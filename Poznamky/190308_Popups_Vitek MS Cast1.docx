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4A3F2" w14:textId="77777777" w:rsidR="001362D0" w:rsidRPr="00664B72" w:rsidRDefault="001362D0">
      <w:pPr>
        <w:shd w:val="clear" w:color="auto" w:fill="FEFEFE"/>
        <w:spacing w:after="0" w:line="240" w:lineRule="auto"/>
        <w:ind w:left="450" w:right="450"/>
        <w:jc w:val="center"/>
        <w:outlineLvl w:val="2"/>
        <w:rPr>
          <w:rFonts w:ascii="Tahoma" w:eastAsia="Times New Roman" w:hAnsi="Tahoma" w:cs="Tahoma"/>
          <w:b/>
          <w:bCs/>
          <w:color w:val="BB133E"/>
          <w:sz w:val="27"/>
          <w:szCs w:val="27"/>
          <w:lang w:val="en-GB" w:eastAsia="cs-CZ"/>
        </w:rPr>
        <w:pPrChange w:id="0" w:author="Srholec Martin" w:date="2019-03-11T15:04:00Z">
          <w:pPr>
            <w:shd w:val="clear" w:color="auto" w:fill="FEFEFE"/>
            <w:spacing w:before="450" w:after="450" w:line="240" w:lineRule="auto"/>
            <w:ind w:left="450" w:right="450"/>
            <w:jc w:val="center"/>
            <w:outlineLvl w:val="2"/>
          </w:pPr>
        </w:pPrChange>
      </w:pPr>
      <w:r w:rsidRPr="00664B72">
        <w:rPr>
          <w:rFonts w:ascii="Tahoma" w:eastAsia="Times New Roman" w:hAnsi="Tahoma" w:cs="Tahoma"/>
          <w:b/>
          <w:bCs/>
          <w:color w:val="BB133E"/>
          <w:sz w:val="27"/>
          <w:szCs w:val="27"/>
          <w:lang w:val="en-GB" w:eastAsia="cs-CZ"/>
        </w:rPr>
        <w:t>Countries</w:t>
      </w:r>
    </w:p>
    <w:p w14:paraId="27B25C06" w14:textId="77777777" w:rsidR="00DB774E" w:rsidRPr="00AF2F23" w:rsidRDefault="00DB774E">
      <w:pPr>
        <w:shd w:val="clear" w:color="auto" w:fill="FEFEFE"/>
        <w:spacing w:after="0" w:line="240" w:lineRule="auto"/>
        <w:rPr>
          <w:ins w:id="1" w:author="Srholec Martin" w:date="2019-03-11T15:04:00Z"/>
          <w:rFonts w:ascii="Arial" w:eastAsia="Times New Roman" w:hAnsi="Arial" w:cs="Arial"/>
          <w:color w:val="000000"/>
          <w:sz w:val="23"/>
          <w:szCs w:val="23"/>
          <w:lang w:val="en-GB" w:eastAsia="cs-CZ"/>
          <w:rPrChange w:id="2" w:author="Srholec Martin" w:date="2019-03-12T13:37:00Z">
            <w:rPr>
              <w:ins w:id="3" w:author="Srholec Martin" w:date="2019-03-11T15:04:00Z"/>
              <w:rFonts w:ascii="Arial" w:eastAsia="Times New Roman" w:hAnsi="Arial" w:cs="Arial"/>
              <w:color w:val="000000"/>
              <w:sz w:val="23"/>
              <w:szCs w:val="23"/>
              <w:highlight w:val="green"/>
              <w:lang w:val="en-GB" w:eastAsia="cs-CZ"/>
            </w:rPr>
          </w:rPrChange>
        </w:rPr>
        <w:pPrChange w:id="4" w:author="Srholec Martin" w:date="2019-03-11T15:04:00Z">
          <w:pPr>
            <w:shd w:val="clear" w:color="auto" w:fill="FEFEFE"/>
            <w:spacing w:before="100" w:beforeAutospacing="1" w:after="100" w:afterAutospacing="1" w:line="240" w:lineRule="auto"/>
          </w:pPr>
        </w:pPrChange>
      </w:pPr>
    </w:p>
    <w:p w14:paraId="0081153F" w14:textId="798C865F" w:rsidR="0051390C" w:rsidRPr="00AF2F23" w:rsidRDefault="00115C04">
      <w:pPr>
        <w:shd w:val="clear" w:color="auto" w:fill="FEFEFE"/>
        <w:spacing w:after="0" w:line="240" w:lineRule="auto"/>
        <w:rPr>
          <w:ins w:id="5" w:author="Srholec Martin" w:date="2019-03-11T15:04:00Z"/>
          <w:rFonts w:ascii="Arial" w:eastAsia="Times New Roman" w:hAnsi="Arial" w:cs="Arial"/>
          <w:color w:val="000000"/>
          <w:sz w:val="23"/>
          <w:szCs w:val="23"/>
          <w:lang w:val="en-GB" w:eastAsia="cs-CZ"/>
          <w:rPrChange w:id="6" w:author="Srholec Martin" w:date="2019-03-12T13:37:00Z">
            <w:rPr>
              <w:ins w:id="7" w:author="Srholec Martin" w:date="2019-03-11T15:04:00Z"/>
              <w:rFonts w:ascii="Arial" w:eastAsia="Times New Roman" w:hAnsi="Arial" w:cs="Arial"/>
              <w:color w:val="000000"/>
              <w:sz w:val="23"/>
              <w:szCs w:val="23"/>
              <w:highlight w:val="green"/>
              <w:lang w:val="en-GB" w:eastAsia="cs-CZ"/>
            </w:rPr>
          </w:rPrChange>
        </w:rPr>
        <w:pPrChange w:id="8" w:author="Srholec Martin" w:date="2019-03-11T15:04:00Z">
          <w:pPr>
            <w:shd w:val="clear" w:color="auto" w:fill="FEFEFE"/>
            <w:spacing w:before="100" w:beforeAutospacing="1" w:after="100" w:afterAutospacing="1" w:line="240" w:lineRule="auto"/>
          </w:pPr>
        </w:pPrChange>
      </w:pPr>
      <w:ins w:id="9" w:author="Srholec Martin" w:date="2019-03-11T13:26:00Z">
        <w:r w:rsidRPr="00AF2F23">
          <w:rPr>
            <w:rFonts w:ascii="Arial" w:eastAsia="Times New Roman" w:hAnsi="Arial" w:cs="Arial"/>
            <w:color w:val="000000"/>
            <w:sz w:val="23"/>
            <w:szCs w:val="23"/>
            <w:lang w:val="en-GB" w:eastAsia="cs-CZ"/>
            <w:rPrChange w:id="10" w:author="Srholec Martin" w:date="2019-03-12T13:37:00Z">
              <w:rPr>
                <w:rFonts w:ascii="Arial" w:eastAsia="Times New Roman" w:hAnsi="Arial" w:cs="Arial"/>
                <w:color w:val="000000"/>
                <w:sz w:val="23"/>
                <w:szCs w:val="23"/>
                <w:lang w:val="en-GB" w:eastAsia="cs-CZ"/>
              </w:rPr>
            </w:rPrChange>
          </w:rPr>
          <w:t xml:space="preserve">Out of </w:t>
        </w:r>
      </w:ins>
      <w:ins w:id="11" w:author="Srholec Martin" w:date="2019-03-11T13:38:00Z">
        <w:r w:rsidR="00664B72" w:rsidRPr="00AF2F23">
          <w:rPr>
            <w:rFonts w:ascii="Arial" w:eastAsia="Times New Roman" w:hAnsi="Arial" w:cs="Arial"/>
            <w:color w:val="000000"/>
            <w:sz w:val="23"/>
            <w:szCs w:val="23"/>
            <w:lang w:val="en-GB" w:eastAsia="cs-CZ"/>
            <w:rPrChange w:id="12" w:author="Srholec Martin" w:date="2019-03-12T13:37:00Z">
              <w:rPr>
                <w:rFonts w:ascii="Arial" w:eastAsia="Times New Roman" w:hAnsi="Arial" w:cs="Arial"/>
                <w:color w:val="000000"/>
                <w:sz w:val="23"/>
                <w:szCs w:val="23"/>
                <w:lang w:val="en-GB" w:eastAsia="cs-CZ"/>
              </w:rPr>
            </w:rPrChange>
          </w:rPr>
          <w:t>24</w:t>
        </w:r>
      </w:ins>
      <w:ins w:id="13" w:author="Srholec Martin" w:date="2019-03-11T14:03:00Z">
        <w:r w:rsidR="0045772E" w:rsidRPr="00AF2F23">
          <w:rPr>
            <w:rFonts w:ascii="Arial" w:eastAsia="Times New Roman" w:hAnsi="Arial" w:cs="Arial"/>
            <w:color w:val="000000"/>
            <w:sz w:val="23"/>
            <w:szCs w:val="23"/>
            <w:lang w:val="en-GB" w:eastAsia="cs-CZ"/>
            <w:rPrChange w:id="14" w:author="Srholec Martin" w:date="2019-03-12T13:37:00Z">
              <w:rPr>
                <w:rFonts w:ascii="Arial" w:eastAsia="Times New Roman" w:hAnsi="Arial" w:cs="Arial"/>
                <w:color w:val="000000"/>
                <w:sz w:val="23"/>
                <w:szCs w:val="23"/>
                <w:lang w:val="en-GB" w:eastAsia="cs-CZ"/>
              </w:rPr>
            </w:rPrChange>
          </w:rPr>
          <w:t>0</w:t>
        </w:r>
      </w:ins>
      <w:ins w:id="15" w:author="Srholec Martin" w:date="2019-03-11T13:38:00Z">
        <w:r w:rsidR="00664B72" w:rsidRPr="00AF2F23">
          <w:rPr>
            <w:rFonts w:ascii="Arial" w:eastAsia="Times New Roman" w:hAnsi="Arial" w:cs="Arial"/>
            <w:color w:val="000000"/>
            <w:sz w:val="23"/>
            <w:szCs w:val="23"/>
            <w:lang w:val="en-GB" w:eastAsia="cs-CZ"/>
            <w:rPrChange w:id="16" w:author="Srholec Martin" w:date="2019-03-12T13:37:00Z">
              <w:rPr>
                <w:rFonts w:ascii="Arial" w:eastAsia="Times New Roman" w:hAnsi="Arial" w:cs="Arial"/>
                <w:color w:val="000000"/>
                <w:sz w:val="23"/>
                <w:szCs w:val="23"/>
                <w:lang w:val="en-GB" w:eastAsia="cs-CZ"/>
              </w:rPr>
            </w:rPrChange>
          </w:rPr>
          <w:t xml:space="preserve"> </w:t>
        </w:r>
      </w:ins>
      <w:ins w:id="17" w:author="Srholec Martin" w:date="2019-03-11T13:39:00Z">
        <w:r w:rsidR="00664B72" w:rsidRPr="00AF2F23">
          <w:rPr>
            <w:rFonts w:ascii="Arial" w:eastAsia="Times New Roman" w:hAnsi="Arial" w:cs="Arial"/>
            <w:color w:val="000000"/>
            <w:sz w:val="23"/>
            <w:szCs w:val="23"/>
            <w:lang w:val="en-GB" w:eastAsia="cs-CZ"/>
            <w:rPrChange w:id="18" w:author="Srholec Martin" w:date="2019-03-12T13:37:00Z">
              <w:rPr>
                <w:rFonts w:ascii="Arial" w:eastAsia="Times New Roman" w:hAnsi="Arial" w:cs="Arial"/>
                <w:color w:val="000000"/>
                <w:sz w:val="23"/>
                <w:szCs w:val="23"/>
                <w:lang w:val="en-GB" w:eastAsia="cs-CZ"/>
              </w:rPr>
            </w:rPrChange>
          </w:rPr>
          <w:t>countries and territories</w:t>
        </w:r>
      </w:ins>
      <w:ins w:id="19" w:author="Srholec Martin" w:date="2019-03-11T13:26:00Z">
        <w:r w:rsidRPr="00AF2F23">
          <w:rPr>
            <w:rFonts w:ascii="Arial" w:eastAsia="Times New Roman" w:hAnsi="Arial" w:cs="Arial"/>
            <w:color w:val="000000"/>
            <w:sz w:val="23"/>
            <w:szCs w:val="23"/>
            <w:lang w:val="en-GB" w:eastAsia="cs-CZ"/>
            <w:rPrChange w:id="20" w:author="Srholec Martin" w:date="2019-03-12T13:37:00Z">
              <w:rPr>
                <w:rFonts w:ascii="Arial" w:eastAsia="Times New Roman" w:hAnsi="Arial" w:cs="Arial"/>
                <w:color w:val="000000"/>
                <w:sz w:val="23"/>
                <w:szCs w:val="23"/>
                <w:lang w:val="en-GB" w:eastAsia="cs-CZ"/>
              </w:rPr>
            </w:rPrChange>
          </w:rPr>
          <w:t xml:space="preserve">, for which at least some </w:t>
        </w:r>
      </w:ins>
      <w:ins w:id="21" w:author="Srholec Martin" w:date="2019-03-11T13:31:00Z">
        <w:r w:rsidRPr="00AF2F23">
          <w:rPr>
            <w:rFonts w:ascii="Arial" w:eastAsia="Times New Roman" w:hAnsi="Arial" w:cs="Arial"/>
            <w:color w:val="000000"/>
            <w:sz w:val="23"/>
            <w:szCs w:val="23"/>
            <w:lang w:val="en-GB" w:eastAsia="cs-CZ"/>
            <w:rPrChange w:id="22" w:author="Srholec Martin" w:date="2019-03-12T13:37:00Z">
              <w:rPr>
                <w:rFonts w:ascii="Arial" w:eastAsia="Times New Roman" w:hAnsi="Arial" w:cs="Arial"/>
                <w:color w:val="000000"/>
                <w:sz w:val="23"/>
                <w:szCs w:val="23"/>
                <w:lang w:val="en-GB" w:eastAsia="cs-CZ"/>
              </w:rPr>
            </w:rPrChange>
          </w:rPr>
          <w:t>information</w:t>
        </w:r>
      </w:ins>
      <w:ins w:id="23" w:author="Srholec Martin" w:date="2019-03-11T13:26:00Z">
        <w:r w:rsidRPr="00AF2F23">
          <w:rPr>
            <w:rFonts w:ascii="Arial" w:eastAsia="Times New Roman" w:hAnsi="Arial" w:cs="Arial"/>
            <w:color w:val="000000"/>
            <w:sz w:val="23"/>
            <w:szCs w:val="23"/>
            <w:lang w:val="en-GB" w:eastAsia="cs-CZ"/>
            <w:rPrChange w:id="24" w:author="Srholec Martin" w:date="2019-03-12T13:37:00Z">
              <w:rPr>
                <w:rFonts w:ascii="Arial" w:eastAsia="Times New Roman" w:hAnsi="Arial" w:cs="Arial"/>
                <w:color w:val="000000"/>
                <w:sz w:val="23"/>
                <w:szCs w:val="23"/>
                <w:lang w:val="en-GB" w:eastAsia="cs-CZ"/>
              </w:rPr>
            </w:rPrChange>
          </w:rPr>
          <w:t xml:space="preserve"> is available, we have excluded </w:t>
        </w:r>
      </w:ins>
      <w:ins w:id="25" w:author="Srholec Martin" w:date="2019-03-11T13:33:00Z">
        <w:r w:rsidRPr="00AF2F23">
          <w:rPr>
            <w:rFonts w:ascii="Arial" w:eastAsia="Times New Roman" w:hAnsi="Arial" w:cs="Arial"/>
            <w:color w:val="000000"/>
            <w:sz w:val="23"/>
            <w:szCs w:val="23"/>
            <w:lang w:val="en-GB" w:eastAsia="cs-CZ"/>
            <w:rPrChange w:id="26" w:author="Srholec Martin" w:date="2019-03-12T13:37:00Z">
              <w:rPr>
                <w:rFonts w:ascii="Arial" w:eastAsia="Times New Roman" w:hAnsi="Arial" w:cs="Arial"/>
                <w:color w:val="000000"/>
                <w:sz w:val="23"/>
                <w:szCs w:val="23"/>
                <w:lang w:val="en-GB" w:eastAsia="cs-CZ"/>
              </w:rPr>
            </w:rPrChange>
          </w:rPr>
          <w:t xml:space="preserve">entities </w:t>
        </w:r>
      </w:ins>
      <w:ins w:id="27" w:author="Srholec Martin" w:date="2019-03-11T13:39:00Z">
        <w:r w:rsidR="00664B72" w:rsidRPr="00AF2F23">
          <w:rPr>
            <w:rFonts w:ascii="Arial" w:eastAsia="Times New Roman" w:hAnsi="Arial" w:cs="Arial"/>
            <w:color w:val="000000"/>
            <w:sz w:val="23"/>
            <w:szCs w:val="23"/>
            <w:lang w:val="en-GB" w:eastAsia="cs-CZ"/>
            <w:rPrChange w:id="28" w:author="Srholec Martin" w:date="2019-03-12T13:37:00Z">
              <w:rPr>
                <w:rFonts w:ascii="Arial" w:eastAsia="Times New Roman" w:hAnsi="Arial" w:cs="Arial"/>
                <w:color w:val="000000"/>
                <w:sz w:val="23"/>
                <w:szCs w:val="23"/>
                <w:lang w:val="en-GB" w:eastAsia="cs-CZ"/>
              </w:rPr>
            </w:rPrChange>
          </w:rPr>
          <w:t xml:space="preserve">that </w:t>
        </w:r>
      </w:ins>
      <w:ins w:id="29" w:author="Srholec Martin" w:date="2019-03-11T13:40:00Z">
        <w:r w:rsidR="00664B72" w:rsidRPr="00AF2F23">
          <w:rPr>
            <w:rFonts w:ascii="Arial" w:eastAsia="Times New Roman" w:hAnsi="Arial" w:cs="Arial"/>
            <w:color w:val="000000"/>
            <w:sz w:val="23"/>
            <w:szCs w:val="23"/>
            <w:lang w:val="en-GB" w:eastAsia="cs-CZ"/>
            <w:rPrChange w:id="30" w:author="Srholec Martin" w:date="2019-03-12T13:37:00Z">
              <w:rPr>
                <w:rFonts w:ascii="Arial" w:eastAsia="Times New Roman" w:hAnsi="Arial" w:cs="Arial"/>
                <w:color w:val="000000"/>
                <w:sz w:val="23"/>
                <w:szCs w:val="23"/>
                <w:lang w:val="en-GB" w:eastAsia="cs-CZ"/>
              </w:rPr>
            </w:rPrChange>
          </w:rPr>
          <w:t xml:space="preserve">are either dependent territories, too </w:t>
        </w:r>
      </w:ins>
      <w:ins w:id="31" w:author="Srholec Martin" w:date="2019-03-11T13:26:00Z">
        <w:r w:rsidRPr="00AF2F23">
          <w:rPr>
            <w:rFonts w:ascii="Arial" w:eastAsia="Times New Roman" w:hAnsi="Arial" w:cs="Arial"/>
            <w:color w:val="000000"/>
            <w:sz w:val="23"/>
            <w:szCs w:val="23"/>
            <w:lang w:val="en-GB" w:eastAsia="cs-CZ"/>
            <w:rPrChange w:id="32" w:author="Srholec Martin" w:date="2019-03-12T13:37:00Z">
              <w:rPr>
                <w:rFonts w:ascii="Arial" w:eastAsia="Times New Roman" w:hAnsi="Arial" w:cs="Arial"/>
                <w:color w:val="000000"/>
                <w:sz w:val="23"/>
                <w:szCs w:val="23"/>
                <w:lang w:val="en-GB" w:eastAsia="cs-CZ"/>
              </w:rPr>
            </w:rPrChange>
          </w:rPr>
          <w:t>small</w:t>
        </w:r>
      </w:ins>
      <w:ins w:id="33" w:author="Srholec Martin" w:date="2019-03-11T13:40:00Z">
        <w:r w:rsidR="00664B72" w:rsidRPr="00AF2F23">
          <w:rPr>
            <w:rFonts w:ascii="Arial" w:eastAsia="Times New Roman" w:hAnsi="Arial" w:cs="Arial"/>
            <w:color w:val="000000"/>
            <w:sz w:val="23"/>
            <w:szCs w:val="23"/>
            <w:lang w:val="en-GB" w:eastAsia="cs-CZ"/>
            <w:rPrChange w:id="34" w:author="Srholec Martin" w:date="2019-03-12T13:37:00Z">
              <w:rPr>
                <w:rFonts w:ascii="Arial" w:eastAsia="Times New Roman" w:hAnsi="Arial" w:cs="Arial"/>
                <w:color w:val="000000"/>
                <w:sz w:val="23"/>
                <w:szCs w:val="23"/>
                <w:lang w:val="en-GB" w:eastAsia="cs-CZ"/>
              </w:rPr>
            </w:rPrChange>
          </w:rPr>
          <w:t xml:space="preserve"> and/or with too few data</w:t>
        </w:r>
      </w:ins>
      <w:ins w:id="35" w:author="Srholec Martin" w:date="2019-03-12T08:48:00Z">
        <w:r w:rsidR="00CC7B6B" w:rsidRPr="00AF2F23">
          <w:rPr>
            <w:rFonts w:ascii="Arial" w:eastAsia="Times New Roman" w:hAnsi="Arial" w:cs="Arial"/>
            <w:color w:val="000000"/>
            <w:sz w:val="23"/>
            <w:szCs w:val="23"/>
            <w:lang w:val="en-GB" w:eastAsia="cs-CZ"/>
            <w:rPrChange w:id="36" w:author="Srholec Martin" w:date="2019-03-12T13:37:00Z">
              <w:rPr>
                <w:rFonts w:ascii="Arial" w:eastAsia="Times New Roman" w:hAnsi="Arial" w:cs="Arial"/>
                <w:color w:val="000000"/>
                <w:sz w:val="23"/>
                <w:szCs w:val="23"/>
                <w:highlight w:val="green"/>
                <w:lang w:val="en-GB" w:eastAsia="cs-CZ"/>
              </w:rPr>
            </w:rPrChange>
          </w:rPr>
          <w:t xml:space="preserve"> to deriv</w:t>
        </w:r>
        <w:bookmarkStart w:id="37" w:name="_GoBack"/>
        <w:bookmarkEnd w:id="37"/>
        <w:r w:rsidR="00CC7B6B" w:rsidRPr="00AF2F23">
          <w:rPr>
            <w:rFonts w:ascii="Arial" w:eastAsia="Times New Roman" w:hAnsi="Arial" w:cs="Arial"/>
            <w:color w:val="000000"/>
            <w:sz w:val="23"/>
            <w:szCs w:val="23"/>
            <w:lang w:val="en-GB" w:eastAsia="cs-CZ"/>
            <w:rPrChange w:id="38" w:author="Srholec Martin" w:date="2019-03-12T13:37:00Z">
              <w:rPr>
                <w:rFonts w:ascii="Arial" w:eastAsia="Times New Roman" w:hAnsi="Arial" w:cs="Arial"/>
                <w:color w:val="000000"/>
                <w:sz w:val="23"/>
                <w:szCs w:val="23"/>
                <w:highlight w:val="green"/>
                <w:lang w:val="en-GB" w:eastAsia="cs-CZ"/>
              </w:rPr>
            </w:rPrChange>
          </w:rPr>
          <w:t>e reliable results</w:t>
        </w:r>
      </w:ins>
      <w:ins w:id="39" w:author="Srholec Martin" w:date="2019-03-11T13:29:00Z">
        <w:r w:rsidRPr="00AF2F23">
          <w:rPr>
            <w:rFonts w:ascii="Arial" w:eastAsia="Times New Roman" w:hAnsi="Arial" w:cs="Arial"/>
            <w:color w:val="000000"/>
            <w:sz w:val="23"/>
            <w:szCs w:val="23"/>
            <w:lang w:val="en-GB" w:eastAsia="cs-CZ"/>
            <w:rPrChange w:id="40" w:author="Srholec Martin" w:date="2019-03-12T13:37:00Z">
              <w:rPr>
                <w:rFonts w:ascii="Arial" w:eastAsia="Times New Roman" w:hAnsi="Arial" w:cs="Arial"/>
                <w:color w:val="000000"/>
                <w:sz w:val="23"/>
                <w:szCs w:val="23"/>
                <w:lang w:val="en-GB" w:eastAsia="cs-CZ"/>
              </w:rPr>
            </w:rPrChange>
          </w:rPr>
          <w:t xml:space="preserve">. </w:t>
        </w:r>
      </w:ins>
    </w:p>
    <w:p w14:paraId="7318B4CD" w14:textId="77777777" w:rsidR="00DB774E" w:rsidRPr="00AF2F23" w:rsidRDefault="00DB774E">
      <w:pPr>
        <w:shd w:val="clear" w:color="auto" w:fill="FEFEFE"/>
        <w:spacing w:after="0" w:line="240" w:lineRule="auto"/>
        <w:rPr>
          <w:ins w:id="41" w:author="Srholec Martin" w:date="2019-03-11T14:01:00Z"/>
          <w:rFonts w:ascii="Arial" w:eastAsia="Times New Roman" w:hAnsi="Arial" w:cs="Arial"/>
          <w:color w:val="000000"/>
          <w:sz w:val="23"/>
          <w:szCs w:val="23"/>
          <w:lang w:val="en-GB" w:eastAsia="cs-CZ"/>
          <w:rPrChange w:id="42" w:author="Srholec Martin" w:date="2019-03-12T13:37:00Z">
            <w:rPr>
              <w:ins w:id="43" w:author="Srholec Martin" w:date="2019-03-11T14:01:00Z"/>
              <w:rFonts w:ascii="Arial" w:eastAsia="Times New Roman" w:hAnsi="Arial" w:cs="Arial"/>
              <w:color w:val="000000"/>
              <w:sz w:val="23"/>
              <w:szCs w:val="23"/>
              <w:lang w:val="en-GB" w:eastAsia="cs-CZ"/>
            </w:rPr>
          </w:rPrChange>
        </w:rPr>
        <w:pPrChange w:id="44" w:author="Srholec Martin" w:date="2019-03-11T15:04:00Z">
          <w:pPr>
            <w:shd w:val="clear" w:color="auto" w:fill="FEFEFE"/>
            <w:spacing w:before="100" w:beforeAutospacing="1" w:after="100" w:afterAutospacing="1" w:line="240" w:lineRule="auto"/>
          </w:pPr>
        </w:pPrChange>
      </w:pPr>
    </w:p>
    <w:p w14:paraId="15DD0F0B" w14:textId="77777777" w:rsidR="0051390C" w:rsidRPr="00AF2F23" w:rsidRDefault="00115C04">
      <w:pPr>
        <w:shd w:val="clear" w:color="auto" w:fill="FEFEFE"/>
        <w:spacing w:after="0" w:line="240" w:lineRule="auto"/>
        <w:rPr>
          <w:ins w:id="45" w:author="Srholec Martin" w:date="2019-03-11T15:04:00Z"/>
          <w:rFonts w:ascii="Arial" w:eastAsia="Times New Roman" w:hAnsi="Arial" w:cs="Arial"/>
          <w:color w:val="000000"/>
          <w:sz w:val="23"/>
          <w:szCs w:val="23"/>
          <w:lang w:val="en-GB" w:eastAsia="cs-CZ"/>
          <w:rPrChange w:id="46" w:author="Srholec Martin" w:date="2019-03-12T13:37:00Z">
            <w:rPr>
              <w:ins w:id="47" w:author="Srholec Martin" w:date="2019-03-11T15:04:00Z"/>
              <w:rFonts w:ascii="Arial" w:eastAsia="Times New Roman" w:hAnsi="Arial" w:cs="Arial"/>
              <w:color w:val="000000"/>
              <w:sz w:val="23"/>
              <w:szCs w:val="23"/>
              <w:highlight w:val="green"/>
              <w:lang w:val="en-GB" w:eastAsia="cs-CZ"/>
            </w:rPr>
          </w:rPrChange>
        </w:rPr>
        <w:pPrChange w:id="48" w:author="Srholec Martin" w:date="2019-03-11T15:04:00Z">
          <w:pPr>
            <w:shd w:val="clear" w:color="auto" w:fill="FEFEFE"/>
            <w:spacing w:before="100" w:beforeAutospacing="1" w:after="100" w:afterAutospacing="1" w:line="240" w:lineRule="auto"/>
          </w:pPr>
        </w:pPrChange>
      </w:pPr>
      <w:ins w:id="49" w:author="Srholec Martin" w:date="2019-03-11T13:29:00Z">
        <w:r w:rsidRPr="00AF2F23">
          <w:rPr>
            <w:rFonts w:ascii="Arial" w:eastAsia="Times New Roman" w:hAnsi="Arial" w:cs="Arial"/>
            <w:color w:val="000000"/>
            <w:sz w:val="23"/>
            <w:szCs w:val="23"/>
            <w:lang w:val="en-GB" w:eastAsia="cs-CZ"/>
            <w:rPrChange w:id="50" w:author="Srholec Martin" w:date="2019-03-12T13:37:00Z">
              <w:rPr>
                <w:rFonts w:ascii="Arial" w:eastAsia="Times New Roman" w:hAnsi="Arial" w:cs="Arial"/>
                <w:color w:val="000000"/>
                <w:sz w:val="23"/>
                <w:szCs w:val="23"/>
                <w:lang w:val="en-GB" w:eastAsia="cs-CZ"/>
              </w:rPr>
            </w:rPrChange>
          </w:rPr>
          <w:t xml:space="preserve">The resulting </w:t>
        </w:r>
      </w:ins>
      <w:ins w:id="51" w:author="Srholec Martin" w:date="2019-03-11T13:31:00Z">
        <w:r w:rsidRPr="00AF2F23">
          <w:rPr>
            <w:rFonts w:ascii="Arial" w:eastAsia="Times New Roman" w:hAnsi="Arial" w:cs="Arial"/>
            <w:color w:val="000000"/>
            <w:sz w:val="23"/>
            <w:szCs w:val="23"/>
            <w:lang w:val="en-GB" w:eastAsia="cs-CZ"/>
            <w:rPrChange w:id="52" w:author="Srholec Martin" w:date="2019-03-12T13:37:00Z">
              <w:rPr>
                <w:rFonts w:ascii="Arial" w:eastAsia="Times New Roman" w:hAnsi="Arial" w:cs="Arial"/>
                <w:color w:val="000000"/>
                <w:sz w:val="23"/>
                <w:szCs w:val="23"/>
                <w:lang w:val="en-GB" w:eastAsia="cs-CZ"/>
              </w:rPr>
            </w:rPrChange>
          </w:rPr>
          <w:t xml:space="preserve">sample consists of </w:t>
        </w:r>
      </w:ins>
      <w:ins w:id="53" w:author="Srholec Martin" w:date="2019-03-11T13:51:00Z">
        <w:r w:rsidR="009A2169" w:rsidRPr="00AF2F23">
          <w:rPr>
            <w:rFonts w:ascii="Arial" w:eastAsia="Times New Roman" w:hAnsi="Arial" w:cs="Arial"/>
            <w:color w:val="000000"/>
            <w:sz w:val="23"/>
            <w:szCs w:val="23"/>
            <w:lang w:val="en-GB" w:eastAsia="cs-CZ"/>
            <w:rPrChange w:id="54" w:author="Srholec Martin" w:date="2019-03-12T13:37:00Z">
              <w:rPr>
                <w:rFonts w:ascii="Arial" w:eastAsia="Times New Roman" w:hAnsi="Arial" w:cs="Arial"/>
                <w:color w:val="000000"/>
                <w:sz w:val="23"/>
                <w:szCs w:val="23"/>
                <w:lang w:val="en-GB" w:eastAsia="cs-CZ"/>
              </w:rPr>
            </w:rPrChange>
          </w:rPr>
          <w:t>1</w:t>
        </w:r>
      </w:ins>
      <w:ins w:id="55" w:author="Srholec Martin" w:date="2019-03-11T13:52:00Z">
        <w:r w:rsidR="009A2169" w:rsidRPr="00AF2F23">
          <w:rPr>
            <w:rFonts w:ascii="Arial" w:eastAsia="Times New Roman" w:hAnsi="Arial" w:cs="Arial"/>
            <w:color w:val="000000"/>
            <w:sz w:val="23"/>
            <w:szCs w:val="23"/>
            <w:lang w:val="en-GB" w:eastAsia="cs-CZ"/>
            <w:rPrChange w:id="56" w:author="Srholec Martin" w:date="2019-03-12T13:37:00Z">
              <w:rPr>
                <w:rFonts w:ascii="Arial" w:eastAsia="Times New Roman" w:hAnsi="Arial" w:cs="Arial"/>
                <w:color w:val="000000"/>
                <w:sz w:val="23"/>
                <w:szCs w:val="23"/>
                <w:lang w:val="en-GB" w:eastAsia="cs-CZ"/>
              </w:rPr>
            </w:rPrChange>
          </w:rPr>
          <w:t>74</w:t>
        </w:r>
      </w:ins>
      <w:ins w:id="57" w:author="Srholec Martin" w:date="2019-03-11T13:41:00Z">
        <w:r w:rsidR="00664B72" w:rsidRPr="00AF2F23">
          <w:rPr>
            <w:rFonts w:ascii="Arial" w:eastAsia="Times New Roman" w:hAnsi="Arial" w:cs="Arial"/>
            <w:color w:val="000000"/>
            <w:sz w:val="23"/>
            <w:szCs w:val="23"/>
            <w:lang w:val="en-GB" w:eastAsia="cs-CZ"/>
            <w:rPrChange w:id="58" w:author="Srholec Martin" w:date="2019-03-12T13:37:00Z">
              <w:rPr>
                <w:rFonts w:ascii="Arial" w:eastAsia="Times New Roman" w:hAnsi="Arial" w:cs="Arial"/>
                <w:color w:val="000000"/>
                <w:sz w:val="23"/>
                <w:szCs w:val="23"/>
                <w:lang w:val="en-GB" w:eastAsia="cs-CZ"/>
              </w:rPr>
            </w:rPrChange>
          </w:rPr>
          <w:t xml:space="preserve"> countries, </w:t>
        </w:r>
      </w:ins>
      <w:ins w:id="59" w:author="Srholec Martin" w:date="2019-03-11T14:00:00Z">
        <w:r w:rsidR="0051390C" w:rsidRPr="00AF2F23">
          <w:rPr>
            <w:rFonts w:ascii="Arial" w:eastAsia="Times New Roman" w:hAnsi="Arial" w:cs="Arial"/>
            <w:color w:val="000000"/>
            <w:sz w:val="23"/>
            <w:szCs w:val="23"/>
            <w:lang w:val="en-GB" w:eastAsia="cs-CZ"/>
            <w:rPrChange w:id="60" w:author="Srholec Martin" w:date="2019-03-12T13:37:00Z">
              <w:rPr>
                <w:rFonts w:ascii="Arial" w:eastAsia="Times New Roman" w:hAnsi="Arial" w:cs="Arial"/>
                <w:color w:val="000000"/>
                <w:sz w:val="23"/>
                <w:szCs w:val="23"/>
                <w:lang w:val="en-GB" w:eastAsia="cs-CZ"/>
              </w:rPr>
            </w:rPrChange>
          </w:rPr>
          <w:t>including a large number of developing and</w:t>
        </w:r>
      </w:ins>
      <w:ins w:id="61" w:author="Srholec Martin" w:date="2019-03-11T14:01:00Z">
        <w:r w:rsidR="0051390C" w:rsidRPr="00AF2F23">
          <w:rPr>
            <w:rFonts w:ascii="Arial" w:eastAsia="Times New Roman" w:hAnsi="Arial" w:cs="Arial"/>
            <w:color w:val="000000"/>
            <w:sz w:val="23"/>
            <w:szCs w:val="23"/>
            <w:lang w:val="en-GB" w:eastAsia="cs-CZ"/>
            <w:rPrChange w:id="62" w:author="Srholec Martin" w:date="2019-03-12T13:37:00Z">
              <w:rPr>
                <w:rFonts w:ascii="Arial" w:eastAsia="Times New Roman" w:hAnsi="Arial" w:cs="Arial"/>
                <w:color w:val="000000"/>
                <w:sz w:val="23"/>
                <w:szCs w:val="23"/>
                <w:lang w:val="en-GB" w:eastAsia="cs-CZ"/>
              </w:rPr>
            </w:rPrChange>
          </w:rPr>
          <w:t xml:space="preserve"> emerging countries, which together cover the overwhelming majority of the world's population and research output</w:t>
        </w:r>
      </w:ins>
      <w:ins w:id="63" w:author="Srholec Martin" w:date="2019-03-11T14:04:00Z">
        <w:r w:rsidR="0045772E" w:rsidRPr="00AF2F23">
          <w:rPr>
            <w:rFonts w:ascii="Arial" w:eastAsia="Times New Roman" w:hAnsi="Arial" w:cs="Arial"/>
            <w:color w:val="000000"/>
            <w:sz w:val="23"/>
            <w:szCs w:val="23"/>
            <w:lang w:val="en-GB" w:eastAsia="cs-CZ"/>
            <w:rPrChange w:id="64" w:author="Srholec Martin" w:date="2019-03-12T13:37:00Z">
              <w:rPr>
                <w:rFonts w:ascii="Arial" w:eastAsia="Times New Roman" w:hAnsi="Arial" w:cs="Arial"/>
                <w:color w:val="000000"/>
                <w:sz w:val="23"/>
                <w:szCs w:val="23"/>
                <w:lang w:val="en-GB" w:eastAsia="cs-CZ"/>
              </w:rPr>
            </w:rPrChange>
          </w:rPr>
          <w:t>.</w:t>
        </w:r>
      </w:ins>
      <w:ins w:id="65" w:author="Srholec Martin" w:date="2019-03-11T14:01:00Z">
        <w:r w:rsidR="0051390C" w:rsidRPr="00AF2F23">
          <w:rPr>
            <w:rFonts w:ascii="Arial" w:eastAsia="Times New Roman" w:hAnsi="Arial" w:cs="Arial"/>
            <w:color w:val="000000"/>
            <w:sz w:val="23"/>
            <w:szCs w:val="23"/>
            <w:lang w:val="en-GB" w:eastAsia="cs-CZ"/>
            <w:rPrChange w:id="66" w:author="Srholec Martin" w:date="2019-03-12T13:37:00Z">
              <w:rPr>
                <w:rFonts w:ascii="Arial" w:eastAsia="Times New Roman" w:hAnsi="Arial" w:cs="Arial"/>
                <w:color w:val="000000"/>
                <w:sz w:val="23"/>
                <w:szCs w:val="23"/>
                <w:lang w:val="en-GB" w:eastAsia="cs-CZ"/>
              </w:rPr>
            </w:rPrChange>
          </w:rPr>
          <w:t xml:space="preserve"> </w:t>
        </w:r>
      </w:ins>
    </w:p>
    <w:p w14:paraId="5C96CDAB" w14:textId="77777777" w:rsidR="00DB774E" w:rsidRPr="00AF2F23" w:rsidRDefault="00DB774E">
      <w:pPr>
        <w:shd w:val="clear" w:color="auto" w:fill="FEFEFE"/>
        <w:spacing w:after="0" w:line="240" w:lineRule="auto"/>
        <w:rPr>
          <w:ins w:id="67" w:author="Srholec Martin" w:date="2019-03-11T14:01:00Z"/>
          <w:rFonts w:ascii="Arial" w:eastAsia="Times New Roman" w:hAnsi="Arial" w:cs="Arial"/>
          <w:color w:val="000000"/>
          <w:sz w:val="23"/>
          <w:szCs w:val="23"/>
          <w:lang w:val="en-GB" w:eastAsia="cs-CZ"/>
          <w:rPrChange w:id="68" w:author="Srholec Martin" w:date="2019-03-12T13:37:00Z">
            <w:rPr>
              <w:ins w:id="69" w:author="Srholec Martin" w:date="2019-03-11T14:01:00Z"/>
              <w:rFonts w:ascii="Arial" w:eastAsia="Times New Roman" w:hAnsi="Arial" w:cs="Arial"/>
              <w:color w:val="000000"/>
              <w:sz w:val="23"/>
              <w:szCs w:val="23"/>
              <w:lang w:val="en-GB" w:eastAsia="cs-CZ"/>
            </w:rPr>
          </w:rPrChange>
        </w:rPr>
        <w:pPrChange w:id="70" w:author="Srholec Martin" w:date="2019-03-11T15:04:00Z">
          <w:pPr>
            <w:shd w:val="clear" w:color="auto" w:fill="FEFEFE"/>
            <w:spacing w:before="100" w:beforeAutospacing="1" w:after="100" w:afterAutospacing="1" w:line="240" w:lineRule="auto"/>
          </w:pPr>
        </w:pPrChange>
      </w:pPr>
    </w:p>
    <w:p w14:paraId="205D0D90" w14:textId="77777777" w:rsidR="001362D0" w:rsidRPr="00AF2F23" w:rsidDel="0036218E" w:rsidRDefault="0045772E">
      <w:pPr>
        <w:shd w:val="clear" w:color="auto" w:fill="FEFEFE"/>
        <w:spacing w:after="0" w:line="240" w:lineRule="auto"/>
        <w:rPr>
          <w:del w:id="71" w:author="Srholec Martin" w:date="2019-03-11T13:57:00Z"/>
          <w:rFonts w:ascii="Arial" w:eastAsia="Times New Roman" w:hAnsi="Arial" w:cs="Arial"/>
          <w:color w:val="000000"/>
          <w:sz w:val="23"/>
          <w:szCs w:val="23"/>
          <w:lang w:val="en-GB" w:eastAsia="cs-CZ"/>
          <w:rPrChange w:id="72" w:author="Srholec Martin" w:date="2019-03-12T13:37:00Z">
            <w:rPr>
              <w:del w:id="73" w:author="Srholec Martin" w:date="2019-03-11T13:57:00Z"/>
              <w:rFonts w:ascii="Arial" w:eastAsia="Times New Roman" w:hAnsi="Arial" w:cs="Arial"/>
              <w:color w:val="000000"/>
              <w:sz w:val="23"/>
              <w:szCs w:val="23"/>
              <w:lang w:val="en-GB" w:eastAsia="cs-CZ"/>
            </w:rPr>
          </w:rPrChange>
        </w:rPr>
        <w:pPrChange w:id="74" w:author="Srholec Martin" w:date="2019-03-11T15:04:00Z">
          <w:pPr>
            <w:shd w:val="clear" w:color="auto" w:fill="FEFEFE"/>
            <w:spacing w:before="100" w:beforeAutospacing="1" w:after="100" w:afterAutospacing="1" w:line="240" w:lineRule="auto"/>
          </w:pPr>
        </w:pPrChange>
      </w:pPr>
      <w:ins w:id="75" w:author="Srholec Martin" w:date="2019-03-11T14:04:00Z">
        <w:r w:rsidRPr="00AF2F23">
          <w:rPr>
            <w:rFonts w:ascii="Arial" w:eastAsia="Times New Roman" w:hAnsi="Arial" w:cs="Arial"/>
            <w:color w:val="000000"/>
            <w:sz w:val="23"/>
            <w:szCs w:val="23"/>
            <w:lang w:val="en-GB" w:eastAsia="cs-CZ"/>
            <w:rPrChange w:id="76" w:author="Srholec Martin" w:date="2019-03-12T13:37:00Z">
              <w:rPr>
                <w:rFonts w:ascii="Arial" w:eastAsia="Times New Roman" w:hAnsi="Arial" w:cs="Arial"/>
                <w:color w:val="000000"/>
                <w:sz w:val="23"/>
                <w:szCs w:val="23"/>
                <w:lang w:val="en-GB" w:eastAsia="cs-CZ"/>
              </w:rPr>
            </w:rPrChange>
          </w:rPr>
          <w:t xml:space="preserve">Data for which the country origin of authors is </w:t>
        </w:r>
      </w:ins>
      <w:ins w:id="77" w:author="Srholec Martin" w:date="2019-03-11T14:05:00Z">
        <w:r w:rsidRPr="00AF2F23">
          <w:rPr>
            <w:rFonts w:ascii="Arial" w:eastAsia="Times New Roman" w:hAnsi="Arial" w:cs="Arial"/>
            <w:color w:val="000000"/>
            <w:sz w:val="23"/>
            <w:szCs w:val="23"/>
            <w:lang w:val="en-GB" w:eastAsia="cs-CZ"/>
            <w:rPrChange w:id="78" w:author="Srholec Martin" w:date="2019-03-12T13:37:00Z">
              <w:rPr>
                <w:rFonts w:ascii="Arial" w:eastAsia="Times New Roman" w:hAnsi="Arial" w:cs="Arial"/>
                <w:color w:val="000000"/>
                <w:sz w:val="23"/>
                <w:szCs w:val="23"/>
                <w:lang w:val="en-GB" w:eastAsia="cs-CZ"/>
              </w:rPr>
            </w:rPrChange>
          </w:rPr>
          <w:t xml:space="preserve">reported as </w:t>
        </w:r>
        <w:r w:rsidRPr="00AF2F23">
          <w:rPr>
            <w:rFonts w:ascii="Arial" w:eastAsia="Times New Roman" w:hAnsi="Arial" w:cs="Arial"/>
            <w:i/>
            <w:iCs/>
            <w:color w:val="000000"/>
            <w:sz w:val="23"/>
            <w:szCs w:val="23"/>
            <w:lang w:val="en-GB" w:eastAsia="cs-CZ"/>
            <w:rPrChange w:id="79" w:author="Srholec Martin" w:date="2019-03-12T13:37:00Z">
              <w:rPr>
                <w:rFonts w:ascii="Arial" w:eastAsia="Times New Roman" w:hAnsi="Arial" w:cs="Arial"/>
                <w:i/>
                <w:iCs/>
                <w:color w:val="000000"/>
                <w:sz w:val="23"/>
                <w:szCs w:val="23"/>
                <w:lang w:val="en-GB" w:eastAsia="cs-CZ"/>
              </w:rPr>
            </w:rPrChange>
          </w:rPr>
          <w:t>undefined</w:t>
        </w:r>
        <w:r w:rsidRPr="00AF2F23">
          <w:rPr>
            <w:rFonts w:ascii="Arial" w:eastAsia="Times New Roman" w:hAnsi="Arial" w:cs="Arial"/>
            <w:iCs/>
            <w:color w:val="000000"/>
            <w:sz w:val="23"/>
            <w:szCs w:val="23"/>
            <w:lang w:val="en-GB" w:eastAsia="cs-CZ"/>
            <w:rPrChange w:id="80" w:author="Srholec Martin" w:date="2019-03-12T13:37:00Z">
              <w:rPr>
                <w:rFonts w:ascii="Arial" w:eastAsia="Times New Roman" w:hAnsi="Arial" w:cs="Arial"/>
                <w:iCs/>
                <w:color w:val="000000"/>
                <w:sz w:val="23"/>
                <w:szCs w:val="23"/>
                <w:lang w:val="en-GB" w:eastAsia="cs-CZ"/>
              </w:rPr>
            </w:rPrChange>
          </w:rPr>
          <w:t xml:space="preserve"> </w:t>
        </w:r>
      </w:ins>
      <w:ins w:id="81" w:author="Srholec Martin" w:date="2019-03-11T14:06:00Z">
        <w:r w:rsidRPr="00AF2F23">
          <w:rPr>
            <w:rFonts w:ascii="Arial" w:eastAsia="Times New Roman" w:hAnsi="Arial" w:cs="Arial"/>
            <w:iCs/>
            <w:color w:val="000000"/>
            <w:sz w:val="23"/>
            <w:szCs w:val="23"/>
            <w:lang w:val="en-GB" w:eastAsia="cs-CZ"/>
            <w:rPrChange w:id="82" w:author="Srholec Martin" w:date="2019-03-12T13:37:00Z">
              <w:rPr>
                <w:rFonts w:ascii="Arial" w:eastAsia="Times New Roman" w:hAnsi="Arial" w:cs="Arial"/>
                <w:iCs/>
                <w:color w:val="000000"/>
                <w:sz w:val="23"/>
                <w:szCs w:val="23"/>
                <w:lang w:val="en-GB" w:eastAsia="cs-CZ"/>
              </w:rPr>
            </w:rPrChange>
          </w:rPr>
          <w:t>(about 5% of observations) has been</w:t>
        </w:r>
      </w:ins>
      <w:ins w:id="83" w:author="Srholec Martin" w:date="2019-03-11T14:05:00Z">
        <w:r w:rsidRPr="00AF2F23">
          <w:rPr>
            <w:rFonts w:ascii="Arial" w:eastAsia="Times New Roman" w:hAnsi="Arial" w:cs="Arial"/>
            <w:iCs/>
            <w:color w:val="000000"/>
            <w:sz w:val="23"/>
            <w:szCs w:val="23"/>
            <w:lang w:val="en-GB" w:eastAsia="cs-CZ"/>
            <w:rPrChange w:id="84" w:author="Srholec Martin" w:date="2019-03-12T13:37:00Z">
              <w:rPr>
                <w:rFonts w:ascii="Arial" w:eastAsia="Times New Roman" w:hAnsi="Arial" w:cs="Arial"/>
                <w:iCs/>
                <w:color w:val="000000"/>
                <w:sz w:val="23"/>
                <w:szCs w:val="23"/>
                <w:lang w:val="en-GB" w:eastAsia="cs-CZ"/>
              </w:rPr>
            </w:rPrChange>
          </w:rPr>
          <w:t xml:space="preserve"> excluded from the analysis. </w:t>
        </w:r>
      </w:ins>
      <w:del w:id="85" w:author="Srholec Martin" w:date="2019-03-11T13:57:00Z">
        <w:r w:rsidR="001362D0" w:rsidRPr="00AF2F23" w:rsidDel="0036218E">
          <w:rPr>
            <w:rFonts w:ascii="Arial" w:eastAsia="Times New Roman" w:hAnsi="Arial" w:cs="Arial"/>
            <w:color w:val="000000"/>
            <w:sz w:val="23"/>
            <w:szCs w:val="23"/>
            <w:lang w:val="en-GB" w:eastAsia="cs-CZ"/>
            <w:rPrChange w:id="86" w:author="Srholec Martin" w:date="2019-03-12T13:37:00Z">
              <w:rPr>
                <w:rFonts w:ascii="Arial" w:eastAsia="Times New Roman" w:hAnsi="Arial" w:cs="Arial"/>
                <w:color w:val="000000"/>
                <w:sz w:val="23"/>
                <w:szCs w:val="23"/>
                <w:lang w:val="en-GB" w:eastAsia="cs-CZ"/>
              </w:rPr>
            </w:rPrChange>
          </w:rPr>
          <w:delText>The data are available for 195 independent states. We also added country groups to show major clusters.</w:delText>
        </w:r>
      </w:del>
    </w:p>
    <w:p w14:paraId="2CDE0B21" w14:textId="77777777" w:rsidR="0036218E" w:rsidRPr="00AF2F23" w:rsidRDefault="001362D0">
      <w:pPr>
        <w:shd w:val="clear" w:color="auto" w:fill="FEFEFE"/>
        <w:spacing w:after="0" w:line="240" w:lineRule="auto"/>
        <w:rPr>
          <w:ins w:id="87" w:author="Srholec Martin" w:date="2019-03-11T14:03:00Z"/>
          <w:rFonts w:ascii="Arial" w:eastAsia="Times New Roman" w:hAnsi="Arial" w:cs="Arial"/>
          <w:color w:val="000000"/>
          <w:sz w:val="23"/>
          <w:szCs w:val="23"/>
          <w:lang w:val="en-GB" w:eastAsia="cs-CZ"/>
          <w:rPrChange w:id="88" w:author="Srholec Martin" w:date="2019-03-12T13:37:00Z">
            <w:rPr>
              <w:ins w:id="89" w:author="Srholec Martin" w:date="2019-03-11T14:03:00Z"/>
              <w:rFonts w:ascii="Arial" w:eastAsia="Times New Roman" w:hAnsi="Arial" w:cs="Arial"/>
              <w:color w:val="000000"/>
              <w:sz w:val="23"/>
              <w:szCs w:val="23"/>
              <w:lang w:val="en-GB" w:eastAsia="cs-CZ"/>
            </w:rPr>
          </w:rPrChange>
        </w:rPr>
        <w:pPrChange w:id="90" w:author="Srholec Martin" w:date="2019-03-11T15:04:00Z">
          <w:pPr>
            <w:shd w:val="clear" w:color="auto" w:fill="FEFEFE"/>
            <w:spacing w:before="100" w:beforeAutospacing="1" w:after="100" w:afterAutospacing="1" w:line="240" w:lineRule="auto"/>
          </w:pPr>
        </w:pPrChange>
      </w:pPr>
      <w:del w:id="91" w:author="Srholec Martin" w:date="2019-03-11T14:07:00Z">
        <w:r w:rsidRPr="00AF2F23" w:rsidDel="0045772E">
          <w:rPr>
            <w:rFonts w:ascii="Arial" w:eastAsia="Times New Roman" w:hAnsi="Arial" w:cs="Arial"/>
            <w:color w:val="000000"/>
            <w:sz w:val="23"/>
            <w:szCs w:val="23"/>
            <w:lang w:val="en-GB" w:eastAsia="cs-CZ"/>
            <w:rPrChange w:id="92" w:author="Srholec Martin" w:date="2019-03-12T13:37:00Z">
              <w:rPr>
                <w:rFonts w:ascii="Arial" w:eastAsia="Times New Roman" w:hAnsi="Arial" w:cs="Arial"/>
                <w:color w:val="000000"/>
                <w:sz w:val="23"/>
                <w:szCs w:val="23"/>
                <w:lang w:val="en-GB" w:eastAsia="cs-CZ"/>
              </w:rPr>
            </w:rPrChange>
          </w:rPr>
          <w:delText>The Scopus country data required only minor cleaning. The d</w:delText>
        </w:r>
      </w:del>
      <w:ins w:id="93" w:author="Srholec Martin" w:date="2019-03-11T14:07:00Z">
        <w:r w:rsidR="0045772E" w:rsidRPr="00AF2F23">
          <w:rPr>
            <w:rFonts w:ascii="Arial" w:eastAsia="Times New Roman" w:hAnsi="Arial" w:cs="Arial"/>
            <w:color w:val="000000"/>
            <w:sz w:val="23"/>
            <w:szCs w:val="23"/>
            <w:lang w:val="en-GB" w:eastAsia="cs-CZ"/>
            <w:rPrChange w:id="94" w:author="Srholec Martin" w:date="2019-03-12T13:37:00Z">
              <w:rPr>
                <w:rFonts w:ascii="Arial" w:eastAsia="Times New Roman" w:hAnsi="Arial" w:cs="Arial"/>
                <w:color w:val="000000"/>
                <w:sz w:val="23"/>
                <w:szCs w:val="23"/>
                <w:lang w:val="en-GB" w:eastAsia="cs-CZ"/>
              </w:rPr>
            </w:rPrChange>
          </w:rPr>
          <w:t>D</w:t>
        </w:r>
      </w:ins>
      <w:r w:rsidRPr="00AF2F23">
        <w:rPr>
          <w:rFonts w:ascii="Arial" w:eastAsia="Times New Roman" w:hAnsi="Arial" w:cs="Arial"/>
          <w:color w:val="000000"/>
          <w:sz w:val="23"/>
          <w:szCs w:val="23"/>
          <w:lang w:val="en-GB" w:eastAsia="cs-CZ"/>
          <w:rPrChange w:id="95" w:author="Srholec Martin" w:date="2019-03-12T13:37:00Z">
            <w:rPr>
              <w:rFonts w:ascii="Arial" w:eastAsia="Times New Roman" w:hAnsi="Arial" w:cs="Arial"/>
              <w:color w:val="000000"/>
              <w:sz w:val="23"/>
              <w:szCs w:val="23"/>
              <w:lang w:val="en-GB" w:eastAsia="cs-CZ"/>
            </w:rPr>
          </w:rPrChange>
        </w:rPr>
        <w:t xml:space="preserve">ata for Yugoslavia before 2007 were added to Serbia. </w:t>
      </w:r>
    </w:p>
    <w:p w14:paraId="5D5DC535" w14:textId="77777777" w:rsidR="00DB774E" w:rsidRPr="00AF2F23" w:rsidRDefault="00DB774E">
      <w:pPr>
        <w:pStyle w:val="Heading3"/>
        <w:shd w:val="clear" w:color="auto" w:fill="FEFEFE"/>
        <w:spacing w:before="0" w:beforeAutospacing="0" w:after="0" w:afterAutospacing="0"/>
        <w:ind w:left="450" w:right="450"/>
        <w:jc w:val="center"/>
        <w:rPr>
          <w:ins w:id="96" w:author="Srholec Martin" w:date="2019-03-11T15:04:00Z"/>
          <w:rFonts w:ascii="Arial" w:hAnsi="Arial" w:cs="Arial"/>
          <w:color w:val="000000"/>
          <w:sz w:val="23"/>
          <w:szCs w:val="23"/>
          <w:lang w:val="en-GB"/>
          <w:rPrChange w:id="97" w:author="Srholec Martin" w:date="2019-03-12T13:37:00Z">
            <w:rPr>
              <w:ins w:id="98" w:author="Srholec Martin" w:date="2019-03-11T15:04:00Z"/>
              <w:rFonts w:ascii="Arial" w:hAnsi="Arial" w:cs="Arial"/>
              <w:color w:val="000000"/>
              <w:sz w:val="23"/>
              <w:szCs w:val="23"/>
              <w:lang w:val="en-GB"/>
            </w:rPr>
          </w:rPrChange>
        </w:rPr>
        <w:pPrChange w:id="99" w:author="Srholec Martin" w:date="2019-03-11T15:04:00Z">
          <w:pPr>
            <w:pStyle w:val="Heading3"/>
            <w:shd w:val="clear" w:color="auto" w:fill="FEFEFE"/>
            <w:spacing w:before="450" w:beforeAutospacing="0" w:after="450" w:afterAutospacing="0"/>
            <w:ind w:left="450" w:right="450"/>
            <w:jc w:val="center"/>
          </w:pPr>
        </w:pPrChange>
      </w:pPr>
    </w:p>
    <w:p w14:paraId="71636262" w14:textId="77777777" w:rsidR="001362D0" w:rsidRPr="00AF2F23" w:rsidDel="0036218E" w:rsidRDefault="001362D0">
      <w:pPr>
        <w:shd w:val="clear" w:color="auto" w:fill="FEFEFE"/>
        <w:spacing w:after="0" w:line="240" w:lineRule="auto"/>
        <w:rPr>
          <w:del w:id="100" w:author="Srholec Martin" w:date="2019-03-11T13:58:00Z"/>
          <w:rFonts w:ascii="Arial" w:eastAsia="Times New Roman" w:hAnsi="Arial" w:cs="Arial"/>
          <w:color w:val="000000"/>
          <w:sz w:val="23"/>
          <w:szCs w:val="23"/>
          <w:lang w:val="en-GB" w:eastAsia="cs-CZ"/>
          <w:rPrChange w:id="101" w:author="Srholec Martin" w:date="2019-03-12T13:37:00Z">
            <w:rPr>
              <w:del w:id="102" w:author="Srholec Martin" w:date="2019-03-11T13:58:00Z"/>
              <w:rFonts w:ascii="Arial" w:eastAsia="Times New Roman" w:hAnsi="Arial" w:cs="Arial"/>
              <w:color w:val="000000"/>
              <w:sz w:val="23"/>
              <w:szCs w:val="23"/>
              <w:lang w:val="en-GB" w:eastAsia="cs-CZ"/>
            </w:rPr>
          </w:rPrChange>
        </w:rPr>
        <w:pPrChange w:id="103" w:author="Srholec Martin" w:date="2019-03-11T15:04:00Z">
          <w:pPr>
            <w:shd w:val="clear" w:color="auto" w:fill="FEFEFE"/>
            <w:spacing w:before="100" w:beforeAutospacing="1" w:after="100" w:afterAutospacing="1" w:line="240" w:lineRule="auto"/>
          </w:pPr>
        </w:pPrChange>
      </w:pPr>
      <w:del w:id="104" w:author="Srholec Martin" w:date="2019-03-11T13:58:00Z">
        <w:r w:rsidRPr="00AF2F23" w:rsidDel="0036218E">
          <w:rPr>
            <w:rFonts w:ascii="Arial" w:eastAsia="Times New Roman" w:hAnsi="Arial" w:cs="Arial"/>
            <w:color w:val="000000"/>
            <w:sz w:val="23"/>
            <w:szCs w:val="23"/>
            <w:lang w:val="en-GB" w:eastAsia="cs-CZ"/>
            <w:rPrChange w:id="105" w:author="Srholec Martin" w:date="2019-03-12T13:37:00Z">
              <w:rPr>
                <w:rFonts w:ascii="Arial" w:eastAsia="Times New Roman" w:hAnsi="Arial" w:cs="Arial"/>
                <w:color w:val="000000"/>
                <w:sz w:val="23"/>
                <w:szCs w:val="23"/>
                <w:lang w:val="en-GB" w:eastAsia="cs-CZ"/>
              </w:rPr>
            </w:rPrChange>
          </w:rPr>
          <w:delText>Several documents for Russia merged with Russian Federation.</w:delText>
        </w:r>
      </w:del>
    </w:p>
    <w:p w14:paraId="0CC24B88" w14:textId="77777777" w:rsidR="001362D0" w:rsidRPr="00AF2F23" w:rsidDel="0036218E" w:rsidRDefault="001362D0">
      <w:pPr>
        <w:shd w:val="clear" w:color="auto" w:fill="FEFEFE"/>
        <w:spacing w:after="0" w:line="240" w:lineRule="auto"/>
        <w:rPr>
          <w:del w:id="106" w:author="Srholec Martin" w:date="2019-03-11T13:58:00Z"/>
          <w:rFonts w:ascii="Arial" w:eastAsia="Times New Roman" w:hAnsi="Arial" w:cs="Arial"/>
          <w:color w:val="000000"/>
          <w:sz w:val="23"/>
          <w:szCs w:val="23"/>
          <w:lang w:val="en-GB" w:eastAsia="cs-CZ"/>
          <w:rPrChange w:id="107" w:author="Srholec Martin" w:date="2019-03-12T13:37:00Z">
            <w:rPr>
              <w:del w:id="108" w:author="Srholec Martin" w:date="2019-03-11T13:58:00Z"/>
              <w:rFonts w:ascii="Arial" w:eastAsia="Times New Roman" w:hAnsi="Arial" w:cs="Arial"/>
              <w:color w:val="000000"/>
              <w:sz w:val="23"/>
              <w:szCs w:val="23"/>
              <w:lang w:val="en-GB" w:eastAsia="cs-CZ"/>
            </w:rPr>
          </w:rPrChange>
        </w:rPr>
        <w:pPrChange w:id="109" w:author="Srholec Martin" w:date="2019-03-11T15:04:00Z">
          <w:pPr>
            <w:shd w:val="clear" w:color="auto" w:fill="FEFEFE"/>
            <w:spacing w:before="100" w:beforeAutospacing="1" w:after="100" w:afterAutospacing="1" w:line="240" w:lineRule="auto"/>
          </w:pPr>
        </w:pPrChange>
      </w:pPr>
      <w:del w:id="110" w:author="Srholec Martin" w:date="2019-03-11T13:58:00Z">
        <w:r w:rsidRPr="00AF2F23" w:rsidDel="0036218E">
          <w:rPr>
            <w:rFonts w:ascii="Arial" w:eastAsia="Times New Roman" w:hAnsi="Arial" w:cs="Arial"/>
            <w:color w:val="000000"/>
            <w:sz w:val="23"/>
            <w:szCs w:val="23"/>
            <w:lang w:val="en-GB" w:eastAsia="cs-CZ"/>
            <w:rPrChange w:id="111" w:author="Srholec Martin" w:date="2019-03-12T13:37:00Z">
              <w:rPr>
                <w:rFonts w:ascii="Arial" w:eastAsia="Times New Roman" w:hAnsi="Arial" w:cs="Arial"/>
                <w:color w:val="000000"/>
                <w:sz w:val="23"/>
                <w:szCs w:val="23"/>
                <w:lang w:val="en-GB" w:eastAsia="cs-CZ"/>
              </w:rPr>
            </w:rPrChange>
          </w:rPr>
          <w:delText>Approximately 5% observation reported as </w:delText>
        </w:r>
        <w:r w:rsidRPr="00AF2F23" w:rsidDel="0036218E">
          <w:rPr>
            <w:rFonts w:ascii="Arial" w:eastAsia="Times New Roman" w:hAnsi="Arial" w:cs="Arial"/>
            <w:i/>
            <w:iCs/>
            <w:color w:val="000000"/>
            <w:sz w:val="23"/>
            <w:szCs w:val="23"/>
            <w:lang w:val="en-GB" w:eastAsia="cs-CZ"/>
            <w:rPrChange w:id="112" w:author="Srholec Martin" w:date="2019-03-12T13:37:00Z">
              <w:rPr>
                <w:rFonts w:ascii="Arial" w:eastAsia="Times New Roman" w:hAnsi="Arial" w:cs="Arial"/>
                <w:i/>
                <w:iCs/>
                <w:color w:val="000000"/>
                <w:sz w:val="23"/>
                <w:szCs w:val="23"/>
                <w:lang w:val="en-GB" w:eastAsia="cs-CZ"/>
              </w:rPr>
            </w:rPrChange>
          </w:rPr>
          <w:delText>undefined</w:delText>
        </w:r>
        <w:r w:rsidRPr="00AF2F23" w:rsidDel="0036218E">
          <w:rPr>
            <w:rFonts w:ascii="Arial" w:eastAsia="Times New Roman" w:hAnsi="Arial" w:cs="Arial"/>
            <w:color w:val="000000"/>
            <w:sz w:val="23"/>
            <w:szCs w:val="23"/>
            <w:lang w:val="en-GB" w:eastAsia="cs-CZ"/>
            <w:rPrChange w:id="113" w:author="Srholec Martin" w:date="2019-03-12T13:37:00Z">
              <w:rPr>
                <w:rFonts w:ascii="Arial" w:eastAsia="Times New Roman" w:hAnsi="Arial" w:cs="Arial"/>
                <w:color w:val="000000"/>
                <w:sz w:val="23"/>
                <w:szCs w:val="23"/>
                <w:lang w:val="en-GB" w:eastAsia="cs-CZ"/>
              </w:rPr>
            </w:rPrChange>
          </w:rPr>
          <w:delText> country were excluded.</w:delText>
        </w:r>
      </w:del>
    </w:p>
    <w:p w14:paraId="14D852B0" w14:textId="77777777" w:rsidR="001362D0" w:rsidRPr="00AF2F23" w:rsidRDefault="001362D0">
      <w:pPr>
        <w:pStyle w:val="Heading3"/>
        <w:shd w:val="clear" w:color="auto" w:fill="FEFEFE"/>
        <w:spacing w:before="0" w:beforeAutospacing="0" w:after="0" w:afterAutospacing="0"/>
        <w:ind w:left="450" w:right="450"/>
        <w:jc w:val="center"/>
        <w:rPr>
          <w:rFonts w:ascii="Tahoma" w:hAnsi="Tahoma" w:cs="Tahoma"/>
          <w:color w:val="BB133E"/>
          <w:lang w:val="en-GB"/>
          <w:rPrChange w:id="114" w:author="Srholec Martin" w:date="2019-03-12T13:37:00Z">
            <w:rPr>
              <w:rFonts w:ascii="Tahoma" w:hAnsi="Tahoma" w:cs="Tahoma"/>
              <w:color w:val="BB133E"/>
              <w:lang w:val="en-GB"/>
            </w:rPr>
          </w:rPrChange>
        </w:rPr>
        <w:pPrChange w:id="115" w:author="Srholec Martin" w:date="2019-03-11T15:04:00Z">
          <w:pPr>
            <w:pStyle w:val="Heading3"/>
            <w:shd w:val="clear" w:color="auto" w:fill="FEFEFE"/>
            <w:spacing w:before="450" w:beforeAutospacing="0" w:after="450" w:afterAutospacing="0"/>
            <w:ind w:left="450" w:right="450"/>
            <w:jc w:val="center"/>
          </w:pPr>
        </w:pPrChange>
      </w:pPr>
      <w:r w:rsidRPr="00AF2F23">
        <w:rPr>
          <w:rFonts w:ascii="Tahoma" w:hAnsi="Tahoma" w:cs="Tahoma"/>
          <w:color w:val="BB133E"/>
          <w:lang w:val="en-GB"/>
          <w:rPrChange w:id="116" w:author="Srholec Martin" w:date="2019-03-12T13:37:00Z">
            <w:rPr>
              <w:rFonts w:ascii="Tahoma" w:hAnsi="Tahoma" w:cs="Tahoma"/>
              <w:color w:val="BB133E"/>
              <w:lang w:val="en-GB"/>
            </w:rPr>
          </w:rPrChange>
        </w:rPr>
        <w:t>Disciplines</w:t>
      </w:r>
    </w:p>
    <w:p w14:paraId="49E8D8D8" w14:textId="77777777" w:rsidR="00DB774E" w:rsidRPr="00AF2F23" w:rsidRDefault="00DB774E">
      <w:pPr>
        <w:pStyle w:val="NormalWeb"/>
        <w:shd w:val="clear" w:color="auto" w:fill="FEFEFE"/>
        <w:spacing w:before="0" w:beforeAutospacing="0" w:after="0" w:afterAutospacing="0"/>
        <w:rPr>
          <w:ins w:id="117" w:author="Srholec Martin" w:date="2019-03-11T15:04:00Z"/>
          <w:rFonts w:ascii="Arial" w:hAnsi="Arial" w:cs="Arial"/>
          <w:color w:val="000000"/>
          <w:sz w:val="23"/>
          <w:szCs w:val="23"/>
          <w:lang w:val="en-GB"/>
          <w:rPrChange w:id="118" w:author="Srholec Martin" w:date="2019-03-12T13:37:00Z">
            <w:rPr>
              <w:ins w:id="119" w:author="Srholec Martin" w:date="2019-03-11T15:04:00Z"/>
              <w:rFonts w:ascii="Arial" w:hAnsi="Arial" w:cs="Arial"/>
              <w:color w:val="000000"/>
              <w:sz w:val="23"/>
              <w:szCs w:val="23"/>
              <w:lang w:val="en-GB"/>
            </w:rPr>
          </w:rPrChange>
        </w:rPr>
        <w:pPrChange w:id="120" w:author="Srholec Martin" w:date="2019-03-11T15:04:00Z">
          <w:pPr>
            <w:pStyle w:val="NormalWeb"/>
            <w:shd w:val="clear" w:color="auto" w:fill="FEFEFE"/>
          </w:pPr>
        </w:pPrChange>
      </w:pPr>
    </w:p>
    <w:p w14:paraId="04D3A513" w14:textId="77777777" w:rsidR="00DB774E" w:rsidRPr="00AF2F23" w:rsidRDefault="00DB774E">
      <w:pPr>
        <w:pStyle w:val="NormalWeb"/>
        <w:shd w:val="clear" w:color="auto" w:fill="FEFEFE"/>
        <w:spacing w:before="0" w:beforeAutospacing="0" w:after="0" w:afterAutospacing="0"/>
        <w:rPr>
          <w:ins w:id="121" w:author="Srholec Martin" w:date="2019-03-11T15:02:00Z"/>
          <w:rFonts w:ascii="Arial" w:hAnsi="Arial" w:cs="Arial"/>
          <w:color w:val="000000"/>
          <w:sz w:val="23"/>
          <w:szCs w:val="23"/>
          <w:lang w:val="en-GB"/>
          <w:rPrChange w:id="122" w:author="Srholec Martin" w:date="2019-03-12T13:37:00Z">
            <w:rPr>
              <w:ins w:id="123" w:author="Srholec Martin" w:date="2019-03-11T15:02:00Z"/>
              <w:rFonts w:ascii="Arial" w:hAnsi="Arial" w:cs="Arial"/>
              <w:color w:val="000000"/>
              <w:sz w:val="23"/>
              <w:szCs w:val="23"/>
              <w:lang w:val="en-GB"/>
            </w:rPr>
          </w:rPrChange>
        </w:rPr>
        <w:pPrChange w:id="124" w:author="Srholec Martin" w:date="2019-03-11T15:04:00Z">
          <w:pPr>
            <w:pStyle w:val="NormalWeb"/>
            <w:shd w:val="clear" w:color="auto" w:fill="FEFEFE"/>
          </w:pPr>
        </w:pPrChange>
      </w:pPr>
      <w:ins w:id="125" w:author="Srholec Martin" w:date="2019-03-11T15:00:00Z">
        <w:r w:rsidRPr="00AF2F23">
          <w:rPr>
            <w:rFonts w:ascii="Arial" w:hAnsi="Arial" w:cs="Arial"/>
            <w:color w:val="000000"/>
            <w:sz w:val="23"/>
            <w:szCs w:val="23"/>
            <w:lang w:val="en-GB"/>
            <w:rPrChange w:id="126" w:author="Srholec Martin" w:date="2019-03-12T13:37:00Z">
              <w:rPr>
                <w:rFonts w:ascii="Arial" w:hAnsi="Arial" w:cs="Arial"/>
                <w:color w:val="000000"/>
                <w:sz w:val="23"/>
                <w:szCs w:val="23"/>
                <w:lang w:val="en-GB"/>
              </w:rPr>
            </w:rPrChange>
          </w:rPr>
          <w:t>According to the </w:t>
        </w:r>
        <w:commentRangeStart w:id="127"/>
        <w:r w:rsidRPr="00AF2F23">
          <w:rPr>
            <w:rStyle w:val="Hyperlink"/>
            <w:rFonts w:ascii="Arial" w:eastAsiaTheme="majorEastAsia" w:hAnsi="Arial" w:cs="Arial"/>
            <w:sz w:val="23"/>
            <w:szCs w:val="23"/>
            <w:lang w:val="en-GB"/>
            <w:rPrChange w:id="128" w:author="Srholec Martin" w:date="2019-03-12T13:37:00Z">
              <w:rPr>
                <w:rStyle w:val="Hyperlink"/>
                <w:rFonts w:ascii="Arial" w:eastAsiaTheme="majorEastAsia" w:hAnsi="Arial" w:cs="Arial"/>
                <w:sz w:val="23"/>
                <w:szCs w:val="23"/>
                <w:lang w:val="en-GB"/>
              </w:rPr>
            </w:rPrChange>
          </w:rPr>
          <w:fldChar w:fldCharType="begin"/>
        </w:r>
        <w:r w:rsidRPr="00AF2F23">
          <w:rPr>
            <w:rStyle w:val="Hyperlink"/>
            <w:rFonts w:ascii="Arial" w:eastAsiaTheme="majorEastAsia" w:hAnsi="Arial" w:cs="Arial"/>
            <w:sz w:val="23"/>
            <w:szCs w:val="23"/>
            <w:lang w:val="en-GB"/>
            <w:rPrChange w:id="129" w:author="Srholec Martin" w:date="2019-03-12T13:37:00Z">
              <w:rPr>
                <w:rStyle w:val="Hyperlink"/>
                <w:rFonts w:ascii="Arial" w:eastAsiaTheme="majorEastAsia" w:hAnsi="Arial" w:cs="Arial"/>
                <w:sz w:val="23"/>
                <w:szCs w:val="23"/>
                <w:lang w:val="en-GB"/>
              </w:rPr>
            </w:rPrChange>
          </w:rPr>
          <w:instrText xml:space="preserve"> HYPERLINK "https://www.elsevier.com/solutions/scopus/how-scopus-works/content" \t "_blank" </w:instrText>
        </w:r>
        <w:r w:rsidRPr="00AF2F23">
          <w:rPr>
            <w:rStyle w:val="Hyperlink"/>
            <w:rFonts w:ascii="Arial" w:eastAsiaTheme="majorEastAsia" w:hAnsi="Arial" w:cs="Arial"/>
            <w:sz w:val="23"/>
            <w:szCs w:val="23"/>
            <w:lang w:val="en-GB"/>
            <w:rPrChange w:id="130" w:author="Srholec Martin" w:date="2019-03-12T13:37:00Z">
              <w:rPr>
                <w:rStyle w:val="Hyperlink"/>
                <w:rFonts w:ascii="Arial" w:eastAsiaTheme="majorEastAsia" w:hAnsi="Arial" w:cs="Arial"/>
                <w:sz w:val="23"/>
                <w:szCs w:val="23"/>
                <w:lang w:val="en-GB"/>
              </w:rPr>
            </w:rPrChange>
          </w:rPr>
          <w:fldChar w:fldCharType="separate"/>
        </w:r>
        <w:r w:rsidRPr="00AF2F23">
          <w:rPr>
            <w:rStyle w:val="Hyperlink"/>
            <w:rFonts w:ascii="Arial" w:eastAsiaTheme="majorEastAsia" w:hAnsi="Arial" w:cs="Arial"/>
            <w:sz w:val="23"/>
            <w:szCs w:val="23"/>
            <w:lang w:val="en-GB"/>
            <w:rPrChange w:id="131" w:author="Srholec Martin" w:date="2019-03-12T13:37:00Z">
              <w:rPr>
                <w:rStyle w:val="Hyperlink"/>
                <w:rFonts w:ascii="Arial" w:eastAsiaTheme="majorEastAsia" w:hAnsi="Arial" w:cs="Arial"/>
                <w:sz w:val="23"/>
                <w:szCs w:val="23"/>
                <w:lang w:val="en-GB"/>
              </w:rPr>
            </w:rPrChange>
          </w:rPr>
          <w:t>Scopus Journal Classification</w:t>
        </w:r>
        <w:r w:rsidRPr="00AF2F23">
          <w:rPr>
            <w:rStyle w:val="Hyperlink"/>
            <w:rFonts w:ascii="Arial" w:eastAsiaTheme="majorEastAsia" w:hAnsi="Arial" w:cs="Arial"/>
            <w:sz w:val="23"/>
            <w:szCs w:val="23"/>
            <w:lang w:val="en-GB"/>
            <w:rPrChange w:id="132" w:author="Srholec Martin" w:date="2019-03-12T13:37:00Z">
              <w:rPr>
                <w:rStyle w:val="Hyperlink"/>
                <w:rFonts w:ascii="Arial" w:eastAsiaTheme="majorEastAsia" w:hAnsi="Arial" w:cs="Arial"/>
                <w:sz w:val="23"/>
                <w:szCs w:val="23"/>
                <w:lang w:val="en-GB"/>
              </w:rPr>
            </w:rPrChange>
          </w:rPr>
          <w:fldChar w:fldCharType="end"/>
        </w:r>
      </w:ins>
      <w:commentRangeEnd w:id="127"/>
      <w:ins w:id="133" w:author="Srholec Martin" w:date="2019-03-11T15:18:00Z">
        <w:r w:rsidR="003D3970" w:rsidRPr="00AF2F23">
          <w:rPr>
            <w:rStyle w:val="CommentReference"/>
            <w:rFonts w:asciiTheme="minorHAnsi" w:eastAsiaTheme="minorHAnsi" w:hAnsiTheme="minorHAnsi" w:cstheme="minorBidi"/>
            <w:lang w:eastAsia="en-US"/>
            <w:rPrChange w:id="134" w:author="Srholec Martin" w:date="2019-03-12T13:37:00Z">
              <w:rPr>
                <w:rStyle w:val="CommentReference"/>
                <w:rFonts w:asciiTheme="minorHAnsi" w:eastAsiaTheme="minorHAnsi" w:hAnsiTheme="minorHAnsi" w:cstheme="minorBidi"/>
                <w:lang w:eastAsia="en-US"/>
              </w:rPr>
            </w:rPrChange>
          </w:rPr>
          <w:commentReference w:id="127"/>
        </w:r>
      </w:ins>
      <w:ins w:id="135" w:author="Srholec Martin" w:date="2019-03-11T15:00:00Z">
        <w:r w:rsidRPr="00AF2F23">
          <w:rPr>
            <w:rFonts w:ascii="Arial" w:hAnsi="Arial" w:cs="Arial"/>
            <w:color w:val="000000"/>
            <w:sz w:val="23"/>
            <w:szCs w:val="23"/>
            <w:lang w:val="en-GB"/>
            <w:rPrChange w:id="136" w:author="Srholec Martin" w:date="2019-03-12T13:37:00Z">
              <w:rPr>
                <w:rFonts w:ascii="Arial" w:hAnsi="Arial" w:cs="Arial"/>
                <w:color w:val="000000"/>
                <w:sz w:val="23"/>
                <w:szCs w:val="23"/>
                <w:lang w:val="en-GB"/>
              </w:rPr>
            </w:rPrChange>
          </w:rPr>
          <w:t>,</w:t>
        </w:r>
      </w:ins>
      <w:ins w:id="137" w:author="Srholec Martin" w:date="2019-03-11T15:13:00Z">
        <w:r w:rsidR="00D80F51" w:rsidRPr="00AF2F23">
          <w:rPr>
            <w:rFonts w:ascii="Arial" w:hAnsi="Arial" w:cs="Arial"/>
            <w:color w:val="000000"/>
            <w:sz w:val="23"/>
            <w:szCs w:val="23"/>
            <w:lang w:val="en-GB"/>
            <w:rPrChange w:id="138" w:author="Srholec Martin" w:date="2019-03-12T13:37:00Z">
              <w:rPr>
                <w:rFonts w:ascii="Arial" w:hAnsi="Arial" w:cs="Arial"/>
                <w:color w:val="000000"/>
                <w:sz w:val="23"/>
                <w:szCs w:val="23"/>
                <w:lang w:val="en-GB"/>
              </w:rPr>
            </w:rPrChange>
          </w:rPr>
          <w:t xml:space="preserve"> </w:t>
        </w:r>
      </w:ins>
      <w:ins w:id="139" w:author="Srholec Martin" w:date="2019-03-11T15:20:00Z">
        <w:r w:rsidR="003D3970" w:rsidRPr="00AF2F23">
          <w:rPr>
            <w:rFonts w:ascii="Arial" w:hAnsi="Arial" w:cs="Arial"/>
            <w:color w:val="000000"/>
            <w:sz w:val="23"/>
            <w:szCs w:val="23"/>
            <w:lang w:val="en-GB"/>
            <w:rPrChange w:id="140" w:author="Srholec Martin" w:date="2019-03-12T13:37:00Z">
              <w:rPr>
                <w:rFonts w:ascii="Arial" w:hAnsi="Arial" w:cs="Arial"/>
                <w:color w:val="000000"/>
                <w:sz w:val="23"/>
                <w:szCs w:val="23"/>
                <w:lang w:val="en-GB"/>
              </w:rPr>
            </w:rPrChange>
          </w:rPr>
          <w:t>journals are classified into</w:t>
        </w:r>
      </w:ins>
      <w:ins w:id="141" w:author="Srholec Martin" w:date="2019-03-11T15:00:00Z">
        <w:r w:rsidRPr="00AF2F23">
          <w:rPr>
            <w:rFonts w:ascii="Arial" w:hAnsi="Arial" w:cs="Arial"/>
            <w:color w:val="000000"/>
            <w:sz w:val="23"/>
            <w:szCs w:val="23"/>
            <w:lang w:val="en-GB"/>
            <w:rPrChange w:id="142" w:author="Srholec Martin" w:date="2019-03-12T13:37:00Z">
              <w:rPr>
                <w:rFonts w:ascii="Arial" w:hAnsi="Arial" w:cs="Arial"/>
                <w:color w:val="000000"/>
                <w:sz w:val="23"/>
                <w:szCs w:val="23"/>
                <w:lang w:val="en-GB"/>
              </w:rPr>
            </w:rPrChange>
          </w:rPr>
          <w:t xml:space="preserve"> </w:t>
        </w:r>
      </w:ins>
      <w:ins w:id="143" w:author="Srholec Martin" w:date="2019-03-11T15:02:00Z">
        <w:r w:rsidRPr="00AF2F23">
          <w:rPr>
            <w:rFonts w:ascii="Arial" w:hAnsi="Arial" w:cs="Arial"/>
            <w:color w:val="000000"/>
            <w:sz w:val="23"/>
            <w:szCs w:val="23"/>
            <w:lang w:val="en-GB"/>
            <w:rPrChange w:id="144" w:author="Srholec Martin" w:date="2019-03-12T13:37:00Z">
              <w:rPr>
                <w:rFonts w:ascii="Arial" w:hAnsi="Arial" w:cs="Arial"/>
                <w:color w:val="000000"/>
                <w:sz w:val="23"/>
                <w:szCs w:val="23"/>
                <w:lang w:val="en-GB"/>
              </w:rPr>
            </w:rPrChange>
          </w:rPr>
          <w:t>4 broad subject clusters:</w:t>
        </w:r>
      </w:ins>
    </w:p>
    <w:p w14:paraId="46706BC5" w14:textId="77777777" w:rsidR="00DB774E" w:rsidRPr="00AF2F23" w:rsidRDefault="003D3970">
      <w:pPr>
        <w:pStyle w:val="NormalWeb"/>
        <w:shd w:val="clear" w:color="auto" w:fill="FEFEFE"/>
        <w:spacing w:before="0" w:beforeAutospacing="0" w:after="0" w:afterAutospacing="0"/>
        <w:rPr>
          <w:ins w:id="145" w:author="Srholec Martin" w:date="2019-03-11T15:03:00Z"/>
          <w:rFonts w:ascii="Arial" w:hAnsi="Arial" w:cs="Arial"/>
          <w:color w:val="000000"/>
          <w:sz w:val="23"/>
          <w:szCs w:val="23"/>
          <w:lang w:val="en-GB"/>
          <w:rPrChange w:id="146" w:author="Srholec Martin" w:date="2019-03-12T13:37:00Z">
            <w:rPr>
              <w:ins w:id="147" w:author="Srholec Martin" w:date="2019-03-11T15:03:00Z"/>
              <w:rFonts w:ascii="Arial" w:hAnsi="Arial" w:cs="Arial"/>
              <w:color w:val="000000"/>
              <w:sz w:val="23"/>
              <w:szCs w:val="23"/>
              <w:lang w:val="en-GB"/>
            </w:rPr>
          </w:rPrChange>
        </w:rPr>
        <w:pPrChange w:id="148" w:author="Srholec Martin" w:date="2019-03-11T15:04:00Z">
          <w:pPr>
            <w:pStyle w:val="NormalWeb"/>
            <w:shd w:val="clear" w:color="auto" w:fill="FEFEFE"/>
          </w:pPr>
        </w:pPrChange>
      </w:pPr>
      <w:ins w:id="149" w:author="Srholec Martin" w:date="2019-03-11T15:21:00Z">
        <w:r w:rsidRPr="00AF2F23">
          <w:rPr>
            <w:rFonts w:ascii="Arial" w:hAnsi="Arial" w:cs="Arial"/>
            <w:color w:val="000000"/>
            <w:sz w:val="23"/>
            <w:szCs w:val="23"/>
            <w:lang w:val="en-GB"/>
            <w:rPrChange w:id="150" w:author="Srholec Martin" w:date="2019-03-12T13:37:00Z">
              <w:rPr>
                <w:rFonts w:ascii="Arial" w:hAnsi="Arial" w:cs="Arial"/>
                <w:color w:val="000000"/>
                <w:sz w:val="23"/>
                <w:szCs w:val="23"/>
                <w:lang w:val="en-GB"/>
              </w:rPr>
            </w:rPrChange>
          </w:rPr>
          <w:t>1</w:t>
        </w:r>
      </w:ins>
      <w:ins w:id="151" w:author="Srholec Martin" w:date="2019-03-11T15:02:00Z">
        <w:r w:rsidR="00DB774E" w:rsidRPr="00AF2F23">
          <w:rPr>
            <w:rFonts w:ascii="Arial" w:hAnsi="Arial" w:cs="Arial"/>
            <w:color w:val="000000"/>
            <w:sz w:val="23"/>
            <w:szCs w:val="23"/>
            <w:lang w:val="en-GB"/>
            <w:rPrChange w:id="152" w:author="Srholec Martin" w:date="2019-03-12T13:37:00Z">
              <w:rPr>
                <w:rFonts w:ascii="Arial" w:hAnsi="Arial" w:cs="Arial"/>
                <w:color w:val="000000"/>
                <w:sz w:val="23"/>
                <w:szCs w:val="23"/>
                <w:lang w:val="en-GB"/>
              </w:rPr>
            </w:rPrChange>
          </w:rPr>
          <w:t xml:space="preserve">) </w:t>
        </w:r>
      </w:ins>
      <w:ins w:id="153" w:author="Srholec Martin" w:date="2019-03-11T15:03:00Z">
        <w:r w:rsidR="00DB774E" w:rsidRPr="00AF2F23">
          <w:rPr>
            <w:rFonts w:ascii="Arial" w:hAnsi="Arial" w:cs="Arial"/>
            <w:color w:val="000000"/>
            <w:sz w:val="23"/>
            <w:szCs w:val="23"/>
            <w:lang w:val="en-GB"/>
            <w:rPrChange w:id="154" w:author="Srholec Martin" w:date="2019-03-12T13:37:00Z">
              <w:rPr>
                <w:rFonts w:ascii="Arial" w:hAnsi="Arial" w:cs="Arial"/>
                <w:color w:val="000000"/>
                <w:sz w:val="23"/>
                <w:szCs w:val="23"/>
                <w:lang w:val="en-GB"/>
              </w:rPr>
            </w:rPrChange>
          </w:rPr>
          <w:t>Life Sciences,</w:t>
        </w:r>
      </w:ins>
    </w:p>
    <w:p w14:paraId="61E3424D" w14:textId="77777777" w:rsidR="00DB774E" w:rsidRPr="00AF2F23" w:rsidRDefault="003D3970">
      <w:pPr>
        <w:pStyle w:val="NormalWeb"/>
        <w:shd w:val="clear" w:color="auto" w:fill="FEFEFE"/>
        <w:spacing w:before="0" w:beforeAutospacing="0" w:after="0" w:afterAutospacing="0"/>
        <w:rPr>
          <w:ins w:id="155" w:author="Srholec Martin" w:date="2019-03-11T15:03:00Z"/>
          <w:rFonts w:ascii="Arial" w:hAnsi="Arial" w:cs="Arial"/>
          <w:color w:val="000000"/>
          <w:sz w:val="23"/>
          <w:szCs w:val="23"/>
          <w:lang w:val="en-GB"/>
          <w:rPrChange w:id="156" w:author="Srholec Martin" w:date="2019-03-12T13:37:00Z">
            <w:rPr>
              <w:ins w:id="157" w:author="Srholec Martin" w:date="2019-03-11T15:03:00Z"/>
              <w:rFonts w:ascii="Arial" w:hAnsi="Arial" w:cs="Arial"/>
              <w:color w:val="000000"/>
              <w:sz w:val="23"/>
              <w:szCs w:val="23"/>
              <w:lang w:val="en-GB"/>
            </w:rPr>
          </w:rPrChange>
        </w:rPr>
        <w:pPrChange w:id="158" w:author="Srholec Martin" w:date="2019-03-11T15:04:00Z">
          <w:pPr>
            <w:pStyle w:val="NormalWeb"/>
            <w:shd w:val="clear" w:color="auto" w:fill="FEFEFE"/>
          </w:pPr>
        </w:pPrChange>
      </w:pPr>
      <w:ins w:id="159" w:author="Srholec Martin" w:date="2019-03-11T15:21:00Z">
        <w:r w:rsidRPr="00AF2F23">
          <w:rPr>
            <w:rFonts w:ascii="Arial" w:hAnsi="Arial" w:cs="Arial"/>
            <w:color w:val="000000"/>
            <w:sz w:val="23"/>
            <w:szCs w:val="23"/>
            <w:lang w:val="en-GB"/>
            <w:rPrChange w:id="160" w:author="Srholec Martin" w:date="2019-03-12T13:37:00Z">
              <w:rPr>
                <w:rFonts w:ascii="Arial" w:hAnsi="Arial" w:cs="Arial"/>
                <w:color w:val="000000"/>
                <w:sz w:val="23"/>
                <w:szCs w:val="23"/>
                <w:lang w:val="en-GB"/>
              </w:rPr>
            </w:rPrChange>
          </w:rPr>
          <w:t>2</w:t>
        </w:r>
      </w:ins>
      <w:ins w:id="161" w:author="Srholec Martin" w:date="2019-03-11T15:03:00Z">
        <w:r w:rsidR="00DB774E" w:rsidRPr="00AF2F23">
          <w:rPr>
            <w:rFonts w:ascii="Arial" w:hAnsi="Arial" w:cs="Arial"/>
            <w:color w:val="000000"/>
            <w:sz w:val="23"/>
            <w:szCs w:val="23"/>
            <w:lang w:val="en-GB"/>
            <w:rPrChange w:id="162" w:author="Srholec Martin" w:date="2019-03-12T13:37:00Z">
              <w:rPr>
                <w:rFonts w:ascii="Arial" w:hAnsi="Arial" w:cs="Arial"/>
                <w:color w:val="000000"/>
                <w:sz w:val="23"/>
                <w:szCs w:val="23"/>
                <w:lang w:val="en-GB"/>
              </w:rPr>
            </w:rPrChange>
          </w:rPr>
          <w:t>) Physical Science</w:t>
        </w:r>
      </w:ins>
      <w:ins w:id="163" w:author="Srholec Martin" w:date="2019-03-11T15:09:00Z">
        <w:r w:rsidR="00285E53" w:rsidRPr="00AF2F23">
          <w:rPr>
            <w:rFonts w:ascii="Arial" w:hAnsi="Arial" w:cs="Arial"/>
            <w:color w:val="000000"/>
            <w:sz w:val="23"/>
            <w:szCs w:val="23"/>
            <w:lang w:val="en-GB"/>
            <w:rPrChange w:id="164" w:author="Srholec Martin" w:date="2019-03-12T13:37:00Z">
              <w:rPr>
                <w:rFonts w:ascii="Arial" w:hAnsi="Arial" w:cs="Arial"/>
                <w:color w:val="000000"/>
                <w:sz w:val="23"/>
                <w:szCs w:val="23"/>
                <w:lang w:val="en-GB"/>
              </w:rPr>
            </w:rPrChange>
          </w:rPr>
          <w:t>s</w:t>
        </w:r>
      </w:ins>
      <w:ins w:id="165" w:author="Srholec Martin" w:date="2019-03-11T15:03:00Z">
        <w:r w:rsidR="00DB774E" w:rsidRPr="00AF2F23">
          <w:rPr>
            <w:rFonts w:ascii="Arial" w:hAnsi="Arial" w:cs="Arial"/>
            <w:color w:val="000000"/>
            <w:sz w:val="23"/>
            <w:szCs w:val="23"/>
            <w:lang w:val="en-GB"/>
            <w:rPrChange w:id="166" w:author="Srholec Martin" w:date="2019-03-12T13:37:00Z">
              <w:rPr>
                <w:rFonts w:ascii="Arial" w:hAnsi="Arial" w:cs="Arial"/>
                <w:color w:val="000000"/>
                <w:sz w:val="23"/>
                <w:szCs w:val="23"/>
                <w:lang w:val="en-GB"/>
              </w:rPr>
            </w:rPrChange>
          </w:rPr>
          <w:t>,</w:t>
        </w:r>
      </w:ins>
    </w:p>
    <w:p w14:paraId="667366BA" w14:textId="77777777" w:rsidR="00DB774E" w:rsidRPr="00AF2F23" w:rsidRDefault="003D3970">
      <w:pPr>
        <w:pStyle w:val="NormalWeb"/>
        <w:shd w:val="clear" w:color="auto" w:fill="FEFEFE"/>
        <w:spacing w:before="0" w:beforeAutospacing="0" w:after="0" w:afterAutospacing="0"/>
        <w:rPr>
          <w:ins w:id="167" w:author="Srholec Martin" w:date="2019-03-11T15:03:00Z"/>
          <w:rFonts w:ascii="Arial" w:hAnsi="Arial" w:cs="Arial"/>
          <w:color w:val="000000"/>
          <w:sz w:val="23"/>
          <w:szCs w:val="23"/>
          <w:lang w:val="en-GB"/>
          <w:rPrChange w:id="168" w:author="Srholec Martin" w:date="2019-03-12T13:37:00Z">
            <w:rPr>
              <w:ins w:id="169" w:author="Srholec Martin" w:date="2019-03-11T15:03:00Z"/>
              <w:rFonts w:ascii="Arial" w:hAnsi="Arial" w:cs="Arial"/>
              <w:color w:val="000000"/>
              <w:sz w:val="23"/>
              <w:szCs w:val="23"/>
              <w:lang w:val="en-GB"/>
            </w:rPr>
          </w:rPrChange>
        </w:rPr>
        <w:pPrChange w:id="170" w:author="Srholec Martin" w:date="2019-03-11T15:04:00Z">
          <w:pPr>
            <w:pStyle w:val="NormalWeb"/>
            <w:shd w:val="clear" w:color="auto" w:fill="FEFEFE"/>
          </w:pPr>
        </w:pPrChange>
      </w:pPr>
      <w:ins w:id="171" w:author="Srholec Martin" w:date="2019-03-11T15:21:00Z">
        <w:r w:rsidRPr="00AF2F23">
          <w:rPr>
            <w:rFonts w:ascii="Arial" w:hAnsi="Arial" w:cs="Arial"/>
            <w:color w:val="000000"/>
            <w:sz w:val="23"/>
            <w:szCs w:val="23"/>
            <w:lang w:val="en-GB"/>
            <w:rPrChange w:id="172" w:author="Srholec Martin" w:date="2019-03-12T13:37:00Z">
              <w:rPr>
                <w:rFonts w:ascii="Arial" w:hAnsi="Arial" w:cs="Arial"/>
                <w:color w:val="000000"/>
                <w:sz w:val="23"/>
                <w:szCs w:val="23"/>
                <w:lang w:val="en-GB"/>
              </w:rPr>
            </w:rPrChange>
          </w:rPr>
          <w:t>3</w:t>
        </w:r>
      </w:ins>
      <w:ins w:id="173" w:author="Srholec Martin" w:date="2019-03-11T15:03:00Z">
        <w:r w:rsidR="00DB774E" w:rsidRPr="00AF2F23">
          <w:rPr>
            <w:rFonts w:ascii="Arial" w:hAnsi="Arial" w:cs="Arial"/>
            <w:color w:val="000000"/>
            <w:sz w:val="23"/>
            <w:szCs w:val="23"/>
            <w:lang w:val="en-GB"/>
            <w:rPrChange w:id="174" w:author="Srholec Martin" w:date="2019-03-12T13:37:00Z">
              <w:rPr>
                <w:rFonts w:ascii="Arial" w:hAnsi="Arial" w:cs="Arial"/>
                <w:color w:val="000000"/>
                <w:sz w:val="23"/>
                <w:szCs w:val="23"/>
                <w:lang w:val="en-GB"/>
              </w:rPr>
            </w:rPrChange>
          </w:rPr>
          <w:t>) Health Sciences</w:t>
        </w:r>
      </w:ins>
    </w:p>
    <w:p w14:paraId="7438D6D7" w14:textId="77777777" w:rsidR="00DB774E" w:rsidRPr="00AF2F23" w:rsidRDefault="003D3970">
      <w:pPr>
        <w:pStyle w:val="NormalWeb"/>
        <w:shd w:val="clear" w:color="auto" w:fill="FEFEFE"/>
        <w:spacing w:before="0" w:beforeAutospacing="0" w:after="0" w:afterAutospacing="0"/>
        <w:rPr>
          <w:ins w:id="175" w:author="Srholec Martin" w:date="2019-03-11T15:03:00Z"/>
          <w:rFonts w:ascii="Arial" w:hAnsi="Arial" w:cs="Arial"/>
          <w:color w:val="000000"/>
          <w:sz w:val="23"/>
          <w:szCs w:val="23"/>
          <w:lang w:val="en-GB"/>
          <w:rPrChange w:id="176" w:author="Srholec Martin" w:date="2019-03-12T13:37:00Z">
            <w:rPr>
              <w:ins w:id="177" w:author="Srholec Martin" w:date="2019-03-11T15:03:00Z"/>
              <w:rFonts w:ascii="Arial" w:hAnsi="Arial" w:cs="Arial"/>
              <w:color w:val="000000"/>
              <w:sz w:val="23"/>
              <w:szCs w:val="23"/>
              <w:lang w:val="en-GB"/>
            </w:rPr>
          </w:rPrChange>
        </w:rPr>
        <w:pPrChange w:id="178" w:author="Srholec Martin" w:date="2019-03-11T15:04:00Z">
          <w:pPr>
            <w:pStyle w:val="NormalWeb"/>
            <w:shd w:val="clear" w:color="auto" w:fill="FEFEFE"/>
          </w:pPr>
        </w:pPrChange>
      </w:pPr>
      <w:ins w:id="179" w:author="Srholec Martin" w:date="2019-03-11T15:21:00Z">
        <w:r w:rsidRPr="00AF2F23">
          <w:rPr>
            <w:rFonts w:ascii="Arial" w:hAnsi="Arial" w:cs="Arial"/>
            <w:color w:val="000000"/>
            <w:sz w:val="23"/>
            <w:szCs w:val="23"/>
            <w:lang w:val="en-GB"/>
            <w:rPrChange w:id="180" w:author="Srholec Martin" w:date="2019-03-12T13:37:00Z">
              <w:rPr>
                <w:rFonts w:ascii="Arial" w:hAnsi="Arial" w:cs="Arial"/>
                <w:color w:val="000000"/>
                <w:sz w:val="23"/>
                <w:szCs w:val="23"/>
                <w:lang w:val="en-GB"/>
              </w:rPr>
            </w:rPrChange>
          </w:rPr>
          <w:t>4</w:t>
        </w:r>
      </w:ins>
      <w:ins w:id="181" w:author="Srholec Martin" w:date="2019-03-11T15:03:00Z">
        <w:r w:rsidR="00DB774E" w:rsidRPr="00AF2F23">
          <w:rPr>
            <w:rFonts w:ascii="Arial" w:hAnsi="Arial" w:cs="Arial"/>
            <w:color w:val="000000"/>
            <w:sz w:val="23"/>
            <w:szCs w:val="23"/>
            <w:lang w:val="en-GB"/>
            <w:rPrChange w:id="182" w:author="Srholec Martin" w:date="2019-03-12T13:37:00Z">
              <w:rPr>
                <w:rFonts w:ascii="Arial" w:hAnsi="Arial" w:cs="Arial"/>
                <w:color w:val="000000"/>
                <w:sz w:val="23"/>
                <w:szCs w:val="23"/>
                <w:lang w:val="en-GB"/>
              </w:rPr>
            </w:rPrChange>
          </w:rPr>
          <w:t>) Social Sciences,</w:t>
        </w:r>
      </w:ins>
    </w:p>
    <w:p w14:paraId="4396FE2D" w14:textId="77777777" w:rsidR="00DB774E" w:rsidRPr="00AF2F23" w:rsidRDefault="00DB774E">
      <w:pPr>
        <w:pStyle w:val="NormalWeb"/>
        <w:shd w:val="clear" w:color="auto" w:fill="FEFEFE"/>
        <w:spacing w:before="0" w:beforeAutospacing="0" w:after="0" w:afterAutospacing="0"/>
        <w:rPr>
          <w:ins w:id="183" w:author="Srholec Martin" w:date="2019-03-11T15:06:00Z"/>
          <w:rFonts w:ascii="Arial" w:hAnsi="Arial" w:cs="Arial"/>
          <w:color w:val="000000"/>
          <w:sz w:val="23"/>
          <w:szCs w:val="23"/>
          <w:lang w:val="en-GB"/>
          <w:rPrChange w:id="184" w:author="Srholec Martin" w:date="2019-03-12T13:37:00Z">
            <w:rPr>
              <w:ins w:id="185" w:author="Srholec Martin" w:date="2019-03-11T15:06:00Z"/>
              <w:rFonts w:ascii="Arial" w:hAnsi="Arial" w:cs="Arial"/>
              <w:color w:val="000000"/>
              <w:sz w:val="23"/>
              <w:szCs w:val="23"/>
              <w:lang w:val="en-GB"/>
            </w:rPr>
          </w:rPrChange>
        </w:rPr>
        <w:pPrChange w:id="186" w:author="Srholec Martin" w:date="2019-03-11T15:04:00Z">
          <w:pPr>
            <w:pStyle w:val="NormalWeb"/>
            <w:shd w:val="clear" w:color="auto" w:fill="FEFEFE"/>
          </w:pPr>
        </w:pPrChange>
      </w:pPr>
      <w:ins w:id="187" w:author="Srholec Martin" w:date="2019-03-11T15:04:00Z">
        <w:r w:rsidRPr="00AF2F23">
          <w:rPr>
            <w:rFonts w:ascii="Arial" w:hAnsi="Arial" w:cs="Arial"/>
            <w:color w:val="000000"/>
            <w:sz w:val="23"/>
            <w:szCs w:val="23"/>
            <w:lang w:val="en-GB"/>
            <w:rPrChange w:id="188" w:author="Srholec Martin" w:date="2019-03-12T13:37:00Z">
              <w:rPr>
                <w:rFonts w:ascii="Arial" w:hAnsi="Arial" w:cs="Arial"/>
                <w:color w:val="000000"/>
                <w:sz w:val="23"/>
                <w:szCs w:val="23"/>
                <w:lang w:val="en-GB"/>
              </w:rPr>
            </w:rPrChange>
          </w:rPr>
          <w:t xml:space="preserve">which are further subdivided into </w:t>
        </w:r>
      </w:ins>
      <w:ins w:id="189" w:author="Srholec Martin" w:date="2019-03-11T15:05:00Z">
        <w:r w:rsidRPr="00AF2F23">
          <w:rPr>
            <w:rFonts w:ascii="Arial" w:hAnsi="Arial" w:cs="Arial"/>
            <w:color w:val="000000"/>
            <w:sz w:val="23"/>
            <w:szCs w:val="23"/>
            <w:lang w:val="en-GB"/>
            <w:rPrChange w:id="190" w:author="Srholec Martin" w:date="2019-03-12T13:37:00Z">
              <w:rPr>
                <w:rFonts w:ascii="Arial" w:hAnsi="Arial" w:cs="Arial"/>
                <w:color w:val="000000"/>
                <w:sz w:val="23"/>
                <w:szCs w:val="23"/>
                <w:lang w:val="en-GB"/>
              </w:rPr>
            </w:rPrChange>
          </w:rPr>
          <w:t>27 major subject areas</w:t>
        </w:r>
      </w:ins>
      <w:ins w:id="191" w:author="Srholec Martin" w:date="2019-03-11T15:06:00Z">
        <w:r w:rsidRPr="00AF2F23">
          <w:rPr>
            <w:rFonts w:ascii="Arial" w:hAnsi="Arial" w:cs="Arial"/>
            <w:color w:val="000000"/>
            <w:sz w:val="23"/>
            <w:szCs w:val="23"/>
            <w:lang w:val="en-GB"/>
            <w:rPrChange w:id="192" w:author="Srholec Martin" w:date="2019-03-12T13:37:00Z">
              <w:rPr>
                <w:rFonts w:ascii="Arial" w:hAnsi="Arial" w:cs="Arial"/>
                <w:color w:val="000000"/>
                <w:sz w:val="23"/>
                <w:szCs w:val="23"/>
                <w:lang w:val="en-GB"/>
              </w:rPr>
            </w:rPrChange>
          </w:rPr>
          <w:t>, such as:</w:t>
        </w:r>
      </w:ins>
    </w:p>
    <w:p w14:paraId="12A1D8CC" w14:textId="77777777" w:rsidR="00DB774E" w:rsidRPr="00AF2F23" w:rsidRDefault="003D3970">
      <w:pPr>
        <w:pStyle w:val="NormalWeb"/>
        <w:shd w:val="clear" w:color="auto" w:fill="FEFEFE"/>
        <w:spacing w:before="0" w:beforeAutospacing="0" w:after="0" w:afterAutospacing="0"/>
        <w:rPr>
          <w:ins w:id="193" w:author="Srholec Martin" w:date="2019-03-11T15:07:00Z"/>
          <w:rFonts w:ascii="Arial" w:hAnsi="Arial" w:cs="Arial"/>
          <w:color w:val="000000"/>
          <w:sz w:val="23"/>
          <w:szCs w:val="23"/>
          <w:lang w:val="en-GB"/>
          <w:rPrChange w:id="194" w:author="Srholec Martin" w:date="2019-03-12T13:37:00Z">
            <w:rPr>
              <w:ins w:id="195" w:author="Srholec Martin" w:date="2019-03-11T15:07:00Z"/>
              <w:rFonts w:ascii="Arial" w:hAnsi="Arial" w:cs="Arial"/>
              <w:color w:val="000000"/>
              <w:sz w:val="23"/>
              <w:szCs w:val="23"/>
              <w:lang w:val="en-GB"/>
            </w:rPr>
          </w:rPrChange>
        </w:rPr>
        <w:pPrChange w:id="196" w:author="Srholec Martin" w:date="2019-03-11T15:04:00Z">
          <w:pPr>
            <w:pStyle w:val="NormalWeb"/>
            <w:shd w:val="clear" w:color="auto" w:fill="FEFEFE"/>
          </w:pPr>
        </w:pPrChange>
      </w:pPr>
      <w:ins w:id="197" w:author="Srholec Martin" w:date="2019-03-11T15:21:00Z">
        <w:r w:rsidRPr="00AF2F23">
          <w:rPr>
            <w:rFonts w:ascii="Arial" w:hAnsi="Arial" w:cs="Arial"/>
            <w:color w:val="000000"/>
            <w:sz w:val="23"/>
            <w:szCs w:val="23"/>
            <w:lang w:val="en-GB"/>
            <w:rPrChange w:id="198" w:author="Srholec Martin" w:date="2019-03-12T13:37:00Z">
              <w:rPr>
                <w:rFonts w:ascii="Arial" w:hAnsi="Arial" w:cs="Arial"/>
                <w:color w:val="000000"/>
                <w:sz w:val="23"/>
                <w:szCs w:val="23"/>
                <w:lang w:val="en-GB"/>
              </w:rPr>
            </w:rPrChange>
          </w:rPr>
          <w:t>1</w:t>
        </w:r>
      </w:ins>
      <w:ins w:id="199" w:author="Srholec Martin" w:date="2019-03-11T15:07:00Z">
        <w:r w:rsidR="00285E53" w:rsidRPr="00AF2F23">
          <w:rPr>
            <w:rFonts w:ascii="Arial" w:hAnsi="Arial" w:cs="Arial"/>
            <w:color w:val="000000"/>
            <w:sz w:val="23"/>
            <w:szCs w:val="23"/>
            <w:lang w:val="en-GB"/>
            <w:rPrChange w:id="200" w:author="Srholec Martin" w:date="2019-03-12T13:37:00Z">
              <w:rPr>
                <w:rFonts w:ascii="Arial" w:hAnsi="Arial" w:cs="Arial"/>
                <w:color w:val="000000"/>
                <w:sz w:val="23"/>
                <w:szCs w:val="23"/>
                <w:lang w:val="en-GB"/>
              </w:rPr>
            </w:rPrChange>
          </w:rPr>
          <w:t>.1</w:t>
        </w:r>
      </w:ins>
      <w:ins w:id="201" w:author="Srholec Martin" w:date="2019-03-11T15:06:00Z">
        <w:r w:rsidR="00DB774E" w:rsidRPr="00AF2F23">
          <w:rPr>
            <w:rFonts w:ascii="Arial" w:hAnsi="Arial" w:cs="Arial"/>
            <w:color w:val="000000"/>
            <w:sz w:val="23"/>
            <w:szCs w:val="23"/>
            <w:lang w:val="en-GB"/>
            <w:rPrChange w:id="202" w:author="Srholec Martin" w:date="2019-03-12T13:37:00Z">
              <w:rPr>
                <w:rFonts w:ascii="Arial" w:hAnsi="Arial" w:cs="Arial"/>
                <w:color w:val="000000"/>
                <w:sz w:val="23"/>
                <w:szCs w:val="23"/>
                <w:lang w:val="en-GB"/>
              </w:rPr>
            </w:rPrChange>
          </w:rPr>
          <w:t xml:space="preserve">) </w:t>
        </w:r>
      </w:ins>
      <w:ins w:id="203" w:author="Srholec Martin" w:date="2019-03-11T15:07:00Z">
        <w:r w:rsidR="00285E53" w:rsidRPr="00AF2F23">
          <w:rPr>
            <w:rFonts w:ascii="Arial" w:hAnsi="Arial" w:cs="Arial"/>
            <w:color w:val="000000"/>
            <w:sz w:val="23"/>
            <w:szCs w:val="23"/>
            <w:lang w:val="en-GB"/>
            <w:rPrChange w:id="204" w:author="Srholec Martin" w:date="2019-03-12T13:37:00Z">
              <w:rPr>
                <w:rFonts w:ascii="Arial" w:hAnsi="Arial" w:cs="Arial"/>
                <w:color w:val="000000"/>
                <w:sz w:val="23"/>
                <w:szCs w:val="23"/>
                <w:lang w:val="en-GB"/>
              </w:rPr>
            </w:rPrChange>
          </w:rPr>
          <w:t>Agricultural and Biological Sciences</w:t>
        </w:r>
      </w:ins>
      <w:ins w:id="205" w:author="Srholec Martin" w:date="2019-03-11T15:08:00Z">
        <w:r w:rsidR="00285E53" w:rsidRPr="00AF2F23">
          <w:rPr>
            <w:rFonts w:ascii="Arial" w:hAnsi="Arial" w:cs="Arial"/>
            <w:color w:val="000000"/>
            <w:sz w:val="23"/>
            <w:szCs w:val="23"/>
            <w:lang w:val="en-GB"/>
            <w:rPrChange w:id="206" w:author="Srholec Martin" w:date="2019-03-12T13:37:00Z">
              <w:rPr>
                <w:rFonts w:ascii="Arial" w:hAnsi="Arial" w:cs="Arial"/>
                <w:color w:val="000000"/>
                <w:sz w:val="23"/>
                <w:szCs w:val="23"/>
                <w:lang w:val="en-GB"/>
              </w:rPr>
            </w:rPrChange>
          </w:rPr>
          <w:t>,</w:t>
        </w:r>
      </w:ins>
    </w:p>
    <w:p w14:paraId="6606B26B" w14:textId="77777777" w:rsidR="00285E53" w:rsidRPr="00AF2F23" w:rsidRDefault="003D3970">
      <w:pPr>
        <w:pStyle w:val="NormalWeb"/>
        <w:shd w:val="clear" w:color="auto" w:fill="FEFEFE"/>
        <w:spacing w:before="0" w:beforeAutospacing="0" w:after="0" w:afterAutospacing="0"/>
        <w:rPr>
          <w:ins w:id="207" w:author="Srholec Martin" w:date="2019-03-11T15:08:00Z"/>
          <w:rFonts w:ascii="Arial" w:hAnsi="Arial" w:cs="Arial"/>
          <w:color w:val="000000"/>
          <w:sz w:val="23"/>
          <w:szCs w:val="23"/>
          <w:lang w:val="en-GB"/>
          <w:rPrChange w:id="208" w:author="Srholec Martin" w:date="2019-03-12T13:37:00Z">
            <w:rPr>
              <w:ins w:id="209" w:author="Srholec Martin" w:date="2019-03-11T15:08:00Z"/>
              <w:rFonts w:ascii="Arial" w:hAnsi="Arial" w:cs="Arial"/>
              <w:color w:val="000000"/>
              <w:sz w:val="23"/>
              <w:szCs w:val="23"/>
              <w:lang w:val="en-GB"/>
            </w:rPr>
          </w:rPrChange>
        </w:rPr>
        <w:pPrChange w:id="210" w:author="Srholec Martin" w:date="2019-03-11T15:08:00Z">
          <w:pPr>
            <w:pStyle w:val="NormalWeb"/>
            <w:shd w:val="clear" w:color="auto" w:fill="FEFEFE"/>
            <w:spacing w:after="0"/>
          </w:pPr>
        </w:pPrChange>
      </w:pPr>
      <w:ins w:id="211" w:author="Srholec Martin" w:date="2019-03-11T15:21:00Z">
        <w:r w:rsidRPr="00AF2F23">
          <w:rPr>
            <w:rFonts w:ascii="Arial" w:hAnsi="Arial" w:cs="Arial"/>
            <w:color w:val="000000"/>
            <w:sz w:val="23"/>
            <w:szCs w:val="23"/>
            <w:lang w:val="en-GB"/>
            <w:rPrChange w:id="212" w:author="Srholec Martin" w:date="2019-03-12T13:37:00Z">
              <w:rPr>
                <w:rFonts w:ascii="Arial" w:hAnsi="Arial" w:cs="Arial"/>
                <w:color w:val="000000"/>
                <w:sz w:val="23"/>
                <w:szCs w:val="23"/>
                <w:lang w:val="en-GB"/>
              </w:rPr>
            </w:rPrChange>
          </w:rPr>
          <w:t>1</w:t>
        </w:r>
      </w:ins>
      <w:ins w:id="213" w:author="Srholec Martin" w:date="2019-03-11T15:07:00Z">
        <w:r w:rsidR="00285E53" w:rsidRPr="00AF2F23">
          <w:rPr>
            <w:rFonts w:ascii="Arial" w:hAnsi="Arial" w:cs="Arial"/>
            <w:color w:val="000000"/>
            <w:sz w:val="23"/>
            <w:szCs w:val="23"/>
            <w:lang w:val="en-GB"/>
            <w:rPrChange w:id="214" w:author="Srholec Martin" w:date="2019-03-12T13:37:00Z">
              <w:rPr>
                <w:rFonts w:ascii="Arial" w:hAnsi="Arial" w:cs="Arial"/>
                <w:color w:val="000000"/>
                <w:sz w:val="23"/>
                <w:szCs w:val="23"/>
                <w:lang w:val="en-GB"/>
              </w:rPr>
            </w:rPrChange>
          </w:rPr>
          <w:t>.2) Biochemistry, Genetics and Molecular Biology</w:t>
        </w:r>
      </w:ins>
      <w:ins w:id="215" w:author="Srholec Martin" w:date="2019-03-11T15:08:00Z">
        <w:r w:rsidR="00285E53" w:rsidRPr="00AF2F23">
          <w:rPr>
            <w:rFonts w:ascii="Arial" w:hAnsi="Arial" w:cs="Arial"/>
            <w:color w:val="000000"/>
            <w:sz w:val="23"/>
            <w:szCs w:val="23"/>
            <w:lang w:val="en-GB"/>
            <w:rPrChange w:id="216" w:author="Srholec Martin" w:date="2019-03-12T13:37:00Z">
              <w:rPr>
                <w:rFonts w:ascii="Arial" w:hAnsi="Arial" w:cs="Arial"/>
                <w:color w:val="000000"/>
                <w:sz w:val="23"/>
                <w:szCs w:val="23"/>
                <w:lang w:val="en-GB"/>
              </w:rPr>
            </w:rPrChange>
          </w:rPr>
          <w:t>,</w:t>
        </w:r>
      </w:ins>
    </w:p>
    <w:p w14:paraId="29F7A86F" w14:textId="77777777" w:rsidR="00DB774E" w:rsidRPr="00AF2F23" w:rsidRDefault="003D3970">
      <w:pPr>
        <w:pStyle w:val="NormalWeb"/>
        <w:shd w:val="clear" w:color="auto" w:fill="FEFEFE"/>
        <w:spacing w:before="0" w:beforeAutospacing="0" w:after="0" w:afterAutospacing="0"/>
        <w:rPr>
          <w:ins w:id="217" w:author="Srholec Martin" w:date="2019-03-11T15:08:00Z"/>
          <w:rFonts w:ascii="Arial" w:hAnsi="Arial" w:cs="Arial"/>
          <w:color w:val="000000"/>
          <w:sz w:val="23"/>
          <w:szCs w:val="23"/>
          <w:lang w:val="en-GB"/>
          <w:rPrChange w:id="218" w:author="Srholec Martin" w:date="2019-03-12T13:37:00Z">
            <w:rPr>
              <w:ins w:id="219" w:author="Srholec Martin" w:date="2019-03-11T15:08:00Z"/>
              <w:rFonts w:ascii="Arial" w:hAnsi="Arial" w:cs="Arial"/>
              <w:color w:val="000000"/>
              <w:sz w:val="23"/>
              <w:szCs w:val="23"/>
              <w:lang w:val="en-GB"/>
            </w:rPr>
          </w:rPrChange>
        </w:rPr>
        <w:pPrChange w:id="220" w:author="Srholec Martin" w:date="2019-03-11T15:04:00Z">
          <w:pPr>
            <w:pStyle w:val="NormalWeb"/>
            <w:shd w:val="clear" w:color="auto" w:fill="FEFEFE"/>
          </w:pPr>
        </w:pPrChange>
      </w:pPr>
      <w:ins w:id="221" w:author="Srholec Martin" w:date="2019-03-11T15:21:00Z">
        <w:r w:rsidRPr="00AF2F23">
          <w:rPr>
            <w:rFonts w:ascii="Arial" w:hAnsi="Arial" w:cs="Arial"/>
            <w:color w:val="000000"/>
            <w:sz w:val="23"/>
            <w:szCs w:val="23"/>
            <w:lang w:val="en-GB"/>
            <w:rPrChange w:id="222" w:author="Srholec Martin" w:date="2019-03-12T13:37:00Z">
              <w:rPr>
                <w:rFonts w:ascii="Arial" w:hAnsi="Arial" w:cs="Arial"/>
                <w:color w:val="000000"/>
                <w:sz w:val="23"/>
                <w:szCs w:val="23"/>
                <w:lang w:val="en-GB"/>
              </w:rPr>
            </w:rPrChange>
          </w:rPr>
          <w:t>1</w:t>
        </w:r>
      </w:ins>
      <w:ins w:id="223" w:author="Srholec Martin" w:date="2019-03-11T15:07:00Z">
        <w:r w:rsidR="00285E53" w:rsidRPr="00AF2F23">
          <w:rPr>
            <w:rFonts w:ascii="Arial" w:hAnsi="Arial" w:cs="Arial"/>
            <w:color w:val="000000"/>
            <w:sz w:val="23"/>
            <w:szCs w:val="23"/>
            <w:lang w:val="en-GB"/>
            <w:rPrChange w:id="224" w:author="Srholec Martin" w:date="2019-03-12T13:37:00Z">
              <w:rPr>
                <w:rFonts w:ascii="Arial" w:hAnsi="Arial" w:cs="Arial"/>
                <w:color w:val="000000"/>
                <w:sz w:val="23"/>
                <w:szCs w:val="23"/>
                <w:lang w:val="en-GB"/>
              </w:rPr>
            </w:rPrChange>
          </w:rPr>
          <w:t xml:space="preserve">.3) </w:t>
        </w:r>
      </w:ins>
      <w:ins w:id="225" w:author="Srholec Martin" w:date="2019-03-11T15:08:00Z">
        <w:r w:rsidR="00285E53" w:rsidRPr="00AF2F23">
          <w:rPr>
            <w:rFonts w:ascii="Arial" w:hAnsi="Arial" w:cs="Arial"/>
            <w:color w:val="000000"/>
            <w:sz w:val="23"/>
            <w:szCs w:val="23"/>
            <w:lang w:val="en-GB"/>
            <w:rPrChange w:id="226" w:author="Srholec Martin" w:date="2019-03-12T13:37:00Z">
              <w:rPr>
                <w:rFonts w:ascii="Arial" w:hAnsi="Arial" w:cs="Arial"/>
                <w:color w:val="000000"/>
                <w:sz w:val="23"/>
                <w:szCs w:val="23"/>
                <w:lang w:val="en-GB"/>
              </w:rPr>
            </w:rPrChange>
          </w:rPr>
          <w:t>Immunology and Microbiology,</w:t>
        </w:r>
      </w:ins>
    </w:p>
    <w:p w14:paraId="1D0583F1" w14:textId="77777777" w:rsidR="00285E53" w:rsidRPr="00AF2F23" w:rsidRDefault="003D3970">
      <w:pPr>
        <w:pStyle w:val="NormalWeb"/>
        <w:shd w:val="clear" w:color="auto" w:fill="FEFEFE"/>
        <w:spacing w:before="0" w:beforeAutospacing="0" w:after="0" w:afterAutospacing="0"/>
        <w:rPr>
          <w:ins w:id="227" w:author="Srholec Martin" w:date="2019-03-11T15:08:00Z"/>
          <w:rFonts w:ascii="Arial" w:hAnsi="Arial" w:cs="Arial"/>
          <w:color w:val="000000"/>
          <w:sz w:val="23"/>
          <w:szCs w:val="23"/>
          <w:lang w:val="en-GB"/>
          <w:rPrChange w:id="228" w:author="Srholec Martin" w:date="2019-03-12T13:37:00Z">
            <w:rPr>
              <w:ins w:id="229" w:author="Srholec Martin" w:date="2019-03-11T15:08:00Z"/>
              <w:rFonts w:ascii="Arial" w:hAnsi="Arial" w:cs="Arial"/>
              <w:color w:val="000000"/>
              <w:sz w:val="23"/>
              <w:szCs w:val="23"/>
              <w:lang w:val="en-GB"/>
            </w:rPr>
          </w:rPrChange>
        </w:rPr>
        <w:pPrChange w:id="230" w:author="Srholec Martin" w:date="2019-03-11T15:04:00Z">
          <w:pPr>
            <w:pStyle w:val="NormalWeb"/>
            <w:shd w:val="clear" w:color="auto" w:fill="FEFEFE"/>
          </w:pPr>
        </w:pPrChange>
      </w:pPr>
      <w:ins w:id="231" w:author="Srholec Martin" w:date="2019-03-11T15:21:00Z">
        <w:r w:rsidRPr="00AF2F23">
          <w:rPr>
            <w:rFonts w:ascii="Arial" w:hAnsi="Arial" w:cs="Arial"/>
            <w:color w:val="000000"/>
            <w:sz w:val="23"/>
            <w:szCs w:val="23"/>
            <w:lang w:val="en-GB"/>
            <w:rPrChange w:id="232" w:author="Srholec Martin" w:date="2019-03-12T13:37:00Z">
              <w:rPr>
                <w:rFonts w:ascii="Arial" w:hAnsi="Arial" w:cs="Arial"/>
                <w:color w:val="000000"/>
                <w:sz w:val="23"/>
                <w:szCs w:val="23"/>
                <w:lang w:val="en-GB"/>
              </w:rPr>
            </w:rPrChange>
          </w:rPr>
          <w:t>1</w:t>
        </w:r>
      </w:ins>
      <w:ins w:id="233" w:author="Srholec Martin" w:date="2019-03-11T15:08:00Z">
        <w:r w:rsidR="00285E53" w:rsidRPr="00AF2F23">
          <w:rPr>
            <w:rFonts w:ascii="Arial" w:hAnsi="Arial" w:cs="Arial"/>
            <w:color w:val="000000"/>
            <w:sz w:val="23"/>
            <w:szCs w:val="23"/>
            <w:lang w:val="en-GB"/>
            <w:rPrChange w:id="234" w:author="Srholec Martin" w:date="2019-03-12T13:37:00Z">
              <w:rPr>
                <w:rFonts w:ascii="Arial" w:hAnsi="Arial" w:cs="Arial"/>
                <w:color w:val="000000"/>
                <w:sz w:val="23"/>
                <w:szCs w:val="23"/>
                <w:lang w:val="en-GB"/>
              </w:rPr>
            </w:rPrChange>
          </w:rPr>
          <w:t>.4) Neuroscience,</w:t>
        </w:r>
      </w:ins>
    </w:p>
    <w:p w14:paraId="77A37151" w14:textId="77777777" w:rsidR="00285E53" w:rsidRPr="00AF2F23" w:rsidRDefault="003D3970">
      <w:pPr>
        <w:pStyle w:val="NormalWeb"/>
        <w:shd w:val="clear" w:color="auto" w:fill="FEFEFE"/>
        <w:spacing w:before="0" w:beforeAutospacing="0" w:after="0" w:afterAutospacing="0"/>
        <w:rPr>
          <w:ins w:id="235" w:author="Srholec Martin" w:date="2019-03-11T15:06:00Z"/>
          <w:rFonts w:ascii="Arial" w:hAnsi="Arial" w:cs="Arial"/>
          <w:color w:val="000000"/>
          <w:sz w:val="23"/>
          <w:szCs w:val="23"/>
          <w:lang w:val="en-GB"/>
          <w:rPrChange w:id="236" w:author="Srholec Martin" w:date="2019-03-12T13:37:00Z">
            <w:rPr>
              <w:ins w:id="237" w:author="Srholec Martin" w:date="2019-03-11T15:06:00Z"/>
              <w:rFonts w:ascii="Arial" w:hAnsi="Arial" w:cs="Arial"/>
              <w:color w:val="000000"/>
              <w:sz w:val="23"/>
              <w:szCs w:val="23"/>
              <w:lang w:val="en-GB"/>
            </w:rPr>
          </w:rPrChange>
        </w:rPr>
        <w:pPrChange w:id="238" w:author="Srholec Martin" w:date="2019-03-11T15:04:00Z">
          <w:pPr>
            <w:pStyle w:val="NormalWeb"/>
            <w:shd w:val="clear" w:color="auto" w:fill="FEFEFE"/>
          </w:pPr>
        </w:pPrChange>
      </w:pPr>
      <w:ins w:id="239" w:author="Srholec Martin" w:date="2019-03-11T15:21:00Z">
        <w:r w:rsidRPr="00AF2F23">
          <w:rPr>
            <w:rFonts w:ascii="Arial" w:hAnsi="Arial" w:cs="Arial"/>
            <w:color w:val="000000"/>
            <w:sz w:val="23"/>
            <w:szCs w:val="23"/>
            <w:lang w:val="en-GB"/>
            <w:rPrChange w:id="240" w:author="Srholec Martin" w:date="2019-03-12T13:37:00Z">
              <w:rPr>
                <w:rFonts w:ascii="Arial" w:hAnsi="Arial" w:cs="Arial"/>
                <w:color w:val="000000"/>
                <w:sz w:val="23"/>
                <w:szCs w:val="23"/>
                <w:lang w:val="en-GB"/>
              </w:rPr>
            </w:rPrChange>
          </w:rPr>
          <w:t>1</w:t>
        </w:r>
      </w:ins>
      <w:ins w:id="241" w:author="Srholec Martin" w:date="2019-03-11T15:08:00Z">
        <w:r w:rsidR="00285E53" w:rsidRPr="00AF2F23">
          <w:rPr>
            <w:rFonts w:ascii="Arial" w:hAnsi="Arial" w:cs="Arial"/>
            <w:color w:val="000000"/>
            <w:sz w:val="23"/>
            <w:szCs w:val="23"/>
            <w:lang w:val="en-GB"/>
            <w:rPrChange w:id="242" w:author="Srholec Martin" w:date="2019-03-12T13:37:00Z">
              <w:rPr>
                <w:rFonts w:ascii="Arial" w:hAnsi="Arial" w:cs="Arial"/>
                <w:color w:val="000000"/>
                <w:sz w:val="23"/>
                <w:szCs w:val="23"/>
                <w:lang w:val="en-GB"/>
              </w:rPr>
            </w:rPrChange>
          </w:rPr>
          <w:t>.5) Pharmacology, Toxicology and Pharmaceutics,</w:t>
        </w:r>
      </w:ins>
    </w:p>
    <w:p w14:paraId="543F162D" w14:textId="77777777" w:rsidR="00DB774E" w:rsidRPr="00AF2F23" w:rsidRDefault="00285E53">
      <w:pPr>
        <w:pStyle w:val="NormalWeb"/>
        <w:shd w:val="clear" w:color="auto" w:fill="FEFEFE"/>
        <w:spacing w:before="0" w:beforeAutospacing="0" w:after="0" w:afterAutospacing="0"/>
        <w:rPr>
          <w:ins w:id="243" w:author="Srholec Martin" w:date="2019-03-11T15:08:00Z"/>
          <w:rFonts w:ascii="Arial" w:hAnsi="Arial" w:cs="Arial"/>
          <w:color w:val="000000"/>
          <w:sz w:val="23"/>
          <w:szCs w:val="23"/>
          <w:lang w:val="en-GB"/>
          <w:rPrChange w:id="244" w:author="Srholec Martin" w:date="2019-03-12T13:37:00Z">
            <w:rPr>
              <w:ins w:id="245" w:author="Srholec Martin" w:date="2019-03-11T15:08:00Z"/>
              <w:rFonts w:ascii="Arial" w:hAnsi="Arial" w:cs="Arial"/>
              <w:color w:val="000000"/>
              <w:sz w:val="23"/>
              <w:szCs w:val="23"/>
              <w:lang w:val="en-GB"/>
            </w:rPr>
          </w:rPrChange>
        </w:rPr>
        <w:pPrChange w:id="246" w:author="Srholec Martin" w:date="2019-03-11T15:04:00Z">
          <w:pPr>
            <w:pStyle w:val="NormalWeb"/>
            <w:shd w:val="clear" w:color="auto" w:fill="FEFEFE"/>
          </w:pPr>
        </w:pPrChange>
      </w:pPr>
      <w:ins w:id="247" w:author="Srholec Martin" w:date="2019-03-11T15:08:00Z">
        <w:r w:rsidRPr="00AF2F23">
          <w:rPr>
            <w:rFonts w:ascii="Arial" w:hAnsi="Arial" w:cs="Arial"/>
            <w:color w:val="000000"/>
            <w:sz w:val="23"/>
            <w:szCs w:val="23"/>
            <w:lang w:val="en-GB"/>
            <w:rPrChange w:id="248" w:author="Srholec Martin" w:date="2019-03-12T13:37:00Z">
              <w:rPr>
                <w:rFonts w:ascii="Arial" w:hAnsi="Arial" w:cs="Arial"/>
                <w:color w:val="000000"/>
                <w:sz w:val="23"/>
                <w:szCs w:val="23"/>
                <w:lang w:val="en-GB"/>
              </w:rPr>
            </w:rPrChange>
          </w:rPr>
          <w:t>etc.</w:t>
        </w:r>
      </w:ins>
    </w:p>
    <w:p w14:paraId="1342AFF7" w14:textId="77777777" w:rsidR="00285E53" w:rsidRPr="00AF2F23" w:rsidRDefault="00285E53">
      <w:pPr>
        <w:pStyle w:val="NormalWeb"/>
        <w:shd w:val="clear" w:color="auto" w:fill="FEFEFE"/>
        <w:spacing w:before="0" w:beforeAutospacing="0" w:after="0" w:afterAutospacing="0"/>
        <w:rPr>
          <w:ins w:id="249" w:author="Srholec Martin" w:date="2019-03-11T15:04:00Z"/>
          <w:rFonts w:ascii="Arial" w:hAnsi="Arial" w:cs="Arial"/>
          <w:color w:val="000000"/>
          <w:sz w:val="23"/>
          <w:szCs w:val="23"/>
          <w:lang w:val="en-GB"/>
          <w:rPrChange w:id="250" w:author="Srholec Martin" w:date="2019-03-12T13:37:00Z">
            <w:rPr>
              <w:ins w:id="251" w:author="Srholec Martin" w:date="2019-03-11T15:04:00Z"/>
              <w:rFonts w:ascii="Arial" w:hAnsi="Arial" w:cs="Arial"/>
              <w:color w:val="000000"/>
              <w:sz w:val="23"/>
              <w:szCs w:val="23"/>
              <w:lang w:val="en-GB"/>
            </w:rPr>
          </w:rPrChange>
        </w:rPr>
        <w:pPrChange w:id="252" w:author="Srholec Martin" w:date="2019-03-11T15:04:00Z">
          <w:pPr>
            <w:pStyle w:val="NormalWeb"/>
            <w:shd w:val="clear" w:color="auto" w:fill="FEFEFE"/>
          </w:pPr>
        </w:pPrChange>
      </w:pPr>
    </w:p>
    <w:p w14:paraId="006554A0" w14:textId="77777777" w:rsidR="001362D0" w:rsidRPr="00AF2F23" w:rsidDel="00234224" w:rsidRDefault="003D3970">
      <w:pPr>
        <w:pStyle w:val="NormalWeb"/>
        <w:shd w:val="clear" w:color="auto" w:fill="FEFEFE"/>
        <w:spacing w:before="0" w:beforeAutospacing="0" w:after="0" w:afterAutospacing="0"/>
        <w:rPr>
          <w:del w:id="253" w:author="Srholec Martin" w:date="2019-03-11T15:10:00Z"/>
          <w:rFonts w:ascii="Arial" w:hAnsi="Arial" w:cs="Arial"/>
          <w:color w:val="000000"/>
          <w:sz w:val="23"/>
          <w:szCs w:val="23"/>
          <w:lang w:val="en-GB"/>
          <w:rPrChange w:id="254" w:author="Srholec Martin" w:date="2019-03-12T13:37:00Z">
            <w:rPr>
              <w:del w:id="255" w:author="Srholec Martin" w:date="2019-03-11T15:10:00Z"/>
              <w:rFonts w:ascii="Arial" w:hAnsi="Arial" w:cs="Arial"/>
              <w:color w:val="000000"/>
              <w:sz w:val="23"/>
              <w:szCs w:val="23"/>
              <w:lang w:val="en-GB"/>
            </w:rPr>
          </w:rPrChange>
        </w:rPr>
        <w:pPrChange w:id="256" w:author="Srholec Martin" w:date="2019-03-11T15:04:00Z">
          <w:pPr>
            <w:pStyle w:val="NormalWeb"/>
            <w:shd w:val="clear" w:color="auto" w:fill="FEFEFE"/>
          </w:pPr>
        </w:pPrChange>
      </w:pPr>
      <w:ins w:id="257" w:author="Srholec Martin" w:date="2019-03-11T15:24:00Z">
        <w:r w:rsidRPr="00AF2F23">
          <w:rPr>
            <w:rFonts w:ascii="Arial" w:hAnsi="Arial" w:cs="Arial"/>
            <w:color w:val="000000"/>
            <w:sz w:val="23"/>
            <w:szCs w:val="23"/>
            <w:lang w:val="en-GB"/>
            <w:rPrChange w:id="258" w:author="Srholec Martin" w:date="2019-03-12T13:37:00Z">
              <w:rPr>
                <w:rFonts w:ascii="Arial" w:hAnsi="Arial" w:cs="Arial"/>
                <w:color w:val="000000"/>
                <w:sz w:val="23"/>
                <w:szCs w:val="23"/>
                <w:lang w:val="en-GB"/>
              </w:rPr>
            </w:rPrChange>
          </w:rPr>
          <w:t xml:space="preserve">If </w:t>
        </w:r>
      </w:ins>
      <w:del w:id="259" w:author="Srholec Martin" w:date="2019-03-11T15:10:00Z">
        <w:r w:rsidR="001362D0" w:rsidRPr="00AF2F23" w:rsidDel="00234224">
          <w:rPr>
            <w:rFonts w:ascii="Arial" w:hAnsi="Arial" w:cs="Arial"/>
            <w:color w:val="000000"/>
            <w:sz w:val="23"/>
            <w:szCs w:val="23"/>
            <w:lang w:val="en-GB"/>
            <w:rPrChange w:id="260" w:author="Srholec Martin" w:date="2019-03-12T13:37:00Z">
              <w:rPr>
                <w:rFonts w:ascii="Arial" w:hAnsi="Arial" w:cs="Arial"/>
                <w:color w:val="000000"/>
                <w:sz w:val="23"/>
                <w:szCs w:val="23"/>
                <w:lang w:val="en-GB"/>
              </w:rPr>
            </w:rPrChange>
          </w:rPr>
          <w:delText xml:space="preserve">The journals are classified </w:delText>
        </w:r>
      </w:del>
      <w:del w:id="261" w:author="Srholec Martin" w:date="2019-03-11T14:55:00Z">
        <w:r w:rsidR="001362D0" w:rsidRPr="00AF2F23" w:rsidDel="00DB774E">
          <w:rPr>
            <w:rFonts w:ascii="Arial" w:hAnsi="Arial" w:cs="Arial"/>
            <w:color w:val="000000"/>
            <w:sz w:val="23"/>
            <w:szCs w:val="23"/>
            <w:lang w:val="en-GB"/>
            <w:rPrChange w:id="262" w:author="Srholec Martin" w:date="2019-03-12T13:37:00Z">
              <w:rPr>
                <w:rFonts w:ascii="Arial" w:hAnsi="Arial" w:cs="Arial"/>
                <w:color w:val="000000"/>
                <w:sz w:val="23"/>
                <w:szCs w:val="23"/>
                <w:lang w:val="en-GB"/>
              </w:rPr>
            </w:rPrChange>
          </w:rPr>
          <w:delText xml:space="preserve">to </w:delText>
        </w:r>
      </w:del>
      <w:del w:id="263" w:author="Srholec Martin" w:date="2019-03-11T15:10:00Z">
        <w:r w:rsidR="001362D0" w:rsidRPr="00AF2F23" w:rsidDel="00234224">
          <w:rPr>
            <w:rFonts w:ascii="Arial" w:hAnsi="Arial" w:cs="Arial"/>
            <w:color w:val="000000"/>
            <w:sz w:val="23"/>
            <w:szCs w:val="23"/>
            <w:lang w:val="en-GB"/>
            <w:rPrChange w:id="264" w:author="Srholec Martin" w:date="2019-03-12T13:37:00Z">
              <w:rPr>
                <w:rFonts w:ascii="Arial" w:hAnsi="Arial" w:cs="Arial"/>
                <w:color w:val="000000"/>
                <w:sz w:val="23"/>
                <w:szCs w:val="23"/>
                <w:lang w:val="en-GB"/>
              </w:rPr>
            </w:rPrChange>
          </w:rPr>
          <w:delText xml:space="preserve">disciplines according to </w:delText>
        </w:r>
      </w:del>
      <w:del w:id="265" w:author="Srholec Martin" w:date="2019-03-11T15:00:00Z">
        <w:r w:rsidR="001362D0" w:rsidRPr="00AF2F23" w:rsidDel="00DB774E">
          <w:rPr>
            <w:rFonts w:ascii="Arial" w:hAnsi="Arial" w:cs="Arial"/>
            <w:color w:val="000000"/>
            <w:sz w:val="23"/>
            <w:szCs w:val="23"/>
            <w:lang w:val="en-GB"/>
            <w:rPrChange w:id="266" w:author="Srholec Martin" w:date="2019-03-12T13:37:00Z">
              <w:rPr>
                <w:rFonts w:ascii="Arial" w:hAnsi="Arial" w:cs="Arial"/>
                <w:color w:val="000000"/>
                <w:sz w:val="23"/>
                <w:szCs w:val="23"/>
                <w:lang w:val="en-GB"/>
              </w:rPr>
            </w:rPrChange>
          </w:rPr>
          <w:delText>the </w:delText>
        </w:r>
        <w:r w:rsidR="008D5457" w:rsidRPr="00AF2F23" w:rsidDel="00DB774E">
          <w:rPr>
            <w:rStyle w:val="Hyperlink"/>
            <w:rFonts w:ascii="Arial" w:eastAsiaTheme="majorEastAsia" w:hAnsi="Arial" w:cs="Arial"/>
            <w:sz w:val="23"/>
            <w:szCs w:val="23"/>
            <w:lang w:val="en-GB"/>
            <w:rPrChange w:id="267" w:author="Srholec Martin" w:date="2019-03-12T13:37:00Z">
              <w:rPr>
                <w:rStyle w:val="Hyperlink"/>
                <w:rFonts w:ascii="Arial" w:eastAsiaTheme="majorEastAsia" w:hAnsi="Arial" w:cs="Arial"/>
                <w:sz w:val="23"/>
                <w:szCs w:val="23"/>
                <w:lang w:val="en-GB"/>
              </w:rPr>
            </w:rPrChange>
          </w:rPr>
          <w:fldChar w:fldCharType="begin"/>
        </w:r>
        <w:r w:rsidR="008D5457" w:rsidRPr="00AF2F23" w:rsidDel="00DB774E">
          <w:rPr>
            <w:rStyle w:val="Hyperlink"/>
            <w:rFonts w:ascii="Arial" w:eastAsiaTheme="majorEastAsia" w:hAnsi="Arial" w:cs="Arial"/>
            <w:sz w:val="23"/>
            <w:szCs w:val="23"/>
            <w:lang w:val="en-GB"/>
            <w:rPrChange w:id="268" w:author="Srholec Martin" w:date="2019-03-12T13:37:00Z">
              <w:rPr>
                <w:rStyle w:val="Hyperlink"/>
                <w:rFonts w:ascii="Arial" w:eastAsiaTheme="majorEastAsia" w:hAnsi="Arial" w:cs="Arial"/>
                <w:sz w:val="23"/>
                <w:szCs w:val="23"/>
                <w:lang w:val="en-GB"/>
              </w:rPr>
            </w:rPrChange>
          </w:rPr>
          <w:delInstrText xml:space="preserve"> HYPERLINK "https://www.elsevier.com/solutions/scopus/how-scopus-works/content" \t "_blank" </w:delInstrText>
        </w:r>
        <w:r w:rsidR="008D5457" w:rsidRPr="00AF2F23" w:rsidDel="00DB774E">
          <w:rPr>
            <w:rStyle w:val="Hyperlink"/>
            <w:rFonts w:ascii="Arial" w:eastAsiaTheme="majorEastAsia" w:hAnsi="Arial" w:cs="Arial"/>
            <w:sz w:val="23"/>
            <w:szCs w:val="23"/>
            <w:lang w:val="en-GB"/>
            <w:rPrChange w:id="269" w:author="Srholec Martin" w:date="2019-03-12T13:37:00Z">
              <w:rPr>
                <w:rStyle w:val="Hyperlink"/>
                <w:rFonts w:ascii="Arial" w:eastAsiaTheme="majorEastAsia" w:hAnsi="Arial" w:cs="Arial"/>
                <w:sz w:val="23"/>
                <w:szCs w:val="23"/>
                <w:lang w:val="en-GB"/>
              </w:rPr>
            </w:rPrChange>
          </w:rPr>
          <w:fldChar w:fldCharType="separate"/>
        </w:r>
        <w:r w:rsidR="001362D0" w:rsidRPr="00AF2F23" w:rsidDel="00DB774E">
          <w:rPr>
            <w:rStyle w:val="Hyperlink"/>
            <w:rFonts w:ascii="Arial" w:eastAsiaTheme="majorEastAsia" w:hAnsi="Arial" w:cs="Arial"/>
            <w:sz w:val="23"/>
            <w:szCs w:val="23"/>
            <w:lang w:val="en-GB"/>
            <w:rPrChange w:id="270" w:author="Srholec Martin" w:date="2019-03-12T13:37:00Z">
              <w:rPr>
                <w:rStyle w:val="Hyperlink"/>
                <w:rFonts w:ascii="Arial" w:eastAsiaTheme="majorEastAsia" w:hAnsi="Arial" w:cs="Arial"/>
                <w:sz w:val="23"/>
                <w:szCs w:val="23"/>
                <w:lang w:val="en-GB"/>
              </w:rPr>
            </w:rPrChange>
          </w:rPr>
          <w:delText>Scopus Journal Classification</w:delText>
        </w:r>
        <w:r w:rsidR="008D5457" w:rsidRPr="00AF2F23" w:rsidDel="00DB774E">
          <w:rPr>
            <w:rStyle w:val="Hyperlink"/>
            <w:rFonts w:ascii="Arial" w:eastAsiaTheme="majorEastAsia" w:hAnsi="Arial" w:cs="Arial"/>
            <w:sz w:val="23"/>
            <w:szCs w:val="23"/>
            <w:lang w:val="en-GB"/>
            <w:rPrChange w:id="271" w:author="Srholec Martin" w:date="2019-03-12T13:37:00Z">
              <w:rPr>
                <w:rStyle w:val="Hyperlink"/>
                <w:rFonts w:ascii="Arial" w:eastAsiaTheme="majorEastAsia" w:hAnsi="Arial" w:cs="Arial"/>
                <w:sz w:val="23"/>
                <w:szCs w:val="23"/>
                <w:lang w:val="en-GB"/>
              </w:rPr>
            </w:rPrChange>
          </w:rPr>
          <w:fldChar w:fldCharType="end"/>
        </w:r>
        <w:r w:rsidR="001362D0" w:rsidRPr="00AF2F23" w:rsidDel="00DB774E">
          <w:rPr>
            <w:rFonts w:ascii="Arial" w:hAnsi="Arial" w:cs="Arial"/>
            <w:color w:val="000000"/>
            <w:sz w:val="23"/>
            <w:szCs w:val="23"/>
            <w:lang w:val="en-GB"/>
            <w:rPrChange w:id="272" w:author="Srholec Martin" w:date="2019-03-12T13:37:00Z">
              <w:rPr>
                <w:rFonts w:ascii="Arial" w:hAnsi="Arial" w:cs="Arial"/>
                <w:color w:val="000000"/>
                <w:sz w:val="23"/>
                <w:szCs w:val="23"/>
                <w:lang w:val="en-GB"/>
              </w:rPr>
            </w:rPrChange>
          </w:rPr>
          <w:delText xml:space="preserve">. </w:delText>
        </w:r>
      </w:del>
      <w:del w:id="273" w:author="Srholec Martin" w:date="2019-03-11T15:10:00Z">
        <w:r w:rsidR="001362D0" w:rsidRPr="00AF2F23" w:rsidDel="00234224">
          <w:rPr>
            <w:rFonts w:ascii="Arial" w:hAnsi="Arial" w:cs="Arial"/>
            <w:color w:val="000000"/>
            <w:sz w:val="23"/>
            <w:szCs w:val="23"/>
            <w:lang w:val="en-GB"/>
            <w:rPrChange w:id="274" w:author="Srholec Martin" w:date="2019-03-12T13:37:00Z">
              <w:rPr>
                <w:rFonts w:ascii="Arial" w:hAnsi="Arial" w:cs="Arial"/>
                <w:color w:val="000000"/>
                <w:sz w:val="23"/>
                <w:szCs w:val="23"/>
                <w:lang w:val="en-GB"/>
              </w:rPr>
            </w:rPrChange>
          </w:rPr>
          <w:delText>We use both broad and narrow classification from the Scopus Source List.</w:delText>
        </w:r>
      </w:del>
    </w:p>
    <w:p w14:paraId="4A6C32F3" w14:textId="19152AEF" w:rsidR="003D3970" w:rsidRDefault="001362D0">
      <w:pPr>
        <w:pStyle w:val="NormalWeb"/>
        <w:shd w:val="clear" w:color="auto" w:fill="FEFEFE"/>
        <w:spacing w:before="0" w:beforeAutospacing="0" w:after="0" w:afterAutospacing="0"/>
        <w:rPr>
          <w:ins w:id="275" w:author="Srholec Martin" w:date="2019-03-11T15:24:00Z"/>
          <w:rFonts w:ascii="Arial" w:hAnsi="Arial" w:cs="Arial"/>
          <w:color w:val="000000"/>
          <w:sz w:val="23"/>
          <w:szCs w:val="23"/>
          <w:lang w:val="en-GB"/>
        </w:rPr>
        <w:pPrChange w:id="276" w:author="Srholec Martin" w:date="2019-03-11T15:04:00Z">
          <w:pPr>
            <w:pStyle w:val="NormalWeb"/>
            <w:shd w:val="clear" w:color="auto" w:fill="FEFEFE"/>
          </w:pPr>
        </w:pPrChange>
      </w:pPr>
      <w:del w:id="277" w:author="Srholec Martin" w:date="2019-03-11T15:11:00Z">
        <w:r w:rsidRPr="00AF2F23" w:rsidDel="00234224">
          <w:rPr>
            <w:rFonts w:ascii="Arial" w:hAnsi="Arial" w:cs="Arial"/>
            <w:color w:val="000000"/>
            <w:sz w:val="23"/>
            <w:szCs w:val="23"/>
            <w:lang w:val="en-GB"/>
            <w:rPrChange w:id="278" w:author="Srholec Martin" w:date="2019-03-12T13:37:00Z">
              <w:rPr>
                <w:rFonts w:ascii="Arial" w:hAnsi="Arial" w:cs="Arial"/>
                <w:color w:val="000000"/>
                <w:sz w:val="23"/>
                <w:szCs w:val="23"/>
                <w:lang w:val="en-GB"/>
              </w:rPr>
            </w:rPrChange>
          </w:rPr>
          <w:delText>J</w:delText>
        </w:r>
      </w:del>
      <w:ins w:id="279" w:author="Srholec Martin" w:date="2019-03-11T15:24:00Z">
        <w:r w:rsidR="003D3970" w:rsidRPr="00AF2F23">
          <w:rPr>
            <w:rFonts w:ascii="Arial" w:hAnsi="Arial" w:cs="Arial"/>
            <w:color w:val="000000"/>
            <w:sz w:val="23"/>
            <w:szCs w:val="23"/>
            <w:lang w:val="en-GB"/>
            <w:rPrChange w:id="280" w:author="Srholec Martin" w:date="2019-03-12T13:37:00Z">
              <w:rPr>
                <w:rFonts w:ascii="Arial" w:hAnsi="Arial" w:cs="Arial"/>
                <w:color w:val="000000"/>
                <w:sz w:val="23"/>
                <w:szCs w:val="23"/>
                <w:lang w:val="en-GB"/>
              </w:rPr>
            </w:rPrChange>
          </w:rPr>
          <w:t>a j</w:t>
        </w:r>
      </w:ins>
      <w:r w:rsidRPr="00AF2F23">
        <w:rPr>
          <w:rFonts w:ascii="Arial" w:hAnsi="Arial" w:cs="Arial"/>
          <w:color w:val="000000"/>
          <w:sz w:val="23"/>
          <w:szCs w:val="23"/>
          <w:lang w:val="en-GB"/>
          <w:rPrChange w:id="281" w:author="Srholec Martin" w:date="2019-03-12T13:37:00Z">
            <w:rPr>
              <w:rFonts w:ascii="Arial" w:hAnsi="Arial" w:cs="Arial"/>
              <w:color w:val="000000"/>
              <w:sz w:val="23"/>
              <w:szCs w:val="23"/>
              <w:lang w:val="en-GB"/>
            </w:rPr>
          </w:rPrChange>
        </w:rPr>
        <w:t>ournal</w:t>
      </w:r>
      <w:ins w:id="282" w:author="Srholec Martin" w:date="2019-03-11T15:24:00Z">
        <w:r w:rsidR="003D3970" w:rsidRPr="00AF2F23">
          <w:rPr>
            <w:rFonts w:ascii="Arial" w:hAnsi="Arial" w:cs="Arial"/>
            <w:color w:val="000000"/>
            <w:sz w:val="23"/>
            <w:szCs w:val="23"/>
            <w:lang w:val="en-GB"/>
            <w:rPrChange w:id="283" w:author="Srholec Martin" w:date="2019-03-12T13:37:00Z">
              <w:rPr>
                <w:rFonts w:ascii="Arial" w:hAnsi="Arial" w:cs="Arial"/>
                <w:color w:val="000000"/>
                <w:sz w:val="23"/>
                <w:szCs w:val="23"/>
                <w:lang w:val="en-GB"/>
              </w:rPr>
            </w:rPrChange>
          </w:rPr>
          <w:t xml:space="preserve"> is</w:t>
        </w:r>
      </w:ins>
      <w:del w:id="284" w:author="Srholec Martin" w:date="2019-03-11T15:11:00Z">
        <w:r w:rsidRPr="00AF2F23" w:rsidDel="00234224">
          <w:rPr>
            <w:rFonts w:ascii="Arial" w:hAnsi="Arial" w:cs="Arial"/>
            <w:color w:val="000000"/>
            <w:sz w:val="23"/>
            <w:szCs w:val="23"/>
            <w:lang w:val="en-GB"/>
            <w:rPrChange w:id="285" w:author="Srholec Martin" w:date="2019-03-12T13:37:00Z">
              <w:rPr>
                <w:rFonts w:ascii="Arial" w:hAnsi="Arial" w:cs="Arial"/>
                <w:color w:val="000000"/>
                <w:sz w:val="23"/>
                <w:szCs w:val="23"/>
                <w:lang w:val="en-GB"/>
              </w:rPr>
            </w:rPrChange>
          </w:rPr>
          <w:delText>s</w:delText>
        </w:r>
      </w:del>
      <w:del w:id="286" w:author="Srholec Martin" w:date="2019-03-11T15:24:00Z">
        <w:r w:rsidRPr="00AF2F23" w:rsidDel="003D3970">
          <w:rPr>
            <w:rFonts w:ascii="Arial" w:hAnsi="Arial" w:cs="Arial"/>
            <w:color w:val="000000"/>
            <w:sz w:val="23"/>
            <w:szCs w:val="23"/>
            <w:lang w:val="en-GB"/>
            <w:rPrChange w:id="287" w:author="Srholec Martin" w:date="2019-03-12T13:37:00Z">
              <w:rPr>
                <w:rFonts w:ascii="Arial" w:hAnsi="Arial" w:cs="Arial"/>
                <w:color w:val="000000"/>
                <w:sz w:val="23"/>
                <w:szCs w:val="23"/>
                <w:lang w:val="en-GB"/>
              </w:rPr>
            </w:rPrChange>
          </w:rPr>
          <w:delText xml:space="preserve"> can be </w:delText>
        </w:r>
      </w:del>
      <w:ins w:id="288" w:author="Srholec Martin" w:date="2019-03-11T15:24:00Z">
        <w:r w:rsidR="003D3970" w:rsidRPr="00AF2F23">
          <w:rPr>
            <w:rFonts w:ascii="Arial" w:hAnsi="Arial" w:cs="Arial"/>
            <w:color w:val="000000"/>
            <w:sz w:val="23"/>
            <w:szCs w:val="23"/>
            <w:lang w:val="en-GB"/>
            <w:rPrChange w:id="289" w:author="Srholec Martin" w:date="2019-03-12T13:37:00Z">
              <w:rPr>
                <w:rFonts w:ascii="Arial" w:hAnsi="Arial" w:cs="Arial"/>
                <w:color w:val="000000"/>
                <w:sz w:val="23"/>
                <w:szCs w:val="23"/>
                <w:lang w:val="en-GB"/>
              </w:rPr>
            </w:rPrChange>
          </w:rPr>
          <w:t xml:space="preserve"> </w:t>
        </w:r>
      </w:ins>
      <w:r w:rsidRPr="00AF2F23">
        <w:rPr>
          <w:rFonts w:ascii="Arial" w:hAnsi="Arial" w:cs="Arial"/>
          <w:color w:val="000000"/>
          <w:sz w:val="23"/>
          <w:szCs w:val="23"/>
          <w:lang w:val="en-GB"/>
          <w:rPrChange w:id="290" w:author="Srholec Martin" w:date="2019-03-12T13:37:00Z">
            <w:rPr>
              <w:rFonts w:ascii="Arial" w:hAnsi="Arial" w:cs="Arial"/>
              <w:color w:val="000000"/>
              <w:sz w:val="23"/>
              <w:szCs w:val="23"/>
              <w:lang w:val="en-GB"/>
            </w:rPr>
          </w:rPrChange>
        </w:rPr>
        <w:t xml:space="preserve">assigned </w:t>
      </w:r>
      <w:del w:id="291" w:author="Srholec Martin" w:date="2019-03-11T15:12:00Z">
        <w:r w:rsidRPr="00AF2F23" w:rsidDel="00234224">
          <w:rPr>
            <w:rFonts w:ascii="Arial" w:hAnsi="Arial" w:cs="Arial"/>
            <w:color w:val="000000"/>
            <w:sz w:val="23"/>
            <w:szCs w:val="23"/>
            <w:lang w:val="en-GB"/>
            <w:rPrChange w:id="292" w:author="Srholec Martin" w:date="2019-03-12T13:37:00Z">
              <w:rPr>
                <w:rFonts w:ascii="Arial" w:hAnsi="Arial" w:cs="Arial"/>
                <w:color w:val="000000"/>
                <w:sz w:val="23"/>
                <w:szCs w:val="23"/>
                <w:lang w:val="en-GB"/>
              </w:rPr>
            </w:rPrChange>
          </w:rPr>
          <w:delText>in</w:delText>
        </w:r>
      </w:del>
      <w:r w:rsidRPr="00AF2F23">
        <w:rPr>
          <w:rFonts w:ascii="Arial" w:hAnsi="Arial" w:cs="Arial"/>
          <w:color w:val="000000"/>
          <w:sz w:val="23"/>
          <w:szCs w:val="23"/>
          <w:lang w:val="en-GB"/>
          <w:rPrChange w:id="293" w:author="Srholec Martin" w:date="2019-03-12T13:37:00Z">
            <w:rPr>
              <w:rFonts w:ascii="Arial" w:hAnsi="Arial" w:cs="Arial"/>
              <w:color w:val="000000"/>
              <w:sz w:val="23"/>
              <w:szCs w:val="23"/>
              <w:lang w:val="en-GB"/>
            </w:rPr>
          </w:rPrChange>
        </w:rPr>
        <w:t xml:space="preserve">to multiple </w:t>
      </w:r>
      <w:del w:id="294" w:author="Srholec Martin" w:date="2019-03-11T15:22:00Z">
        <w:r w:rsidRPr="00AF2F23" w:rsidDel="003D3970">
          <w:rPr>
            <w:rFonts w:ascii="Arial" w:hAnsi="Arial" w:cs="Arial"/>
            <w:color w:val="000000"/>
            <w:sz w:val="23"/>
            <w:szCs w:val="23"/>
            <w:lang w:val="en-GB"/>
            <w:rPrChange w:id="295" w:author="Srholec Martin" w:date="2019-03-12T13:37:00Z">
              <w:rPr>
                <w:rFonts w:ascii="Arial" w:hAnsi="Arial" w:cs="Arial"/>
                <w:color w:val="000000"/>
                <w:sz w:val="23"/>
                <w:szCs w:val="23"/>
                <w:lang w:val="en-GB"/>
              </w:rPr>
            </w:rPrChange>
          </w:rPr>
          <w:delText>disciplines</w:delText>
        </w:r>
      </w:del>
      <w:ins w:id="296" w:author="Srholec Martin" w:date="2019-03-11T15:22:00Z">
        <w:r w:rsidR="003D3970" w:rsidRPr="00AF2F23">
          <w:rPr>
            <w:rFonts w:ascii="Arial" w:hAnsi="Arial" w:cs="Arial"/>
            <w:color w:val="000000"/>
            <w:sz w:val="23"/>
            <w:szCs w:val="23"/>
            <w:lang w:val="en-GB"/>
            <w:rPrChange w:id="297" w:author="Srholec Martin" w:date="2019-03-12T13:37:00Z">
              <w:rPr>
                <w:rFonts w:ascii="Arial" w:hAnsi="Arial" w:cs="Arial"/>
                <w:color w:val="000000"/>
                <w:sz w:val="23"/>
                <w:szCs w:val="23"/>
                <w:lang w:val="en-GB"/>
              </w:rPr>
            </w:rPrChange>
          </w:rPr>
          <w:t>categories</w:t>
        </w:r>
      </w:ins>
      <w:ins w:id="298" w:author="Srholec Martin" w:date="2019-03-11T15:24:00Z">
        <w:r w:rsidR="003D3970" w:rsidRPr="00AF2F23">
          <w:rPr>
            <w:rFonts w:ascii="Arial" w:hAnsi="Arial" w:cs="Arial"/>
            <w:color w:val="000000"/>
            <w:sz w:val="23"/>
            <w:szCs w:val="23"/>
            <w:lang w:val="en-GB"/>
            <w:rPrChange w:id="299" w:author="Srholec Martin" w:date="2019-03-12T13:37:00Z">
              <w:rPr>
                <w:rFonts w:ascii="Arial" w:hAnsi="Arial" w:cs="Arial"/>
                <w:color w:val="000000"/>
                <w:sz w:val="23"/>
                <w:szCs w:val="23"/>
                <w:lang w:val="en-GB"/>
              </w:rPr>
            </w:rPrChange>
          </w:rPr>
          <w:t xml:space="preserve">, it is </w:t>
        </w:r>
      </w:ins>
      <w:ins w:id="300" w:author="Srholec Martin" w:date="2019-03-11T15:23:00Z">
        <w:r w:rsidR="003D3970" w:rsidRPr="00AF2F23">
          <w:rPr>
            <w:rFonts w:ascii="Arial" w:hAnsi="Arial" w:cs="Arial"/>
            <w:color w:val="000000"/>
            <w:sz w:val="23"/>
            <w:szCs w:val="23"/>
            <w:lang w:val="en-GB"/>
            <w:rPrChange w:id="301" w:author="Srholec Martin" w:date="2019-03-12T13:37:00Z">
              <w:rPr>
                <w:rFonts w:ascii="Arial" w:hAnsi="Arial" w:cs="Arial"/>
                <w:color w:val="000000"/>
                <w:sz w:val="23"/>
                <w:szCs w:val="23"/>
                <w:lang w:val="en-GB"/>
              </w:rPr>
            </w:rPrChange>
          </w:rPr>
          <w:t xml:space="preserve">fully counted in each </w:t>
        </w:r>
      </w:ins>
      <w:ins w:id="302" w:author="Srholec Martin" w:date="2019-03-11T15:24:00Z">
        <w:r w:rsidR="003D3970" w:rsidRPr="00AF2F23">
          <w:rPr>
            <w:rFonts w:ascii="Arial" w:hAnsi="Arial" w:cs="Arial"/>
            <w:color w:val="000000"/>
            <w:sz w:val="23"/>
            <w:szCs w:val="23"/>
            <w:lang w:val="en-GB"/>
            <w:rPrChange w:id="303" w:author="Srholec Martin" w:date="2019-03-12T13:37:00Z">
              <w:rPr>
                <w:rFonts w:ascii="Arial" w:hAnsi="Arial" w:cs="Arial"/>
                <w:color w:val="000000"/>
                <w:sz w:val="23"/>
                <w:szCs w:val="23"/>
                <w:lang w:val="en-GB"/>
              </w:rPr>
            </w:rPrChange>
          </w:rPr>
          <w:t>of them.</w:t>
        </w:r>
      </w:ins>
    </w:p>
    <w:p w14:paraId="3225AEDF" w14:textId="77777777" w:rsidR="00516238" w:rsidRDefault="00516238">
      <w:pPr>
        <w:pStyle w:val="NormalWeb"/>
        <w:shd w:val="clear" w:color="auto" w:fill="FEFEFE"/>
        <w:spacing w:before="0" w:beforeAutospacing="0" w:after="0" w:afterAutospacing="0"/>
        <w:rPr>
          <w:ins w:id="304" w:author="Srholec Martin" w:date="2019-03-11T15:31:00Z"/>
          <w:rFonts w:ascii="Arial" w:hAnsi="Arial" w:cs="Arial"/>
          <w:color w:val="000000"/>
          <w:sz w:val="23"/>
          <w:szCs w:val="23"/>
          <w:lang w:val="en-GB"/>
        </w:rPr>
        <w:pPrChange w:id="305" w:author="Srholec Martin" w:date="2019-03-11T15:04:00Z">
          <w:pPr>
            <w:pStyle w:val="NormalWeb"/>
            <w:shd w:val="clear" w:color="auto" w:fill="FEFEFE"/>
          </w:pPr>
        </w:pPrChange>
      </w:pPr>
    </w:p>
    <w:p w14:paraId="287E0E6E" w14:textId="6AB272E8" w:rsidR="00234224" w:rsidRDefault="001362D0">
      <w:pPr>
        <w:pStyle w:val="NormalWeb"/>
        <w:shd w:val="clear" w:color="auto" w:fill="FEFEFE"/>
        <w:spacing w:before="0" w:beforeAutospacing="0" w:after="0" w:afterAutospacing="0"/>
        <w:rPr>
          <w:ins w:id="306" w:author="Srholec Martin" w:date="2019-03-11T15:10:00Z"/>
          <w:rFonts w:ascii="Arial" w:hAnsi="Arial" w:cs="Arial"/>
          <w:color w:val="000000"/>
          <w:sz w:val="23"/>
          <w:szCs w:val="23"/>
          <w:lang w:val="en-GB"/>
        </w:rPr>
        <w:pPrChange w:id="307" w:author="Srholec Martin" w:date="2019-03-11T15:04:00Z">
          <w:pPr>
            <w:pStyle w:val="NormalWeb"/>
            <w:shd w:val="clear" w:color="auto" w:fill="FEFEFE"/>
          </w:pPr>
        </w:pPrChange>
      </w:pPr>
      <w:del w:id="308" w:author="Srholec Martin" w:date="2019-03-11T15:26:00Z">
        <w:r w:rsidRPr="00664B72" w:rsidDel="003D3970">
          <w:rPr>
            <w:rFonts w:ascii="Arial" w:hAnsi="Arial" w:cs="Arial"/>
            <w:color w:val="000000"/>
            <w:sz w:val="23"/>
            <w:szCs w:val="23"/>
            <w:lang w:val="en-GB"/>
          </w:rPr>
          <w:delText xml:space="preserve">. </w:delText>
        </w:r>
      </w:del>
    </w:p>
    <w:p w14:paraId="190BD3D3" w14:textId="77777777" w:rsidR="001362D0" w:rsidRPr="00664B72" w:rsidDel="00234224" w:rsidRDefault="001362D0">
      <w:pPr>
        <w:pStyle w:val="NormalWeb"/>
        <w:shd w:val="clear" w:color="auto" w:fill="FEFEFE"/>
        <w:spacing w:before="0" w:beforeAutospacing="0" w:after="0" w:afterAutospacing="0"/>
        <w:rPr>
          <w:del w:id="309" w:author="Srholec Martin" w:date="2019-03-11T15:11:00Z"/>
          <w:rFonts w:ascii="Arial" w:hAnsi="Arial" w:cs="Arial"/>
          <w:color w:val="000000"/>
          <w:sz w:val="23"/>
          <w:szCs w:val="23"/>
          <w:lang w:val="en-GB"/>
        </w:rPr>
        <w:pPrChange w:id="310" w:author="Srholec Martin" w:date="2019-03-11T15:04:00Z">
          <w:pPr>
            <w:pStyle w:val="NormalWeb"/>
            <w:shd w:val="clear" w:color="auto" w:fill="FEFEFE"/>
          </w:pPr>
        </w:pPrChange>
      </w:pPr>
      <w:del w:id="311" w:author="Srholec Martin" w:date="2019-03-11T15:11:00Z">
        <w:r w:rsidRPr="00D80F51" w:rsidDel="00234224">
          <w:rPr>
            <w:rFonts w:ascii="Arial" w:hAnsi="Arial" w:cs="Arial"/>
            <w:color w:val="000000"/>
            <w:sz w:val="23"/>
            <w:szCs w:val="23"/>
            <w:lang w:val="en-GB"/>
          </w:rPr>
          <w:delText>All documents in the journal are included in the calculation of all disciplines. This is problematic especially in the large multidisciplinary journals such as PLOS ONE.</w:delText>
        </w:r>
      </w:del>
    </w:p>
    <w:p w14:paraId="75CA09E9" w14:textId="77777777" w:rsidR="001362D0" w:rsidRPr="00664B72" w:rsidDel="00234224" w:rsidRDefault="001362D0">
      <w:pPr>
        <w:pStyle w:val="NormalWeb"/>
        <w:shd w:val="clear" w:color="auto" w:fill="FEFEFE"/>
        <w:spacing w:before="0" w:beforeAutospacing="0" w:after="0" w:afterAutospacing="0"/>
        <w:rPr>
          <w:del w:id="312" w:author="Srholec Martin" w:date="2019-03-11T15:11:00Z"/>
          <w:rFonts w:ascii="Arial" w:hAnsi="Arial" w:cs="Arial"/>
          <w:color w:val="000000"/>
          <w:sz w:val="23"/>
          <w:szCs w:val="23"/>
          <w:lang w:val="en-GB"/>
        </w:rPr>
        <w:pPrChange w:id="313" w:author="Srholec Martin" w:date="2019-03-11T15:04:00Z">
          <w:pPr>
            <w:pStyle w:val="NormalWeb"/>
            <w:shd w:val="clear" w:color="auto" w:fill="FEFEFE"/>
          </w:pPr>
        </w:pPrChange>
      </w:pPr>
      <w:del w:id="314" w:author="Srholec Martin" w:date="2019-03-11T15:11:00Z">
        <w:r w:rsidRPr="00664B72" w:rsidDel="00234224">
          <w:rPr>
            <w:rFonts w:ascii="Arial" w:hAnsi="Arial" w:cs="Arial"/>
            <w:color w:val="000000"/>
            <w:sz w:val="23"/>
            <w:szCs w:val="23"/>
            <w:lang w:val="en-GB"/>
          </w:rPr>
          <w:delText>The calculation of broad and narrow disciplines is processed separately as an independent set of journals.</w:delText>
        </w:r>
      </w:del>
    </w:p>
    <w:p w14:paraId="32BFCE68" w14:textId="19FDE31A" w:rsidR="006A115E" w:rsidRDefault="006A115E">
      <w:pPr>
        <w:rPr>
          <w:ins w:id="315" w:author="Srholec Martin" w:date="2019-03-11T15:28:00Z"/>
          <w:lang w:val="en-GB"/>
        </w:rPr>
      </w:pPr>
      <w:ins w:id="316" w:author="Srholec Martin" w:date="2019-03-11T15:28:00Z">
        <w:r>
          <w:rPr>
            <w:lang w:val="en-GB"/>
          </w:rPr>
          <w:br w:type="page"/>
        </w:r>
      </w:ins>
    </w:p>
    <w:p w14:paraId="035E403B" w14:textId="084E8107" w:rsidR="00DB774E" w:rsidRPr="00D80F51" w:rsidDel="001222B1" w:rsidRDefault="00DB774E">
      <w:pPr>
        <w:spacing w:after="0"/>
        <w:rPr>
          <w:del w:id="317" w:author="Srholec Martin" w:date="2019-03-11T15:31:00Z"/>
          <w:lang w:val="en-GB"/>
        </w:rPr>
        <w:pPrChange w:id="318" w:author="Srholec Martin" w:date="2019-03-11T15:04:00Z">
          <w:pPr/>
        </w:pPrChange>
      </w:pPr>
    </w:p>
    <w:p w14:paraId="51D2BFBF" w14:textId="65195FE9" w:rsidR="001362D0" w:rsidRPr="00664B72" w:rsidRDefault="001362D0">
      <w:pPr>
        <w:pStyle w:val="Heading3"/>
        <w:shd w:val="clear" w:color="auto" w:fill="FEFEFE"/>
        <w:spacing w:before="0" w:beforeAutospacing="0" w:after="0" w:afterAutospacing="0"/>
        <w:ind w:left="450" w:right="450"/>
        <w:jc w:val="center"/>
        <w:rPr>
          <w:rFonts w:ascii="Tahoma" w:hAnsi="Tahoma" w:cs="Tahoma"/>
          <w:color w:val="BB133E"/>
          <w:lang w:val="en-GB"/>
        </w:rPr>
        <w:pPrChange w:id="319" w:author="Srholec Martin" w:date="2019-03-11T15:04:00Z">
          <w:pPr>
            <w:pStyle w:val="Heading3"/>
            <w:shd w:val="clear" w:color="auto" w:fill="FEFEFE"/>
            <w:spacing w:before="450" w:beforeAutospacing="0" w:after="450" w:afterAutospacing="0"/>
            <w:ind w:left="450" w:right="450"/>
            <w:jc w:val="center"/>
          </w:pPr>
        </w:pPrChange>
      </w:pPr>
      <w:del w:id="320" w:author="Srholec Martin" w:date="2019-03-11T15:27:00Z">
        <w:r w:rsidRPr="00D80F51" w:rsidDel="006A115E">
          <w:rPr>
            <w:rFonts w:ascii="Tahoma" w:hAnsi="Tahoma" w:cs="Tahoma"/>
            <w:color w:val="BB133E"/>
            <w:lang w:val="en-GB"/>
          </w:rPr>
          <w:delText xml:space="preserve">Globalization </w:delText>
        </w:r>
      </w:del>
      <w:ins w:id="321" w:author="Srholec Martin" w:date="2019-03-11T15:27:00Z">
        <w:r w:rsidR="006A115E">
          <w:rPr>
            <w:rFonts w:ascii="Tahoma" w:hAnsi="Tahoma" w:cs="Tahoma"/>
            <w:color w:val="BB133E"/>
            <w:lang w:val="en-GB"/>
          </w:rPr>
          <w:t>Journal</w:t>
        </w:r>
        <w:r w:rsidR="006A115E" w:rsidRPr="00D80F51">
          <w:rPr>
            <w:rFonts w:ascii="Tahoma" w:hAnsi="Tahoma" w:cs="Tahoma"/>
            <w:color w:val="BB133E"/>
            <w:lang w:val="en-GB"/>
          </w:rPr>
          <w:t xml:space="preserve"> </w:t>
        </w:r>
      </w:ins>
      <w:ins w:id="322" w:author="Srholec Martin" w:date="2019-03-12T08:48:00Z">
        <w:r w:rsidR="001F002D">
          <w:rPr>
            <w:rFonts w:ascii="Tahoma" w:hAnsi="Tahoma" w:cs="Tahoma"/>
            <w:color w:val="BB133E"/>
            <w:lang w:val="en-GB"/>
          </w:rPr>
          <w:t xml:space="preserve">Globalization </w:t>
        </w:r>
      </w:ins>
      <w:r w:rsidRPr="00D80F51">
        <w:rPr>
          <w:rFonts w:ascii="Tahoma" w:hAnsi="Tahoma" w:cs="Tahoma"/>
          <w:color w:val="BB133E"/>
          <w:lang w:val="en-GB"/>
        </w:rPr>
        <w:t>Indicators</w:t>
      </w:r>
    </w:p>
    <w:p w14:paraId="3A654BEE" w14:textId="77777777" w:rsidR="00B81D9A" w:rsidRDefault="00B81D9A">
      <w:pPr>
        <w:pStyle w:val="NormalWeb"/>
        <w:shd w:val="clear" w:color="auto" w:fill="FEFEFE"/>
        <w:spacing w:before="0" w:beforeAutospacing="0" w:after="0" w:afterAutospacing="0"/>
        <w:rPr>
          <w:ins w:id="323" w:author="Srholec Martin" w:date="2019-03-11T15:26:00Z"/>
          <w:rFonts w:ascii="Arial" w:hAnsi="Arial" w:cs="Arial"/>
          <w:color w:val="000000"/>
          <w:sz w:val="23"/>
          <w:szCs w:val="23"/>
          <w:lang w:val="en-GB"/>
        </w:rPr>
        <w:pPrChange w:id="324" w:author="Srholec Martin" w:date="2019-03-11T15:04:00Z">
          <w:pPr>
            <w:pStyle w:val="NormalWeb"/>
            <w:shd w:val="clear" w:color="auto" w:fill="FEFEFE"/>
          </w:pPr>
        </w:pPrChange>
      </w:pPr>
    </w:p>
    <w:p w14:paraId="64367310" w14:textId="665F6EF7" w:rsidR="001F002D" w:rsidRDefault="001362D0">
      <w:pPr>
        <w:pStyle w:val="NormalWeb"/>
        <w:shd w:val="clear" w:color="auto" w:fill="FEFEFE"/>
        <w:spacing w:before="0" w:beforeAutospacing="0" w:after="0" w:afterAutospacing="0"/>
        <w:rPr>
          <w:ins w:id="325" w:author="Srholec Martin" w:date="2019-03-12T08:54:00Z"/>
          <w:rFonts w:ascii="Arial" w:hAnsi="Arial" w:cs="Arial"/>
          <w:color w:val="000000"/>
          <w:sz w:val="23"/>
          <w:szCs w:val="23"/>
          <w:lang w:val="en-GB"/>
        </w:rPr>
        <w:pPrChange w:id="326" w:author="Srholec Martin" w:date="2019-03-11T15:04:00Z">
          <w:pPr>
            <w:pStyle w:val="NormalWeb"/>
            <w:shd w:val="clear" w:color="auto" w:fill="FEFEFE"/>
          </w:pPr>
        </w:pPrChange>
      </w:pPr>
      <w:r w:rsidRPr="00664B72">
        <w:rPr>
          <w:rFonts w:ascii="Arial" w:hAnsi="Arial" w:cs="Arial"/>
          <w:color w:val="000000"/>
          <w:sz w:val="23"/>
          <w:szCs w:val="23"/>
          <w:lang w:val="en-GB"/>
        </w:rPr>
        <w:t>The methodology builds on</w:t>
      </w:r>
      <w:ins w:id="327" w:author="Srholec Martin" w:date="2019-03-12T08:49:00Z">
        <w:r w:rsidR="001F002D">
          <w:rPr>
            <w:rFonts w:ascii="Arial" w:hAnsi="Arial" w:cs="Arial"/>
            <w:color w:val="000000"/>
            <w:sz w:val="23"/>
            <w:szCs w:val="23"/>
            <w:lang w:val="en-GB"/>
          </w:rPr>
          <w:t xml:space="preserve"> the pioneering </w:t>
        </w:r>
      </w:ins>
      <w:ins w:id="328" w:author="Srholec Martin" w:date="2019-03-12T08:53:00Z">
        <w:r w:rsidR="001F002D">
          <w:rPr>
            <w:rFonts w:ascii="Arial" w:hAnsi="Arial" w:cs="Arial"/>
            <w:color w:val="000000"/>
            <w:sz w:val="23"/>
            <w:szCs w:val="23"/>
            <w:lang w:val="en-GB"/>
          </w:rPr>
          <w:t xml:space="preserve">work </w:t>
        </w:r>
      </w:ins>
      <w:ins w:id="329" w:author="Srholec Martin" w:date="2019-03-12T08:49:00Z">
        <w:r w:rsidR="001F002D">
          <w:rPr>
            <w:rFonts w:ascii="Arial" w:hAnsi="Arial" w:cs="Arial"/>
            <w:color w:val="000000"/>
            <w:sz w:val="23"/>
            <w:szCs w:val="23"/>
            <w:lang w:val="en-GB"/>
          </w:rPr>
          <w:t>by</w:t>
        </w:r>
      </w:ins>
      <w:r w:rsidRPr="00664B72">
        <w:rPr>
          <w:rFonts w:ascii="Arial" w:hAnsi="Arial" w:cs="Arial"/>
          <w:color w:val="000000"/>
          <w:sz w:val="23"/>
          <w:szCs w:val="23"/>
          <w:lang w:val="en-GB"/>
        </w:rPr>
        <w:t> </w:t>
      </w:r>
      <w:commentRangeStart w:id="330"/>
      <w:r w:rsidRPr="00664B72">
        <w:rPr>
          <w:rFonts w:ascii="Arial" w:hAnsi="Arial" w:cs="Arial"/>
          <w:color w:val="000000"/>
          <w:sz w:val="23"/>
          <w:szCs w:val="23"/>
          <w:lang w:val="en-GB"/>
        </w:rPr>
        <w:t>Zitt and Bassecoulard (199</w:t>
      </w:r>
      <w:del w:id="331" w:author="Srholec Martin" w:date="2019-03-12T08:52:00Z">
        <w:r w:rsidRPr="00664B72" w:rsidDel="001F002D">
          <w:rPr>
            <w:rFonts w:ascii="Arial" w:hAnsi="Arial" w:cs="Arial"/>
            <w:color w:val="000000"/>
            <w:sz w:val="23"/>
            <w:szCs w:val="23"/>
            <w:lang w:val="en-GB"/>
          </w:rPr>
          <w:delText>9</w:delText>
        </w:r>
      </w:del>
      <w:ins w:id="332" w:author="Srholec Martin" w:date="2019-03-12T08:52:00Z">
        <w:r w:rsidR="001F002D">
          <w:rPr>
            <w:rFonts w:ascii="Arial" w:hAnsi="Arial" w:cs="Arial"/>
            <w:color w:val="000000"/>
            <w:sz w:val="23"/>
            <w:szCs w:val="23"/>
            <w:lang w:val="en-GB"/>
          </w:rPr>
          <w:t>8</w:t>
        </w:r>
      </w:ins>
      <w:r w:rsidRPr="00664B72">
        <w:rPr>
          <w:rFonts w:ascii="Arial" w:hAnsi="Arial" w:cs="Arial"/>
          <w:color w:val="000000"/>
          <w:sz w:val="23"/>
          <w:szCs w:val="23"/>
          <w:lang w:val="en-GB"/>
        </w:rPr>
        <w:t>)</w:t>
      </w:r>
      <w:commentRangeEnd w:id="330"/>
      <w:r w:rsidR="00EB05B7">
        <w:rPr>
          <w:rStyle w:val="CommentReference"/>
          <w:rFonts w:asciiTheme="minorHAnsi" w:eastAsiaTheme="minorHAnsi" w:hAnsiTheme="minorHAnsi" w:cstheme="minorBidi"/>
          <w:lang w:eastAsia="en-US"/>
        </w:rPr>
        <w:commentReference w:id="330"/>
      </w:r>
      <w:r w:rsidRPr="00664B72">
        <w:rPr>
          <w:rFonts w:ascii="Arial" w:hAnsi="Arial" w:cs="Arial"/>
          <w:color w:val="000000"/>
          <w:sz w:val="23"/>
          <w:szCs w:val="23"/>
          <w:lang w:val="en-GB"/>
        </w:rPr>
        <w:t xml:space="preserve">, </w:t>
      </w:r>
      <w:ins w:id="333" w:author="Srholec Martin" w:date="2019-03-12T08:50:00Z">
        <w:r w:rsidR="001F002D">
          <w:rPr>
            <w:rFonts w:ascii="Arial" w:hAnsi="Arial" w:cs="Arial"/>
            <w:color w:val="000000"/>
            <w:sz w:val="23"/>
            <w:szCs w:val="23"/>
            <w:lang w:val="en-GB"/>
          </w:rPr>
          <w:t xml:space="preserve">which we complement by </w:t>
        </w:r>
      </w:ins>
      <w:ins w:id="334" w:author="Srholec Martin" w:date="2019-03-12T08:55:00Z">
        <w:r w:rsidR="001F002D">
          <w:rPr>
            <w:rFonts w:ascii="Arial" w:hAnsi="Arial" w:cs="Arial"/>
            <w:color w:val="000000"/>
            <w:sz w:val="23"/>
            <w:szCs w:val="23"/>
            <w:lang w:val="en-GB"/>
          </w:rPr>
          <w:t xml:space="preserve">the recent contribution </w:t>
        </w:r>
      </w:ins>
      <w:ins w:id="335" w:author="Srholec Martin" w:date="2019-03-12T08:54:00Z">
        <w:r w:rsidR="001F002D">
          <w:rPr>
            <w:rFonts w:ascii="Arial" w:hAnsi="Arial" w:cs="Arial"/>
            <w:color w:val="000000"/>
            <w:sz w:val="23"/>
            <w:szCs w:val="23"/>
            <w:lang w:val="en-GB"/>
          </w:rPr>
          <w:t xml:space="preserve">by </w:t>
        </w:r>
        <w:r w:rsidR="001F002D" w:rsidRPr="001F002D">
          <w:rPr>
            <w:rFonts w:ascii="Arial" w:hAnsi="Arial" w:cs="Arial"/>
            <w:color w:val="000000"/>
            <w:sz w:val="23"/>
            <w:szCs w:val="23"/>
            <w:lang w:val="en-GB"/>
          </w:rPr>
          <w:t>Aman (2016)</w:t>
        </w:r>
        <w:r w:rsidR="001F002D">
          <w:rPr>
            <w:rFonts w:ascii="Arial" w:hAnsi="Arial" w:cs="Arial"/>
            <w:color w:val="000000"/>
            <w:sz w:val="23"/>
            <w:szCs w:val="23"/>
            <w:lang w:val="en-GB"/>
          </w:rPr>
          <w:t xml:space="preserve"> and three </w:t>
        </w:r>
      </w:ins>
      <w:ins w:id="336" w:author="Srholec Martin" w:date="2019-03-12T08:55:00Z">
        <w:r w:rsidR="00206255">
          <w:rPr>
            <w:rFonts w:ascii="Arial" w:hAnsi="Arial" w:cs="Arial"/>
            <w:color w:val="000000"/>
            <w:sz w:val="23"/>
            <w:szCs w:val="23"/>
            <w:lang w:val="en-GB"/>
          </w:rPr>
          <w:t xml:space="preserve">indicators </w:t>
        </w:r>
      </w:ins>
      <w:ins w:id="337" w:author="Srholec Martin" w:date="2019-03-12T08:54:00Z">
        <w:r w:rsidR="001F002D">
          <w:rPr>
            <w:rFonts w:ascii="Arial" w:hAnsi="Arial" w:cs="Arial"/>
            <w:color w:val="000000"/>
            <w:sz w:val="23"/>
            <w:szCs w:val="23"/>
            <w:lang w:val="en-GB"/>
          </w:rPr>
          <w:t>of our own.</w:t>
        </w:r>
      </w:ins>
    </w:p>
    <w:p w14:paraId="3E662CD2" w14:textId="70D254DE" w:rsidR="001F002D" w:rsidRDefault="001F002D">
      <w:pPr>
        <w:pStyle w:val="NormalWeb"/>
        <w:shd w:val="clear" w:color="auto" w:fill="FEFEFE"/>
        <w:spacing w:before="0" w:beforeAutospacing="0" w:after="0" w:afterAutospacing="0"/>
        <w:rPr>
          <w:ins w:id="338" w:author="Srholec Martin" w:date="2019-03-12T08:54:00Z"/>
          <w:rFonts w:ascii="Arial" w:hAnsi="Arial" w:cs="Arial"/>
          <w:color w:val="000000"/>
          <w:sz w:val="23"/>
          <w:szCs w:val="23"/>
          <w:lang w:val="en-GB"/>
        </w:rPr>
        <w:pPrChange w:id="339" w:author="Srholec Martin" w:date="2019-03-11T15:04:00Z">
          <w:pPr>
            <w:pStyle w:val="NormalWeb"/>
            <w:shd w:val="clear" w:color="auto" w:fill="FEFEFE"/>
          </w:pPr>
        </w:pPrChange>
      </w:pPr>
    </w:p>
    <w:p w14:paraId="500ECE05" w14:textId="48BB7E53" w:rsidR="001F002D" w:rsidRDefault="00206255">
      <w:pPr>
        <w:pStyle w:val="NormalWeb"/>
        <w:shd w:val="clear" w:color="auto" w:fill="FEFEFE"/>
        <w:spacing w:before="0" w:beforeAutospacing="0" w:after="0" w:afterAutospacing="0"/>
        <w:rPr>
          <w:ins w:id="340" w:author="Srholec Martin" w:date="2019-03-12T09:26:00Z"/>
          <w:rFonts w:ascii="Arial" w:hAnsi="Arial" w:cs="Arial"/>
          <w:color w:val="000000"/>
          <w:sz w:val="23"/>
          <w:szCs w:val="23"/>
          <w:lang w:val="en-GB"/>
        </w:rPr>
        <w:pPrChange w:id="341" w:author="Srholec Martin" w:date="2019-03-11T15:04:00Z">
          <w:pPr>
            <w:pStyle w:val="NormalWeb"/>
            <w:shd w:val="clear" w:color="auto" w:fill="FEFEFE"/>
          </w:pPr>
        </w:pPrChange>
      </w:pPr>
      <w:ins w:id="342" w:author="Srholec Martin" w:date="2019-03-12T08:59:00Z">
        <w:r>
          <w:rPr>
            <w:rFonts w:ascii="Arial" w:hAnsi="Arial" w:cs="Arial"/>
            <w:color w:val="000000"/>
            <w:sz w:val="23"/>
            <w:szCs w:val="23"/>
            <w:lang w:val="en-GB"/>
          </w:rPr>
          <w:t xml:space="preserve">In essence, the indicators are based on the idea that </w:t>
        </w:r>
      </w:ins>
      <w:ins w:id="343" w:author="Srholec Martin" w:date="2019-03-12T10:31:00Z">
        <w:r w:rsidR="00B617CD">
          <w:rPr>
            <w:rFonts w:ascii="Arial" w:hAnsi="Arial" w:cs="Arial"/>
            <w:color w:val="000000"/>
            <w:sz w:val="23"/>
            <w:szCs w:val="23"/>
            <w:lang w:val="en-GB"/>
          </w:rPr>
          <w:t xml:space="preserve">the most </w:t>
        </w:r>
      </w:ins>
      <w:ins w:id="344" w:author="Srholec Martin" w:date="2019-03-12T09:01:00Z">
        <w:r w:rsidR="0095078B">
          <w:rPr>
            <w:rFonts w:ascii="Arial" w:hAnsi="Arial" w:cs="Arial"/>
            <w:color w:val="000000"/>
            <w:sz w:val="23"/>
            <w:szCs w:val="23"/>
            <w:lang w:val="en-GB"/>
          </w:rPr>
          <w:t>globaliz</w:t>
        </w:r>
      </w:ins>
      <w:ins w:id="345" w:author="Srholec Martin" w:date="2019-03-12T09:04:00Z">
        <w:r w:rsidR="0095078B">
          <w:rPr>
            <w:rFonts w:ascii="Arial" w:hAnsi="Arial" w:cs="Arial"/>
            <w:color w:val="000000"/>
            <w:sz w:val="23"/>
            <w:szCs w:val="23"/>
            <w:lang w:val="en-GB"/>
          </w:rPr>
          <w:t>ed</w:t>
        </w:r>
      </w:ins>
      <w:ins w:id="346" w:author="Srholec Martin" w:date="2019-03-12T09:01:00Z">
        <w:r w:rsidR="0095078B">
          <w:rPr>
            <w:rFonts w:ascii="Arial" w:hAnsi="Arial" w:cs="Arial"/>
            <w:color w:val="000000"/>
            <w:sz w:val="23"/>
            <w:szCs w:val="23"/>
            <w:lang w:val="en-GB"/>
          </w:rPr>
          <w:t xml:space="preserve"> journals have </w:t>
        </w:r>
      </w:ins>
      <w:ins w:id="347" w:author="Srholec Martin" w:date="2019-03-12T10:28:00Z">
        <w:r w:rsidR="007201FE">
          <w:rPr>
            <w:rFonts w:ascii="Arial" w:hAnsi="Arial" w:cs="Arial"/>
            <w:color w:val="000000"/>
            <w:sz w:val="23"/>
            <w:szCs w:val="23"/>
            <w:lang w:val="en-GB"/>
          </w:rPr>
          <w:t>structure</w:t>
        </w:r>
      </w:ins>
      <w:ins w:id="348" w:author="Srholec Martin" w:date="2019-03-12T09:00:00Z">
        <w:r w:rsidR="0095078B">
          <w:rPr>
            <w:rFonts w:ascii="Arial" w:hAnsi="Arial" w:cs="Arial"/>
            <w:color w:val="000000"/>
            <w:sz w:val="23"/>
            <w:szCs w:val="23"/>
            <w:lang w:val="en-GB"/>
          </w:rPr>
          <w:t xml:space="preserve"> </w:t>
        </w:r>
      </w:ins>
      <w:ins w:id="349" w:author="Srholec Martin" w:date="2019-03-12T09:19:00Z">
        <w:r w:rsidR="00266415">
          <w:rPr>
            <w:rFonts w:ascii="Arial" w:hAnsi="Arial" w:cs="Arial"/>
            <w:color w:val="000000"/>
            <w:sz w:val="23"/>
            <w:szCs w:val="23"/>
            <w:lang w:val="en-GB"/>
          </w:rPr>
          <w:t>(</w:t>
        </w:r>
      </w:ins>
      <w:ins w:id="350" w:author="Srholec Martin" w:date="2019-03-12T10:33:00Z">
        <w:r w:rsidR="00B617CD">
          <w:rPr>
            <w:rFonts w:ascii="Arial" w:hAnsi="Arial" w:cs="Arial"/>
            <w:color w:val="000000"/>
            <w:sz w:val="23"/>
            <w:szCs w:val="23"/>
            <w:lang w:val="en-GB"/>
          </w:rPr>
          <w:t xml:space="preserve">documents </w:t>
        </w:r>
      </w:ins>
      <w:ins w:id="351" w:author="Srholec Martin" w:date="2019-03-12T09:05:00Z">
        <w:r w:rsidR="00266415">
          <w:rPr>
            <w:rFonts w:ascii="Arial" w:hAnsi="Arial" w:cs="Arial"/>
            <w:color w:val="000000"/>
            <w:sz w:val="23"/>
            <w:szCs w:val="23"/>
            <w:lang w:val="en-GB"/>
          </w:rPr>
          <w:t xml:space="preserve">by </w:t>
        </w:r>
      </w:ins>
      <w:ins w:id="352" w:author="Srholec Martin" w:date="2019-03-12T10:02:00Z">
        <w:r w:rsidR="00986C1D">
          <w:rPr>
            <w:rFonts w:ascii="Arial" w:hAnsi="Arial" w:cs="Arial"/>
            <w:color w:val="000000"/>
            <w:sz w:val="23"/>
            <w:szCs w:val="23"/>
            <w:lang w:val="en-GB"/>
          </w:rPr>
          <w:t xml:space="preserve">the </w:t>
        </w:r>
      </w:ins>
      <w:ins w:id="353" w:author="Srholec Martin" w:date="2019-03-12T09:05:00Z">
        <w:r w:rsidR="00266415">
          <w:rPr>
            <w:rFonts w:ascii="Arial" w:hAnsi="Arial" w:cs="Arial"/>
            <w:color w:val="000000"/>
            <w:sz w:val="23"/>
            <w:szCs w:val="23"/>
            <w:lang w:val="en-GB"/>
          </w:rPr>
          <w:t>country of origin</w:t>
        </w:r>
      </w:ins>
      <w:ins w:id="354" w:author="Srholec Martin" w:date="2019-03-12T10:32:00Z">
        <w:r w:rsidR="00B617CD">
          <w:rPr>
            <w:rFonts w:ascii="Arial" w:hAnsi="Arial" w:cs="Arial"/>
            <w:color w:val="000000"/>
            <w:sz w:val="23"/>
            <w:szCs w:val="23"/>
            <w:lang w:val="en-GB"/>
          </w:rPr>
          <w:t xml:space="preserve"> of authors</w:t>
        </w:r>
      </w:ins>
      <w:ins w:id="355" w:author="Srholec Martin" w:date="2019-03-12T09:19:00Z">
        <w:r w:rsidR="00266415">
          <w:rPr>
            <w:rFonts w:ascii="Arial" w:hAnsi="Arial" w:cs="Arial"/>
            <w:color w:val="000000"/>
            <w:sz w:val="23"/>
            <w:szCs w:val="23"/>
            <w:lang w:val="en-GB"/>
          </w:rPr>
          <w:t xml:space="preserve">, etc.) </w:t>
        </w:r>
      </w:ins>
      <w:ins w:id="356" w:author="Srholec Martin" w:date="2019-03-12T09:02:00Z">
        <w:r w:rsidR="0095078B">
          <w:rPr>
            <w:rFonts w:ascii="Arial" w:hAnsi="Arial" w:cs="Arial"/>
            <w:color w:val="000000"/>
            <w:sz w:val="23"/>
            <w:szCs w:val="23"/>
            <w:lang w:val="en-GB"/>
          </w:rPr>
          <w:t xml:space="preserve">that closely resembles </w:t>
        </w:r>
      </w:ins>
      <w:ins w:id="357" w:author="Srholec Martin" w:date="2019-03-12T09:06:00Z">
        <w:r w:rsidR="00B025DE">
          <w:rPr>
            <w:rFonts w:ascii="Arial" w:hAnsi="Arial" w:cs="Arial"/>
            <w:color w:val="000000"/>
            <w:sz w:val="23"/>
            <w:szCs w:val="23"/>
            <w:lang w:val="en-GB"/>
          </w:rPr>
          <w:t xml:space="preserve">the </w:t>
        </w:r>
      </w:ins>
      <w:ins w:id="358" w:author="Srholec Martin" w:date="2019-03-12T09:24:00Z">
        <w:r w:rsidR="00266415">
          <w:rPr>
            <w:rFonts w:ascii="Arial" w:hAnsi="Arial" w:cs="Arial"/>
            <w:color w:val="000000"/>
            <w:sz w:val="23"/>
            <w:szCs w:val="23"/>
            <w:lang w:val="en-GB"/>
          </w:rPr>
          <w:t>global discipline aggregate</w:t>
        </w:r>
      </w:ins>
      <w:ins w:id="359" w:author="Srholec Martin" w:date="2019-03-12T09:26:00Z">
        <w:r w:rsidR="00266415">
          <w:rPr>
            <w:rFonts w:ascii="Arial" w:hAnsi="Arial" w:cs="Arial"/>
            <w:color w:val="000000"/>
            <w:sz w:val="23"/>
            <w:szCs w:val="23"/>
            <w:lang w:val="en-GB"/>
          </w:rPr>
          <w:t xml:space="preserve"> </w:t>
        </w:r>
      </w:ins>
      <w:ins w:id="360" w:author="Srholec Martin" w:date="2019-03-12T09:04:00Z">
        <w:r w:rsidR="0095078B">
          <w:rPr>
            <w:rFonts w:ascii="Arial" w:hAnsi="Arial" w:cs="Arial"/>
            <w:color w:val="000000"/>
            <w:sz w:val="23"/>
            <w:szCs w:val="23"/>
            <w:lang w:val="en-GB"/>
          </w:rPr>
          <w:t>and vice</w:t>
        </w:r>
      </w:ins>
      <w:ins w:id="361" w:author="Srholec Martin" w:date="2019-03-12T10:26:00Z">
        <w:r w:rsidR="007201FE">
          <w:rPr>
            <w:rFonts w:ascii="Arial" w:hAnsi="Arial" w:cs="Arial"/>
            <w:color w:val="000000"/>
            <w:sz w:val="23"/>
            <w:szCs w:val="23"/>
            <w:lang w:val="en-GB"/>
          </w:rPr>
          <w:t xml:space="preserve"> </w:t>
        </w:r>
      </w:ins>
      <w:ins w:id="362" w:author="Srholec Martin" w:date="2019-03-12T09:04:00Z">
        <w:r w:rsidR="0095078B">
          <w:rPr>
            <w:rFonts w:ascii="Arial" w:hAnsi="Arial" w:cs="Arial"/>
            <w:color w:val="000000"/>
            <w:sz w:val="23"/>
            <w:szCs w:val="23"/>
            <w:lang w:val="en-GB"/>
          </w:rPr>
          <w:t xml:space="preserve">versa. </w:t>
        </w:r>
      </w:ins>
      <w:ins w:id="363" w:author="Srholec Martin" w:date="2019-03-12T09:03:00Z">
        <w:r w:rsidR="0095078B">
          <w:rPr>
            <w:rFonts w:ascii="Arial" w:hAnsi="Arial" w:cs="Arial"/>
            <w:color w:val="000000"/>
            <w:sz w:val="23"/>
            <w:szCs w:val="23"/>
            <w:lang w:val="en-GB"/>
          </w:rPr>
          <w:t xml:space="preserve"> </w:t>
        </w:r>
      </w:ins>
      <w:ins w:id="364" w:author="Srholec Martin" w:date="2019-03-12T09:01:00Z">
        <w:r w:rsidR="0095078B">
          <w:rPr>
            <w:rFonts w:ascii="Arial" w:hAnsi="Arial" w:cs="Arial"/>
            <w:color w:val="000000"/>
            <w:sz w:val="23"/>
            <w:szCs w:val="23"/>
            <w:lang w:val="en-GB"/>
          </w:rPr>
          <w:t xml:space="preserve"> </w:t>
        </w:r>
      </w:ins>
    </w:p>
    <w:p w14:paraId="0ADCA596" w14:textId="77777777" w:rsidR="00206255" w:rsidRDefault="00206255">
      <w:pPr>
        <w:pStyle w:val="NormalWeb"/>
        <w:shd w:val="clear" w:color="auto" w:fill="FEFEFE"/>
        <w:spacing w:before="0" w:beforeAutospacing="0" w:after="0" w:afterAutospacing="0"/>
        <w:rPr>
          <w:ins w:id="365" w:author="Srholec Martin" w:date="2019-03-12T08:50:00Z"/>
          <w:rFonts w:ascii="Arial" w:hAnsi="Arial" w:cs="Arial"/>
          <w:color w:val="000000"/>
          <w:sz w:val="23"/>
          <w:szCs w:val="23"/>
          <w:lang w:val="en-GB"/>
        </w:rPr>
        <w:pPrChange w:id="366" w:author="Srholec Martin" w:date="2019-03-11T15:04:00Z">
          <w:pPr>
            <w:pStyle w:val="NormalWeb"/>
            <w:shd w:val="clear" w:color="auto" w:fill="FEFEFE"/>
          </w:pPr>
        </w:pPrChange>
      </w:pPr>
    </w:p>
    <w:p w14:paraId="4BE390C5" w14:textId="0603FC00" w:rsidR="00516238" w:rsidRPr="00664B72" w:rsidDel="00206255" w:rsidRDefault="001362D0">
      <w:pPr>
        <w:pStyle w:val="NormalWeb"/>
        <w:shd w:val="clear" w:color="auto" w:fill="FEFEFE"/>
        <w:spacing w:before="0" w:beforeAutospacing="0" w:after="0" w:afterAutospacing="0"/>
        <w:rPr>
          <w:del w:id="367" w:author="Srholec Martin" w:date="2019-03-12T08:59:00Z"/>
          <w:rFonts w:ascii="Arial" w:hAnsi="Arial" w:cs="Arial"/>
          <w:color w:val="000000"/>
          <w:sz w:val="23"/>
          <w:szCs w:val="23"/>
          <w:lang w:val="en-GB"/>
        </w:rPr>
        <w:pPrChange w:id="368" w:author="Srholec Martin" w:date="2019-03-11T15:04:00Z">
          <w:pPr>
            <w:pStyle w:val="NormalWeb"/>
            <w:shd w:val="clear" w:color="auto" w:fill="FEFEFE"/>
          </w:pPr>
        </w:pPrChange>
      </w:pPr>
      <w:del w:id="369" w:author="Srholec Martin" w:date="2019-03-12T08:56:00Z">
        <w:r w:rsidRPr="00664B72" w:rsidDel="00206255">
          <w:rPr>
            <w:rFonts w:ascii="Arial" w:hAnsi="Arial" w:cs="Arial"/>
            <w:color w:val="000000"/>
            <w:sz w:val="23"/>
            <w:szCs w:val="23"/>
            <w:lang w:val="en-GB"/>
          </w:rPr>
          <w:delText xml:space="preserve">who proposed some of the indicators and the aggregation process. </w:delText>
        </w:r>
      </w:del>
      <w:del w:id="370" w:author="Srholec Martin" w:date="2019-03-12T08:59:00Z">
        <w:r w:rsidRPr="00664B72" w:rsidDel="00206255">
          <w:rPr>
            <w:rFonts w:ascii="Arial" w:hAnsi="Arial" w:cs="Arial"/>
            <w:color w:val="000000"/>
            <w:sz w:val="23"/>
            <w:szCs w:val="23"/>
            <w:lang w:val="en-GB"/>
          </w:rPr>
          <w:delText xml:space="preserve">However since any systematic evidence is very scarce. Some evidence is estimated in Aman (2016), </w:delText>
        </w:r>
      </w:del>
      <w:del w:id="371" w:author="Srholec Martin" w:date="2019-03-12T08:57:00Z">
        <w:r w:rsidRPr="00664B72" w:rsidDel="00206255">
          <w:rPr>
            <w:rFonts w:ascii="Arial" w:hAnsi="Arial" w:cs="Arial"/>
            <w:color w:val="000000"/>
            <w:sz w:val="23"/>
            <w:szCs w:val="23"/>
            <w:lang w:val="en-GB"/>
          </w:rPr>
          <w:delText xml:space="preserve">but their estimation </w:delText>
        </w:r>
      </w:del>
      <w:del w:id="372" w:author="Srholec Martin" w:date="2019-03-12T08:58:00Z">
        <w:r w:rsidRPr="00664B72" w:rsidDel="00206255">
          <w:rPr>
            <w:rFonts w:ascii="Arial" w:hAnsi="Arial" w:cs="Arial"/>
            <w:color w:val="000000"/>
            <w:sz w:val="23"/>
            <w:szCs w:val="23"/>
            <w:lang w:val="en-GB"/>
          </w:rPr>
          <w:delText>do</w:delText>
        </w:r>
      </w:del>
      <w:del w:id="373" w:author="Srholec Martin" w:date="2019-03-12T08:57:00Z">
        <w:r w:rsidRPr="00664B72" w:rsidDel="00206255">
          <w:rPr>
            <w:rFonts w:ascii="Arial" w:hAnsi="Arial" w:cs="Arial"/>
            <w:color w:val="000000"/>
            <w:sz w:val="23"/>
            <w:szCs w:val="23"/>
            <w:lang w:val="en-GB"/>
          </w:rPr>
          <w:delText>es</w:delText>
        </w:r>
      </w:del>
      <w:del w:id="374" w:author="Srholec Martin" w:date="2019-03-12T08:58:00Z">
        <w:r w:rsidRPr="00664B72" w:rsidDel="00206255">
          <w:rPr>
            <w:rFonts w:ascii="Arial" w:hAnsi="Arial" w:cs="Arial"/>
            <w:color w:val="000000"/>
            <w:sz w:val="23"/>
            <w:szCs w:val="23"/>
            <w:lang w:val="en-GB"/>
          </w:rPr>
          <w:delText xml:space="preserve"> not take into account the research sector</w:delText>
        </w:r>
        <w:r w:rsidRPr="00206255" w:rsidDel="00206255">
          <w:rPr>
            <w:rFonts w:ascii="Arial" w:hAnsi="Arial" w:cs="Arial"/>
            <w:color w:val="000000"/>
            <w:sz w:val="23"/>
            <w:szCs w:val="23"/>
            <w:lang w:val="en-GB"/>
          </w:rPr>
          <w:delText xml:space="preserve"> </w:delText>
        </w:r>
      </w:del>
      <w:del w:id="375" w:author="Srholec Martin" w:date="2019-03-12T08:57:00Z">
        <w:r w:rsidRPr="00664B72" w:rsidDel="00206255">
          <w:rPr>
            <w:rFonts w:ascii="Arial" w:hAnsi="Arial" w:cs="Arial"/>
            <w:color w:val="000000"/>
            <w:sz w:val="23"/>
            <w:szCs w:val="23"/>
            <w:lang w:val="en-GB"/>
          </w:rPr>
          <w:delText>size</w:delText>
        </w:r>
      </w:del>
      <w:del w:id="376" w:author="Srholec Martin" w:date="2019-03-12T08:58:00Z">
        <w:r w:rsidRPr="00664B72" w:rsidDel="00206255">
          <w:rPr>
            <w:rFonts w:ascii="Arial" w:hAnsi="Arial" w:cs="Arial"/>
            <w:color w:val="000000"/>
            <w:sz w:val="23"/>
            <w:szCs w:val="23"/>
            <w:lang w:val="en-GB"/>
          </w:rPr>
          <w:delText>.</w:delText>
        </w:r>
      </w:del>
    </w:p>
    <w:p w14:paraId="48C54F67" w14:textId="16B1C8B2" w:rsidR="00516238" w:rsidRPr="00664B72" w:rsidDel="00266415" w:rsidRDefault="001362D0">
      <w:pPr>
        <w:pStyle w:val="NormalWeb"/>
        <w:shd w:val="clear" w:color="auto" w:fill="FEFEFE"/>
        <w:spacing w:before="0" w:beforeAutospacing="0" w:after="0" w:afterAutospacing="0"/>
        <w:rPr>
          <w:del w:id="377" w:author="Srholec Martin" w:date="2019-03-12T09:19:00Z"/>
          <w:rFonts w:ascii="Arial" w:hAnsi="Arial" w:cs="Arial"/>
          <w:color w:val="000000"/>
          <w:sz w:val="23"/>
          <w:szCs w:val="23"/>
          <w:lang w:val="en-GB"/>
        </w:rPr>
        <w:pPrChange w:id="378" w:author="Srholec Martin" w:date="2019-03-11T15:04:00Z">
          <w:pPr>
            <w:pStyle w:val="NormalWeb"/>
            <w:shd w:val="clear" w:color="auto" w:fill="FEFEFE"/>
          </w:pPr>
        </w:pPrChange>
      </w:pPr>
      <w:del w:id="379" w:author="Srholec Martin" w:date="2019-03-12T08:59:00Z">
        <w:r w:rsidRPr="00664B72" w:rsidDel="00206255">
          <w:rPr>
            <w:rFonts w:ascii="Arial" w:hAnsi="Arial" w:cs="Arial"/>
            <w:color w:val="000000"/>
            <w:sz w:val="23"/>
            <w:szCs w:val="23"/>
            <w:lang w:val="en-GB"/>
          </w:rPr>
          <w:delText>The globalization indicators are designed to be as heterogeneous as possible so they can mutually balance their strength and weaknesses. They differ both in the used formula and the underlying data.</w:delText>
        </w:r>
      </w:del>
    </w:p>
    <w:p w14:paraId="5C718BF0" w14:textId="3D6D1C12" w:rsidR="001362D0" w:rsidRDefault="001362D0">
      <w:pPr>
        <w:pStyle w:val="NormalWeb"/>
        <w:shd w:val="clear" w:color="auto" w:fill="FEFEFE"/>
        <w:spacing w:before="0" w:beforeAutospacing="0" w:after="0" w:afterAutospacing="0"/>
        <w:rPr>
          <w:ins w:id="380" w:author="Srholec Martin" w:date="2019-03-12T09:19:00Z"/>
          <w:rFonts w:ascii="Arial" w:hAnsi="Arial" w:cs="Arial"/>
          <w:color w:val="000000"/>
          <w:sz w:val="23"/>
          <w:szCs w:val="23"/>
          <w:lang w:val="en-GB"/>
        </w:rPr>
        <w:pPrChange w:id="381" w:author="Srholec Martin" w:date="2019-03-11T15:04:00Z">
          <w:pPr>
            <w:pStyle w:val="NormalWeb"/>
            <w:shd w:val="clear" w:color="auto" w:fill="FEFEFE"/>
          </w:pPr>
        </w:pPrChange>
      </w:pPr>
      <w:r w:rsidRPr="00664B72">
        <w:rPr>
          <w:rFonts w:ascii="Arial" w:hAnsi="Arial" w:cs="Arial"/>
          <w:color w:val="000000"/>
          <w:sz w:val="23"/>
          <w:szCs w:val="23"/>
          <w:lang w:val="en-GB"/>
        </w:rPr>
        <w:t>Only journals with at least 30 documents in the particular year are included in the calculation.</w:t>
      </w:r>
    </w:p>
    <w:p w14:paraId="1DDABC5A" w14:textId="77777777" w:rsidR="00266415" w:rsidRPr="00664B72" w:rsidRDefault="00266415">
      <w:pPr>
        <w:pStyle w:val="NormalWeb"/>
        <w:shd w:val="clear" w:color="auto" w:fill="FEFEFE"/>
        <w:spacing w:before="0" w:beforeAutospacing="0" w:after="0" w:afterAutospacing="0"/>
        <w:rPr>
          <w:rFonts w:ascii="Arial" w:hAnsi="Arial" w:cs="Arial"/>
          <w:color w:val="000000"/>
          <w:sz w:val="23"/>
          <w:szCs w:val="23"/>
          <w:lang w:val="en-GB"/>
        </w:rPr>
        <w:pPrChange w:id="382" w:author="Srholec Martin" w:date="2019-03-11T15:04:00Z">
          <w:pPr>
            <w:pStyle w:val="NormalWeb"/>
            <w:shd w:val="clear" w:color="auto" w:fill="FEFEFE"/>
          </w:pPr>
        </w:pPrChange>
      </w:pPr>
    </w:p>
    <w:p w14:paraId="0B125C05" w14:textId="77777777" w:rsidR="001362D0" w:rsidRPr="00664B72" w:rsidRDefault="001362D0">
      <w:pPr>
        <w:pStyle w:val="Heading4"/>
        <w:shd w:val="clear" w:color="auto" w:fill="FEFEFE"/>
        <w:spacing w:before="0"/>
        <w:jc w:val="center"/>
        <w:rPr>
          <w:rFonts w:ascii="Arial" w:hAnsi="Arial" w:cs="Arial"/>
          <w:color w:val="BB133E"/>
          <w:sz w:val="23"/>
          <w:szCs w:val="23"/>
          <w:lang w:val="en-GB"/>
        </w:rPr>
        <w:pPrChange w:id="383" w:author="Srholec Martin" w:date="2019-03-11T15:04:00Z">
          <w:pPr>
            <w:pStyle w:val="Heading4"/>
            <w:shd w:val="clear" w:color="auto" w:fill="FEFEFE"/>
            <w:jc w:val="center"/>
          </w:pPr>
        </w:pPrChange>
      </w:pPr>
      <w:r w:rsidRPr="00664B72">
        <w:rPr>
          <w:rFonts w:ascii="Arial" w:hAnsi="Arial" w:cs="Arial"/>
          <w:color w:val="BB133E"/>
          <w:sz w:val="23"/>
          <w:szCs w:val="23"/>
          <w:lang w:val="en-GB"/>
        </w:rPr>
        <w:t>Definitions</w:t>
      </w:r>
    </w:p>
    <w:p w14:paraId="4D97F112" w14:textId="77777777" w:rsidR="00266415" w:rsidRPr="00657A22" w:rsidRDefault="00266415">
      <w:pPr>
        <w:pStyle w:val="NormalWeb"/>
        <w:shd w:val="clear" w:color="auto" w:fill="FEFEFE"/>
        <w:spacing w:before="0" w:beforeAutospacing="0" w:after="0" w:afterAutospacing="0"/>
        <w:rPr>
          <w:ins w:id="384" w:author="Srholec Martin" w:date="2019-03-12T09:20:00Z"/>
          <w:rFonts w:ascii="Arial" w:hAnsi="Arial"/>
          <w:sz w:val="23"/>
          <w:szCs w:val="23"/>
          <w:rPrChange w:id="385" w:author="Srholec Martin" w:date="2019-03-12T09:35:00Z">
            <w:rPr>
              <w:ins w:id="386" w:author="Srholec Martin" w:date="2019-03-12T09:20:00Z"/>
              <w:rStyle w:val="mjx-char"/>
              <w:rFonts w:ascii="MJXc-TeX-math-Iw" w:hAnsi="MJXc-TeX-math-Iw" w:cs="Arial"/>
              <w:color w:val="000000"/>
              <w:sz w:val="25"/>
              <w:szCs w:val="25"/>
              <w:bdr w:val="none" w:sz="0" w:space="0" w:color="auto" w:frame="1"/>
              <w:lang w:val="en-GB"/>
            </w:rPr>
          </w:rPrChange>
        </w:rPr>
        <w:pPrChange w:id="387" w:author="Srholec Martin" w:date="2019-03-11T15:04:00Z">
          <w:pPr>
            <w:pStyle w:val="NormalWeb"/>
            <w:shd w:val="clear" w:color="auto" w:fill="FEFEFE"/>
            <w:spacing w:before="0" w:after="0"/>
          </w:pPr>
        </w:pPrChange>
      </w:pPr>
    </w:p>
    <w:p w14:paraId="5A60D985" w14:textId="359143AA" w:rsidR="001362D0" w:rsidRDefault="001362D0">
      <w:pPr>
        <w:pStyle w:val="NormalWeb"/>
        <w:shd w:val="clear" w:color="auto" w:fill="FEFEFE"/>
        <w:spacing w:before="0" w:beforeAutospacing="0" w:after="0" w:afterAutospacing="0"/>
        <w:rPr>
          <w:ins w:id="388" w:author="Srholec Martin" w:date="2019-03-12T10:55:00Z"/>
          <w:rFonts w:ascii="Arial" w:hAnsi="Arial" w:cs="Arial"/>
          <w:color w:val="000000"/>
          <w:sz w:val="23"/>
          <w:szCs w:val="23"/>
          <w:lang w:val="en-GB"/>
        </w:rPr>
        <w:pPrChange w:id="389" w:author="Srholec Martin" w:date="2019-03-11T15:04:00Z">
          <w:pPr>
            <w:pStyle w:val="NormalWeb"/>
            <w:shd w:val="clear" w:color="auto" w:fill="FEFEFE"/>
            <w:spacing w:before="0" w:after="0"/>
          </w:pPr>
        </w:pPrChange>
      </w:pPr>
      <w:del w:id="390" w:author="Srholec Martin" w:date="2019-03-12T10:23:00Z">
        <w:r w:rsidRPr="00664B72" w:rsidDel="007201FE">
          <w:rPr>
            <w:rStyle w:val="mjx-char"/>
            <w:rFonts w:ascii="MJXc-TeX-math-Iw" w:hAnsi="MJXc-TeX-math-Iw" w:cs="Arial"/>
            <w:color w:val="000000"/>
            <w:sz w:val="25"/>
            <w:szCs w:val="25"/>
            <w:bdr w:val="none" w:sz="0" w:space="0" w:color="auto" w:frame="1"/>
            <w:lang w:val="en-GB"/>
          </w:rPr>
          <w:delText>D</w:delText>
        </w:r>
        <w:r w:rsidRPr="00664B72" w:rsidDel="007201FE">
          <w:rPr>
            <w:rStyle w:val="mjx-char"/>
            <w:rFonts w:ascii="MJXc-TeX-math-Iw" w:hAnsi="MJXc-TeX-math-Iw" w:cs="Arial"/>
            <w:color w:val="000000"/>
            <w:sz w:val="17"/>
            <w:szCs w:val="17"/>
            <w:bdr w:val="none" w:sz="0" w:space="0" w:color="auto" w:frame="1"/>
            <w:lang w:val="en-GB"/>
          </w:rPr>
          <w:delText>c</w:delText>
        </w:r>
      </w:del>
      <w:ins w:id="391" w:author="Srholec Martin" w:date="2019-03-12T10:58:00Z">
        <w:r w:rsidR="004A150E">
          <w:rPr>
            <w:rStyle w:val="mjx-char"/>
            <w:rFonts w:ascii="MJXc-TeX-math-Iw" w:hAnsi="MJXc-TeX-math-Iw" w:cs="Arial"/>
            <w:color w:val="000000"/>
            <w:sz w:val="25"/>
            <w:szCs w:val="25"/>
            <w:bdr w:val="none" w:sz="0" w:space="0" w:color="auto" w:frame="1"/>
            <w:lang w:val="en-GB"/>
          </w:rPr>
          <w:t>N</w:t>
        </w:r>
      </w:ins>
      <w:ins w:id="392" w:author="Srholec Martin" w:date="2019-03-12T10:23:00Z">
        <w:r w:rsidR="007201FE" w:rsidRPr="00664B72">
          <w:rPr>
            <w:rStyle w:val="mjx-char"/>
            <w:rFonts w:ascii="MJXc-TeX-math-Iw" w:hAnsi="MJXc-TeX-math-Iw" w:cs="Arial"/>
            <w:color w:val="000000"/>
            <w:sz w:val="17"/>
            <w:szCs w:val="17"/>
            <w:bdr w:val="none" w:sz="0" w:space="0" w:color="auto" w:frame="1"/>
            <w:lang w:val="en-GB"/>
          </w:rPr>
          <w:t>c</w:t>
        </w:r>
      </w:ins>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ins w:id="393" w:author="Srholec Martin" w:date="2019-03-12T10:00:00Z">
        <w:r w:rsidR="00986C1D">
          <w:rPr>
            <w:rStyle w:val="mjx-char"/>
            <w:rFonts w:ascii="MJXc-TeX-main-Rw" w:hAnsi="MJXc-TeX-main-Rw" w:cs="Arial"/>
            <w:color w:val="000000"/>
            <w:sz w:val="17"/>
            <w:szCs w:val="17"/>
            <w:bdr w:val="none" w:sz="0" w:space="0" w:color="auto" w:frame="1"/>
            <w:lang w:val="en-GB"/>
          </w:rPr>
          <w:t>y</w:t>
        </w:r>
      </w:ins>
      <w:r w:rsidRPr="00664B72">
        <w:rPr>
          <w:rFonts w:ascii="Arial" w:hAnsi="Arial" w:cs="Arial"/>
          <w:color w:val="000000"/>
          <w:sz w:val="23"/>
          <w:szCs w:val="23"/>
          <w:lang w:val="en-GB"/>
        </w:rPr>
        <w:t xml:space="preserve"> </w:t>
      </w:r>
      <w:del w:id="394" w:author="Srholec Martin" w:date="2019-03-12T10:01:00Z">
        <w:r w:rsidRPr="00664B72" w:rsidDel="00986C1D">
          <w:rPr>
            <w:rFonts w:ascii="Arial" w:hAnsi="Arial" w:cs="Arial"/>
            <w:color w:val="000000"/>
            <w:sz w:val="23"/>
            <w:szCs w:val="23"/>
            <w:lang w:val="en-GB"/>
          </w:rPr>
          <w:delText>(or</w:delText>
        </w:r>
      </w:del>
      <w:ins w:id="395" w:author="Srholec Martin" w:date="2019-03-12T10:01:00Z">
        <w:r w:rsidR="00986C1D">
          <w:rPr>
            <w:rFonts w:ascii="Arial" w:hAnsi="Arial" w:cs="Arial"/>
            <w:color w:val="000000"/>
            <w:sz w:val="23"/>
            <w:szCs w:val="23"/>
            <w:lang w:val="en-GB"/>
          </w:rPr>
          <w:t>and</w:t>
        </w:r>
      </w:ins>
      <w:r w:rsidR="00B367D0" w:rsidRPr="00664B72">
        <w:rPr>
          <w:rFonts w:ascii="Arial" w:hAnsi="Arial" w:cs="Arial"/>
          <w:color w:val="000000"/>
          <w:sz w:val="23"/>
          <w:szCs w:val="23"/>
          <w:lang w:val="en-GB"/>
        </w:rPr>
        <w:t xml:space="preserve"> </w:t>
      </w:r>
      <w:del w:id="396" w:author="Srholec Martin" w:date="2019-03-12T10:23:00Z">
        <w:r w:rsidRPr="00664B72" w:rsidDel="007201FE">
          <w:rPr>
            <w:rStyle w:val="mjx-char"/>
            <w:rFonts w:ascii="MJXc-TeX-math-Iw" w:hAnsi="MJXc-TeX-math-Iw" w:cs="Arial"/>
            <w:color w:val="000000"/>
            <w:sz w:val="25"/>
            <w:szCs w:val="25"/>
            <w:bdr w:val="none" w:sz="0" w:space="0" w:color="auto" w:frame="1"/>
            <w:lang w:val="en-GB"/>
          </w:rPr>
          <w:delText>D</w:delText>
        </w:r>
        <w:r w:rsidRPr="00664B72" w:rsidDel="007201FE">
          <w:rPr>
            <w:rStyle w:val="mjx-char"/>
            <w:rFonts w:ascii="MJXc-TeX-math-Iw" w:hAnsi="MJXc-TeX-math-Iw" w:cs="Arial"/>
            <w:color w:val="000000"/>
            <w:sz w:val="17"/>
            <w:szCs w:val="17"/>
            <w:bdr w:val="none" w:sz="0" w:space="0" w:color="auto" w:frame="1"/>
            <w:lang w:val="en-GB"/>
          </w:rPr>
          <w:delText>c</w:delText>
        </w:r>
      </w:del>
      <w:ins w:id="397" w:author="Srholec Martin" w:date="2019-03-12T10:59:00Z">
        <w:r w:rsidR="004A150E">
          <w:rPr>
            <w:rStyle w:val="mjx-char"/>
            <w:rFonts w:ascii="MJXc-TeX-math-Iw" w:hAnsi="MJXc-TeX-math-Iw" w:cs="Arial"/>
            <w:color w:val="000000"/>
            <w:sz w:val="25"/>
            <w:szCs w:val="25"/>
            <w:bdr w:val="none" w:sz="0" w:space="0" w:color="auto" w:frame="1"/>
            <w:lang w:val="en-GB"/>
          </w:rPr>
          <w:t>N</w:t>
        </w:r>
      </w:ins>
      <w:ins w:id="398" w:author="Srholec Martin" w:date="2019-03-12T10:23:00Z">
        <w:r w:rsidR="007201FE" w:rsidRPr="00664B72">
          <w:rPr>
            <w:rStyle w:val="mjx-char"/>
            <w:rFonts w:ascii="MJXc-TeX-math-Iw" w:hAnsi="MJXc-TeX-math-Iw" w:cs="Arial"/>
            <w:color w:val="000000"/>
            <w:sz w:val="17"/>
            <w:szCs w:val="17"/>
            <w:bdr w:val="none" w:sz="0" w:space="0" w:color="auto" w:frame="1"/>
            <w:lang w:val="en-GB"/>
          </w:rPr>
          <w:t>c</w:t>
        </w:r>
      </w:ins>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del w:id="399" w:author="Srholec Martin" w:date="2019-03-12T10:01:00Z">
        <w:r w:rsidRPr="00664B72" w:rsidDel="00986C1D">
          <w:rPr>
            <w:rFonts w:ascii="Arial" w:hAnsi="Arial" w:cs="Arial"/>
            <w:color w:val="000000"/>
            <w:sz w:val="23"/>
            <w:szCs w:val="23"/>
            <w:lang w:val="en-GB"/>
          </w:rPr>
          <w:delText>)</w:delText>
        </w:r>
      </w:del>
      <w:r w:rsidRPr="00664B72">
        <w:rPr>
          <w:rFonts w:ascii="Arial" w:hAnsi="Arial" w:cs="Arial"/>
          <w:color w:val="000000"/>
          <w:sz w:val="23"/>
          <w:szCs w:val="23"/>
          <w:lang w:val="en-GB"/>
        </w:rPr>
        <w:t xml:space="preserve"> is the number of documents </w:t>
      </w:r>
      <w:ins w:id="400" w:author="Srholec Martin" w:date="2019-03-12T10:03:00Z">
        <w:r w:rsidR="00986C1D">
          <w:rPr>
            <w:rFonts w:ascii="Arial" w:hAnsi="Arial" w:cs="Arial"/>
            <w:color w:val="000000"/>
            <w:sz w:val="23"/>
            <w:szCs w:val="23"/>
            <w:lang w:val="en-GB"/>
          </w:rPr>
          <w:t xml:space="preserve">with authors </w:t>
        </w:r>
      </w:ins>
      <w:r w:rsidRPr="00664B72">
        <w:rPr>
          <w:rFonts w:ascii="Arial" w:hAnsi="Arial" w:cs="Arial"/>
          <w:color w:val="000000"/>
          <w:sz w:val="23"/>
          <w:szCs w:val="23"/>
          <w:lang w:val="en-GB"/>
        </w:rPr>
        <w:t xml:space="preserve">affiliated to </w:t>
      </w:r>
      <w:ins w:id="401" w:author="Srholec Martin" w:date="2019-03-12T09:49:00Z">
        <w:r w:rsidR="00077C95">
          <w:rPr>
            <w:rFonts w:ascii="Arial" w:hAnsi="Arial" w:cs="Arial"/>
            <w:color w:val="000000"/>
            <w:sz w:val="23"/>
            <w:szCs w:val="23"/>
            <w:lang w:val="en-GB"/>
          </w:rPr>
          <w:t xml:space="preserve">the </w:t>
        </w:r>
      </w:ins>
      <w:r w:rsidRPr="00664B72">
        <w:rPr>
          <w:rFonts w:ascii="Arial" w:hAnsi="Arial" w:cs="Arial"/>
          <w:color w:val="000000"/>
          <w:sz w:val="23"/>
          <w:szCs w:val="23"/>
          <w:lang w:val="en-GB"/>
        </w:rPr>
        <w:t xml:space="preserve">country </w:t>
      </w:r>
      <w:r w:rsidRPr="00664B72">
        <w:rPr>
          <w:rStyle w:val="mjx-char"/>
          <w:rFonts w:ascii="MJXc-TeX-math-Iw" w:hAnsi="MJXc-TeX-math-Iw" w:cs="Arial"/>
          <w:color w:val="000000"/>
          <w:sz w:val="25"/>
          <w:szCs w:val="25"/>
          <w:bdr w:val="none" w:sz="0" w:space="0" w:color="auto" w:frame="1"/>
          <w:lang w:val="en-GB"/>
        </w:rPr>
        <w:t xml:space="preserve">c </w:t>
      </w:r>
      <w:r w:rsidRPr="00664B72">
        <w:rPr>
          <w:rFonts w:ascii="Arial" w:hAnsi="Arial" w:cs="Arial"/>
          <w:color w:val="000000"/>
          <w:sz w:val="23"/>
          <w:szCs w:val="23"/>
          <w:lang w:val="en-GB"/>
        </w:rPr>
        <w:t xml:space="preserve">in </w:t>
      </w:r>
      <w:ins w:id="402" w:author="Srholec Martin" w:date="2019-03-12T10:34:00Z">
        <w:r w:rsidR="00B617CD">
          <w:rPr>
            <w:rFonts w:ascii="Arial" w:hAnsi="Arial" w:cs="Arial"/>
            <w:color w:val="000000"/>
            <w:sz w:val="23"/>
            <w:szCs w:val="23"/>
            <w:lang w:val="en-GB"/>
          </w:rPr>
          <w:t xml:space="preserve">the </w:t>
        </w:r>
      </w:ins>
      <w:r w:rsidRPr="00664B72">
        <w:rPr>
          <w:rFonts w:ascii="Arial" w:hAnsi="Arial" w:cs="Arial"/>
          <w:color w:val="000000"/>
          <w:sz w:val="23"/>
          <w:szCs w:val="23"/>
          <w:lang w:val="en-GB"/>
        </w:rPr>
        <w:t>journal</w:t>
      </w:r>
      <w:r w:rsidRPr="00664B72">
        <w:rPr>
          <w:rStyle w:val="mjx-char"/>
          <w:rFonts w:ascii="MJXc-TeX-math-Iw" w:hAnsi="MJXc-TeX-math-Iw" w:cs="Arial"/>
          <w:color w:val="000000"/>
          <w:sz w:val="25"/>
          <w:szCs w:val="25"/>
          <w:bdr w:val="none" w:sz="0" w:space="0" w:color="auto" w:frame="1"/>
          <w:lang w:val="en-GB"/>
        </w:rPr>
        <w:t xml:space="preserve"> j </w:t>
      </w:r>
      <w:del w:id="403" w:author="Srholec Martin" w:date="2019-03-12T10:03:00Z">
        <w:r w:rsidRPr="00664B72" w:rsidDel="00986C1D">
          <w:rPr>
            <w:rFonts w:ascii="Arial" w:hAnsi="Arial" w:cs="Arial"/>
            <w:color w:val="000000"/>
            <w:sz w:val="23"/>
            <w:szCs w:val="23"/>
            <w:lang w:val="en-GB"/>
          </w:rPr>
          <w:delText>(or</w:delText>
        </w:r>
      </w:del>
      <w:ins w:id="404" w:author="Srholec Martin" w:date="2019-03-12T10:03:00Z">
        <w:r w:rsidR="00986C1D">
          <w:rPr>
            <w:rFonts w:ascii="Arial" w:hAnsi="Arial" w:cs="Arial"/>
            <w:color w:val="000000"/>
            <w:sz w:val="23"/>
            <w:szCs w:val="23"/>
            <w:lang w:val="en-GB"/>
          </w:rPr>
          <w:t>and</w:t>
        </w:r>
      </w:ins>
      <w:r w:rsidRPr="00664B72">
        <w:rPr>
          <w:rFonts w:ascii="Arial" w:hAnsi="Arial" w:cs="Arial"/>
          <w:color w:val="000000"/>
          <w:sz w:val="23"/>
          <w:szCs w:val="23"/>
          <w:lang w:val="en-GB"/>
        </w:rPr>
        <w:t xml:space="preserve"> </w:t>
      </w:r>
      <w:ins w:id="405" w:author="Srholec Martin" w:date="2019-03-12T10:35:00Z">
        <w:r w:rsidR="00B617CD">
          <w:rPr>
            <w:rFonts w:ascii="Arial" w:hAnsi="Arial" w:cs="Arial"/>
            <w:color w:val="000000"/>
            <w:sz w:val="23"/>
            <w:szCs w:val="23"/>
            <w:lang w:val="en-GB"/>
          </w:rPr>
          <w:t xml:space="preserve">the </w:t>
        </w:r>
      </w:ins>
      <w:r w:rsidRPr="00664B72">
        <w:rPr>
          <w:rFonts w:ascii="Arial" w:hAnsi="Arial" w:cs="Arial"/>
          <w:color w:val="000000"/>
          <w:sz w:val="23"/>
          <w:szCs w:val="23"/>
          <w:lang w:val="en-GB"/>
        </w:rPr>
        <w:t xml:space="preserve">discipline </w:t>
      </w:r>
      <w:r w:rsidRPr="00664B72">
        <w:rPr>
          <w:rStyle w:val="mjx-char"/>
          <w:rFonts w:ascii="MJXc-TeX-math-Iw" w:hAnsi="MJXc-TeX-math-Iw" w:cs="Arial"/>
          <w:color w:val="000000"/>
          <w:sz w:val="25"/>
          <w:szCs w:val="25"/>
          <w:bdr w:val="none" w:sz="0" w:space="0" w:color="auto" w:frame="1"/>
          <w:lang w:val="en-GB"/>
        </w:rPr>
        <w:t>d</w:t>
      </w:r>
      <w:ins w:id="406" w:author="Srholec Martin" w:date="2019-03-12T10:04:00Z">
        <w:r w:rsidR="00986C1D">
          <w:rPr>
            <w:rStyle w:val="mjx-char"/>
            <w:rFonts w:ascii="MJXc-TeX-math-Iw" w:hAnsi="MJXc-TeX-math-Iw" w:cs="Arial"/>
            <w:color w:val="000000"/>
            <w:sz w:val="25"/>
            <w:szCs w:val="25"/>
            <w:bdr w:val="none" w:sz="0" w:space="0" w:color="auto" w:frame="1"/>
            <w:lang w:val="en-GB"/>
          </w:rPr>
          <w:t>,</w:t>
        </w:r>
      </w:ins>
      <w:del w:id="407" w:author="Srholec Martin" w:date="2019-03-12T10:03:00Z">
        <w:r w:rsidRPr="00664B72" w:rsidDel="00986C1D">
          <w:rPr>
            <w:rFonts w:ascii="Arial" w:hAnsi="Arial" w:cs="Arial"/>
            <w:color w:val="000000"/>
            <w:sz w:val="23"/>
            <w:szCs w:val="23"/>
            <w:lang w:val="en-GB"/>
          </w:rPr>
          <w:delText>)</w:delText>
        </w:r>
      </w:del>
      <w:ins w:id="408" w:author="Srholec Martin" w:date="2019-03-12T10:03:00Z">
        <w:r w:rsidR="00986C1D">
          <w:rPr>
            <w:rFonts w:ascii="Arial" w:hAnsi="Arial" w:cs="Arial"/>
            <w:color w:val="000000"/>
            <w:sz w:val="23"/>
            <w:szCs w:val="23"/>
            <w:lang w:val="en-GB"/>
          </w:rPr>
          <w:t xml:space="preserve"> respectively,</w:t>
        </w:r>
      </w:ins>
      <w:r w:rsidRPr="00664B72">
        <w:rPr>
          <w:rFonts w:ascii="Arial" w:hAnsi="Arial" w:cs="Arial"/>
          <w:color w:val="000000"/>
          <w:sz w:val="23"/>
          <w:szCs w:val="23"/>
          <w:lang w:val="en-GB"/>
        </w:rPr>
        <w:t xml:space="preserve"> in the year </w:t>
      </w:r>
      <w:r w:rsidRPr="00664B72">
        <w:rPr>
          <w:rStyle w:val="mjx-char"/>
          <w:rFonts w:ascii="MJXc-TeX-math-Iw" w:hAnsi="MJXc-TeX-math-Iw" w:cs="Arial"/>
          <w:color w:val="000000"/>
          <w:sz w:val="25"/>
          <w:szCs w:val="25"/>
          <w:bdr w:val="none" w:sz="0" w:space="0" w:color="auto" w:frame="1"/>
          <w:lang w:val="en-GB"/>
        </w:rPr>
        <w:t>y</w:t>
      </w:r>
      <w:r w:rsidRPr="00664B72">
        <w:rPr>
          <w:rFonts w:ascii="Arial" w:hAnsi="Arial" w:cs="Arial"/>
          <w:color w:val="000000"/>
          <w:sz w:val="23"/>
          <w:szCs w:val="23"/>
          <w:lang w:val="en-GB"/>
        </w:rPr>
        <w:t>.</w:t>
      </w:r>
    </w:p>
    <w:p w14:paraId="14D7F127" w14:textId="6B05B3E9" w:rsidR="004A150E" w:rsidRDefault="004A150E">
      <w:pPr>
        <w:pStyle w:val="NormalWeb"/>
        <w:shd w:val="clear" w:color="auto" w:fill="FEFEFE"/>
        <w:spacing w:before="0" w:beforeAutospacing="0" w:after="0" w:afterAutospacing="0"/>
        <w:rPr>
          <w:ins w:id="409" w:author="Srholec Martin" w:date="2019-03-12T10:55:00Z"/>
          <w:rFonts w:ascii="Arial" w:hAnsi="Arial" w:cs="Arial"/>
          <w:color w:val="000000"/>
          <w:sz w:val="23"/>
          <w:szCs w:val="23"/>
          <w:lang w:val="en-GB"/>
        </w:rPr>
        <w:pPrChange w:id="410" w:author="Srholec Martin" w:date="2019-03-11T15:04:00Z">
          <w:pPr>
            <w:pStyle w:val="NormalWeb"/>
            <w:shd w:val="clear" w:color="auto" w:fill="FEFEFE"/>
            <w:spacing w:before="0" w:after="0"/>
          </w:pPr>
        </w:pPrChange>
      </w:pPr>
    </w:p>
    <w:p w14:paraId="54D3E076" w14:textId="04013ADE" w:rsidR="004A150E" w:rsidRDefault="004A150E" w:rsidP="004A150E">
      <w:pPr>
        <w:pStyle w:val="NormalWeb"/>
        <w:shd w:val="clear" w:color="auto" w:fill="FEFEFE"/>
        <w:spacing w:before="0" w:beforeAutospacing="0" w:after="0" w:afterAutospacing="0"/>
        <w:rPr>
          <w:ins w:id="411" w:author="Srholec Martin" w:date="2019-03-12T10:55:00Z"/>
          <w:rFonts w:ascii="Arial" w:hAnsi="Arial" w:cs="Arial"/>
          <w:color w:val="000000"/>
          <w:sz w:val="23"/>
          <w:szCs w:val="23"/>
          <w:lang w:val="en-GB"/>
        </w:rPr>
        <w:pPrChange w:id="412" w:author="Srholec Martin" w:date="2019-03-11T15:04:00Z">
          <w:pPr>
            <w:pStyle w:val="NormalWeb"/>
            <w:shd w:val="clear" w:color="auto" w:fill="FEFEFE"/>
            <w:spacing w:before="0" w:after="0"/>
          </w:pPr>
        </w:pPrChange>
      </w:pPr>
      <w:ins w:id="413" w:author="Srholec Martin" w:date="2019-03-12T10:59:00Z">
        <w:r>
          <w:rPr>
            <w:rStyle w:val="mjx-char"/>
            <w:rFonts w:ascii="MJXc-TeX-math-Iw" w:hAnsi="MJXc-TeX-math-Iw" w:cs="Arial"/>
            <w:color w:val="000000"/>
            <w:sz w:val="25"/>
            <w:szCs w:val="25"/>
            <w:bdr w:val="none" w:sz="0" w:space="0" w:color="auto" w:frame="1"/>
            <w:lang w:val="en-GB"/>
          </w:rPr>
          <w:t>N</w:t>
        </w:r>
      </w:ins>
      <w:ins w:id="414" w:author="Srholec Martin" w:date="2019-03-12T10:55:00Z">
        <w:r w:rsidRPr="00664B72">
          <w:rPr>
            <w:rStyle w:val="mjx-char"/>
            <w:rFonts w:ascii="MJXc-TeX-math-Iw" w:hAnsi="MJXc-TeX-math-Iw" w:cs="Arial"/>
            <w:color w:val="000000"/>
            <w:sz w:val="17"/>
            <w:szCs w:val="17"/>
            <w:bdr w:val="none" w:sz="0" w:space="0" w:color="auto" w:frame="1"/>
            <w:lang w:val="en-GB"/>
          </w:rPr>
          <w:t>LOCAL</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Fonts w:ascii="Arial" w:hAnsi="Arial" w:cs="Arial"/>
            <w:color w:val="000000"/>
            <w:sz w:val="23"/>
            <w:szCs w:val="23"/>
            <w:lang w:val="en-GB"/>
          </w:rPr>
          <w:t> </w:t>
        </w:r>
        <w:r>
          <w:rPr>
            <w:rFonts w:ascii="Arial" w:hAnsi="Arial" w:cs="Arial"/>
            <w:color w:val="000000"/>
            <w:sz w:val="23"/>
            <w:szCs w:val="23"/>
            <w:lang w:val="en-GB"/>
          </w:rPr>
          <w:t xml:space="preserve">is the number of documents </w:t>
        </w:r>
      </w:ins>
      <w:ins w:id="415" w:author="Srholec Martin" w:date="2019-03-12T11:31:00Z">
        <w:r w:rsidR="0095338D">
          <w:rPr>
            <w:rFonts w:ascii="Arial" w:hAnsi="Arial" w:cs="Arial"/>
            <w:color w:val="000000"/>
            <w:sz w:val="23"/>
            <w:szCs w:val="23"/>
            <w:lang w:val="en-GB"/>
          </w:rPr>
          <w:t xml:space="preserve">with authors </w:t>
        </w:r>
      </w:ins>
      <w:ins w:id="416" w:author="Srholec Martin" w:date="2019-03-12T10:55:00Z">
        <w:r w:rsidRPr="00664B72">
          <w:rPr>
            <w:rFonts w:ascii="Arial" w:hAnsi="Arial" w:cs="Arial"/>
            <w:color w:val="000000"/>
            <w:sz w:val="23"/>
            <w:szCs w:val="23"/>
            <w:lang w:val="en-GB"/>
          </w:rPr>
          <w:t>from the same country as the journal's publisher</w:t>
        </w:r>
        <w:r>
          <w:rPr>
            <w:rFonts w:ascii="Arial" w:hAnsi="Arial" w:cs="Arial"/>
            <w:color w:val="000000"/>
            <w:sz w:val="23"/>
            <w:szCs w:val="23"/>
            <w:lang w:val="en-GB"/>
          </w:rPr>
          <w:t xml:space="preserve"> in the year y.</w:t>
        </w:r>
      </w:ins>
    </w:p>
    <w:p w14:paraId="120C5C98" w14:textId="7F48FF91" w:rsidR="004A150E" w:rsidRDefault="004A150E" w:rsidP="004A150E">
      <w:pPr>
        <w:pStyle w:val="NormalWeb"/>
        <w:shd w:val="clear" w:color="auto" w:fill="FEFEFE"/>
        <w:spacing w:before="0" w:beforeAutospacing="0" w:after="0" w:afterAutospacing="0"/>
        <w:rPr>
          <w:ins w:id="417" w:author="Srholec Martin" w:date="2019-03-12T10:55:00Z"/>
          <w:rFonts w:ascii="Arial" w:hAnsi="Arial" w:cs="Arial"/>
          <w:color w:val="000000"/>
          <w:sz w:val="23"/>
          <w:szCs w:val="23"/>
          <w:lang w:val="en-GB"/>
        </w:rPr>
        <w:pPrChange w:id="418" w:author="Srholec Martin" w:date="2019-03-11T15:04:00Z">
          <w:pPr>
            <w:pStyle w:val="NormalWeb"/>
            <w:shd w:val="clear" w:color="auto" w:fill="FEFEFE"/>
            <w:spacing w:before="0" w:after="0"/>
          </w:pPr>
        </w:pPrChange>
      </w:pPr>
    </w:p>
    <w:p w14:paraId="2E816167" w14:textId="54E15F35" w:rsidR="004A150E" w:rsidRPr="004A150E" w:rsidRDefault="004A150E" w:rsidP="004A150E">
      <w:pPr>
        <w:pStyle w:val="NormalWeb"/>
        <w:shd w:val="clear" w:color="auto" w:fill="FEFEFE"/>
        <w:spacing w:before="0" w:beforeAutospacing="0" w:after="0" w:afterAutospacing="0"/>
        <w:rPr>
          <w:ins w:id="419" w:author="Srholec Martin" w:date="2019-03-12T10:54:00Z"/>
          <w:rFonts w:ascii="Arial" w:hAnsi="Arial" w:cs="Arial"/>
          <w:color w:val="000000"/>
          <w:sz w:val="23"/>
          <w:szCs w:val="23"/>
          <w:lang w:val="en-GB"/>
        </w:rPr>
        <w:pPrChange w:id="420" w:author="Srholec Martin" w:date="2019-03-11T15:04:00Z">
          <w:pPr>
            <w:pStyle w:val="NormalWeb"/>
            <w:shd w:val="clear" w:color="auto" w:fill="FEFEFE"/>
            <w:spacing w:before="0" w:after="0"/>
          </w:pPr>
        </w:pPrChange>
      </w:pPr>
      <w:ins w:id="421" w:author="Srholec Martin" w:date="2019-03-12T10:59:00Z">
        <w:r>
          <w:rPr>
            <w:rStyle w:val="mjx-char"/>
            <w:rFonts w:ascii="MJXc-TeX-math-Iw" w:hAnsi="MJXc-TeX-math-Iw" w:cs="Arial"/>
            <w:color w:val="000000"/>
            <w:sz w:val="25"/>
            <w:szCs w:val="25"/>
            <w:bdr w:val="none" w:sz="0" w:space="0" w:color="auto" w:frame="1"/>
            <w:lang w:val="en-GB"/>
          </w:rPr>
          <w:t>N</w:t>
        </w:r>
      </w:ins>
      <w:ins w:id="422" w:author="Srholec Martin" w:date="2019-03-12T10:56:00Z">
        <w:r w:rsidRPr="00664B72">
          <w:rPr>
            <w:rStyle w:val="mjx-char"/>
            <w:rFonts w:ascii="MJXc-TeX-math-Iw" w:hAnsi="MJXc-TeX-math-Iw" w:cs="Arial"/>
            <w:color w:val="000000"/>
            <w:sz w:val="17"/>
            <w:szCs w:val="17"/>
            <w:bdr w:val="none" w:sz="0" w:space="0" w:color="auto" w:frame="1"/>
            <w:lang w:val="en-GB"/>
          </w:rPr>
          <w:t>ENG</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Fonts w:ascii="Arial" w:hAnsi="Arial" w:cs="Arial"/>
            <w:color w:val="000000"/>
            <w:sz w:val="23"/>
            <w:szCs w:val="23"/>
            <w:lang w:val="en-GB"/>
          </w:rPr>
          <w:t> </w:t>
        </w:r>
        <w:r>
          <w:rPr>
            <w:rFonts w:ascii="Arial" w:hAnsi="Arial" w:cs="Arial"/>
            <w:color w:val="000000"/>
            <w:sz w:val="23"/>
            <w:szCs w:val="23"/>
            <w:lang w:val="en-GB"/>
          </w:rPr>
          <w:t>is the n</w:t>
        </w:r>
        <w:r w:rsidRPr="004A150E">
          <w:rPr>
            <w:rFonts w:ascii="Arial" w:hAnsi="Arial" w:cs="Arial"/>
            <w:color w:val="000000"/>
            <w:sz w:val="23"/>
            <w:szCs w:val="23"/>
            <w:lang w:val="en-GB"/>
          </w:rPr>
          <w:t>umber of English-written documents</w:t>
        </w:r>
        <w:r>
          <w:rPr>
            <w:rFonts w:ascii="Arial" w:hAnsi="Arial" w:cs="Arial"/>
            <w:color w:val="000000"/>
            <w:sz w:val="23"/>
            <w:szCs w:val="23"/>
            <w:lang w:val="en-GB"/>
          </w:rPr>
          <w:t>.</w:t>
        </w:r>
      </w:ins>
    </w:p>
    <w:p w14:paraId="32E6F7E9" w14:textId="77777777" w:rsidR="00986C1D" w:rsidRPr="00664B72" w:rsidRDefault="00986C1D">
      <w:pPr>
        <w:pStyle w:val="NormalWeb"/>
        <w:shd w:val="clear" w:color="auto" w:fill="FEFEFE"/>
        <w:spacing w:before="0" w:beforeAutospacing="0" w:after="0" w:afterAutospacing="0"/>
        <w:rPr>
          <w:rFonts w:ascii="Arial" w:hAnsi="Arial" w:cs="Arial"/>
          <w:color w:val="000000"/>
          <w:sz w:val="23"/>
          <w:szCs w:val="23"/>
          <w:lang w:val="en-GB"/>
        </w:rPr>
        <w:pPrChange w:id="423" w:author="Srholec Martin" w:date="2019-03-11T15:04:00Z">
          <w:pPr>
            <w:pStyle w:val="NormalWeb"/>
            <w:shd w:val="clear" w:color="auto" w:fill="FEFEFE"/>
            <w:spacing w:before="0" w:after="0"/>
          </w:pPr>
        </w:pPrChange>
      </w:pPr>
    </w:p>
    <w:p w14:paraId="5085BBE0" w14:textId="673571D6" w:rsidR="001362D0" w:rsidRDefault="001362D0">
      <w:pPr>
        <w:pStyle w:val="NormalWeb"/>
        <w:shd w:val="clear" w:color="auto" w:fill="FEFEFE"/>
        <w:spacing w:before="0" w:beforeAutospacing="0" w:after="0" w:afterAutospacing="0"/>
        <w:rPr>
          <w:ins w:id="424" w:author="Srholec Martin" w:date="2019-03-12T10:56:00Z"/>
          <w:rStyle w:val="mjx-char"/>
          <w:rFonts w:ascii="MJXc-TeX-math-Iw" w:hAnsi="MJXc-TeX-math-Iw" w:cs="Arial"/>
          <w:color w:val="000000"/>
          <w:sz w:val="25"/>
          <w:szCs w:val="25"/>
          <w:bdr w:val="none" w:sz="0" w:space="0" w:color="auto" w:frame="1"/>
          <w:lang w:val="en-GB"/>
        </w:rPr>
        <w:pPrChange w:id="425" w:author="Srholec Martin" w:date="2019-03-11T15:04:00Z">
          <w:pPr>
            <w:pStyle w:val="NormalWeb"/>
            <w:shd w:val="clear" w:color="auto" w:fill="FEFEFE"/>
            <w:spacing w:before="0" w:after="0"/>
          </w:pPr>
        </w:pPrChange>
      </w:pPr>
      <w:r w:rsidRPr="00664B72">
        <w:rPr>
          <w:rStyle w:val="mjx-char"/>
          <w:rFonts w:ascii="MJXc-TeX-math-Iw" w:hAnsi="MJXc-TeX-math-Iw" w:cs="Arial"/>
          <w:color w:val="000000"/>
          <w:sz w:val="25"/>
          <w:szCs w:val="25"/>
          <w:bdr w:val="none" w:sz="0" w:space="0" w:color="auto" w:frame="1"/>
          <w:lang w:val="en-GB"/>
        </w:rPr>
        <w:t>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Fonts w:ascii="Arial" w:hAnsi="Arial" w:cs="Arial"/>
          <w:color w:val="000000"/>
          <w:sz w:val="23"/>
          <w:szCs w:val="23"/>
          <w:lang w:val="en-GB"/>
        </w:rPr>
        <w:t xml:space="preserve"> </w:t>
      </w:r>
      <w:del w:id="426" w:author="Srholec Martin" w:date="2019-03-12T10:56:00Z">
        <w:r w:rsidRPr="00664B72" w:rsidDel="004A150E">
          <w:rPr>
            <w:rFonts w:ascii="Arial" w:hAnsi="Arial" w:cs="Arial"/>
            <w:color w:val="000000"/>
            <w:sz w:val="23"/>
            <w:szCs w:val="23"/>
            <w:lang w:val="en-GB"/>
          </w:rPr>
          <w:delText xml:space="preserve">and </w:delText>
        </w:r>
        <w:r w:rsidRPr="00664B72" w:rsidDel="004A150E">
          <w:rPr>
            <w:rStyle w:val="mjx-char"/>
            <w:rFonts w:ascii="MJXc-TeX-math-Iw" w:hAnsi="MJXc-TeX-math-Iw" w:cs="Arial"/>
            <w:color w:val="000000"/>
            <w:sz w:val="25"/>
            <w:szCs w:val="25"/>
            <w:bdr w:val="none" w:sz="0" w:space="0" w:color="auto" w:frame="1"/>
            <w:lang w:val="en-GB"/>
          </w:rPr>
          <w:delText>T</w:delText>
        </w:r>
        <w:r w:rsidRPr="00664B72" w:rsidDel="004A150E">
          <w:rPr>
            <w:rStyle w:val="mjx-char"/>
            <w:rFonts w:ascii="MJXc-TeX-math-Iw" w:hAnsi="MJXc-TeX-math-Iw" w:cs="Arial"/>
            <w:color w:val="000000"/>
            <w:sz w:val="17"/>
            <w:szCs w:val="17"/>
            <w:bdr w:val="none" w:sz="0" w:space="0" w:color="auto" w:frame="1"/>
            <w:lang w:val="en-GB"/>
          </w:rPr>
          <w:delText>d</w:delText>
        </w:r>
        <w:r w:rsidRPr="00664B72" w:rsidDel="004A150E">
          <w:rPr>
            <w:rStyle w:val="mjx-char"/>
            <w:rFonts w:ascii="MJXc-TeX-main-Rw" w:hAnsi="MJXc-TeX-main-Rw" w:cs="Arial"/>
            <w:color w:val="000000"/>
            <w:sz w:val="17"/>
            <w:szCs w:val="17"/>
            <w:bdr w:val="none" w:sz="0" w:space="0" w:color="auto" w:frame="1"/>
            <w:lang w:val="en-GB"/>
          </w:rPr>
          <w:delText>,</w:delText>
        </w:r>
        <w:r w:rsidRPr="00664B72" w:rsidDel="004A150E">
          <w:rPr>
            <w:rStyle w:val="mjx-char"/>
            <w:rFonts w:ascii="MJXc-TeX-math-Iw" w:hAnsi="MJXc-TeX-math-Iw" w:cs="Arial"/>
            <w:color w:val="000000"/>
            <w:sz w:val="17"/>
            <w:szCs w:val="17"/>
            <w:bdr w:val="none" w:sz="0" w:space="0" w:color="auto" w:frame="1"/>
            <w:lang w:val="en-GB"/>
          </w:rPr>
          <w:delText>y</w:delText>
        </w:r>
        <w:r w:rsidRPr="00664B72" w:rsidDel="004A150E">
          <w:rPr>
            <w:rFonts w:ascii="Arial" w:hAnsi="Arial" w:cs="Arial"/>
            <w:color w:val="000000"/>
            <w:sz w:val="23"/>
            <w:szCs w:val="23"/>
            <w:lang w:val="en-GB"/>
          </w:rPr>
          <w:delText> </w:delText>
        </w:r>
      </w:del>
      <w:r w:rsidRPr="00664B72">
        <w:rPr>
          <w:rFonts w:ascii="Arial" w:hAnsi="Arial" w:cs="Arial"/>
          <w:color w:val="000000"/>
          <w:sz w:val="23"/>
          <w:szCs w:val="23"/>
          <w:lang w:val="en-GB"/>
        </w:rPr>
        <w:t>denote</w:t>
      </w:r>
      <w:ins w:id="427" w:author="Srholec Martin" w:date="2019-03-12T10:56:00Z">
        <w:r w:rsidR="004A150E">
          <w:rPr>
            <w:rFonts w:ascii="Arial" w:hAnsi="Arial" w:cs="Arial"/>
            <w:color w:val="000000"/>
            <w:sz w:val="23"/>
            <w:szCs w:val="23"/>
            <w:lang w:val="en-GB"/>
          </w:rPr>
          <w:t>s</w:t>
        </w:r>
      </w:ins>
      <w:r w:rsidRPr="00664B72">
        <w:rPr>
          <w:rFonts w:ascii="Arial" w:hAnsi="Arial" w:cs="Arial"/>
          <w:color w:val="000000"/>
          <w:sz w:val="23"/>
          <w:szCs w:val="23"/>
          <w:lang w:val="en-GB"/>
        </w:rPr>
        <w:t xml:space="preserve"> the total number of documents published in the journal </w:t>
      </w:r>
      <w:r w:rsidRPr="00664B72">
        <w:rPr>
          <w:rStyle w:val="mjx-char"/>
          <w:rFonts w:ascii="MJXc-TeX-math-Iw" w:hAnsi="MJXc-TeX-math-Iw" w:cs="Arial"/>
          <w:color w:val="000000"/>
          <w:sz w:val="25"/>
          <w:szCs w:val="25"/>
          <w:bdr w:val="none" w:sz="0" w:space="0" w:color="auto" w:frame="1"/>
          <w:lang w:val="en-GB"/>
        </w:rPr>
        <w:t>j</w:t>
      </w:r>
      <w:r w:rsidRPr="00664B72">
        <w:rPr>
          <w:rFonts w:ascii="Arial" w:hAnsi="Arial" w:cs="Arial"/>
          <w:color w:val="000000"/>
          <w:sz w:val="23"/>
          <w:szCs w:val="23"/>
          <w:lang w:val="en-GB"/>
        </w:rPr>
        <w:t> </w:t>
      </w:r>
      <w:del w:id="428" w:author="Srholec Martin" w:date="2019-03-12T10:05:00Z">
        <w:r w:rsidRPr="00664B72" w:rsidDel="00986C1D">
          <w:rPr>
            <w:rFonts w:ascii="Arial" w:hAnsi="Arial" w:cs="Arial"/>
            <w:color w:val="000000"/>
            <w:sz w:val="23"/>
            <w:szCs w:val="23"/>
            <w:lang w:val="en-GB"/>
          </w:rPr>
          <w:delText>(or</w:delText>
        </w:r>
      </w:del>
      <w:del w:id="429" w:author="Srholec Martin" w:date="2019-03-12T10:56:00Z">
        <w:r w:rsidRPr="00664B72" w:rsidDel="004A150E">
          <w:rPr>
            <w:rFonts w:ascii="Arial" w:hAnsi="Arial" w:cs="Arial"/>
            <w:color w:val="000000"/>
            <w:sz w:val="23"/>
            <w:szCs w:val="23"/>
            <w:lang w:val="en-GB"/>
          </w:rPr>
          <w:delText xml:space="preserve"> discipline </w:delText>
        </w:r>
        <w:r w:rsidRPr="00664B72" w:rsidDel="004A150E">
          <w:rPr>
            <w:rStyle w:val="mjx-char"/>
            <w:rFonts w:ascii="MJXc-TeX-math-Iw" w:hAnsi="MJXc-TeX-math-Iw" w:cs="Arial"/>
            <w:color w:val="000000"/>
            <w:sz w:val="25"/>
            <w:szCs w:val="25"/>
            <w:bdr w:val="none" w:sz="0" w:space="0" w:color="auto" w:frame="1"/>
            <w:lang w:val="en-GB"/>
          </w:rPr>
          <w:delText>d</w:delText>
        </w:r>
      </w:del>
      <w:del w:id="430" w:author="Srholec Martin" w:date="2019-03-12T10:05:00Z">
        <w:r w:rsidRPr="00664B72" w:rsidDel="00986C1D">
          <w:rPr>
            <w:rFonts w:ascii="Arial" w:hAnsi="Arial" w:cs="Arial"/>
            <w:color w:val="000000"/>
            <w:sz w:val="23"/>
            <w:szCs w:val="23"/>
            <w:lang w:val="en-GB"/>
          </w:rPr>
          <w:delText>)</w:delText>
        </w:r>
      </w:del>
      <w:del w:id="431" w:author="Srholec Martin" w:date="2019-03-12T10:56:00Z">
        <w:r w:rsidRPr="00664B72" w:rsidDel="004A150E">
          <w:rPr>
            <w:rFonts w:ascii="Arial" w:hAnsi="Arial" w:cs="Arial"/>
            <w:color w:val="000000"/>
            <w:sz w:val="23"/>
            <w:szCs w:val="23"/>
            <w:lang w:val="en-GB"/>
          </w:rPr>
          <w:delText xml:space="preserve"> </w:delText>
        </w:r>
      </w:del>
      <w:r w:rsidRPr="00664B72">
        <w:rPr>
          <w:rFonts w:ascii="Arial" w:hAnsi="Arial" w:cs="Arial"/>
          <w:color w:val="000000"/>
          <w:sz w:val="23"/>
          <w:szCs w:val="23"/>
          <w:lang w:val="en-GB"/>
        </w:rPr>
        <w:t xml:space="preserve">in </w:t>
      </w:r>
      <w:ins w:id="432" w:author="Srholec Martin" w:date="2019-03-12T10:05:00Z">
        <w:r w:rsidR="00986C1D">
          <w:rPr>
            <w:rFonts w:ascii="Arial" w:hAnsi="Arial" w:cs="Arial"/>
            <w:color w:val="000000"/>
            <w:sz w:val="23"/>
            <w:szCs w:val="23"/>
            <w:lang w:val="en-GB"/>
          </w:rPr>
          <w:t xml:space="preserve">the </w:t>
        </w:r>
      </w:ins>
      <w:r w:rsidRPr="00664B72">
        <w:rPr>
          <w:rFonts w:ascii="Arial" w:hAnsi="Arial" w:cs="Arial"/>
          <w:color w:val="000000"/>
          <w:sz w:val="23"/>
          <w:szCs w:val="23"/>
          <w:lang w:val="en-GB"/>
        </w:rPr>
        <w:t>year </w:t>
      </w:r>
      <w:r w:rsidRPr="00664B72">
        <w:rPr>
          <w:rStyle w:val="mjx-char"/>
          <w:rFonts w:ascii="MJXc-TeX-math-Iw" w:hAnsi="MJXc-TeX-math-Iw" w:cs="Arial"/>
          <w:color w:val="000000"/>
          <w:sz w:val="25"/>
          <w:szCs w:val="25"/>
          <w:bdr w:val="none" w:sz="0" w:space="0" w:color="auto" w:frame="1"/>
          <w:lang w:val="en-GB"/>
        </w:rPr>
        <w:t>y</w:t>
      </w:r>
      <w:ins w:id="433" w:author="Srholec Martin" w:date="2019-03-12T10:05:00Z">
        <w:r w:rsidR="00986C1D">
          <w:rPr>
            <w:rStyle w:val="mjx-char"/>
            <w:rFonts w:ascii="MJXc-TeX-math-Iw" w:hAnsi="MJXc-TeX-math-Iw" w:cs="Arial"/>
            <w:color w:val="000000"/>
            <w:sz w:val="25"/>
            <w:szCs w:val="25"/>
            <w:bdr w:val="none" w:sz="0" w:space="0" w:color="auto" w:frame="1"/>
            <w:lang w:val="en-GB"/>
          </w:rPr>
          <w:t>.</w:t>
        </w:r>
      </w:ins>
    </w:p>
    <w:p w14:paraId="31792ED1" w14:textId="085CFEE1" w:rsidR="004A150E" w:rsidRDefault="004A150E">
      <w:pPr>
        <w:pStyle w:val="NormalWeb"/>
        <w:shd w:val="clear" w:color="auto" w:fill="FEFEFE"/>
        <w:spacing w:before="0" w:beforeAutospacing="0" w:after="0" w:afterAutospacing="0"/>
        <w:rPr>
          <w:ins w:id="434" w:author="Srholec Martin" w:date="2019-03-12T10:56:00Z"/>
          <w:rStyle w:val="mjx-char"/>
          <w:rFonts w:ascii="MJXc-TeX-math-Iw" w:hAnsi="MJXc-TeX-math-Iw" w:cs="Arial"/>
          <w:color w:val="000000"/>
          <w:sz w:val="25"/>
          <w:szCs w:val="25"/>
          <w:bdr w:val="none" w:sz="0" w:space="0" w:color="auto" w:frame="1"/>
          <w:lang w:val="en-GB"/>
        </w:rPr>
        <w:pPrChange w:id="435" w:author="Srholec Martin" w:date="2019-03-11T15:04:00Z">
          <w:pPr>
            <w:pStyle w:val="NormalWeb"/>
            <w:shd w:val="clear" w:color="auto" w:fill="FEFEFE"/>
            <w:spacing w:before="0" w:after="0"/>
          </w:pPr>
        </w:pPrChange>
      </w:pPr>
    </w:p>
    <w:p w14:paraId="0829C2D3" w14:textId="3A1EEA59" w:rsidR="004A150E" w:rsidRDefault="004A150E" w:rsidP="004A150E">
      <w:pPr>
        <w:pStyle w:val="NormalWeb"/>
        <w:shd w:val="clear" w:color="auto" w:fill="FEFEFE"/>
        <w:spacing w:before="0" w:beforeAutospacing="0" w:after="0" w:afterAutospacing="0"/>
        <w:rPr>
          <w:moveTo w:id="436" w:author="Srholec Martin" w:date="2019-03-12T10:56:00Z"/>
          <w:rFonts w:ascii="Arial" w:hAnsi="Arial" w:cs="Arial"/>
          <w:color w:val="000000"/>
          <w:sz w:val="23"/>
          <w:szCs w:val="23"/>
          <w:lang w:val="en-GB"/>
        </w:rPr>
      </w:pPr>
      <w:moveToRangeStart w:id="437" w:author="Srholec Martin" w:date="2019-03-12T10:56:00Z" w:name="move3280629"/>
      <w:moveTo w:id="438" w:author="Srholec Martin" w:date="2019-03-12T10:56:00Z">
        <w:del w:id="439" w:author="Srholec Martin" w:date="2019-03-12T10:56:00Z">
          <w:r w:rsidRPr="00664B72" w:rsidDel="004A150E">
            <w:rPr>
              <w:rFonts w:ascii="Arial" w:hAnsi="Arial" w:cs="Arial"/>
              <w:color w:val="000000"/>
              <w:sz w:val="23"/>
              <w:szCs w:val="23"/>
              <w:lang w:val="en-GB"/>
            </w:rPr>
            <w:delText>Be aware that e</w:delText>
          </w:r>
        </w:del>
        <w:del w:id="440" w:author="Srholec Martin" w:date="2019-03-12T11:00:00Z">
          <w:r w:rsidRPr="00664B72" w:rsidDel="004A150E">
            <w:rPr>
              <w:rFonts w:ascii="Arial" w:hAnsi="Arial" w:cs="Arial"/>
              <w:color w:val="000000"/>
              <w:sz w:val="23"/>
              <w:szCs w:val="23"/>
              <w:lang w:val="en-GB"/>
            </w:rPr>
            <w:delText>ach d</w:delText>
          </w:r>
        </w:del>
      </w:moveTo>
      <w:ins w:id="441" w:author="Srholec Martin" w:date="2019-03-12T11:00:00Z">
        <w:r>
          <w:rPr>
            <w:rFonts w:ascii="Arial" w:hAnsi="Arial" w:cs="Arial"/>
            <w:color w:val="000000"/>
            <w:sz w:val="23"/>
            <w:szCs w:val="23"/>
            <w:lang w:val="en-GB"/>
          </w:rPr>
          <w:t>D</w:t>
        </w:r>
      </w:ins>
      <w:moveTo w:id="442" w:author="Srholec Martin" w:date="2019-03-12T10:56:00Z">
        <w:r w:rsidRPr="00664B72">
          <w:rPr>
            <w:rFonts w:ascii="Arial" w:hAnsi="Arial" w:cs="Arial"/>
            <w:color w:val="000000"/>
            <w:sz w:val="23"/>
            <w:szCs w:val="23"/>
            <w:lang w:val="en-GB"/>
          </w:rPr>
          <w:t>ocument</w:t>
        </w:r>
      </w:moveTo>
      <w:ins w:id="443" w:author="Srholec Martin" w:date="2019-03-12T11:00:00Z">
        <w:r>
          <w:rPr>
            <w:rFonts w:ascii="Arial" w:hAnsi="Arial" w:cs="Arial"/>
            <w:color w:val="000000"/>
            <w:sz w:val="23"/>
            <w:szCs w:val="23"/>
            <w:lang w:val="en-GB"/>
          </w:rPr>
          <w:t>s</w:t>
        </w:r>
      </w:ins>
      <w:ins w:id="444" w:author="Srholec Martin" w:date="2019-03-12T10:56:00Z">
        <w:r>
          <w:rPr>
            <w:rFonts w:ascii="Arial" w:hAnsi="Arial" w:cs="Arial"/>
            <w:color w:val="000000"/>
            <w:sz w:val="23"/>
            <w:szCs w:val="23"/>
            <w:lang w:val="en-GB"/>
          </w:rPr>
          <w:t xml:space="preserve"> </w:t>
        </w:r>
      </w:ins>
      <w:ins w:id="445" w:author="Srholec Martin" w:date="2019-03-12T11:03:00Z">
        <w:r>
          <w:rPr>
            <w:rFonts w:ascii="Arial" w:hAnsi="Arial" w:cs="Arial"/>
            <w:color w:val="000000"/>
            <w:sz w:val="23"/>
            <w:szCs w:val="23"/>
            <w:lang w:val="en-GB"/>
          </w:rPr>
          <w:t>by</w:t>
        </w:r>
      </w:ins>
      <w:ins w:id="446" w:author="Srholec Martin" w:date="2019-03-12T11:00:00Z">
        <w:r>
          <w:rPr>
            <w:rFonts w:ascii="Arial" w:hAnsi="Arial" w:cs="Arial"/>
            <w:color w:val="000000"/>
            <w:sz w:val="23"/>
            <w:szCs w:val="23"/>
            <w:lang w:val="en-GB"/>
          </w:rPr>
          <w:t xml:space="preserve"> </w:t>
        </w:r>
      </w:ins>
      <w:moveTo w:id="447" w:author="Srholec Martin" w:date="2019-03-12T10:56:00Z">
        <w:del w:id="448" w:author="Srholec Martin" w:date="2019-03-12T11:00:00Z">
          <w:r w:rsidRPr="00664B72" w:rsidDel="004A150E">
            <w:rPr>
              <w:rFonts w:ascii="Arial" w:hAnsi="Arial" w:cs="Arial"/>
              <w:color w:val="000000"/>
              <w:sz w:val="23"/>
              <w:szCs w:val="23"/>
              <w:lang w:val="en-GB"/>
            </w:rPr>
            <w:delText xml:space="preserve"> assigned to </w:delText>
          </w:r>
        </w:del>
        <w:r w:rsidRPr="00664B72">
          <w:rPr>
            <w:rFonts w:ascii="Arial" w:hAnsi="Arial" w:cs="Arial"/>
            <w:color w:val="000000"/>
            <w:sz w:val="23"/>
            <w:szCs w:val="23"/>
            <w:lang w:val="en-GB"/>
          </w:rPr>
          <w:t xml:space="preserve">authors </w:t>
        </w:r>
        <w:del w:id="449" w:author="Srholec Martin" w:date="2019-03-12T11:03:00Z">
          <w:r w:rsidRPr="00664B72" w:rsidDel="004A150E">
            <w:rPr>
              <w:rFonts w:ascii="Arial" w:hAnsi="Arial" w:cs="Arial"/>
              <w:color w:val="000000"/>
              <w:sz w:val="23"/>
              <w:szCs w:val="23"/>
              <w:lang w:val="en-GB"/>
            </w:rPr>
            <w:delText>in multiple</w:delText>
          </w:r>
        </w:del>
      </w:moveTo>
      <w:ins w:id="450" w:author="Srholec Martin" w:date="2019-03-12T11:03:00Z">
        <w:r>
          <w:rPr>
            <w:rFonts w:ascii="Arial" w:hAnsi="Arial" w:cs="Arial"/>
            <w:color w:val="000000"/>
            <w:sz w:val="23"/>
            <w:szCs w:val="23"/>
            <w:lang w:val="en-GB"/>
          </w:rPr>
          <w:t>from multiple</w:t>
        </w:r>
      </w:ins>
      <w:moveTo w:id="451" w:author="Srholec Martin" w:date="2019-03-12T10:56:00Z">
        <w:r w:rsidRPr="00664B72">
          <w:rPr>
            <w:rFonts w:ascii="Arial" w:hAnsi="Arial" w:cs="Arial"/>
            <w:color w:val="000000"/>
            <w:sz w:val="23"/>
            <w:szCs w:val="23"/>
            <w:lang w:val="en-GB"/>
          </w:rPr>
          <w:t xml:space="preserve"> countries </w:t>
        </w:r>
        <w:del w:id="452" w:author="Srholec Martin" w:date="2019-03-12T11:00:00Z">
          <w:r w:rsidRPr="00664B72" w:rsidDel="004A150E">
            <w:rPr>
              <w:rFonts w:ascii="Arial" w:hAnsi="Arial" w:cs="Arial"/>
              <w:color w:val="000000"/>
              <w:sz w:val="23"/>
              <w:szCs w:val="23"/>
              <w:lang w:val="en-GB"/>
            </w:rPr>
            <w:delText>is</w:delText>
          </w:r>
        </w:del>
      </w:moveTo>
      <w:ins w:id="453" w:author="Srholec Martin" w:date="2019-03-12T11:00:00Z">
        <w:r>
          <w:rPr>
            <w:rFonts w:ascii="Arial" w:hAnsi="Arial" w:cs="Arial"/>
            <w:color w:val="000000"/>
            <w:sz w:val="23"/>
            <w:szCs w:val="23"/>
            <w:lang w:val="en-GB"/>
          </w:rPr>
          <w:t>are</w:t>
        </w:r>
      </w:ins>
      <w:moveTo w:id="454" w:author="Srholec Martin" w:date="2019-03-12T10:56:00Z">
        <w:r w:rsidRPr="00664B72">
          <w:rPr>
            <w:rFonts w:ascii="Arial" w:hAnsi="Arial" w:cs="Arial"/>
            <w:color w:val="000000"/>
            <w:sz w:val="23"/>
            <w:szCs w:val="23"/>
            <w:lang w:val="en-GB"/>
          </w:rPr>
          <w:t xml:space="preserve"> fully attributed to each country</w:t>
        </w:r>
      </w:moveTo>
      <w:ins w:id="455" w:author="Srholec Martin" w:date="2019-03-12T11:03:00Z">
        <w:r>
          <w:rPr>
            <w:rFonts w:ascii="Arial" w:hAnsi="Arial" w:cs="Arial"/>
            <w:color w:val="000000"/>
            <w:sz w:val="23"/>
            <w:szCs w:val="23"/>
            <w:lang w:val="en-GB"/>
          </w:rPr>
          <w:t>, i.e.</w:t>
        </w:r>
      </w:ins>
      <w:moveTo w:id="456" w:author="Srholec Martin" w:date="2019-03-12T10:56:00Z">
        <w:del w:id="457" w:author="Srholec Martin" w:date="2019-03-12T11:03:00Z">
          <w:r w:rsidRPr="00664B72" w:rsidDel="004A150E">
            <w:rPr>
              <w:rFonts w:ascii="Arial" w:hAnsi="Arial" w:cs="Arial"/>
              <w:color w:val="000000"/>
              <w:sz w:val="23"/>
              <w:szCs w:val="23"/>
              <w:lang w:val="en-GB"/>
            </w:rPr>
            <w:delText>.</w:delText>
          </w:r>
        </w:del>
      </w:moveTo>
      <w:ins w:id="458" w:author="Srholec Martin" w:date="2019-03-12T10:59:00Z">
        <w:r>
          <w:rPr>
            <w:rFonts w:ascii="Arial" w:hAnsi="Arial" w:cs="Arial"/>
            <w:color w:val="000000"/>
            <w:sz w:val="23"/>
            <w:szCs w:val="23"/>
            <w:lang w:val="en-GB"/>
          </w:rPr>
          <w:t xml:space="preserve"> Tj,y != sum(</w:t>
        </w:r>
      </w:ins>
      <w:ins w:id="459" w:author="Srholec Martin" w:date="2019-03-12T11:04:00Z">
        <w:r>
          <w:rPr>
            <w:rFonts w:ascii="Arial" w:hAnsi="Arial" w:cs="Arial"/>
            <w:color w:val="000000"/>
            <w:sz w:val="23"/>
            <w:szCs w:val="23"/>
            <w:lang w:val="en-GB"/>
          </w:rPr>
          <w:t>N</w:t>
        </w:r>
      </w:ins>
      <w:ins w:id="460" w:author="Srholec Martin" w:date="2019-03-12T10:59:00Z">
        <w:r>
          <w:rPr>
            <w:rFonts w:ascii="Arial" w:hAnsi="Arial" w:cs="Arial"/>
            <w:color w:val="000000"/>
            <w:sz w:val="23"/>
            <w:szCs w:val="23"/>
            <w:lang w:val="en-GB"/>
          </w:rPr>
          <w:t>c,j,y)</w:t>
        </w:r>
      </w:ins>
      <w:ins w:id="461" w:author="Srholec Martin" w:date="2019-03-12T11:04:00Z">
        <w:r>
          <w:rPr>
            <w:rFonts w:ascii="Arial" w:hAnsi="Arial" w:cs="Arial"/>
            <w:color w:val="000000"/>
            <w:sz w:val="23"/>
            <w:szCs w:val="23"/>
            <w:lang w:val="en-GB"/>
          </w:rPr>
          <w:t>.</w:t>
        </w:r>
      </w:ins>
    </w:p>
    <w:moveToRangeEnd w:id="437"/>
    <w:p w14:paraId="72AAB2EF" w14:textId="199F79AE" w:rsidR="004A150E" w:rsidRDefault="004A150E">
      <w:pPr>
        <w:pStyle w:val="NormalWeb"/>
        <w:shd w:val="clear" w:color="auto" w:fill="FEFEFE"/>
        <w:spacing w:before="0" w:beforeAutospacing="0" w:after="0" w:afterAutospacing="0"/>
        <w:rPr>
          <w:ins w:id="462" w:author="Srholec Martin" w:date="2019-03-12T10:56:00Z"/>
          <w:rStyle w:val="mjx-char"/>
          <w:rFonts w:ascii="MJXc-TeX-math-Iw" w:hAnsi="MJXc-TeX-math-Iw" w:cs="Arial"/>
          <w:color w:val="000000"/>
          <w:sz w:val="25"/>
          <w:szCs w:val="25"/>
          <w:bdr w:val="none" w:sz="0" w:space="0" w:color="auto" w:frame="1"/>
          <w:lang w:val="en-GB"/>
        </w:rPr>
        <w:pPrChange w:id="463" w:author="Srholec Martin" w:date="2019-03-11T15:04:00Z">
          <w:pPr>
            <w:pStyle w:val="NormalWeb"/>
            <w:shd w:val="clear" w:color="auto" w:fill="FEFEFE"/>
            <w:spacing w:before="0" w:after="0"/>
          </w:pPr>
        </w:pPrChange>
      </w:pPr>
    </w:p>
    <w:p w14:paraId="4A8C2192" w14:textId="2086137C" w:rsidR="00986C1D" w:rsidRPr="00664B72" w:rsidDel="00DE6C64" w:rsidRDefault="00986C1D">
      <w:pPr>
        <w:pStyle w:val="NormalWeb"/>
        <w:shd w:val="clear" w:color="auto" w:fill="FEFEFE"/>
        <w:spacing w:before="0" w:beforeAutospacing="0" w:after="0" w:afterAutospacing="0"/>
        <w:rPr>
          <w:del w:id="464" w:author="Srholec Martin" w:date="2019-03-12T11:14:00Z"/>
          <w:rFonts w:ascii="Arial" w:hAnsi="Arial" w:cs="Arial"/>
          <w:color w:val="000000"/>
          <w:sz w:val="23"/>
          <w:szCs w:val="23"/>
          <w:lang w:val="en-GB"/>
        </w:rPr>
        <w:pPrChange w:id="465" w:author="Srholec Martin" w:date="2019-03-11T15:04:00Z">
          <w:pPr>
            <w:pStyle w:val="NormalWeb"/>
            <w:shd w:val="clear" w:color="auto" w:fill="FEFEFE"/>
            <w:spacing w:before="0" w:after="0"/>
          </w:pPr>
        </w:pPrChange>
      </w:pPr>
    </w:p>
    <w:p w14:paraId="3585642E" w14:textId="417E28E2" w:rsidR="001362D0" w:rsidRPr="00664B72" w:rsidDel="00DE6C64" w:rsidRDefault="001362D0">
      <w:pPr>
        <w:pStyle w:val="NormalWeb"/>
        <w:shd w:val="clear" w:color="auto" w:fill="FEFEFE"/>
        <w:spacing w:before="0" w:beforeAutospacing="0" w:after="0" w:afterAutospacing="0"/>
        <w:rPr>
          <w:del w:id="466" w:author="Srholec Martin" w:date="2019-03-12T11:12:00Z"/>
          <w:rFonts w:ascii="Arial" w:hAnsi="Arial" w:cs="Arial"/>
          <w:color w:val="000000"/>
          <w:sz w:val="23"/>
          <w:szCs w:val="23"/>
          <w:lang w:val="en-GB"/>
        </w:rPr>
        <w:pPrChange w:id="467" w:author="Srholec Martin" w:date="2019-03-11T15:04:00Z">
          <w:pPr>
            <w:pStyle w:val="NormalWeb"/>
            <w:shd w:val="clear" w:color="auto" w:fill="FEFEFE"/>
            <w:spacing w:before="0" w:after="0"/>
          </w:pPr>
        </w:pPrChange>
      </w:pPr>
      <w:del w:id="468" w:author="Srholec Martin" w:date="2019-03-12T10:12:00Z">
        <w:r w:rsidRPr="00664B72" w:rsidDel="005207DB">
          <w:rPr>
            <w:rFonts w:ascii="Arial" w:hAnsi="Arial" w:cs="Arial"/>
            <w:color w:val="000000"/>
            <w:sz w:val="23"/>
            <w:szCs w:val="23"/>
            <w:lang w:val="en-GB"/>
          </w:rPr>
          <w:delText>The elements </w:delText>
        </w:r>
      </w:del>
      <w:del w:id="469"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x</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j</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y</w:delText>
        </w:r>
        <w:r w:rsidRPr="00664B72" w:rsidDel="00DE6C64">
          <w:rPr>
            <w:rFonts w:ascii="Arial" w:hAnsi="Arial" w:cs="Arial"/>
            <w:color w:val="000000"/>
            <w:sz w:val="23"/>
            <w:szCs w:val="23"/>
            <w:lang w:val="en-GB"/>
          </w:rPr>
          <w:delText> </w:delText>
        </w:r>
      </w:del>
      <w:del w:id="470" w:author="Srholec Martin" w:date="2019-03-12T10:12:00Z">
        <w:r w:rsidRPr="00664B72" w:rsidDel="005207DB">
          <w:rPr>
            <w:rFonts w:ascii="Arial" w:hAnsi="Arial" w:cs="Arial"/>
            <w:color w:val="000000"/>
            <w:sz w:val="23"/>
            <w:szCs w:val="23"/>
            <w:lang w:val="en-GB"/>
          </w:rPr>
          <w:delText>of vector </w:delText>
        </w:r>
        <w:r w:rsidRPr="00664B72" w:rsidDel="005207DB">
          <w:rPr>
            <w:rStyle w:val="mjx-char"/>
            <w:rFonts w:ascii="MJXc-TeX-math-Iw" w:hAnsi="MJXc-TeX-math-Iw" w:cs="Arial"/>
            <w:color w:val="000000"/>
            <w:sz w:val="25"/>
            <w:szCs w:val="25"/>
            <w:bdr w:val="none" w:sz="0" w:space="0" w:color="auto" w:frame="1"/>
            <w:lang w:val="en-GB"/>
          </w:rPr>
          <w:delText>x</w:delText>
        </w:r>
        <w:r w:rsidRPr="00664B72" w:rsidDel="005207DB">
          <w:rPr>
            <w:rStyle w:val="mjx-char"/>
            <w:rFonts w:ascii="MJXc-TeX-math-Iw" w:hAnsi="MJXc-TeX-math-Iw" w:cs="Arial"/>
            <w:color w:val="000000"/>
            <w:sz w:val="17"/>
            <w:szCs w:val="17"/>
            <w:bdr w:val="none" w:sz="0" w:space="0" w:color="auto" w:frame="1"/>
            <w:lang w:val="en-GB"/>
          </w:rPr>
          <w:delText>j</w:delText>
        </w:r>
        <w:r w:rsidRPr="00664B72" w:rsidDel="005207DB">
          <w:rPr>
            <w:rStyle w:val="mjx-char"/>
            <w:rFonts w:ascii="MJXc-TeX-main-Rw" w:hAnsi="MJXc-TeX-main-Rw" w:cs="Arial"/>
            <w:color w:val="000000"/>
            <w:sz w:val="17"/>
            <w:szCs w:val="17"/>
            <w:bdr w:val="none" w:sz="0" w:space="0" w:color="auto" w:frame="1"/>
            <w:lang w:val="en-GB"/>
          </w:rPr>
          <w:delText>,</w:delText>
        </w:r>
        <w:r w:rsidRPr="00664B72" w:rsidDel="005207DB">
          <w:rPr>
            <w:rStyle w:val="mjx-char"/>
            <w:rFonts w:ascii="MJXc-TeX-math-Iw" w:hAnsi="MJXc-TeX-math-Iw" w:cs="Arial"/>
            <w:color w:val="000000"/>
            <w:sz w:val="17"/>
            <w:szCs w:val="17"/>
            <w:bdr w:val="none" w:sz="0" w:space="0" w:color="auto" w:frame="1"/>
            <w:lang w:val="en-GB"/>
          </w:rPr>
          <w:delText>y</w:delText>
        </w:r>
        <w:r w:rsidRPr="00664B72" w:rsidDel="005207DB">
          <w:rPr>
            <w:rFonts w:ascii="Arial" w:hAnsi="Arial" w:cs="Arial"/>
            <w:color w:val="000000"/>
            <w:sz w:val="23"/>
            <w:szCs w:val="23"/>
            <w:lang w:val="en-GB"/>
          </w:rPr>
          <w:delText> represent</w:delText>
        </w:r>
      </w:del>
      <w:del w:id="471" w:author="Srholec Martin" w:date="2019-03-12T11:12:00Z">
        <w:r w:rsidRPr="00664B72" w:rsidDel="00DE6C64">
          <w:rPr>
            <w:rFonts w:ascii="Arial" w:hAnsi="Arial" w:cs="Arial"/>
            <w:color w:val="000000"/>
            <w:sz w:val="23"/>
            <w:szCs w:val="23"/>
            <w:lang w:val="en-GB"/>
          </w:rPr>
          <w:delText xml:space="preserve"> the share</w:delText>
        </w:r>
      </w:del>
      <w:del w:id="472" w:author="Srholec Martin" w:date="2019-03-12T10:12:00Z">
        <w:r w:rsidRPr="00664B72" w:rsidDel="005207DB">
          <w:rPr>
            <w:rFonts w:ascii="Arial" w:hAnsi="Arial" w:cs="Arial"/>
            <w:color w:val="000000"/>
            <w:sz w:val="23"/>
            <w:szCs w:val="23"/>
            <w:lang w:val="en-GB"/>
          </w:rPr>
          <w:delText>s</w:delText>
        </w:r>
      </w:del>
      <w:del w:id="473" w:author="Srholec Martin" w:date="2019-03-12T11:12:00Z">
        <w:r w:rsidRPr="00664B72" w:rsidDel="00DE6C64">
          <w:rPr>
            <w:rFonts w:ascii="Arial" w:hAnsi="Arial" w:cs="Arial"/>
            <w:color w:val="000000"/>
            <w:sz w:val="23"/>
            <w:szCs w:val="23"/>
            <w:lang w:val="en-GB"/>
          </w:rPr>
          <w:delText xml:space="preserve"> of </w:delText>
        </w:r>
      </w:del>
      <w:del w:id="474" w:author="Srholec Martin" w:date="2019-03-12T10:09:00Z">
        <w:r w:rsidRPr="00664B72" w:rsidDel="005207DB">
          <w:rPr>
            <w:rFonts w:ascii="Arial" w:hAnsi="Arial" w:cs="Arial"/>
            <w:color w:val="000000"/>
            <w:sz w:val="23"/>
            <w:szCs w:val="23"/>
            <w:lang w:val="en-GB"/>
          </w:rPr>
          <w:delText xml:space="preserve">authors from </w:delText>
        </w:r>
      </w:del>
      <w:del w:id="475" w:author="Srholec Martin" w:date="2019-03-12T11:12:00Z">
        <w:r w:rsidRPr="00664B72" w:rsidDel="00DE6C64">
          <w:rPr>
            <w:rFonts w:ascii="Arial" w:hAnsi="Arial" w:cs="Arial"/>
            <w:color w:val="000000"/>
            <w:sz w:val="23"/>
            <w:szCs w:val="23"/>
            <w:lang w:val="en-GB"/>
          </w:rPr>
          <w:delText>country </w:delText>
        </w:r>
        <w:r w:rsidRPr="00664B72" w:rsidDel="00DE6C64">
          <w:rPr>
            <w:rStyle w:val="mjx-char"/>
            <w:rFonts w:ascii="MJXc-TeX-math-Iw" w:hAnsi="MJXc-TeX-math-Iw" w:cs="Arial"/>
            <w:color w:val="000000"/>
            <w:sz w:val="25"/>
            <w:szCs w:val="25"/>
            <w:bdr w:val="none" w:sz="0" w:space="0" w:color="auto" w:frame="1"/>
            <w:lang w:val="en-GB"/>
          </w:rPr>
          <w:delText>c</w:delText>
        </w:r>
        <w:r w:rsidRPr="00664B72" w:rsidDel="00DE6C64">
          <w:rPr>
            <w:rFonts w:ascii="Arial" w:hAnsi="Arial" w:cs="Arial"/>
            <w:color w:val="000000"/>
            <w:sz w:val="23"/>
            <w:szCs w:val="23"/>
            <w:lang w:val="en-GB"/>
          </w:rPr>
          <w:delText> in the journal </w:delText>
        </w:r>
        <w:r w:rsidRPr="00664B72" w:rsidDel="00DE6C64">
          <w:rPr>
            <w:rStyle w:val="mjx-char"/>
            <w:rFonts w:ascii="MJXc-TeX-math-Iw" w:hAnsi="MJXc-TeX-math-Iw" w:cs="Arial"/>
            <w:color w:val="000000"/>
            <w:sz w:val="25"/>
            <w:szCs w:val="25"/>
            <w:bdr w:val="none" w:sz="0" w:space="0" w:color="auto" w:frame="1"/>
            <w:lang w:val="en-GB"/>
          </w:rPr>
          <w:delText>j</w:delText>
        </w:r>
        <w:r w:rsidRPr="00664B72" w:rsidDel="00DE6C64">
          <w:rPr>
            <w:rFonts w:ascii="Arial" w:hAnsi="Arial" w:cs="Arial"/>
            <w:color w:val="000000"/>
            <w:sz w:val="23"/>
            <w:szCs w:val="23"/>
            <w:lang w:val="en-GB"/>
          </w:rPr>
          <w:delText> and year </w:delText>
        </w:r>
        <w:r w:rsidRPr="00664B72" w:rsidDel="00DE6C64">
          <w:rPr>
            <w:rStyle w:val="mjx-char"/>
            <w:rFonts w:ascii="MJXc-TeX-math-Iw" w:hAnsi="MJXc-TeX-math-Iw" w:cs="Arial"/>
            <w:color w:val="000000"/>
            <w:sz w:val="25"/>
            <w:szCs w:val="25"/>
            <w:bdr w:val="none" w:sz="0" w:space="0" w:color="auto" w:frame="1"/>
            <w:lang w:val="en-GB"/>
          </w:rPr>
          <w:delText>y</w:delText>
        </w:r>
        <w:r w:rsidRPr="00664B72" w:rsidDel="00DE6C64">
          <w:rPr>
            <w:rFonts w:ascii="Arial" w:hAnsi="Arial" w:cs="Arial"/>
            <w:color w:val="000000"/>
            <w:sz w:val="23"/>
            <w:szCs w:val="23"/>
            <w:lang w:val="en-GB"/>
          </w:rPr>
          <w:delText>:</w:delText>
        </w:r>
      </w:del>
    </w:p>
    <w:p w14:paraId="59611073" w14:textId="1F277FA3" w:rsidR="001362D0" w:rsidRPr="00664B72" w:rsidDel="00DE6C64" w:rsidRDefault="001362D0">
      <w:pPr>
        <w:pStyle w:val="NormalWeb"/>
        <w:shd w:val="clear" w:color="auto" w:fill="FEFEFE"/>
        <w:spacing w:before="0" w:beforeAutospacing="0" w:after="0" w:afterAutospacing="0"/>
        <w:rPr>
          <w:del w:id="476" w:author="Srholec Martin" w:date="2019-03-12T11:12:00Z"/>
          <w:rFonts w:ascii="Arial" w:hAnsi="Arial" w:cs="Arial"/>
          <w:color w:val="000000"/>
          <w:sz w:val="23"/>
          <w:szCs w:val="23"/>
          <w:lang w:val="en-GB"/>
        </w:rPr>
        <w:pPrChange w:id="477" w:author="Srholec Martin" w:date="2019-03-11T15:04:00Z">
          <w:pPr>
            <w:pStyle w:val="NormalWeb"/>
            <w:shd w:val="clear" w:color="auto" w:fill="FEFEFE"/>
            <w:spacing w:before="0" w:after="0"/>
          </w:pPr>
        </w:pPrChange>
      </w:pPr>
      <w:del w:id="478"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x</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j</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y</w:delText>
        </w:r>
        <w:r w:rsidRPr="00664B72" w:rsidDel="00DE6C64">
          <w:rPr>
            <w:rStyle w:val="mjx-char"/>
            <w:rFonts w:ascii="MJXc-TeX-main-Rw" w:hAnsi="MJXc-TeX-main-Rw" w:cs="Arial"/>
            <w:color w:val="000000"/>
            <w:sz w:val="25"/>
            <w:szCs w:val="25"/>
            <w:bdr w:val="none" w:sz="0" w:space="0" w:color="auto" w:frame="1"/>
            <w:lang w:val="en-GB"/>
          </w:rPr>
          <w:delText>=</w:delText>
        </w:r>
      </w:del>
      <w:del w:id="479" w:author="Srholec Martin" w:date="2019-03-12T10:44:00Z">
        <w:r w:rsidRPr="00664B72" w:rsidDel="001840EE">
          <w:rPr>
            <w:rStyle w:val="mjx-char"/>
            <w:rFonts w:ascii="MJXc-TeX-math-Iw" w:hAnsi="MJXc-TeX-math-Iw" w:cs="Arial"/>
            <w:color w:val="000000"/>
            <w:sz w:val="17"/>
            <w:szCs w:val="17"/>
            <w:bdr w:val="none" w:sz="0" w:space="0" w:color="auto" w:frame="1"/>
            <w:lang w:val="en-GB"/>
          </w:rPr>
          <w:delText>D</w:delText>
        </w:r>
        <w:r w:rsidRPr="00664B72" w:rsidDel="001840EE">
          <w:rPr>
            <w:rStyle w:val="mjx-char"/>
            <w:rFonts w:ascii="MJXc-TeX-math-Iw" w:hAnsi="MJXc-TeX-math-Iw" w:cs="Arial"/>
            <w:color w:val="000000"/>
            <w:sz w:val="12"/>
            <w:szCs w:val="12"/>
            <w:bdr w:val="none" w:sz="0" w:space="0" w:color="auto" w:frame="1"/>
            <w:lang w:val="en-GB"/>
          </w:rPr>
          <w:delText>c</w:delText>
        </w:r>
      </w:del>
      <w:del w:id="480" w:author="Srholec Martin" w:date="2019-03-12T11:12:00Z">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j</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r w:rsidR="00347FC3" w:rsidRPr="00664B72" w:rsidDel="00DE6C64">
          <w:rPr>
            <w:rStyle w:val="mjx-char"/>
            <w:rFonts w:ascii="MJXc-TeX-math-Iw" w:hAnsi="MJXc-TeX-math-I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T</w:delText>
        </w:r>
        <w:r w:rsidRPr="00664B72" w:rsidDel="00DE6C64">
          <w:rPr>
            <w:rStyle w:val="mjx-char"/>
            <w:rFonts w:ascii="MJXc-TeX-math-Iw" w:hAnsi="MJXc-TeX-math-Iw" w:cs="Arial"/>
            <w:color w:val="000000"/>
            <w:sz w:val="12"/>
            <w:szCs w:val="12"/>
            <w:bdr w:val="none" w:sz="0" w:space="0" w:color="auto" w:frame="1"/>
            <w:lang w:val="en-GB"/>
          </w:rPr>
          <w:delText>j</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del>
    </w:p>
    <w:p w14:paraId="7BC10083" w14:textId="0A1B5F76" w:rsidR="001362D0" w:rsidRPr="00664B72" w:rsidDel="00DE6C64" w:rsidRDefault="001362D0">
      <w:pPr>
        <w:pStyle w:val="NormalWeb"/>
        <w:shd w:val="clear" w:color="auto" w:fill="FEFEFE"/>
        <w:spacing w:before="0" w:beforeAutospacing="0" w:after="0" w:afterAutospacing="0"/>
        <w:rPr>
          <w:del w:id="481" w:author="Srholec Martin" w:date="2019-03-12T11:12:00Z"/>
          <w:rFonts w:ascii="Arial" w:hAnsi="Arial" w:cs="Arial"/>
          <w:color w:val="000000"/>
          <w:sz w:val="23"/>
          <w:szCs w:val="23"/>
          <w:lang w:val="en-GB"/>
        </w:rPr>
        <w:pPrChange w:id="482" w:author="Srholec Martin" w:date="2019-03-11T15:04:00Z">
          <w:pPr>
            <w:pStyle w:val="NormalWeb"/>
            <w:shd w:val="clear" w:color="auto" w:fill="FEFEFE"/>
            <w:spacing w:before="0" w:after="0"/>
          </w:pPr>
        </w:pPrChange>
      </w:pPr>
      <w:del w:id="483" w:author="Srholec Martin" w:date="2019-03-12T10:13:00Z">
        <w:r w:rsidRPr="00664B72" w:rsidDel="005207DB">
          <w:rPr>
            <w:rFonts w:ascii="Arial" w:hAnsi="Arial" w:cs="Arial"/>
            <w:color w:val="000000"/>
            <w:sz w:val="23"/>
            <w:szCs w:val="23"/>
            <w:lang w:val="en-GB"/>
          </w:rPr>
          <w:delText>The country distribution </w:delText>
        </w:r>
        <w:r w:rsidRPr="00664B72" w:rsidDel="005207DB">
          <w:rPr>
            <w:rStyle w:val="mjx-char"/>
            <w:rFonts w:ascii="MJXc-TeX-math-Iw" w:hAnsi="MJXc-TeX-math-Iw" w:cs="Arial"/>
            <w:color w:val="000000"/>
            <w:sz w:val="25"/>
            <w:szCs w:val="25"/>
            <w:bdr w:val="none" w:sz="0" w:space="0" w:color="auto" w:frame="1"/>
            <w:lang w:val="en-GB"/>
          </w:rPr>
          <w:delText>m</w:delText>
        </w:r>
        <w:r w:rsidRPr="00664B72" w:rsidDel="005207DB">
          <w:rPr>
            <w:rStyle w:val="mjx-char"/>
            <w:rFonts w:ascii="MJXc-TeX-math-Iw" w:hAnsi="MJXc-TeX-math-Iw" w:cs="Arial"/>
            <w:color w:val="000000"/>
            <w:sz w:val="17"/>
            <w:szCs w:val="17"/>
            <w:bdr w:val="none" w:sz="0" w:space="0" w:color="auto" w:frame="1"/>
            <w:lang w:val="en-GB"/>
          </w:rPr>
          <w:delText>d</w:delText>
        </w:r>
        <w:r w:rsidRPr="00664B72" w:rsidDel="005207DB">
          <w:rPr>
            <w:rFonts w:ascii="Arial" w:hAnsi="Arial" w:cs="Arial"/>
            <w:color w:val="000000"/>
            <w:sz w:val="23"/>
            <w:szCs w:val="23"/>
            <w:lang w:val="en-GB"/>
          </w:rPr>
          <w:delText> with elements </w:delText>
        </w:r>
      </w:del>
      <w:del w:id="484"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m</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Fonts w:ascii="Arial" w:hAnsi="Arial" w:cs="Arial"/>
            <w:color w:val="000000"/>
            <w:sz w:val="23"/>
            <w:szCs w:val="23"/>
            <w:lang w:val="en-GB"/>
          </w:rPr>
          <w:delText xml:space="preserve"> is </w:delText>
        </w:r>
      </w:del>
      <w:del w:id="485" w:author="Srholec Martin" w:date="2019-03-12T10:38:00Z">
        <w:r w:rsidRPr="00664B72" w:rsidDel="00B617CD">
          <w:rPr>
            <w:rFonts w:ascii="Arial" w:hAnsi="Arial" w:cs="Arial"/>
            <w:color w:val="000000"/>
            <w:sz w:val="23"/>
            <w:szCs w:val="23"/>
            <w:lang w:val="en-GB"/>
          </w:rPr>
          <w:delText>calculated as a</w:delText>
        </w:r>
      </w:del>
      <w:del w:id="486" w:author="Srholec Martin" w:date="2019-03-12T11:12:00Z">
        <w:r w:rsidRPr="00664B72" w:rsidDel="00DE6C64">
          <w:rPr>
            <w:rFonts w:ascii="Arial" w:hAnsi="Arial" w:cs="Arial"/>
            <w:color w:val="000000"/>
            <w:sz w:val="23"/>
            <w:szCs w:val="23"/>
            <w:lang w:val="en-GB"/>
          </w:rPr>
          <w:delText xml:space="preserve"> share of </w:delText>
        </w:r>
      </w:del>
      <w:del w:id="487" w:author="Srholec Martin" w:date="2019-03-12T10:39:00Z">
        <w:r w:rsidRPr="00664B72" w:rsidDel="00B617CD">
          <w:rPr>
            <w:rFonts w:ascii="Arial" w:hAnsi="Arial" w:cs="Arial"/>
            <w:color w:val="000000"/>
            <w:sz w:val="23"/>
            <w:szCs w:val="23"/>
            <w:lang w:val="en-GB"/>
          </w:rPr>
          <w:delText xml:space="preserve">documents </w:delText>
        </w:r>
      </w:del>
      <w:del w:id="488" w:author="Srholec Martin" w:date="2019-03-12T11:12:00Z">
        <w:r w:rsidRPr="00664B72" w:rsidDel="00DE6C64">
          <w:rPr>
            <w:rFonts w:ascii="Arial" w:hAnsi="Arial" w:cs="Arial"/>
            <w:color w:val="000000"/>
            <w:sz w:val="23"/>
            <w:szCs w:val="23"/>
            <w:lang w:val="en-GB"/>
          </w:rPr>
          <w:delText>D from country </w:delText>
        </w:r>
        <w:r w:rsidRPr="00664B72" w:rsidDel="00DE6C64">
          <w:rPr>
            <w:rStyle w:val="mjx-char"/>
            <w:rFonts w:ascii="MJXc-TeX-math-Iw" w:hAnsi="MJXc-TeX-math-Iw" w:cs="Arial"/>
            <w:color w:val="000000"/>
            <w:sz w:val="25"/>
            <w:szCs w:val="25"/>
            <w:bdr w:val="none" w:sz="0" w:space="0" w:color="auto" w:frame="1"/>
            <w:lang w:val="en-GB"/>
          </w:rPr>
          <w:delText>c</w:delText>
        </w:r>
        <w:r w:rsidRPr="00664B72" w:rsidDel="00DE6C64">
          <w:rPr>
            <w:rFonts w:ascii="Arial" w:hAnsi="Arial" w:cs="Arial"/>
            <w:color w:val="000000"/>
            <w:sz w:val="23"/>
            <w:szCs w:val="23"/>
            <w:lang w:val="en-GB"/>
          </w:rPr>
          <w:delText> in all journals in the discipline </w:delText>
        </w:r>
        <w:r w:rsidRPr="00664B72" w:rsidDel="00DE6C64">
          <w:rPr>
            <w:rStyle w:val="mjx-char"/>
            <w:rFonts w:ascii="MJXc-TeX-math-Iw" w:hAnsi="MJXc-TeX-math-Iw" w:cs="Arial"/>
            <w:color w:val="000000"/>
            <w:sz w:val="25"/>
            <w:szCs w:val="25"/>
            <w:bdr w:val="none" w:sz="0" w:space="0" w:color="auto" w:frame="1"/>
            <w:lang w:val="en-GB"/>
          </w:rPr>
          <w:delText>d</w:delText>
        </w:r>
        <w:r w:rsidRPr="00664B72" w:rsidDel="00DE6C64">
          <w:rPr>
            <w:rFonts w:ascii="Arial" w:hAnsi="Arial" w:cs="Arial"/>
            <w:color w:val="000000"/>
            <w:sz w:val="23"/>
            <w:szCs w:val="23"/>
            <w:lang w:val="en-GB"/>
          </w:rPr>
          <w:delText> in all periods </w:delText>
        </w:r>
        <w:r w:rsidRPr="00664B72" w:rsidDel="00DE6C64">
          <w:rPr>
            <w:rStyle w:val="mjx-char"/>
            <w:rFonts w:ascii="MJXc-TeX-math-Iw" w:hAnsi="MJXc-TeX-math-Iw" w:cs="Arial"/>
            <w:color w:val="000000"/>
            <w:sz w:val="25"/>
            <w:szCs w:val="25"/>
            <w:bdr w:val="none" w:sz="0" w:space="0" w:color="auto" w:frame="1"/>
            <w:lang w:val="en-GB"/>
          </w:rPr>
          <w:delText>Y</w:delText>
        </w:r>
        <w:r w:rsidRPr="00664B72" w:rsidDel="00DE6C64">
          <w:rPr>
            <w:rFonts w:ascii="Arial" w:hAnsi="Arial" w:cs="Arial"/>
            <w:color w:val="000000"/>
            <w:sz w:val="23"/>
            <w:szCs w:val="23"/>
            <w:lang w:val="en-GB"/>
          </w:rPr>
          <w:delText> relative to all documents in discipline </w:delText>
        </w:r>
        <w:r w:rsidRPr="00664B72" w:rsidDel="00DE6C64">
          <w:rPr>
            <w:rStyle w:val="mjx-char"/>
            <w:rFonts w:ascii="MJXc-TeX-math-Iw" w:hAnsi="MJXc-TeX-math-Iw" w:cs="Arial"/>
            <w:color w:val="000000"/>
            <w:sz w:val="25"/>
            <w:szCs w:val="25"/>
            <w:bdr w:val="none" w:sz="0" w:space="0" w:color="auto" w:frame="1"/>
            <w:lang w:val="en-GB"/>
          </w:rPr>
          <w:delText>d</w:delText>
        </w:r>
        <w:r w:rsidRPr="00664B72" w:rsidDel="00DE6C64">
          <w:rPr>
            <w:rFonts w:ascii="Arial" w:hAnsi="Arial" w:cs="Arial"/>
            <w:color w:val="000000"/>
            <w:sz w:val="23"/>
            <w:szCs w:val="23"/>
            <w:lang w:val="en-GB"/>
          </w:rPr>
          <w:delText>:</w:delText>
        </w:r>
      </w:del>
    </w:p>
    <w:p w14:paraId="363DA1A5" w14:textId="6F36D2E4" w:rsidR="001362D0" w:rsidRPr="00664B72" w:rsidDel="00DE6C64" w:rsidRDefault="001362D0">
      <w:pPr>
        <w:pStyle w:val="NormalWeb"/>
        <w:shd w:val="clear" w:color="auto" w:fill="FEFEFE"/>
        <w:spacing w:before="0" w:beforeAutospacing="0" w:after="0" w:afterAutospacing="0"/>
        <w:rPr>
          <w:del w:id="489" w:author="Srholec Martin" w:date="2019-03-12T11:12:00Z"/>
          <w:rFonts w:ascii="Arial" w:hAnsi="Arial" w:cs="Arial"/>
          <w:color w:val="000000"/>
          <w:sz w:val="23"/>
          <w:szCs w:val="23"/>
          <w:lang w:val="en-GB"/>
        </w:rPr>
        <w:pPrChange w:id="490" w:author="Srholec Martin" w:date="2019-03-11T15:04:00Z">
          <w:pPr>
            <w:pStyle w:val="NormalWeb"/>
            <w:shd w:val="clear" w:color="auto" w:fill="FEFEFE"/>
            <w:spacing w:before="0" w:after="0"/>
          </w:pPr>
        </w:pPrChange>
      </w:pPr>
      <w:del w:id="491" w:author="Srholec Martin" w:date="2019-03-12T11:12:00Z">
        <w:r w:rsidRPr="00664B72" w:rsidDel="00DE6C64">
          <w:rPr>
            <w:rStyle w:val="mjx-char"/>
            <w:rFonts w:ascii="MJXc-TeX-math-Iw" w:hAnsi="MJXc-TeX-math-Iw" w:cs="Arial"/>
            <w:color w:val="000000"/>
            <w:sz w:val="25"/>
            <w:szCs w:val="25"/>
            <w:bdr w:val="none" w:sz="0" w:space="0" w:color="auto" w:frame="1"/>
            <w:lang w:val="en-GB"/>
          </w:rPr>
          <w:delText>m</w:delText>
        </w:r>
        <w:r w:rsidRPr="00664B72" w:rsidDel="00DE6C64">
          <w:rPr>
            <w:rStyle w:val="mjx-char"/>
            <w:rFonts w:ascii="MJXc-TeX-math-Iw" w:hAnsi="MJXc-TeX-math-Iw" w:cs="Arial"/>
            <w:color w:val="000000"/>
            <w:sz w:val="17"/>
            <w:szCs w:val="17"/>
            <w:bdr w:val="none" w:sz="0" w:space="0" w:color="auto" w:frame="1"/>
            <w:lang w:val="en-GB"/>
          </w:rPr>
          <w:delText>c</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Style w:val="mjx-char"/>
            <w:rFonts w:ascii="MJXc-TeX-main-Rw" w:hAnsi="MJXc-TeX-main-Rw" w:cs="Arial"/>
            <w:color w:val="000000"/>
            <w:sz w:val="25"/>
            <w:szCs w:val="25"/>
            <w:bdr w:val="none" w:sz="0" w:space="0" w:color="auto" w:frame="1"/>
            <w:lang w:val="en-GB"/>
          </w:rPr>
          <w:delText>=</w:delText>
        </w:r>
        <w:r w:rsidRPr="00664B72" w:rsidDel="00DE6C64">
          <w:rPr>
            <w:rStyle w:val="mjx-char"/>
            <w:rFonts w:ascii="MJXc-TeX-size1-Rw" w:hAnsi="MJXc-TeX-size1-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Yy</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Style w:val="mjx-char"/>
            <w:rFonts w:ascii="MJXc-TeX-math-Iw" w:hAnsi="MJXc-TeX-math-Iw" w:cs="Arial"/>
            <w:color w:val="000000"/>
            <w:sz w:val="12"/>
            <w:szCs w:val="12"/>
            <w:bdr w:val="none" w:sz="0" w:space="0" w:color="auto" w:frame="1"/>
            <w:lang w:val="en-GB"/>
          </w:rPr>
          <w:delText>c</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d</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r w:rsidR="00347FC3" w:rsidRPr="00664B72" w:rsidDel="00DE6C64">
          <w:rPr>
            <w:rStyle w:val="mjx-char"/>
            <w:rFonts w:ascii="MJXc-TeX-math-Iw" w:hAnsi="MJXc-TeX-math-Iw" w:cs="Arial"/>
            <w:color w:val="000000"/>
            <w:sz w:val="12"/>
            <w:szCs w:val="12"/>
            <w:bdr w:val="none" w:sz="0" w:space="0" w:color="auto" w:frame="1"/>
            <w:lang w:val="en-GB"/>
          </w:rPr>
          <w:delText>/</w:delText>
        </w:r>
        <w:r w:rsidRPr="00664B72" w:rsidDel="00DE6C64">
          <w:rPr>
            <w:rStyle w:val="mjx-char"/>
            <w:rFonts w:ascii="MJXc-TeX-size1-Rw" w:hAnsi="MJXc-TeX-size1-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Yy</w:delText>
        </w:r>
        <w:r w:rsidRPr="00664B72" w:rsidDel="00DE6C64">
          <w:rPr>
            <w:rStyle w:val="mjx-char"/>
            <w:rFonts w:ascii="MJXc-TeX-size1-Rw" w:hAnsi="MJXc-TeX-size1-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c</w:delText>
        </w:r>
        <w:r w:rsidRPr="00664B72" w:rsidDel="00DE6C64">
          <w:rPr>
            <w:rStyle w:val="mjx-char"/>
            <w:rFonts w:ascii="MJXc-TeX-math-Iw" w:hAnsi="MJXc-TeX-math-Iw" w:cs="Arial"/>
            <w:color w:val="000000"/>
            <w:sz w:val="17"/>
            <w:szCs w:val="17"/>
            <w:bdr w:val="none" w:sz="0" w:space="0" w:color="auto" w:frame="1"/>
            <w:lang w:val="en-GB"/>
          </w:rPr>
          <w:delText>D</w:delText>
        </w:r>
        <w:r w:rsidRPr="00664B72" w:rsidDel="00DE6C64">
          <w:rPr>
            <w:rStyle w:val="mjx-char"/>
            <w:rFonts w:ascii="MJXc-TeX-math-Iw" w:hAnsi="MJXc-TeX-math-Iw" w:cs="Arial"/>
            <w:color w:val="000000"/>
            <w:sz w:val="12"/>
            <w:szCs w:val="12"/>
            <w:bdr w:val="none" w:sz="0" w:space="0" w:color="auto" w:frame="1"/>
            <w:lang w:val="en-GB"/>
          </w:rPr>
          <w:delText>c</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d</w:delText>
        </w:r>
        <w:r w:rsidRPr="00664B72" w:rsidDel="00DE6C64">
          <w:rPr>
            <w:rStyle w:val="mjx-char"/>
            <w:rFonts w:ascii="MJXc-TeX-main-Rw" w:hAnsi="MJXc-TeX-main-Rw" w:cs="Arial"/>
            <w:color w:val="000000"/>
            <w:sz w:val="12"/>
            <w:szCs w:val="12"/>
            <w:bdr w:val="none" w:sz="0" w:space="0" w:color="auto" w:frame="1"/>
            <w:lang w:val="en-GB"/>
          </w:rPr>
          <w:delText>,</w:delText>
        </w:r>
        <w:r w:rsidRPr="00664B72" w:rsidDel="00DE6C64">
          <w:rPr>
            <w:rStyle w:val="mjx-char"/>
            <w:rFonts w:ascii="MJXc-TeX-math-Iw" w:hAnsi="MJXc-TeX-math-Iw" w:cs="Arial"/>
            <w:color w:val="000000"/>
            <w:sz w:val="12"/>
            <w:szCs w:val="12"/>
            <w:bdr w:val="none" w:sz="0" w:space="0" w:color="auto" w:frame="1"/>
            <w:lang w:val="en-GB"/>
          </w:rPr>
          <w:delText>y</w:delText>
        </w:r>
      </w:del>
    </w:p>
    <w:p w14:paraId="5C444272" w14:textId="5A79A7DD" w:rsidR="005207DB" w:rsidRDefault="001362D0">
      <w:pPr>
        <w:pStyle w:val="NormalWeb"/>
        <w:shd w:val="clear" w:color="auto" w:fill="FEFEFE"/>
        <w:spacing w:before="0" w:beforeAutospacing="0" w:after="0" w:afterAutospacing="0"/>
        <w:rPr>
          <w:ins w:id="492" w:author="Srholec Martin" w:date="2019-03-12T10:16:00Z"/>
          <w:rFonts w:ascii="Arial" w:hAnsi="Arial" w:cs="Arial"/>
          <w:color w:val="000000"/>
          <w:sz w:val="23"/>
          <w:szCs w:val="23"/>
          <w:lang w:val="en-GB"/>
        </w:rPr>
        <w:pPrChange w:id="493" w:author="Srholec Martin" w:date="2019-03-11T15:04:00Z">
          <w:pPr>
            <w:pStyle w:val="NormalWeb"/>
            <w:shd w:val="clear" w:color="auto" w:fill="FEFEFE"/>
          </w:pPr>
        </w:pPrChange>
      </w:pPr>
      <w:moveFromRangeStart w:id="494" w:author="Srholec Martin" w:date="2019-03-12T10:56:00Z" w:name="move3280629"/>
      <w:moveFrom w:id="495" w:author="Srholec Martin" w:date="2019-03-12T10:56:00Z">
        <w:r w:rsidRPr="00664B72" w:rsidDel="004A150E">
          <w:rPr>
            <w:rFonts w:ascii="Arial" w:hAnsi="Arial" w:cs="Arial"/>
            <w:color w:val="000000"/>
            <w:sz w:val="23"/>
            <w:szCs w:val="23"/>
            <w:lang w:val="en-GB"/>
          </w:rPr>
          <w:t>Be aware that each document assigned to authors in multiple countries is fully attributed to each country.</w:t>
        </w:r>
      </w:moveFrom>
      <w:moveFromRangeEnd w:id="494"/>
    </w:p>
    <w:p w14:paraId="7DC1B1C0" w14:textId="77777777" w:rsidR="005207DB" w:rsidRPr="00664B72" w:rsidRDefault="005207DB">
      <w:pPr>
        <w:pStyle w:val="NormalWeb"/>
        <w:shd w:val="clear" w:color="auto" w:fill="FEFEFE"/>
        <w:spacing w:before="0" w:beforeAutospacing="0" w:after="0" w:afterAutospacing="0"/>
        <w:rPr>
          <w:rFonts w:ascii="Arial" w:hAnsi="Arial" w:cs="Arial"/>
          <w:color w:val="000000"/>
          <w:sz w:val="23"/>
          <w:szCs w:val="23"/>
          <w:lang w:val="en-GB"/>
        </w:rPr>
        <w:pPrChange w:id="496" w:author="Srholec Martin" w:date="2019-03-11T15:04:00Z">
          <w:pPr>
            <w:pStyle w:val="NormalWeb"/>
            <w:shd w:val="clear" w:color="auto" w:fill="FEFEFE"/>
          </w:pPr>
        </w:pPrChange>
      </w:pPr>
    </w:p>
    <w:p w14:paraId="3D96805A" w14:textId="77777777" w:rsidR="001362D0" w:rsidRPr="00664B72" w:rsidRDefault="001362D0">
      <w:pPr>
        <w:pStyle w:val="Heading4"/>
        <w:shd w:val="clear" w:color="auto" w:fill="FEFEFE"/>
        <w:spacing w:before="0"/>
        <w:jc w:val="center"/>
        <w:rPr>
          <w:rFonts w:ascii="Arial" w:hAnsi="Arial" w:cs="Arial"/>
          <w:color w:val="BB133E"/>
          <w:sz w:val="23"/>
          <w:szCs w:val="23"/>
          <w:lang w:val="en-GB"/>
        </w:rPr>
        <w:pPrChange w:id="497" w:author="Srholec Martin" w:date="2019-03-11T15:04:00Z">
          <w:pPr>
            <w:pStyle w:val="Heading4"/>
            <w:shd w:val="clear" w:color="auto" w:fill="FEFEFE"/>
            <w:jc w:val="center"/>
          </w:pPr>
        </w:pPrChange>
      </w:pPr>
      <w:r w:rsidRPr="00664B72">
        <w:rPr>
          <w:rFonts w:ascii="Arial" w:hAnsi="Arial" w:cs="Arial"/>
          <w:color w:val="BB133E"/>
          <w:sz w:val="23"/>
          <w:szCs w:val="23"/>
          <w:lang w:val="en-GB"/>
        </w:rPr>
        <w:t>Indicators:</w:t>
      </w:r>
    </w:p>
    <w:p w14:paraId="51C6C60D" w14:textId="021D550E" w:rsidR="001362D0" w:rsidRPr="00664B72" w:rsidRDefault="001362D0">
      <w:pPr>
        <w:shd w:val="clear" w:color="auto" w:fill="FEFEFE"/>
        <w:spacing w:after="0"/>
        <w:jc w:val="center"/>
        <w:rPr>
          <w:rFonts w:ascii="Arial" w:hAnsi="Arial" w:cs="Arial"/>
          <w:color w:val="000000"/>
          <w:sz w:val="23"/>
          <w:szCs w:val="23"/>
          <w:lang w:val="en-GB"/>
        </w:rPr>
        <w:pPrChange w:id="498" w:author="Srholec Martin" w:date="2019-03-11T15:04:00Z">
          <w:pPr>
            <w:shd w:val="clear" w:color="auto" w:fill="FEFEFE"/>
            <w:jc w:val="center"/>
          </w:pPr>
        </w:pPrChange>
      </w:pPr>
      <w:r w:rsidRPr="00664B72">
        <w:rPr>
          <w:rStyle w:val="switchcol"/>
          <w:rFonts w:ascii="Arial" w:hAnsi="Arial" w:cs="Arial"/>
          <w:color w:val="BB133E"/>
          <w:sz w:val="23"/>
          <w:szCs w:val="23"/>
          <w:lang w:val="en-GB"/>
        </w:rPr>
        <w:t>Euclid</w:t>
      </w:r>
      <w:r w:rsidRPr="00664B72">
        <w:rPr>
          <w:rFonts w:ascii="Arial" w:hAnsi="Arial" w:cs="Arial"/>
          <w:color w:val="000000"/>
          <w:sz w:val="23"/>
          <w:szCs w:val="23"/>
          <w:lang w:val="en-GB"/>
        </w:rPr>
        <w:t> </w:t>
      </w:r>
      <w:r w:rsidRPr="00664B72">
        <w:rPr>
          <w:rStyle w:val="switchcol"/>
          <w:rFonts w:ascii="Arial" w:hAnsi="Arial" w:cs="Arial"/>
          <w:color w:val="BB133E"/>
          <w:sz w:val="23"/>
          <w:szCs w:val="23"/>
          <w:lang w:val="en-GB"/>
        </w:rPr>
        <w:t>Gini</w:t>
      </w:r>
      <w:ins w:id="499" w:author="Srholec Martin" w:date="2019-03-12T11:16:00Z">
        <w:r w:rsidR="008A17FD">
          <w:rPr>
            <w:rStyle w:val="switchcol"/>
            <w:rFonts w:ascii="Arial" w:hAnsi="Arial" w:cs="Arial"/>
            <w:color w:val="BB133E"/>
            <w:sz w:val="23"/>
            <w:szCs w:val="23"/>
            <w:lang w:val="en-GB"/>
          </w:rPr>
          <w:t>-</w:t>
        </w:r>
      </w:ins>
      <w:r w:rsidRPr="00664B72">
        <w:rPr>
          <w:rStyle w:val="switchcol"/>
          <w:rFonts w:ascii="Arial" w:hAnsi="Arial" w:cs="Arial"/>
          <w:color w:val="BB133E"/>
          <w:sz w:val="23"/>
          <w:szCs w:val="23"/>
          <w:lang w:val="en-GB"/>
        </w:rPr>
        <w:t>Simpson</w:t>
      </w:r>
      <w:ins w:id="500" w:author="Srholec Martin" w:date="2019-03-12T11:07:00Z">
        <w:r w:rsidR="00DE6C64">
          <w:rPr>
            <w:rStyle w:val="switchcol"/>
            <w:rFonts w:ascii="Arial" w:hAnsi="Arial" w:cs="Arial"/>
            <w:color w:val="BB133E"/>
            <w:sz w:val="23"/>
            <w:szCs w:val="23"/>
            <w:lang w:val="en-GB"/>
          </w:rPr>
          <w:t xml:space="preserve"> </w:t>
        </w:r>
        <w:r w:rsidR="00DE6C64" w:rsidRPr="00664B72">
          <w:rPr>
            <w:rStyle w:val="switchcol"/>
            <w:rFonts w:ascii="Arial" w:hAnsi="Arial" w:cs="Arial"/>
            <w:color w:val="BB133E"/>
            <w:sz w:val="23"/>
            <w:szCs w:val="23"/>
            <w:lang w:val="en-GB"/>
          </w:rPr>
          <w:t>Weighted Gini</w:t>
        </w:r>
      </w:ins>
      <w:r w:rsidRPr="00664B72">
        <w:rPr>
          <w:rFonts w:ascii="Arial" w:hAnsi="Arial" w:cs="Arial"/>
          <w:color w:val="000000"/>
          <w:sz w:val="23"/>
          <w:szCs w:val="23"/>
          <w:lang w:val="en-GB"/>
        </w:rPr>
        <w:t> </w:t>
      </w:r>
      <w:r w:rsidRPr="00664B72">
        <w:rPr>
          <w:rStyle w:val="switchcol"/>
          <w:rFonts w:ascii="Arial" w:hAnsi="Arial" w:cs="Arial"/>
          <w:color w:val="BB133E"/>
          <w:sz w:val="23"/>
          <w:szCs w:val="23"/>
          <w:lang w:val="en-GB"/>
        </w:rPr>
        <w:t>Largest Contributors</w:t>
      </w:r>
      <w:r w:rsidRPr="00664B72">
        <w:rPr>
          <w:rFonts w:ascii="Arial" w:hAnsi="Arial" w:cs="Arial"/>
          <w:color w:val="000000"/>
          <w:sz w:val="23"/>
          <w:szCs w:val="23"/>
          <w:lang w:val="en-GB"/>
        </w:rPr>
        <w:t> </w:t>
      </w:r>
      <w:ins w:id="501" w:author="Srholec Martin" w:date="2019-03-12T11:07:00Z">
        <w:r w:rsidR="00DE6C64" w:rsidRPr="00664B72" w:rsidDel="00DE6C64">
          <w:rPr>
            <w:rStyle w:val="switchcol"/>
            <w:rFonts w:ascii="Arial" w:hAnsi="Arial" w:cs="Arial"/>
            <w:color w:val="BB133E"/>
            <w:sz w:val="23"/>
            <w:szCs w:val="23"/>
            <w:lang w:val="en-GB"/>
          </w:rPr>
          <w:t xml:space="preserve"> </w:t>
        </w:r>
      </w:ins>
      <w:del w:id="502" w:author="Srholec Martin" w:date="2019-03-12T11:07:00Z">
        <w:r w:rsidRPr="00664B72" w:rsidDel="00DE6C64">
          <w:rPr>
            <w:rStyle w:val="switchcol"/>
            <w:rFonts w:ascii="Arial" w:hAnsi="Arial" w:cs="Arial"/>
            <w:color w:val="BB133E"/>
            <w:sz w:val="23"/>
            <w:szCs w:val="23"/>
            <w:lang w:val="en-GB"/>
          </w:rPr>
          <w:delText>English Documents</w:delText>
        </w:r>
        <w:r w:rsidRPr="00664B72" w:rsidDel="00DE6C64">
          <w:rPr>
            <w:rFonts w:ascii="Arial" w:hAnsi="Arial" w:cs="Arial"/>
            <w:color w:val="000000"/>
            <w:sz w:val="23"/>
            <w:szCs w:val="23"/>
            <w:lang w:val="en-GB"/>
          </w:rPr>
          <w:delText> </w:delText>
        </w:r>
      </w:del>
      <w:r w:rsidRPr="00664B72">
        <w:rPr>
          <w:rStyle w:val="switchcol"/>
          <w:rFonts w:ascii="Arial" w:hAnsi="Arial" w:cs="Arial"/>
          <w:color w:val="BB133E"/>
          <w:sz w:val="23"/>
          <w:szCs w:val="23"/>
          <w:lang w:val="en-GB"/>
        </w:rPr>
        <w:t>Local Authors</w:t>
      </w:r>
      <w:ins w:id="503" w:author="Srholec Martin" w:date="2019-03-12T11:07:00Z">
        <w:r w:rsidR="00DE6C64">
          <w:rPr>
            <w:rStyle w:val="switchcol"/>
            <w:rFonts w:ascii="Arial" w:hAnsi="Arial" w:cs="Arial"/>
            <w:color w:val="BB133E"/>
            <w:sz w:val="23"/>
            <w:szCs w:val="23"/>
            <w:lang w:val="en-GB"/>
          </w:rPr>
          <w:t xml:space="preserve"> </w:t>
        </w:r>
        <w:r w:rsidR="00DE6C64" w:rsidRPr="00664B72">
          <w:rPr>
            <w:rStyle w:val="switchcol"/>
            <w:rFonts w:ascii="Arial" w:hAnsi="Arial" w:cs="Arial"/>
            <w:color w:val="BB133E"/>
            <w:sz w:val="23"/>
            <w:szCs w:val="23"/>
            <w:lang w:val="en-GB"/>
          </w:rPr>
          <w:t>English Documents</w:t>
        </w:r>
        <w:r w:rsidR="00DE6C64" w:rsidRPr="00664B72">
          <w:rPr>
            <w:rFonts w:ascii="Arial" w:hAnsi="Arial" w:cs="Arial"/>
            <w:color w:val="000000"/>
            <w:sz w:val="23"/>
            <w:szCs w:val="23"/>
            <w:lang w:val="en-GB"/>
          </w:rPr>
          <w:t> </w:t>
        </w:r>
        <w:r w:rsidR="00DE6C64" w:rsidRPr="00664B72" w:rsidDel="00DE6C64">
          <w:rPr>
            <w:rStyle w:val="switchcol"/>
            <w:rFonts w:ascii="Arial" w:hAnsi="Arial" w:cs="Arial"/>
            <w:color w:val="BB133E"/>
            <w:sz w:val="23"/>
            <w:szCs w:val="23"/>
            <w:lang w:val="en-GB"/>
          </w:rPr>
          <w:t xml:space="preserve"> </w:t>
        </w:r>
      </w:ins>
      <w:del w:id="504" w:author="Srholec Martin" w:date="2019-03-12T11:07:00Z">
        <w:r w:rsidRPr="00664B72" w:rsidDel="00DE6C64">
          <w:rPr>
            <w:rStyle w:val="switchcol"/>
            <w:rFonts w:ascii="Arial" w:hAnsi="Arial" w:cs="Arial"/>
            <w:color w:val="BB133E"/>
            <w:sz w:val="23"/>
            <w:szCs w:val="23"/>
            <w:lang w:val="en-GB"/>
          </w:rPr>
          <w:delText>Weighted Gini</w:delText>
        </w:r>
      </w:del>
    </w:p>
    <w:p w14:paraId="577CC5C3" w14:textId="77777777" w:rsidR="00DE6C64" w:rsidRDefault="00DE6C64">
      <w:pPr>
        <w:pStyle w:val="Heading5"/>
        <w:shd w:val="clear" w:color="auto" w:fill="FEFEFE"/>
        <w:spacing w:before="0"/>
        <w:jc w:val="center"/>
        <w:rPr>
          <w:ins w:id="505" w:author="Srholec Martin" w:date="2019-03-12T11:06:00Z"/>
          <w:rFonts w:ascii="Arial" w:hAnsi="Arial" w:cs="Arial"/>
          <w:color w:val="000000"/>
          <w:sz w:val="27"/>
          <w:szCs w:val="27"/>
          <w:lang w:val="en-GB"/>
        </w:rPr>
        <w:pPrChange w:id="506" w:author="Srholec Martin" w:date="2019-03-11T15:04:00Z">
          <w:pPr>
            <w:pStyle w:val="Heading5"/>
            <w:shd w:val="clear" w:color="auto" w:fill="FEFEFE"/>
            <w:jc w:val="center"/>
          </w:pPr>
        </w:pPrChange>
      </w:pPr>
    </w:p>
    <w:p w14:paraId="51A8B3E4" w14:textId="6D44EC2C" w:rsidR="001362D0" w:rsidRPr="00664B72" w:rsidRDefault="001362D0">
      <w:pPr>
        <w:pStyle w:val="Heading5"/>
        <w:shd w:val="clear" w:color="auto" w:fill="FEFEFE"/>
        <w:spacing w:before="0"/>
        <w:jc w:val="center"/>
        <w:rPr>
          <w:rFonts w:ascii="Arial" w:hAnsi="Arial" w:cs="Arial"/>
          <w:color w:val="000000"/>
          <w:sz w:val="27"/>
          <w:szCs w:val="27"/>
          <w:lang w:val="en-GB"/>
        </w:rPr>
        <w:pPrChange w:id="507" w:author="Srholec Martin" w:date="2019-03-11T15:04:00Z">
          <w:pPr>
            <w:pStyle w:val="Heading5"/>
            <w:shd w:val="clear" w:color="auto" w:fill="FEFEFE"/>
            <w:jc w:val="center"/>
          </w:pPr>
        </w:pPrChange>
      </w:pPr>
      <w:r w:rsidRPr="00664B72">
        <w:rPr>
          <w:rFonts w:ascii="Arial" w:hAnsi="Arial" w:cs="Arial"/>
          <w:color w:val="000000"/>
          <w:sz w:val="27"/>
          <w:szCs w:val="27"/>
          <w:lang w:val="en-GB"/>
        </w:rPr>
        <w:t xml:space="preserve">Euclidian distance of journal and discipline country </w:t>
      </w:r>
      <w:del w:id="508" w:author="Srholec Martin" w:date="2019-03-12T11:09:00Z">
        <w:r w:rsidRPr="00664B72" w:rsidDel="00DE6C64">
          <w:rPr>
            <w:rFonts w:ascii="Arial" w:hAnsi="Arial" w:cs="Arial"/>
            <w:color w:val="000000"/>
            <w:sz w:val="27"/>
            <w:szCs w:val="27"/>
            <w:lang w:val="en-GB"/>
          </w:rPr>
          <w:delText>profile</w:delText>
        </w:r>
      </w:del>
      <w:ins w:id="509" w:author="Srholec Martin" w:date="2019-03-12T11:09:00Z">
        <w:r w:rsidR="00DE6C64">
          <w:rPr>
            <w:rFonts w:ascii="Arial" w:hAnsi="Arial" w:cs="Arial"/>
            <w:color w:val="000000"/>
            <w:sz w:val="27"/>
            <w:szCs w:val="27"/>
            <w:lang w:val="en-GB"/>
          </w:rPr>
          <w:t>distribution</w:t>
        </w:r>
      </w:ins>
    </w:p>
    <w:p w14:paraId="500A237E" w14:textId="40A21362" w:rsidR="001362D0" w:rsidRPr="00664B72" w:rsidRDefault="001362D0">
      <w:pPr>
        <w:pStyle w:val="NormalWeb"/>
        <w:shd w:val="clear" w:color="auto" w:fill="FEFEFE"/>
        <w:spacing w:before="0" w:beforeAutospacing="0" w:after="0" w:afterAutospacing="0"/>
        <w:rPr>
          <w:rFonts w:ascii="Arial" w:hAnsi="Arial" w:cs="Arial"/>
          <w:i/>
          <w:iCs/>
          <w:color w:val="000000"/>
          <w:sz w:val="23"/>
          <w:szCs w:val="23"/>
          <w:lang w:val="en-GB"/>
        </w:rPr>
        <w:pPrChange w:id="510" w:author="Srholec Martin" w:date="2019-03-11T15:04:00Z">
          <w:pPr>
            <w:pStyle w:val="NormalWeb"/>
            <w:shd w:val="clear" w:color="auto" w:fill="FEFEFE"/>
            <w:spacing w:before="0" w:after="0"/>
          </w:pPr>
        </w:pPrChange>
      </w:pPr>
      <w:del w:id="511" w:author="Srholec Martin" w:date="2019-03-12T11:09:00Z">
        <w:r w:rsidRPr="00664B72" w:rsidDel="00DE6C64">
          <w:rPr>
            <w:rFonts w:ascii="Arial" w:hAnsi="Arial" w:cs="Arial"/>
            <w:i/>
            <w:iCs/>
            <w:color w:val="000000"/>
            <w:sz w:val="23"/>
            <w:szCs w:val="23"/>
            <w:lang w:val="en-GB"/>
          </w:rPr>
          <w:delText>Formula: </w:delText>
        </w:r>
      </w:del>
      <w:r w:rsidRPr="00664B72">
        <w:rPr>
          <w:rStyle w:val="mjx-char"/>
          <w:rFonts w:ascii="MJXc-TeX-math-Iw" w:hAnsi="MJXc-TeX-math-Iw" w:cs="Arial"/>
          <w:color w:val="000000"/>
          <w:sz w:val="25"/>
          <w:szCs w:val="25"/>
          <w:bdr w:val="none" w:sz="0" w:space="0" w:color="auto" w:frame="1"/>
          <w:lang w:val="en-GB"/>
        </w:rPr>
        <w:t>g</w:t>
      </w:r>
      <w:ins w:id="512" w:author="Srholec Martin" w:date="2019-03-12T11:11:00Z">
        <w:r w:rsidR="00DE6C64">
          <w:rPr>
            <w:rStyle w:val="mjx-char"/>
            <w:rFonts w:ascii="MJXc-TeX-math-Iw" w:hAnsi="MJXc-TeX-math-Iw" w:cs="Arial"/>
            <w:color w:val="000000"/>
            <w:sz w:val="25"/>
            <w:szCs w:val="25"/>
            <w:bdr w:val="none" w:sz="0" w:space="0" w:color="auto" w:frame="1"/>
            <w:lang w:val="en-US"/>
          </w:rPr>
          <w:t>^</w:t>
        </w:r>
      </w:ins>
      <w:r w:rsidRPr="00664B72">
        <w:rPr>
          <w:rStyle w:val="mjx-char"/>
          <w:rFonts w:ascii="MJXc-TeX-math-Iw" w:hAnsi="MJXc-TeX-math-Iw" w:cs="Arial"/>
          <w:color w:val="000000"/>
          <w:sz w:val="17"/>
          <w:szCs w:val="17"/>
          <w:bdr w:val="none" w:sz="0" w:space="0" w:color="auto" w:frame="1"/>
          <w:lang w:val="en-GB"/>
        </w:rPr>
        <w:t>euclid</w:t>
      </w:r>
      <w:ins w:id="513" w:author="Srholec Martin" w:date="2019-03-12T11:11:00Z">
        <w:r w:rsidR="00DE6C64">
          <w:rPr>
            <w:rStyle w:val="mjx-char"/>
            <w:rFonts w:ascii="MJXc-TeX-math-Iw" w:hAnsi="MJXc-TeX-math-Iw" w:cs="Arial"/>
            <w:color w:val="000000"/>
            <w:sz w:val="17"/>
            <w:szCs w:val="17"/>
            <w:bdr w:val="none" w:sz="0" w:space="0" w:color="auto" w:frame="1"/>
            <w:lang w:val="en-GB"/>
          </w:rPr>
          <w:t>_{j,d,y}</w:t>
        </w:r>
      </w:ins>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size1-Rw" w:hAnsi="MJXc-TeX-size1-Rw" w:cs="Arial"/>
          <w:color w:val="000000"/>
          <w:sz w:val="25"/>
          <w:szCs w:val="25"/>
          <w:bdr w:val="none" w:sz="0" w:space="0" w:color="auto" w:frame="1"/>
          <w:lang w:val="en-GB"/>
        </w:rPr>
        <w:t>√</w:t>
      </w:r>
      <w:r w:rsidRPr="00664B72">
        <w:rPr>
          <w:rStyle w:val="mjx-char"/>
          <w:rFonts w:ascii="MJXc-TeX-size1-Rw" w:hAnsi="MJXc-TeX-size1-Rw" w:cs="Arial"/>
          <w:color w:val="000000"/>
          <w:sz w:val="25"/>
          <w:szCs w:val="25"/>
          <w:bdr w:val="single" w:sz="6" w:space="1" w:color="auto" w:frame="1"/>
          <w:lang w:val="en-GB"/>
        </w:rPr>
        <w:t>∑</w:t>
      </w:r>
      <w:r w:rsidRPr="00664B72">
        <w:rPr>
          <w:rStyle w:val="mjx-char"/>
          <w:rFonts w:ascii="MJXc-TeX-main-Rw" w:hAnsi="MJXc-TeX-main-Rw" w:cs="Arial"/>
          <w:color w:val="000000"/>
          <w:sz w:val="25"/>
          <w:szCs w:val="25"/>
          <w:bdr w:val="single" w:sz="6" w:space="1" w:color="auto" w:frame="1"/>
          <w:lang w:val="en-GB"/>
        </w:rPr>
        <w:t>(</w:t>
      </w:r>
      <w:r w:rsidRPr="00664B72">
        <w:rPr>
          <w:rStyle w:val="mjx-char"/>
          <w:rFonts w:ascii="MJXc-TeX-math-Iw" w:hAnsi="MJXc-TeX-math-Iw" w:cs="Arial"/>
          <w:color w:val="000000"/>
          <w:sz w:val="25"/>
          <w:szCs w:val="25"/>
          <w:bdr w:val="single" w:sz="6" w:space="1" w:color="auto" w:frame="1"/>
          <w:lang w:val="en-GB"/>
        </w:rPr>
        <w:t>x</w:t>
      </w:r>
      <w:r w:rsidRPr="00664B72">
        <w:rPr>
          <w:rStyle w:val="mjx-char"/>
          <w:rFonts w:ascii="MJXc-TeX-math-Iw" w:hAnsi="MJXc-TeX-math-Iw" w:cs="Arial"/>
          <w:color w:val="000000"/>
          <w:sz w:val="17"/>
          <w:szCs w:val="17"/>
          <w:bdr w:val="single" w:sz="6" w:space="1" w:color="auto" w:frame="1"/>
          <w:lang w:val="en-GB"/>
        </w:rPr>
        <w:t>c</w:t>
      </w:r>
      <w:r w:rsidRPr="00664B72">
        <w:rPr>
          <w:rStyle w:val="mjx-char"/>
          <w:rFonts w:ascii="MJXc-TeX-main-Rw" w:hAnsi="MJXc-TeX-main-Rw" w:cs="Arial"/>
          <w:color w:val="000000"/>
          <w:sz w:val="17"/>
          <w:szCs w:val="17"/>
          <w:bdr w:val="single" w:sz="6" w:space="1" w:color="auto" w:frame="1"/>
          <w:lang w:val="en-GB"/>
        </w:rPr>
        <w:t>,</w:t>
      </w:r>
      <w:r w:rsidRPr="00664B72">
        <w:rPr>
          <w:rStyle w:val="mjx-char"/>
          <w:rFonts w:ascii="MJXc-TeX-math-Iw" w:hAnsi="MJXc-TeX-math-Iw" w:cs="Arial"/>
          <w:color w:val="000000"/>
          <w:sz w:val="17"/>
          <w:szCs w:val="17"/>
          <w:bdr w:val="single" w:sz="6" w:space="1" w:color="auto" w:frame="1"/>
          <w:lang w:val="en-GB"/>
        </w:rPr>
        <w:t>j</w:t>
      </w:r>
      <w:r w:rsidRPr="00664B72">
        <w:rPr>
          <w:rStyle w:val="mjx-char"/>
          <w:rFonts w:ascii="MJXc-TeX-main-Rw" w:hAnsi="MJXc-TeX-main-Rw" w:cs="Arial"/>
          <w:color w:val="000000"/>
          <w:sz w:val="17"/>
          <w:szCs w:val="17"/>
          <w:bdr w:val="single" w:sz="6" w:space="1" w:color="auto" w:frame="1"/>
          <w:lang w:val="en-GB"/>
        </w:rPr>
        <w:t>,</w:t>
      </w:r>
      <w:r w:rsidRPr="00664B72">
        <w:rPr>
          <w:rStyle w:val="mjx-char"/>
          <w:rFonts w:ascii="MJXc-TeX-math-Iw" w:hAnsi="MJXc-TeX-math-Iw" w:cs="Arial"/>
          <w:color w:val="000000"/>
          <w:sz w:val="17"/>
          <w:szCs w:val="17"/>
          <w:bdr w:val="single" w:sz="6" w:space="1" w:color="auto" w:frame="1"/>
          <w:lang w:val="en-GB"/>
        </w:rPr>
        <w:t>y</w:t>
      </w:r>
      <w:r w:rsidRPr="00664B72">
        <w:rPr>
          <w:rStyle w:val="mjx-char"/>
          <w:rFonts w:ascii="MJXc-TeX-main-Rw" w:hAnsi="MJXc-TeX-main-Rw" w:cs="Arial"/>
          <w:color w:val="000000"/>
          <w:sz w:val="25"/>
          <w:szCs w:val="25"/>
          <w:bdr w:val="single" w:sz="6" w:space="1" w:color="auto" w:frame="1"/>
          <w:lang w:val="en-GB"/>
        </w:rPr>
        <w:t>−</w:t>
      </w:r>
      <w:r w:rsidRPr="00664B72">
        <w:rPr>
          <w:rStyle w:val="mjx-char"/>
          <w:rFonts w:ascii="MJXc-TeX-math-Iw" w:hAnsi="MJXc-TeX-math-Iw" w:cs="Arial"/>
          <w:color w:val="000000"/>
          <w:sz w:val="25"/>
          <w:szCs w:val="25"/>
          <w:bdr w:val="single" w:sz="6" w:space="1" w:color="auto" w:frame="1"/>
          <w:lang w:val="en-GB"/>
        </w:rPr>
        <w:t>m</w:t>
      </w:r>
      <w:r w:rsidRPr="00664B72">
        <w:rPr>
          <w:rStyle w:val="mjx-char"/>
          <w:rFonts w:ascii="MJXc-TeX-math-Iw" w:hAnsi="MJXc-TeX-math-Iw" w:cs="Arial"/>
          <w:color w:val="000000"/>
          <w:sz w:val="17"/>
          <w:szCs w:val="17"/>
          <w:bdr w:val="single" w:sz="6" w:space="1" w:color="auto" w:frame="1"/>
          <w:lang w:val="en-GB"/>
        </w:rPr>
        <w:t>c</w:t>
      </w:r>
      <w:r w:rsidRPr="00664B72">
        <w:rPr>
          <w:rStyle w:val="mjx-char"/>
          <w:rFonts w:ascii="MJXc-TeX-main-Rw" w:hAnsi="MJXc-TeX-main-Rw" w:cs="Arial"/>
          <w:color w:val="000000"/>
          <w:sz w:val="17"/>
          <w:szCs w:val="17"/>
          <w:bdr w:val="single" w:sz="6" w:space="1" w:color="auto" w:frame="1"/>
          <w:lang w:val="en-GB"/>
        </w:rPr>
        <w:t>,</w:t>
      </w:r>
      <w:r w:rsidRPr="00664B72">
        <w:rPr>
          <w:rStyle w:val="mjx-char"/>
          <w:rFonts w:ascii="MJXc-TeX-math-Iw" w:hAnsi="MJXc-TeX-math-Iw" w:cs="Arial"/>
          <w:color w:val="000000"/>
          <w:sz w:val="17"/>
          <w:szCs w:val="17"/>
          <w:bdr w:val="single" w:sz="6" w:space="1" w:color="auto" w:frame="1"/>
          <w:lang w:val="en-GB"/>
        </w:rPr>
        <w:t>d</w:t>
      </w:r>
      <w:r w:rsidRPr="00664B72">
        <w:rPr>
          <w:rStyle w:val="mjx-char"/>
          <w:rFonts w:ascii="MJXc-TeX-main-Rw" w:hAnsi="MJXc-TeX-main-Rw" w:cs="Arial"/>
          <w:color w:val="000000"/>
          <w:sz w:val="25"/>
          <w:szCs w:val="25"/>
          <w:bdr w:val="single" w:sz="6" w:space="1" w:color="auto" w:frame="1"/>
          <w:lang w:val="en-GB"/>
        </w:rPr>
        <w:t>)</w:t>
      </w:r>
      <w:r w:rsidRPr="00664B72">
        <w:rPr>
          <w:rStyle w:val="mjx-char"/>
          <w:rFonts w:ascii="MJXc-TeX-main-Rw" w:hAnsi="MJXc-TeX-main-Rw" w:cs="Arial"/>
          <w:color w:val="000000"/>
          <w:sz w:val="17"/>
          <w:szCs w:val="17"/>
          <w:bdr w:val="single" w:sz="6" w:space="1" w:color="auto" w:frame="1"/>
          <w:lang w:val="en-GB"/>
        </w:rPr>
        <w:t>2</w:t>
      </w:r>
    </w:p>
    <w:p w14:paraId="200FA177" w14:textId="17715635" w:rsidR="00DE6C64" w:rsidRDefault="00DE6C64">
      <w:pPr>
        <w:pStyle w:val="NormalWeb"/>
        <w:shd w:val="clear" w:color="auto" w:fill="FEFEFE"/>
        <w:spacing w:before="0" w:beforeAutospacing="0" w:after="0" w:afterAutospacing="0"/>
        <w:rPr>
          <w:ins w:id="514" w:author="Srholec Martin" w:date="2019-03-12T11:11:00Z"/>
          <w:rFonts w:ascii="Arial" w:hAnsi="Arial" w:cs="Arial"/>
          <w:i/>
          <w:iCs/>
          <w:color w:val="000000"/>
          <w:sz w:val="23"/>
          <w:szCs w:val="23"/>
          <w:lang w:val="en-GB"/>
        </w:rPr>
        <w:pPrChange w:id="515" w:author="Srholec Martin" w:date="2019-03-11T15:04:00Z">
          <w:pPr>
            <w:pStyle w:val="NormalWeb"/>
            <w:shd w:val="clear" w:color="auto" w:fill="FEFEFE"/>
          </w:pPr>
        </w:pPrChange>
      </w:pPr>
    </w:p>
    <w:p w14:paraId="25456FCA" w14:textId="77777777" w:rsidR="00DE6C64" w:rsidRPr="00664B72" w:rsidRDefault="00DE6C64" w:rsidP="00DE6C64">
      <w:pPr>
        <w:pStyle w:val="NormalWeb"/>
        <w:shd w:val="clear" w:color="auto" w:fill="FEFEFE"/>
        <w:spacing w:before="0" w:beforeAutospacing="0" w:after="0" w:afterAutospacing="0"/>
        <w:rPr>
          <w:ins w:id="516" w:author="Srholec Martin" w:date="2019-03-12T11:12:00Z"/>
          <w:rFonts w:ascii="Arial" w:hAnsi="Arial" w:cs="Arial"/>
          <w:color w:val="000000"/>
          <w:sz w:val="23"/>
          <w:szCs w:val="23"/>
          <w:lang w:val="en-GB"/>
        </w:rPr>
      </w:pPr>
      <w:ins w:id="517" w:author="Srholec Martin" w:date="2019-03-12T11:12:00Z">
        <w:r>
          <w:rPr>
            <w:rFonts w:ascii="Arial" w:hAnsi="Arial" w:cs="Arial"/>
            <w:iCs/>
            <w:color w:val="000000"/>
            <w:sz w:val="23"/>
            <w:szCs w:val="23"/>
            <w:lang w:val="en-GB"/>
          </w:rPr>
          <w:t xml:space="preserve">where </w:t>
        </w:r>
        <w:r w:rsidRPr="00664B72">
          <w:rPr>
            <w:rStyle w:val="mjx-char"/>
            <w:rFonts w:ascii="MJXc-TeX-math-Iw" w:hAnsi="MJXc-TeX-math-Iw" w:cs="Arial"/>
            <w:color w:val="000000"/>
            <w:sz w:val="25"/>
            <w:szCs w:val="25"/>
            <w:bdr w:val="none" w:sz="0" w:space="0" w:color="auto" w:frame="1"/>
            <w:lang w:val="en-GB"/>
          </w:rPr>
          <w:t>x</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Fonts w:ascii="Arial" w:hAnsi="Arial" w:cs="Arial"/>
            <w:color w:val="000000"/>
            <w:sz w:val="23"/>
            <w:szCs w:val="23"/>
            <w:lang w:val="en-GB"/>
          </w:rPr>
          <w:t> </w:t>
        </w:r>
        <w:r>
          <w:rPr>
            <w:rFonts w:ascii="Arial" w:hAnsi="Arial" w:cs="Arial"/>
            <w:color w:val="000000"/>
            <w:sz w:val="23"/>
            <w:szCs w:val="23"/>
            <w:lang w:val="en-GB"/>
          </w:rPr>
          <w:t>is</w:t>
        </w:r>
        <w:r w:rsidRPr="00664B72">
          <w:rPr>
            <w:rFonts w:ascii="Arial" w:hAnsi="Arial" w:cs="Arial"/>
            <w:color w:val="000000"/>
            <w:sz w:val="23"/>
            <w:szCs w:val="23"/>
            <w:lang w:val="en-GB"/>
          </w:rPr>
          <w:t xml:space="preserve"> the share of </w:t>
        </w:r>
        <w:r>
          <w:rPr>
            <w:rFonts w:ascii="Arial" w:hAnsi="Arial" w:cs="Arial"/>
            <w:color w:val="000000"/>
            <w:sz w:val="23"/>
            <w:szCs w:val="23"/>
            <w:lang w:val="en-GB"/>
          </w:rPr>
          <w:t xml:space="preserve">the </w:t>
        </w:r>
        <w:r w:rsidRPr="00664B72">
          <w:rPr>
            <w:rFonts w:ascii="Arial" w:hAnsi="Arial" w:cs="Arial"/>
            <w:color w:val="000000"/>
            <w:sz w:val="23"/>
            <w:szCs w:val="23"/>
            <w:lang w:val="en-GB"/>
          </w:rPr>
          <w:t>country </w:t>
        </w:r>
        <w:r w:rsidRPr="00664B72">
          <w:rPr>
            <w:rStyle w:val="mjx-char"/>
            <w:rFonts w:ascii="MJXc-TeX-math-Iw" w:hAnsi="MJXc-TeX-math-Iw" w:cs="Arial"/>
            <w:color w:val="000000"/>
            <w:sz w:val="25"/>
            <w:szCs w:val="25"/>
            <w:bdr w:val="none" w:sz="0" w:space="0" w:color="auto" w:frame="1"/>
            <w:lang w:val="en-GB"/>
          </w:rPr>
          <w:t>c</w:t>
        </w:r>
        <w:r w:rsidRPr="00664B72">
          <w:rPr>
            <w:rFonts w:ascii="Arial" w:hAnsi="Arial" w:cs="Arial"/>
            <w:color w:val="000000"/>
            <w:sz w:val="23"/>
            <w:szCs w:val="23"/>
            <w:lang w:val="en-GB"/>
          </w:rPr>
          <w:t> in the journal </w:t>
        </w:r>
        <w:r w:rsidRPr="00664B72">
          <w:rPr>
            <w:rStyle w:val="mjx-char"/>
            <w:rFonts w:ascii="MJXc-TeX-math-Iw" w:hAnsi="MJXc-TeX-math-Iw" w:cs="Arial"/>
            <w:color w:val="000000"/>
            <w:sz w:val="25"/>
            <w:szCs w:val="25"/>
            <w:bdr w:val="none" w:sz="0" w:space="0" w:color="auto" w:frame="1"/>
            <w:lang w:val="en-GB"/>
          </w:rPr>
          <w:t>j</w:t>
        </w:r>
        <w:r w:rsidRPr="00664B72">
          <w:rPr>
            <w:rFonts w:ascii="Arial" w:hAnsi="Arial" w:cs="Arial"/>
            <w:color w:val="000000"/>
            <w:sz w:val="23"/>
            <w:szCs w:val="23"/>
            <w:lang w:val="en-GB"/>
          </w:rPr>
          <w:t> and</w:t>
        </w:r>
        <w:r>
          <w:rPr>
            <w:rFonts w:ascii="Arial" w:hAnsi="Arial" w:cs="Arial"/>
            <w:color w:val="000000"/>
            <w:sz w:val="23"/>
            <w:szCs w:val="23"/>
            <w:lang w:val="en-GB"/>
          </w:rPr>
          <w:t xml:space="preserve"> the</w:t>
        </w:r>
        <w:r w:rsidRPr="00664B72">
          <w:rPr>
            <w:rFonts w:ascii="Arial" w:hAnsi="Arial" w:cs="Arial"/>
            <w:color w:val="000000"/>
            <w:sz w:val="23"/>
            <w:szCs w:val="23"/>
            <w:lang w:val="en-GB"/>
          </w:rPr>
          <w:t xml:space="preserve"> year </w:t>
        </w:r>
        <w:r w:rsidRPr="00664B72">
          <w:rPr>
            <w:rStyle w:val="mjx-char"/>
            <w:rFonts w:ascii="MJXc-TeX-math-Iw" w:hAnsi="MJXc-TeX-math-Iw" w:cs="Arial"/>
            <w:color w:val="000000"/>
            <w:sz w:val="25"/>
            <w:szCs w:val="25"/>
            <w:bdr w:val="none" w:sz="0" w:space="0" w:color="auto" w:frame="1"/>
            <w:lang w:val="en-GB"/>
          </w:rPr>
          <w:t>y</w:t>
        </w:r>
        <w:r w:rsidRPr="00664B72">
          <w:rPr>
            <w:rFonts w:ascii="Arial" w:hAnsi="Arial" w:cs="Arial"/>
            <w:color w:val="000000"/>
            <w:sz w:val="23"/>
            <w:szCs w:val="23"/>
            <w:lang w:val="en-GB"/>
          </w:rPr>
          <w:t>:</w:t>
        </w:r>
      </w:ins>
    </w:p>
    <w:p w14:paraId="73DE4EB4" w14:textId="77777777" w:rsidR="00DE6C64" w:rsidRPr="00664B72" w:rsidRDefault="00DE6C64" w:rsidP="00DE6C64">
      <w:pPr>
        <w:pStyle w:val="NormalWeb"/>
        <w:shd w:val="clear" w:color="auto" w:fill="FEFEFE"/>
        <w:spacing w:before="0" w:beforeAutospacing="0" w:after="0" w:afterAutospacing="0"/>
        <w:rPr>
          <w:ins w:id="518" w:author="Srholec Martin" w:date="2019-03-12T11:12:00Z"/>
          <w:rFonts w:ascii="Arial" w:hAnsi="Arial" w:cs="Arial"/>
          <w:color w:val="000000"/>
          <w:sz w:val="23"/>
          <w:szCs w:val="23"/>
          <w:lang w:val="en-GB"/>
        </w:rPr>
      </w:pPr>
      <w:ins w:id="519" w:author="Srholec Martin" w:date="2019-03-12T11:12:00Z">
        <w:r w:rsidRPr="00664B72">
          <w:rPr>
            <w:rStyle w:val="mjx-char"/>
            <w:rFonts w:ascii="MJXc-TeX-math-Iw" w:hAnsi="MJXc-TeX-math-Iw" w:cs="Arial"/>
            <w:color w:val="000000"/>
            <w:sz w:val="25"/>
            <w:szCs w:val="25"/>
            <w:bdr w:val="none" w:sz="0" w:space="0" w:color="auto" w:frame="1"/>
            <w:lang w:val="en-GB"/>
          </w:rPr>
          <w:t>x</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25"/>
            <w:szCs w:val="25"/>
            <w:bdr w:val="none" w:sz="0" w:space="0" w:color="auto" w:frame="1"/>
            <w:lang w:val="en-GB"/>
          </w:rPr>
          <w:t>=</w:t>
        </w:r>
        <w:r>
          <w:rPr>
            <w:rStyle w:val="mjx-char"/>
            <w:rFonts w:ascii="MJXc-TeX-math-Iw" w:hAnsi="MJXc-TeX-math-Iw" w:cs="Arial"/>
            <w:color w:val="000000"/>
            <w:sz w:val="17"/>
            <w:szCs w:val="17"/>
            <w:bdr w:val="none" w:sz="0" w:space="0" w:color="auto" w:frame="1"/>
            <w:lang w:val="en-GB"/>
          </w:rPr>
          <w:t>P</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math-Iw" w:hAnsi="MJXc-TeX-math-Iw" w:cs="Arial"/>
            <w:color w:val="000000"/>
            <w:sz w:val="17"/>
            <w:szCs w:val="17"/>
            <w:bdr w:val="none" w:sz="0" w:space="0" w:color="auto" w:frame="1"/>
            <w:lang w:val="en-GB"/>
          </w:rPr>
          <w:t>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ins>
    </w:p>
    <w:p w14:paraId="327E43AE" w14:textId="77777777" w:rsidR="00DE6C64" w:rsidRDefault="00DE6C64" w:rsidP="00DE6C64">
      <w:pPr>
        <w:pStyle w:val="NormalWeb"/>
        <w:shd w:val="clear" w:color="auto" w:fill="FEFEFE"/>
        <w:spacing w:before="0" w:beforeAutospacing="0" w:after="0" w:afterAutospacing="0"/>
        <w:rPr>
          <w:ins w:id="520" w:author="Srholec Martin" w:date="2019-03-12T11:12:00Z"/>
          <w:rFonts w:ascii="Arial" w:hAnsi="Arial" w:cs="Arial"/>
          <w:color w:val="000000"/>
          <w:sz w:val="23"/>
          <w:szCs w:val="23"/>
          <w:lang w:val="en-GB"/>
        </w:rPr>
      </w:pPr>
    </w:p>
    <w:p w14:paraId="30F74074" w14:textId="095AF035" w:rsidR="00DE6C64" w:rsidRPr="00664B72" w:rsidRDefault="00DE6C64" w:rsidP="00DE6C64">
      <w:pPr>
        <w:pStyle w:val="NormalWeb"/>
        <w:shd w:val="clear" w:color="auto" w:fill="FEFEFE"/>
        <w:spacing w:before="0" w:beforeAutospacing="0" w:after="0" w:afterAutospacing="0"/>
        <w:rPr>
          <w:ins w:id="521" w:author="Srholec Martin" w:date="2019-03-12T11:12:00Z"/>
          <w:rFonts w:ascii="Arial" w:hAnsi="Arial" w:cs="Arial"/>
          <w:color w:val="000000"/>
          <w:sz w:val="23"/>
          <w:szCs w:val="23"/>
          <w:lang w:val="en-GB"/>
        </w:rPr>
      </w:pPr>
      <w:ins w:id="522" w:author="Srholec Martin" w:date="2019-03-12T11:12:00Z">
        <w:r>
          <w:rPr>
            <w:rStyle w:val="mjx-char"/>
            <w:rFonts w:ascii="MJXc-TeX-math-Iw" w:hAnsi="MJXc-TeX-math-Iw" w:cs="Arial"/>
            <w:color w:val="000000"/>
            <w:sz w:val="25"/>
            <w:szCs w:val="25"/>
            <w:bdr w:val="none" w:sz="0" w:space="0" w:color="auto" w:frame="1"/>
            <w:lang w:val="en-GB"/>
          </w:rPr>
          <w:t xml:space="preserve">and </w:t>
        </w:r>
        <w:r w:rsidRPr="00664B72">
          <w:rPr>
            <w:rStyle w:val="mjx-char"/>
            <w:rFonts w:ascii="MJXc-TeX-math-Iw" w:hAnsi="MJXc-TeX-math-Iw" w:cs="Arial"/>
            <w:color w:val="000000"/>
            <w:sz w:val="25"/>
            <w:szCs w:val="25"/>
            <w:bdr w:val="none" w:sz="0" w:space="0" w:color="auto" w:frame="1"/>
            <w:lang w:val="en-GB"/>
          </w:rPr>
          <w:t>m</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Fonts w:ascii="Arial" w:hAnsi="Arial" w:cs="Arial"/>
            <w:color w:val="000000"/>
            <w:sz w:val="23"/>
            <w:szCs w:val="23"/>
            <w:lang w:val="en-GB"/>
          </w:rPr>
          <w:t xml:space="preserve"> is </w:t>
        </w:r>
        <w:r>
          <w:rPr>
            <w:rFonts w:ascii="Arial" w:hAnsi="Arial" w:cs="Arial"/>
            <w:color w:val="000000"/>
            <w:sz w:val="23"/>
            <w:szCs w:val="23"/>
            <w:lang w:val="en-GB"/>
          </w:rPr>
          <w:t>the</w:t>
        </w:r>
        <w:r w:rsidRPr="00664B72">
          <w:rPr>
            <w:rFonts w:ascii="Arial" w:hAnsi="Arial" w:cs="Arial"/>
            <w:color w:val="000000"/>
            <w:sz w:val="23"/>
            <w:szCs w:val="23"/>
            <w:lang w:val="en-GB"/>
          </w:rPr>
          <w:t xml:space="preserve"> share of </w:t>
        </w:r>
        <w:r>
          <w:rPr>
            <w:rFonts w:ascii="Arial" w:hAnsi="Arial" w:cs="Arial"/>
            <w:color w:val="000000"/>
            <w:sz w:val="23"/>
            <w:szCs w:val="23"/>
            <w:lang w:val="en-GB"/>
          </w:rPr>
          <w:t>the country c in the aggregate discipline d over all years</w:t>
        </w:r>
        <w:r w:rsidRPr="00664B72">
          <w:rPr>
            <w:rFonts w:ascii="Arial" w:hAnsi="Arial" w:cs="Arial"/>
            <w:color w:val="000000"/>
            <w:sz w:val="23"/>
            <w:szCs w:val="23"/>
            <w:lang w:val="en-GB"/>
          </w:rPr>
          <w:t>:</w:t>
        </w:r>
      </w:ins>
    </w:p>
    <w:p w14:paraId="18707E9B" w14:textId="77777777" w:rsidR="00DE6C64" w:rsidRPr="00664B72" w:rsidRDefault="00DE6C64" w:rsidP="00DE6C64">
      <w:pPr>
        <w:pStyle w:val="NormalWeb"/>
        <w:shd w:val="clear" w:color="auto" w:fill="FEFEFE"/>
        <w:spacing w:before="0" w:beforeAutospacing="0" w:after="0" w:afterAutospacing="0"/>
        <w:rPr>
          <w:ins w:id="523" w:author="Srholec Martin" w:date="2019-03-12T11:12:00Z"/>
          <w:rFonts w:ascii="Arial" w:hAnsi="Arial" w:cs="Arial"/>
          <w:color w:val="000000"/>
          <w:sz w:val="23"/>
          <w:szCs w:val="23"/>
          <w:lang w:val="en-GB"/>
        </w:rPr>
      </w:pPr>
      <w:ins w:id="524" w:author="Srholec Martin" w:date="2019-03-12T11:12:00Z">
        <w:r w:rsidRPr="00664B72">
          <w:rPr>
            <w:rStyle w:val="mjx-char"/>
            <w:rFonts w:ascii="MJXc-TeX-math-Iw" w:hAnsi="MJXc-TeX-math-Iw" w:cs="Arial"/>
            <w:color w:val="000000"/>
            <w:sz w:val="25"/>
            <w:szCs w:val="25"/>
            <w:bdr w:val="none" w:sz="0" w:space="0" w:color="auto" w:frame="1"/>
            <w:lang w:val="en-GB"/>
          </w:rPr>
          <w:t>m</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Yy</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d</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Yy</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d</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ins>
    </w:p>
    <w:p w14:paraId="7204DB29" w14:textId="18DC3A9B" w:rsidR="00DE6C64" w:rsidRPr="00DE6C64" w:rsidRDefault="00DE6C64">
      <w:pPr>
        <w:pStyle w:val="NormalWeb"/>
        <w:shd w:val="clear" w:color="auto" w:fill="FEFEFE"/>
        <w:spacing w:before="0" w:beforeAutospacing="0" w:after="0" w:afterAutospacing="0"/>
        <w:rPr>
          <w:ins w:id="525" w:author="Srholec Martin" w:date="2019-03-12T11:11:00Z"/>
          <w:rFonts w:ascii="Arial" w:hAnsi="Arial" w:cs="Arial"/>
          <w:iCs/>
          <w:color w:val="000000"/>
          <w:sz w:val="23"/>
          <w:szCs w:val="23"/>
          <w:lang w:val="en-GB"/>
          <w:rPrChange w:id="526" w:author="Srholec Martin" w:date="2019-03-12T11:12:00Z">
            <w:rPr>
              <w:ins w:id="527" w:author="Srholec Martin" w:date="2019-03-12T11:11:00Z"/>
              <w:rFonts w:ascii="Arial" w:hAnsi="Arial" w:cs="Arial"/>
              <w:i/>
              <w:iCs/>
              <w:color w:val="000000"/>
              <w:sz w:val="23"/>
              <w:szCs w:val="23"/>
              <w:lang w:val="en-GB"/>
            </w:rPr>
          </w:rPrChange>
        </w:rPr>
        <w:pPrChange w:id="528" w:author="Srholec Martin" w:date="2019-03-11T15:04:00Z">
          <w:pPr>
            <w:pStyle w:val="NormalWeb"/>
            <w:shd w:val="clear" w:color="auto" w:fill="FEFEFE"/>
          </w:pPr>
        </w:pPrChange>
      </w:pPr>
    </w:p>
    <w:p w14:paraId="45CBD9D1" w14:textId="77777777" w:rsidR="00DE6C64" w:rsidRDefault="00DE6C64">
      <w:pPr>
        <w:pStyle w:val="NormalWeb"/>
        <w:shd w:val="clear" w:color="auto" w:fill="FEFEFE"/>
        <w:spacing w:before="0" w:beforeAutospacing="0" w:after="0" w:afterAutospacing="0"/>
        <w:rPr>
          <w:ins w:id="529" w:author="Srholec Martin" w:date="2019-03-12T11:11:00Z"/>
          <w:rFonts w:ascii="Arial" w:hAnsi="Arial" w:cs="Arial"/>
          <w:i/>
          <w:iCs/>
          <w:color w:val="000000"/>
          <w:sz w:val="23"/>
          <w:szCs w:val="23"/>
          <w:lang w:val="en-GB"/>
        </w:rPr>
        <w:pPrChange w:id="530" w:author="Srholec Martin" w:date="2019-03-11T15:04:00Z">
          <w:pPr>
            <w:pStyle w:val="NormalWeb"/>
            <w:shd w:val="clear" w:color="auto" w:fill="FEFEFE"/>
          </w:pPr>
        </w:pPrChange>
      </w:pPr>
    </w:p>
    <w:p w14:paraId="300087AB" w14:textId="07FDE095" w:rsidR="001362D0" w:rsidRPr="00664B72" w:rsidDel="00DE6C64" w:rsidRDefault="001362D0">
      <w:pPr>
        <w:pStyle w:val="NormalWeb"/>
        <w:shd w:val="clear" w:color="auto" w:fill="FEFEFE"/>
        <w:spacing w:before="0" w:beforeAutospacing="0" w:after="0" w:afterAutospacing="0"/>
        <w:rPr>
          <w:del w:id="531" w:author="Srholec Martin" w:date="2019-03-12T11:11:00Z"/>
          <w:rFonts w:ascii="Arial" w:hAnsi="Arial" w:cs="Arial"/>
          <w:i/>
          <w:iCs/>
          <w:color w:val="000000"/>
          <w:sz w:val="23"/>
          <w:szCs w:val="23"/>
          <w:lang w:val="en-GB"/>
        </w:rPr>
        <w:pPrChange w:id="532" w:author="Srholec Martin" w:date="2019-03-11T15:04:00Z">
          <w:pPr>
            <w:pStyle w:val="NormalWeb"/>
            <w:shd w:val="clear" w:color="auto" w:fill="FEFEFE"/>
          </w:pPr>
        </w:pPrChange>
      </w:pPr>
      <w:del w:id="533" w:author="Srholec Martin" w:date="2019-03-12T11:11:00Z">
        <w:r w:rsidRPr="00664B72" w:rsidDel="00DE6C64">
          <w:rPr>
            <w:rFonts w:ascii="Arial" w:hAnsi="Arial" w:cs="Arial"/>
            <w:i/>
            <w:iCs/>
            <w:color w:val="000000"/>
            <w:sz w:val="23"/>
            <w:szCs w:val="23"/>
            <w:lang w:val="en-GB"/>
          </w:rPr>
          <w:delText>Description: </w:delText>
        </w:r>
        <w:r w:rsidRPr="00664B72" w:rsidDel="00DE6C64">
          <w:rPr>
            <w:rFonts w:ascii="Arial" w:hAnsi="Arial" w:cs="Arial"/>
            <w:color w:val="000000"/>
            <w:sz w:val="23"/>
            <w:szCs w:val="23"/>
            <w:lang w:val="en-GB"/>
          </w:rPr>
          <w:delText>The euclidian distance between journal country distribution and the disciplines country distribution.</w:delText>
        </w:r>
      </w:del>
    </w:p>
    <w:p w14:paraId="1F617E5E" w14:textId="5993D579" w:rsidR="001362D0" w:rsidRPr="00664B72" w:rsidDel="00DE6C64" w:rsidRDefault="001362D0">
      <w:pPr>
        <w:pStyle w:val="NormalWeb"/>
        <w:shd w:val="clear" w:color="auto" w:fill="FEFEFE"/>
        <w:spacing w:before="0" w:beforeAutospacing="0" w:after="0" w:afterAutospacing="0"/>
        <w:rPr>
          <w:del w:id="534" w:author="Srholec Martin" w:date="2019-03-12T11:11:00Z"/>
          <w:rFonts w:ascii="Arial" w:hAnsi="Arial" w:cs="Arial"/>
          <w:i/>
          <w:iCs/>
          <w:color w:val="000000"/>
          <w:sz w:val="23"/>
          <w:szCs w:val="23"/>
          <w:lang w:val="en-GB"/>
        </w:rPr>
        <w:pPrChange w:id="535" w:author="Srholec Martin" w:date="2019-03-11T15:04:00Z">
          <w:pPr>
            <w:pStyle w:val="NormalWeb"/>
            <w:shd w:val="clear" w:color="auto" w:fill="FEFEFE"/>
            <w:spacing w:before="0" w:after="0"/>
          </w:pPr>
        </w:pPrChange>
      </w:pPr>
      <w:del w:id="536" w:author="Srholec Martin" w:date="2019-03-12T11:11:00Z">
        <w:r w:rsidRPr="00664B72" w:rsidDel="00DE6C64">
          <w:rPr>
            <w:rFonts w:ascii="Arial" w:hAnsi="Arial" w:cs="Arial"/>
            <w:i/>
            <w:iCs/>
            <w:color w:val="000000"/>
            <w:sz w:val="23"/>
            <w:szCs w:val="23"/>
            <w:lang w:val="en-GB"/>
          </w:rPr>
          <w:delText>Input: </w:delText>
        </w:r>
        <w:r w:rsidRPr="00664B72" w:rsidDel="00DE6C64">
          <w:rPr>
            <w:rStyle w:val="mjx-char"/>
            <w:rFonts w:ascii="MJXc-TeX-math-Iw" w:hAnsi="MJXc-TeX-math-Iw" w:cs="Arial"/>
            <w:color w:val="000000"/>
            <w:sz w:val="25"/>
            <w:szCs w:val="25"/>
            <w:bdr w:val="none" w:sz="0" w:space="0" w:color="auto" w:frame="1"/>
            <w:lang w:val="en-GB"/>
          </w:rPr>
          <w:delText>x</w:delText>
        </w:r>
        <w:r w:rsidRPr="00664B72" w:rsidDel="00DE6C64">
          <w:rPr>
            <w:rStyle w:val="mjx-char"/>
            <w:rFonts w:ascii="MJXc-TeX-math-Iw" w:hAnsi="MJXc-TeX-math-Iw" w:cs="Arial"/>
            <w:color w:val="000000"/>
            <w:sz w:val="17"/>
            <w:szCs w:val="17"/>
            <w:bdr w:val="none" w:sz="0" w:space="0" w:color="auto" w:frame="1"/>
            <w:lang w:val="en-GB"/>
          </w:rPr>
          <w:delText>j</w:delText>
        </w:r>
        <w:r w:rsidRPr="00664B72" w:rsidDel="00DE6C64">
          <w:rPr>
            <w:rStyle w:val="mjx-char"/>
            <w:rFonts w:ascii="MJXc-TeX-main-Rw" w:hAnsi="MJXc-TeX-main-Rw" w:cs="Arial"/>
            <w:color w:val="000000"/>
            <w:sz w:val="17"/>
            <w:szCs w:val="17"/>
            <w:bdr w:val="none" w:sz="0" w:space="0" w:color="auto" w:frame="1"/>
            <w:lang w:val="en-GB"/>
          </w:rPr>
          <w:delText>,</w:delText>
        </w:r>
        <w:r w:rsidRPr="00664B72" w:rsidDel="00DE6C64">
          <w:rPr>
            <w:rStyle w:val="mjx-char"/>
            <w:rFonts w:ascii="MJXc-TeX-math-Iw" w:hAnsi="MJXc-TeX-math-Iw" w:cs="Arial"/>
            <w:color w:val="000000"/>
            <w:sz w:val="17"/>
            <w:szCs w:val="17"/>
            <w:bdr w:val="none" w:sz="0" w:space="0" w:color="auto" w:frame="1"/>
            <w:lang w:val="en-GB"/>
          </w:rPr>
          <w:delText>y</w:delText>
        </w:r>
        <w:r w:rsidRPr="00664B72" w:rsidDel="00DE6C64">
          <w:rPr>
            <w:rFonts w:ascii="Arial" w:hAnsi="Arial" w:cs="Arial"/>
            <w:color w:val="000000"/>
            <w:sz w:val="23"/>
            <w:szCs w:val="23"/>
            <w:lang w:val="en-GB"/>
          </w:rPr>
          <w:delText> and </w:delText>
        </w:r>
        <w:r w:rsidRPr="00664B72" w:rsidDel="00DE6C64">
          <w:rPr>
            <w:rStyle w:val="mjx-char"/>
            <w:rFonts w:ascii="MJXc-TeX-math-Iw" w:hAnsi="MJXc-TeX-math-Iw" w:cs="Arial"/>
            <w:color w:val="000000"/>
            <w:sz w:val="25"/>
            <w:szCs w:val="25"/>
            <w:bdr w:val="none" w:sz="0" w:space="0" w:color="auto" w:frame="1"/>
            <w:lang w:val="en-GB"/>
          </w:rPr>
          <w:delText>m</w:delText>
        </w:r>
        <w:r w:rsidRPr="00664B72" w:rsidDel="00DE6C64">
          <w:rPr>
            <w:rStyle w:val="mjx-char"/>
            <w:rFonts w:ascii="MJXc-TeX-math-Iw" w:hAnsi="MJXc-TeX-math-Iw" w:cs="Arial"/>
            <w:color w:val="000000"/>
            <w:sz w:val="17"/>
            <w:szCs w:val="17"/>
            <w:bdr w:val="none" w:sz="0" w:space="0" w:color="auto" w:frame="1"/>
            <w:lang w:val="en-GB"/>
          </w:rPr>
          <w:delText>d</w:delText>
        </w:r>
      </w:del>
    </w:p>
    <w:p w14:paraId="7A39AE6B" w14:textId="6AF6BB07" w:rsidR="001362D0" w:rsidRDefault="001362D0">
      <w:pPr>
        <w:pStyle w:val="NormalWeb"/>
        <w:shd w:val="clear" w:color="auto" w:fill="FEFEFE"/>
        <w:spacing w:before="0" w:beforeAutospacing="0" w:after="0" w:afterAutospacing="0"/>
        <w:rPr>
          <w:ins w:id="537" w:author="Srholec Martin" w:date="2019-03-12T11:14:00Z"/>
          <w:rFonts w:ascii="Arial" w:hAnsi="Arial" w:cs="Arial"/>
          <w:color w:val="000000"/>
          <w:sz w:val="23"/>
          <w:szCs w:val="23"/>
          <w:lang w:val="en-GB"/>
        </w:rPr>
        <w:pPrChange w:id="538" w:author="Srholec Martin" w:date="2019-03-11T15:04:00Z">
          <w:pPr>
            <w:pStyle w:val="NormalWeb"/>
            <w:shd w:val="clear" w:color="auto" w:fill="FEFEFE"/>
          </w:pPr>
        </w:pPrChange>
      </w:pPr>
      <w:r w:rsidRPr="00664B72">
        <w:rPr>
          <w:rFonts w:ascii="Arial" w:hAnsi="Arial" w:cs="Arial"/>
          <w:i/>
          <w:iCs/>
          <w:color w:val="000000"/>
          <w:sz w:val="23"/>
          <w:szCs w:val="23"/>
          <w:lang w:val="en-GB"/>
        </w:rPr>
        <w:t>Source: </w:t>
      </w:r>
      <w:r w:rsidRPr="00664B72">
        <w:rPr>
          <w:rFonts w:ascii="Arial" w:hAnsi="Arial" w:cs="Arial"/>
          <w:color w:val="000000"/>
          <w:sz w:val="23"/>
          <w:szCs w:val="23"/>
          <w:lang w:val="en-GB"/>
        </w:rPr>
        <w:t>Zitt and Bassecoulard (1998)</w:t>
      </w:r>
    </w:p>
    <w:p w14:paraId="1671F2FB" w14:textId="77777777" w:rsidR="008A17FD" w:rsidRDefault="008A17FD">
      <w:pPr>
        <w:pStyle w:val="NormalWeb"/>
        <w:shd w:val="clear" w:color="auto" w:fill="FEFEFE"/>
        <w:spacing w:before="0" w:beforeAutospacing="0" w:after="0" w:afterAutospacing="0"/>
        <w:rPr>
          <w:ins w:id="539" w:author="Srholec Martin" w:date="2019-03-12T11:07:00Z"/>
          <w:rFonts w:ascii="Arial" w:hAnsi="Arial" w:cs="Arial"/>
          <w:color w:val="000000"/>
          <w:sz w:val="23"/>
          <w:szCs w:val="23"/>
          <w:lang w:val="en-GB"/>
        </w:rPr>
        <w:pPrChange w:id="540" w:author="Srholec Martin" w:date="2019-03-11T15:04:00Z">
          <w:pPr>
            <w:pStyle w:val="NormalWeb"/>
            <w:shd w:val="clear" w:color="auto" w:fill="FEFEFE"/>
          </w:pPr>
        </w:pPrChange>
      </w:pPr>
    </w:p>
    <w:p w14:paraId="097AE4FC" w14:textId="77777777" w:rsidR="00DE6C64" w:rsidRPr="00664B72" w:rsidRDefault="00DE6C64">
      <w:pPr>
        <w:pStyle w:val="NormalWeb"/>
        <w:shd w:val="clear" w:color="auto" w:fill="FEFEFE"/>
        <w:spacing w:before="0" w:beforeAutospacing="0" w:after="0" w:afterAutospacing="0"/>
        <w:rPr>
          <w:rFonts w:ascii="Arial" w:hAnsi="Arial" w:cs="Arial"/>
          <w:i/>
          <w:iCs/>
          <w:color w:val="000000"/>
          <w:sz w:val="23"/>
          <w:szCs w:val="23"/>
          <w:lang w:val="en-GB"/>
        </w:rPr>
        <w:pPrChange w:id="541" w:author="Srholec Martin" w:date="2019-03-11T15:04:00Z">
          <w:pPr>
            <w:pStyle w:val="NormalWeb"/>
            <w:shd w:val="clear" w:color="auto" w:fill="FEFEFE"/>
          </w:pPr>
        </w:pPrChange>
      </w:pPr>
    </w:p>
    <w:p w14:paraId="11E529A6" w14:textId="368FEF8B" w:rsidR="001362D0" w:rsidRPr="00664B72" w:rsidRDefault="001362D0">
      <w:pPr>
        <w:pStyle w:val="Heading5"/>
        <w:shd w:val="clear" w:color="auto" w:fill="FEFEFE"/>
        <w:spacing w:before="0"/>
        <w:jc w:val="center"/>
        <w:rPr>
          <w:rFonts w:ascii="Arial" w:hAnsi="Arial" w:cs="Arial"/>
          <w:color w:val="000000"/>
          <w:sz w:val="27"/>
          <w:szCs w:val="27"/>
          <w:lang w:val="en-GB"/>
        </w:rPr>
        <w:pPrChange w:id="542" w:author="Srholec Martin" w:date="2019-03-11T15:04:00Z">
          <w:pPr>
            <w:pStyle w:val="Heading5"/>
            <w:shd w:val="clear" w:color="auto" w:fill="FEFEFE"/>
            <w:jc w:val="center"/>
          </w:pPr>
        </w:pPrChange>
      </w:pPr>
      <w:r w:rsidRPr="00664B72">
        <w:rPr>
          <w:rFonts w:ascii="Arial" w:hAnsi="Arial" w:cs="Arial"/>
          <w:color w:val="000000"/>
          <w:sz w:val="27"/>
          <w:szCs w:val="27"/>
          <w:lang w:val="en-GB"/>
        </w:rPr>
        <w:t>Gini</w:t>
      </w:r>
      <w:ins w:id="543" w:author="Srholec Martin" w:date="2019-03-12T11:16:00Z">
        <w:r w:rsidR="008A17FD">
          <w:rPr>
            <w:rFonts w:ascii="Arial" w:hAnsi="Arial" w:cs="Arial"/>
            <w:color w:val="000000"/>
            <w:sz w:val="27"/>
            <w:szCs w:val="27"/>
            <w:lang w:val="en-GB"/>
          </w:rPr>
          <w:t>-</w:t>
        </w:r>
      </w:ins>
      <w:r w:rsidRPr="00664B72">
        <w:rPr>
          <w:rFonts w:ascii="Arial" w:hAnsi="Arial" w:cs="Arial"/>
          <w:color w:val="000000"/>
          <w:sz w:val="27"/>
          <w:szCs w:val="27"/>
          <w:lang w:val="en-GB"/>
        </w:rPr>
        <w:t>Simpson diversity of journal country distribution</w:t>
      </w:r>
    </w:p>
    <w:p w14:paraId="00742E9A" w14:textId="77777777" w:rsidR="008A17FD" w:rsidRDefault="008A17FD">
      <w:pPr>
        <w:pStyle w:val="NormalWeb"/>
        <w:shd w:val="clear" w:color="auto" w:fill="FEFEFE"/>
        <w:spacing w:before="0" w:beforeAutospacing="0" w:after="0" w:afterAutospacing="0"/>
        <w:rPr>
          <w:ins w:id="544" w:author="Srholec Martin" w:date="2019-03-12T11:15:00Z"/>
          <w:rFonts w:ascii="Arial" w:hAnsi="Arial" w:cs="Arial"/>
          <w:i/>
          <w:iCs/>
          <w:color w:val="000000"/>
          <w:sz w:val="23"/>
          <w:szCs w:val="23"/>
          <w:lang w:val="en-GB"/>
        </w:rPr>
        <w:pPrChange w:id="545" w:author="Srholec Martin" w:date="2019-03-11T15:04:00Z">
          <w:pPr>
            <w:pStyle w:val="NormalWeb"/>
            <w:shd w:val="clear" w:color="auto" w:fill="FEFEFE"/>
            <w:spacing w:before="0" w:after="0"/>
          </w:pPr>
        </w:pPrChange>
      </w:pPr>
    </w:p>
    <w:p w14:paraId="1F7B72A3" w14:textId="24C04DC4" w:rsidR="001362D0" w:rsidRPr="00664B72" w:rsidRDefault="001362D0">
      <w:pPr>
        <w:pStyle w:val="NormalWeb"/>
        <w:shd w:val="clear" w:color="auto" w:fill="FEFEFE"/>
        <w:spacing w:before="0" w:beforeAutospacing="0" w:after="0" w:afterAutospacing="0"/>
        <w:rPr>
          <w:rFonts w:ascii="Arial" w:hAnsi="Arial" w:cs="Arial"/>
          <w:i/>
          <w:iCs/>
          <w:color w:val="000000"/>
          <w:sz w:val="23"/>
          <w:szCs w:val="23"/>
          <w:lang w:val="en-GB"/>
        </w:rPr>
        <w:pPrChange w:id="546" w:author="Srholec Martin" w:date="2019-03-11T15:04:00Z">
          <w:pPr>
            <w:pStyle w:val="NormalWeb"/>
            <w:shd w:val="clear" w:color="auto" w:fill="FEFEFE"/>
            <w:spacing w:before="0" w:after="0"/>
          </w:pPr>
        </w:pPrChange>
      </w:pPr>
      <w:del w:id="547" w:author="Srholec Martin" w:date="2019-03-12T11:14:00Z">
        <w:r w:rsidRPr="00664B72" w:rsidDel="008A17FD">
          <w:rPr>
            <w:rFonts w:ascii="Arial" w:hAnsi="Arial" w:cs="Arial"/>
            <w:i/>
            <w:iCs/>
            <w:color w:val="000000"/>
            <w:sz w:val="23"/>
            <w:szCs w:val="23"/>
            <w:lang w:val="en-GB"/>
          </w:rPr>
          <w:delText>Formula: </w:delText>
        </w:r>
      </w:del>
      <w:r w:rsidRPr="00664B72">
        <w:rPr>
          <w:rStyle w:val="mjx-char"/>
          <w:rFonts w:ascii="MJXc-TeX-math-Iw" w:hAnsi="MJXc-TeX-math-Iw" w:cs="Arial"/>
          <w:color w:val="000000"/>
          <w:sz w:val="25"/>
          <w:szCs w:val="25"/>
          <w:bdr w:val="none" w:sz="0" w:space="0" w:color="auto" w:frame="1"/>
          <w:lang w:val="en-GB"/>
        </w:rPr>
        <w:t>g</w:t>
      </w:r>
      <w:ins w:id="548" w:author="Srholec Martin" w:date="2019-03-12T11:15:00Z">
        <w:r w:rsidR="008A17FD">
          <w:rPr>
            <w:rStyle w:val="mjx-char"/>
            <w:rFonts w:ascii="MJXc-TeX-math-Iw" w:hAnsi="MJXc-TeX-math-Iw" w:cs="Arial"/>
            <w:color w:val="000000"/>
            <w:sz w:val="25"/>
            <w:szCs w:val="25"/>
            <w:bdr w:val="none" w:sz="0" w:space="0" w:color="auto" w:frame="1"/>
            <w:lang w:val="en-GB"/>
          </w:rPr>
          <w:t>^</w:t>
        </w:r>
      </w:ins>
      <w:r w:rsidRPr="00664B72">
        <w:rPr>
          <w:rStyle w:val="mjx-char"/>
          <w:rFonts w:ascii="MJXc-TeX-math-Iw" w:hAnsi="MJXc-TeX-math-Iw" w:cs="Arial"/>
          <w:color w:val="000000"/>
          <w:sz w:val="17"/>
          <w:szCs w:val="17"/>
          <w:bdr w:val="none" w:sz="0" w:space="0" w:color="auto" w:frame="1"/>
          <w:lang w:val="en-GB"/>
        </w:rPr>
        <w:t>GiniSimpson</w:t>
      </w:r>
      <w:ins w:id="549" w:author="Srholec Martin" w:date="2019-03-12T11:15:00Z">
        <w:r w:rsidR="008A17FD">
          <w:rPr>
            <w:rStyle w:val="mjx-char"/>
            <w:rFonts w:ascii="MJXc-TeX-math-Iw" w:hAnsi="MJXc-TeX-math-Iw" w:cs="Arial"/>
            <w:color w:val="000000"/>
            <w:sz w:val="17"/>
            <w:szCs w:val="17"/>
            <w:bdr w:val="none" w:sz="0" w:space="0" w:color="auto" w:frame="1"/>
            <w:lang w:val="en-GB"/>
          </w:rPr>
          <w:t>_{j,d,y}</w:t>
        </w:r>
      </w:ins>
      <w:r w:rsidRPr="00664B72">
        <w:rPr>
          <w:rStyle w:val="mjx-char"/>
          <w:rFonts w:ascii="MJXc-TeX-main-Rw" w:hAnsi="MJXc-TeX-main-Rw" w:cs="Arial"/>
          <w:color w:val="000000"/>
          <w:sz w:val="25"/>
          <w:szCs w:val="25"/>
          <w:bdr w:val="none" w:sz="0" w:space="0" w:color="auto" w:frame="1"/>
          <w:lang w:val="en-GB"/>
        </w:rPr>
        <w:t>=1−</w:t>
      </w:r>
      <w:r w:rsidRPr="00664B72">
        <w:rPr>
          <w:rStyle w:val="mjx-char"/>
          <w:rFonts w:ascii="MJXc-TeX-size1-Rw" w:hAnsi="MJXc-TeX-size1-Rw" w:cs="Arial"/>
          <w:color w:val="000000"/>
          <w:sz w:val="25"/>
          <w:szCs w:val="25"/>
          <w:bdr w:val="none" w:sz="0" w:space="0" w:color="auto" w:frame="1"/>
          <w:lang w:val="en-GB"/>
        </w:rPr>
        <w:t>∑</w:t>
      </w:r>
      <w:del w:id="550" w:author="Srholec Martin" w:date="2019-03-12T11:14:00Z">
        <w:r w:rsidRPr="00664B72" w:rsidDel="008A17FD">
          <w:rPr>
            <w:rStyle w:val="mjx-char"/>
            <w:rFonts w:ascii="MJXc-TeX-math-Iw" w:hAnsi="MJXc-TeX-math-Iw" w:cs="Arial"/>
            <w:color w:val="000000"/>
            <w:sz w:val="17"/>
            <w:szCs w:val="17"/>
            <w:bdr w:val="none" w:sz="0" w:space="0" w:color="auto" w:frame="1"/>
            <w:lang w:val="en-GB"/>
          </w:rPr>
          <w:delText>D</w:delText>
        </w:r>
        <w:r w:rsidRPr="00664B72" w:rsidDel="008A17FD">
          <w:rPr>
            <w:rStyle w:val="mjx-char"/>
            <w:rFonts w:ascii="MJXc-TeX-main-Rw" w:hAnsi="MJXc-TeX-main-Rw" w:cs="Arial"/>
            <w:color w:val="000000"/>
            <w:sz w:val="12"/>
            <w:szCs w:val="12"/>
            <w:bdr w:val="none" w:sz="0" w:space="0" w:color="auto" w:frame="1"/>
            <w:lang w:val="en-GB"/>
          </w:rPr>
          <w:delText>2</w:delText>
        </w:r>
        <w:r w:rsidRPr="00664B72" w:rsidDel="008A17FD">
          <w:rPr>
            <w:rStyle w:val="mjx-char"/>
            <w:rFonts w:ascii="MJXc-TeX-math-Iw" w:hAnsi="MJXc-TeX-math-Iw" w:cs="Arial"/>
            <w:color w:val="000000"/>
            <w:sz w:val="12"/>
            <w:szCs w:val="12"/>
            <w:bdr w:val="none" w:sz="0" w:space="0" w:color="auto" w:frame="1"/>
            <w:lang w:val="en-GB"/>
          </w:rPr>
          <w:delText>c</w:delText>
        </w:r>
      </w:del>
      <w:ins w:id="551" w:author="Srholec Martin" w:date="2019-03-12T11:14:00Z">
        <w:r w:rsidR="008A17FD">
          <w:rPr>
            <w:rStyle w:val="mjx-char"/>
            <w:rFonts w:ascii="MJXc-TeX-math-Iw" w:hAnsi="MJXc-TeX-math-Iw" w:cs="Arial"/>
            <w:color w:val="000000"/>
            <w:sz w:val="17"/>
            <w:szCs w:val="17"/>
            <w:bdr w:val="none" w:sz="0" w:space="0" w:color="auto" w:frame="1"/>
            <w:lang w:val="en-GB"/>
          </w:rPr>
          <w:t>N</w:t>
        </w:r>
        <w:r w:rsidR="008A17FD" w:rsidRPr="00664B72">
          <w:rPr>
            <w:rStyle w:val="mjx-char"/>
            <w:rFonts w:ascii="MJXc-TeX-main-Rw" w:hAnsi="MJXc-TeX-main-Rw" w:cs="Arial"/>
            <w:color w:val="000000"/>
            <w:sz w:val="12"/>
            <w:szCs w:val="12"/>
            <w:bdr w:val="none" w:sz="0" w:space="0" w:color="auto" w:frame="1"/>
            <w:lang w:val="en-GB"/>
          </w:rPr>
          <w:t>2</w:t>
        </w:r>
        <w:r w:rsidR="008A17FD" w:rsidRPr="00664B72">
          <w:rPr>
            <w:rStyle w:val="mjx-char"/>
            <w:rFonts w:ascii="MJXc-TeX-math-Iw" w:hAnsi="MJXc-TeX-math-Iw" w:cs="Arial"/>
            <w:color w:val="000000"/>
            <w:sz w:val="12"/>
            <w:szCs w:val="12"/>
            <w:bdr w:val="none" w:sz="0" w:space="0" w:color="auto" w:frame="1"/>
            <w:lang w:val="en-GB"/>
          </w:rPr>
          <w:t>c</w:t>
        </w:r>
      </w:ins>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size1-Rw" w:hAnsi="MJXc-TeX-size1-Rw" w:cs="Arial"/>
          <w:color w:val="000000"/>
          <w:sz w:val="17"/>
          <w:szCs w:val="17"/>
          <w:bdr w:val="none" w:sz="0" w:space="0" w:color="auto" w:frame="1"/>
          <w:lang w:val="en-GB"/>
        </w:rPr>
        <w:t>∑</w:t>
      </w:r>
      <w:del w:id="552" w:author="Srholec Martin" w:date="2019-03-12T11:15:00Z">
        <w:r w:rsidRPr="00664B72" w:rsidDel="008A17FD">
          <w:rPr>
            <w:rStyle w:val="mjx-char"/>
            <w:rFonts w:ascii="MJXc-TeX-math-Iw" w:hAnsi="MJXc-TeX-math-Iw" w:cs="Arial"/>
            <w:color w:val="000000"/>
            <w:sz w:val="17"/>
            <w:szCs w:val="17"/>
            <w:bdr w:val="none" w:sz="0" w:space="0" w:color="auto" w:frame="1"/>
            <w:lang w:val="en-GB"/>
          </w:rPr>
          <w:delText>D</w:delText>
        </w:r>
        <w:r w:rsidRPr="00664B72" w:rsidDel="008A17FD">
          <w:rPr>
            <w:rStyle w:val="mjx-char"/>
            <w:rFonts w:ascii="MJXc-TeX-math-Iw" w:hAnsi="MJXc-TeX-math-Iw" w:cs="Arial"/>
            <w:color w:val="000000"/>
            <w:sz w:val="12"/>
            <w:szCs w:val="12"/>
            <w:bdr w:val="none" w:sz="0" w:space="0" w:color="auto" w:frame="1"/>
            <w:lang w:val="en-GB"/>
          </w:rPr>
          <w:delText>c</w:delText>
        </w:r>
      </w:del>
      <w:ins w:id="553" w:author="Srholec Martin" w:date="2019-03-12T11:15:00Z">
        <w:r w:rsidR="008A17FD">
          <w:rPr>
            <w:rStyle w:val="mjx-char"/>
            <w:rFonts w:ascii="MJXc-TeX-math-Iw" w:hAnsi="MJXc-TeX-math-Iw" w:cs="Arial"/>
            <w:color w:val="000000"/>
            <w:sz w:val="17"/>
            <w:szCs w:val="17"/>
            <w:bdr w:val="none" w:sz="0" w:space="0" w:color="auto" w:frame="1"/>
            <w:lang w:val="en-GB"/>
          </w:rPr>
          <w:t>N</w:t>
        </w:r>
        <w:r w:rsidR="008A17FD" w:rsidRPr="00664B72">
          <w:rPr>
            <w:rStyle w:val="mjx-char"/>
            <w:rFonts w:ascii="MJXc-TeX-math-Iw" w:hAnsi="MJXc-TeX-math-Iw" w:cs="Arial"/>
            <w:color w:val="000000"/>
            <w:sz w:val="12"/>
            <w:szCs w:val="12"/>
            <w:bdr w:val="none" w:sz="0" w:space="0" w:color="auto" w:frame="1"/>
            <w:lang w:val="en-GB"/>
          </w:rPr>
          <w:t>c</w:t>
        </w:r>
      </w:ins>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in-Rw" w:hAnsi="MJXc-TeX-main-Rw" w:cs="Arial"/>
          <w:color w:val="000000"/>
          <w:sz w:val="12"/>
          <w:szCs w:val="12"/>
          <w:bdr w:val="none" w:sz="0" w:space="0" w:color="auto" w:frame="1"/>
          <w:lang w:val="en-GB"/>
        </w:rPr>
        <w:t>2</w:t>
      </w:r>
    </w:p>
    <w:p w14:paraId="5DE9ACEE" w14:textId="641DE715" w:rsidR="001362D0" w:rsidRPr="00664B72" w:rsidDel="008A17FD" w:rsidRDefault="001362D0">
      <w:pPr>
        <w:pStyle w:val="NormalWeb"/>
        <w:shd w:val="clear" w:color="auto" w:fill="FEFEFE"/>
        <w:spacing w:before="0" w:beforeAutospacing="0" w:after="0" w:afterAutospacing="0"/>
        <w:rPr>
          <w:del w:id="554" w:author="Srholec Martin" w:date="2019-03-12T11:17:00Z"/>
          <w:rFonts w:ascii="Arial" w:hAnsi="Arial" w:cs="Arial"/>
          <w:i/>
          <w:iCs/>
          <w:color w:val="000000"/>
          <w:sz w:val="23"/>
          <w:szCs w:val="23"/>
          <w:lang w:val="en-GB"/>
        </w:rPr>
        <w:pPrChange w:id="555" w:author="Srholec Martin" w:date="2019-03-11T15:04:00Z">
          <w:pPr>
            <w:pStyle w:val="NormalWeb"/>
            <w:shd w:val="clear" w:color="auto" w:fill="FEFEFE"/>
          </w:pPr>
        </w:pPrChange>
      </w:pPr>
      <w:del w:id="556" w:author="Srholec Martin" w:date="2019-03-12T11:17:00Z">
        <w:r w:rsidRPr="00664B72" w:rsidDel="008A17FD">
          <w:rPr>
            <w:rFonts w:ascii="Arial" w:hAnsi="Arial" w:cs="Arial"/>
            <w:i/>
            <w:iCs/>
            <w:color w:val="000000"/>
            <w:sz w:val="23"/>
            <w:szCs w:val="23"/>
            <w:lang w:val="en-GB"/>
          </w:rPr>
          <w:lastRenderedPageBreak/>
          <w:delText>Description: </w:delText>
        </w:r>
        <w:r w:rsidRPr="00664B72" w:rsidDel="008A17FD">
          <w:rPr>
            <w:rFonts w:ascii="Arial" w:hAnsi="Arial" w:cs="Arial"/>
            <w:color w:val="000000"/>
            <w:sz w:val="23"/>
            <w:szCs w:val="23"/>
            <w:lang w:val="en-GB"/>
          </w:rPr>
          <w:delText>Gini-Simpson Index is a standard tool for measuring diversity in ecology. This indicator does not take into account size of research sectors in different countries</w:delText>
        </w:r>
      </w:del>
    </w:p>
    <w:p w14:paraId="689C1EDE" w14:textId="5227597B" w:rsidR="001362D0" w:rsidRPr="00664B72" w:rsidDel="008A17FD" w:rsidRDefault="001362D0">
      <w:pPr>
        <w:pStyle w:val="NormalWeb"/>
        <w:shd w:val="clear" w:color="auto" w:fill="FEFEFE"/>
        <w:spacing w:before="0" w:beforeAutospacing="0" w:after="0" w:afterAutospacing="0"/>
        <w:rPr>
          <w:del w:id="557" w:author="Srholec Martin" w:date="2019-03-12T11:17:00Z"/>
          <w:rFonts w:ascii="Arial" w:hAnsi="Arial" w:cs="Arial"/>
          <w:i/>
          <w:iCs/>
          <w:color w:val="000000"/>
          <w:sz w:val="23"/>
          <w:szCs w:val="23"/>
          <w:lang w:val="en-GB"/>
        </w:rPr>
        <w:pPrChange w:id="558" w:author="Srholec Martin" w:date="2019-03-11T15:04:00Z">
          <w:pPr>
            <w:pStyle w:val="NormalWeb"/>
            <w:shd w:val="clear" w:color="auto" w:fill="FEFEFE"/>
            <w:spacing w:before="0" w:after="0"/>
          </w:pPr>
        </w:pPrChange>
      </w:pPr>
      <w:del w:id="559" w:author="Srholec Martin" w:date="2019-03-12T11:17:00Z">
        <w:r w:rsidRPr="00664B72" w:rsidDel="008A17FD">
          <w:rPr>
            <w:rFonts w:ascii="Arial" w:hAnsi="Arial" w:cs="Arial"/>
            <w:i/>
            <w:iCs/>
            <w:color w:val="000000"/>
            <w:sz w:val="23"/>
            <w:szCs w:val="23"/>
            <w:lang w:val="en-GB"/>
          </w:rPr>
          <w:delText>Input: </w:delText>
        </w:r>
        <w:r w:rsidRPr="00664B72" w:rsidDel="008A17FD">
          <w:rPr>
            <w:rFonts w:ascii="Arial" w:hAnsi="Arial" w:cs="Arial"/>
            <w:color w:val="000000"/>
            <w:sz w:val="23"/>
            <w:szCs w:val="23"/>
            <w:lang w:val="en-GB"/>
          </w:rPr>
          <w:delText>Number of documents in the journal countries </w:delText>
        </w:r>
        <w:r w:rsidRPr="00664B72" w:rsidDel="008A17FD">
          <w:rPr>
            <w:rStyle w:val="mjx-char"/>
            <w:rFonts w:ascii="MJXc-TeX-math-Iw" w:hAnsi="MJXc-TeX-math-Iw" w:cs="Arial"/>
            <w:color w:val="000000"/>
            <w:sz w:val="25"/>
            <w:szCs w:val="25"/>
            <w:bdr w:val="none" w:sz="0" w:space="0" w:color="auto" w:frame="1"/>
            <w:lang w:val="en-GB"/>
          </w:rPr>
          <w:delText>D</w:delText>
        </w:r>
        <w:r w:rsidRPr="00664B72" w:rsidDel="008A17FD">
          <w:rPr>
            <w:rStyle w:val="mjx-char"/>
            <w:rFonts w:ascii="MJXc-TeX-math-Iw" w:hAnsi="MJXc-TeX-math-Iw" w:cs="Arial"/>
            <w:color w:val="000000"/>
            <w:sz w:val="18"/>
            <w:szCs w:val="18"/>
            <w:bdr w:val="none" w:sz="0" w:space="0" w:color="auto" w:frame="1"/>
            <w:lang w:val="en-GB"/>
          </w:rPr>
          <w:delText>c</w:delText>
        </w:r>
        <w:r w:rsidRPr="00664B72" w:rsidDel="008A17FD">
          <w:rPr>
            <w:rStyle w:val="mjx-char"/>
            <w:rFonts w:ascii="MJXc-TeX-main-Rw" w:hAnsi="MJXc-TeX-main-Rw" w:cs="Arial"/>
            <w:color w:val="000000"/>
            <w:sz w:val="18"/>
            <w:szCs w:val="18"/>
            <w:bdr w:val="none" w:sz="0" w:space="0" w:color="auto" w:frame="1"/>
            <w:lang w:val="en-GB"/>
          </w:rPr>
          <w:delText>,</w:delText>
        </w:r>
        <w:r w:rsidRPr="00664B72" w:rsidDel="008A17FD">
          <w:rPr>
            <w:rStyle w:val="mjx-char"/>
            <w:rFonts w:ascii="MJXc-TeX-math-Iw" w:hAnsi="MJXc-TeX-math-Iw" w:cs="Arial"/>
            <w:color w:val="000000"/>
            <w:sz w:val="18"/>
            <w:szCs w:val="18"/>
            <w:bdr w:val="none" w:sz="0" w:space="0" w:color="auto" w:frame="1"/>
            <w:lang w:val="en-GB"/>
          </w:rPr>
          <w:delText>j</w:delText>
        </w:r>
        <w:r w:rsidRPr="00664B72" w:rsidDel="008A17FD">
          <w:rPr>
            <w:rStyle w:val="mjx-char"/>
            <w:rFonts w:ascii="MJXc-TeX-main-Rw" w:hAnsi="MJXc-TeX-main-Rw" w:cs="Arial"/>
            <w:color w:val="000000"/>
            <w:sz w:val="18"/>
            <w:szCs w:val="18"/>
            <w:bdr w:val="none" w:sz="0" w:space="0" w:color="auto" w:frame="1"/>
            <w:lang w:val="en-GB"/>
          </w:rPr>
          <w:delText>,</w:delText>
        </w:r>
        <w:r w:rsidRPr="00664B72" w:rsidDel="008A17FD">
          <w:rPr>
            <w:rStyle w:val="mjx-char"/>
            <w:rFonts w:ascii="MJXc-TeX-math-Iw" w:hAnsi="MJXc-TeX-math-Iw" w:cs="Arial"/>
            <w:color w:val="000000"/>
            <w:sz w:val="18"/>
            <w:szCs w:val="18"/>
            <w:bdr w:val="none" w:sz="0" w:space="0" w:color="auto" w:frame="1"/>
            <w:lang w:val="en-GB"/>
          </w:rPr>
          <w:delText>y</w:delText>
        </w:r>
        <w:r w:rsidRPr="00664B72" w:rsidDel="008A17FD">
          <w:rPr>
            <w:rFonts w:ascii="Arial" w:hAnsi="Arial" w:cs="Arial"/>
            <w:color w:val="000000"/>
            <w:sz w:val="23"/>
            <w:szCs w:val="23"/>
            <w:lang w:val="en-GB"/>
          </w:rPr>
          <w:delText> .</w:delText>
        </w:r>
      </w:del>
    </w:p>
    <w:p w14:paraId="485926E1" w14:textId="4AA0B3B3" w:rsidR="001362D0" w:rsidRDefault="001362D0">
      <w:pPr>
        <w:pStyle w:val="NormalWeb"/>
        <w:shd w:val="clear" w:color="auto" w:fill="FEFEFE"/>
        <w:spacing w:before="0" w:beforeAutospacing="0" w:after="0" w:afterAutospacing="0"/>
        <w:rPr>
          <w:ins w:id="560" w:author="Srholec Martin" w:date="2019-03-12T11:17:00Z"/>
          <w:rFonts w:ascii="Arial" w:hAnsi="Arial" w:cs="Arial"/>
          <w:color w:val="000000"/>
          <w:sz w:val="23"/>
          <w:szCs w:val="23"/>
          <w:lang w:val="en-GB"/>
        </w:rPr>
        <w:pPrChange w:id="561" w:author="Srholec Martin" w:date="2019-03-11T15:04:00Z">
          <w:pPr>
            <w:pStyle w:val="NormalWeb"/>
            <w:shd w:val="clear" w:color="auto" w:fill="FEFEFE"/>
          </w:pPr>
        </w:pPrChange>
      </w:pPr>
      <w:r w:rsidRPr="00664B72">
        <w:rPr>
          <w:rFonts w:ascii="Arial" w:hAnsi="Arial" w:cs="Arial"/>
          <w:i/>
          <w:iCs/>
          <w:color w:val="000000"/>
          <w:sz w:val="23"/>
          <w:szCs w:val="23"/>
          <w:lang w:val="en-GB"/>
        </w:rPr>
        <w:t>Source: </w:t>
      </w:r>
      <w:r w:rsidRPr="00664B72">
        <w:rPr>
          <w:rFonts w:ascii="Arial" w:hAnsi="Arial" w:cs="Arial"/>
          <w:color w:val="000000"/>
          <w:sz w:val="23"/>
          <w:szCs w:val="23"/>
          <w:lang w:val="en-GB"/>
        </w:rPr>
        <w:t>Aman (2016)</w:t>
      </w:r>
    </w:p>
    <w:p w14:paraId="121AC913" w14:textId="77777777" w:rsidR="008A17FD" w:rsidRDefault="008A17FD">
      <w:pPr>
        <w:pStyle w:val="NormalWeb"/>
        <w:shd w:val="clear" w:color="auto" w:fill="FEFEFE"/>
        <w:spacing w:before="0" w:beforeAutospacing="0" w:after="0" w:afterAutospacing="0"/>
        <w:rPr>
          <w:ins w:id="562" w:author="Srholec Martin" w:date="2019-03-12T11:07:00Z"/>
          <w:rFonts w:ascii="Arial" w:hAnsi="Arial" w:cs="Arial"/>
          <w:color w:val="000000"/>
          <w:sz w:val="23"/>
          <w:szCs w:val="23"/>
          <w:lang w:val="en-GB"/>
        </w:rPr>
        <w:pPrChange w:id="563" w:author="Srholec Martin" w:date="2019-03-11T15:04:00Z">
          <w:pPr>
            <w:pStyle w:val="NormalWeb"/>
            <w:shd w:val="clear" w:color="auto" w:fill="FEFEFE"/>
          </w:pPr>
        </w:pPrChange>
      </w:pPr>
    </w:p>
    <w:p w14:paraId="438763B6" w14:textId="3C091A67" w:rsidR="00DE6C64" w:rsidRDefault="00DE6C64">
      <w:pPr>
        <w:pStyle w:val="NormalWeb"/>
        <w:shd w:val="clear" w:color="auto" w:fill="FEFEFE"/>
        <w:spacing w:before="0" w:beforeAutospacing="0" w:after="0" w:afterAutospacing="0"/>
        <w:rPr>
          <w:ins w:id="564" w:author="Srholec Martin" w:date="2019-03-12T11:07:00Z"/>
          <w:rFonts w:ascii="Arial" w:hAnsi="Arial" w:cs="Arial"/>
          <w:color w:val="000000"/>
          <w:sz w:val="23"/>
          <w:szCs w:val="23"/>
          <w:lang w:val="en-GB"/>
        </w:rPr>
        <w:pPrChange w:id="565" w:author="Srholec Martin" w:date="2019-03-11T15:04:00Z">
          <w:pPr>
            <w:pStyle w:val="NormalWeb"/>
            <w:shd w:val="clear" w:color="auto" w:fill="FEFEFE"/>
          </w:pPr>
        </w:pPrChange>
      </w:pPr>
    </w:p>
    <w:p w14:paraId="4E707017" w14:textId="0D0CA281" w:rsidR="00DE6C64" w:rsidRPr="00664B72" w:rsidRDefault="00DE6C64" w:rsidP="00DE6C64">
      <w:pPr>
        <w:pStyle w:val="Heading5"/>
        <w:shd w:val="clear" w:color="auto" w:fill="FEFEFE"/>
        <w:spacing w:before="0"/>
        <w:jc w:val="center"/>
        <w:rPr>
          <w:moveTo w:id="566" w:author="Srholec Martin" w:date="2019-03-12T11:07:00Z"/>
          <w:rFonts w:ascii="Arial" w:hAnsi="Arial" w:cs="Arial"/>
          <w:color w:val="000000"/>
          <w:sz w:val="27"/>
          <w:szCs w:val="27"/>
          <w:lang w:val="en-GB"/>
        </w:rPr>
      </w:pPr>
      <w:moveToRangeStart w:id="567" w:author="Srholec Martin" w:date="2019-03-12T11:07:00Z" w:name="move3281289"/>
      <w:moveTo w:id="568" w:author="Srholec Martin" w:date="2019-03-12T11:07:00Z">
        <w:r w:rsidRPr="00664B72">
          <w:rPr>
            <w:rFonts w:ascii="Arial" w:hAnsi="Arial" w:cs="Arial"/>
            <w:color w:val="000000"/>
            <w:sz w:val="27"/>
            <w:szCs w:val="27"/>
            <w:lang w:val="en-GB"/>
          </w:rPr>
          <w:t xml:space="preserve">Gini Index </w:t>
        </w:r>
      </w:moveTo>
      <w:ins w:id="569" w:author="Srholec Martin" w:date="2019-03-12T11:20:00Z">
        <w:r w:rsidR="008A17FD">
          <w:rPr>
            <w:rFonts w:ascii="Arial" w:hAnsi="Arial" w:cs="Arial"/>
            <w:color w:val="000000"/>
            <w:sz w:val="27"/>
            <w:szCs w:val="27"/>
            <w:lang w:val="en-GB"/>
          </w:rPr>
          <w:t xml:space="preserve">of author’s countries </w:t>
        </w:r>
      </w:ins>
      <w:moveTo w:id="570" w:author="Srholec Martin" w:date="2019-03-12T11:07:00Z">
        <w:r w:rsidRPr="00664B72">
          <w:rPr>
            <w:rFonts w:ascii="Arial" w:hAnsi="Arial" w:cs="Arial"/>
            <w:color w:val="000000"/>
            <w:sz w:val="27"/>
            <w:szCs w:val="27"/>
            <w:lang w:val="en-GB"/>
          </w:rPr>
          <w:t xml:space="preserve">weighted by discipline country </w:t>
        </w:r>
        <w:del w:id="571" w:author="Srholec Martin" w:date="2019-03-12T11:19:00Z">
          <w:r w:rsidRPr="00664B72" w:rsidDel="008A17FD">
            <w:rPr>
              <w:rFonts w:ascii="Arial" w:hAnsi="Arial" w:cs="Arial"/>
              <w:color w:val="000000"/>
              <w:sz w:val="27"/>
              <w:szCs w:val="27"/>
              <w:lang w:val="en-GB"/>
            </w:rPr>
            <w:delText>profile</w:delText>
          </w:r>
        </w:del>
      </w:moveTo>
      <w:ins w:id="572" w:author="Srholec Martin" w:date="2019-03-12T11:19:00Z">
        <w:r w:rsidR="008A17FD">
          <w:rPr>
            <w:rFonts w:ascii="Arial" w:hAnsi="Arial" w:cs="Arial"/>
            <w:color w:val="000000"/>
            <w:sz w:val="27"/>
            <w:szCs w:val="27"/>
            <w:lang w:val="en-GB"/>
          </w:rPr>
          <w:t>distribution</w:t>
        </w:r>
      </w:ins>
    </w:p>
    <w:p w14:paraId="0C0984D2" w14:textId="77777777" w:rsidR="008A17FD" w:rsidRDefault="008A17FD" w:rsidP="00DE6C64">
      <w:pPr>
        <w:pStyle w:val="NormalWeb"/>
        <w:shd w:val="clear" w:color="auto" w:fill="FEFEFE"/>
        <w:spacing w:before="0" w:beforeAutospacing="0" w:after="0" w:afterAutospacing="0"/>
        <w:rPr>
          <w:ins w:id="573" w:author="Srholec Martin" w:date="2019-03-12T11:19:00Z"/>
          <w:rFonts w:ascii="Arial" w:hAnsi="Arial" w:cs="Arial"/>
          <w:i/>
          <w:iCs/>
          <w:color w:val="000000"/>
          <w:sz w:val="23"/>
          <w:szCs w:val="23"/>
          <w:lang w:val="en-GB"/>
        </w:rPr>
      </w:pPr>
    </w:p>
    <w:p w14:paraId="22C81115" w14:textId="7CD17F31" w:rsidR="008A17FD" w:rsidRDefault="008A17FD" w:rsidP="00DE6C64">
      <w:pPr>
        <w:pStyle w:val="NormalWeb"/>
        <w:shd w:val="clear" w:color="auto" w:fill="FEFEFE"/>
        <w:spacing w:before="0" w:beforeAutospacing="0" w:after="0" w:afterAutospacing="0"/>
        <w:rPr>
          <w:ins w:id="574" w:author="Srholec Martin" w:date="2019-03-12T11:18:00Z"/>
          <w:rStyle w:val="mjx-char"/>
          <w:rFonts w:ascii="MJXc-TeX-main-Rw" w:hAnsi="MJXc-TeX-main-Rw" w:cs="Arial"/>
          <w:color w:val="000000"/>
          <w:sz w:val="25"/>
          <w:szCs w:val="25"/>
          <w:bdr w:val="none" w:sz="0" w:space="0" w:color="auto" w:frame="1"/>
          <w:lang w:val="en-GB"/>
        </w:rPr>
      </w:pPr>
      <w:ins w:id="575" w:author="Srholec Martin" w:date="2019-03-12T11:17:00Z">
        <w:r>
          <w:rPr>
            <w:rFonts w:ascii="Arial" w:hAnsi="Arial" w:cs="Arial"/>
            <w:i/>
            <w:iCs/>
            <w:color w:val="000000"/>
            <w:sz w:val="23"/>
            <w:szCs w:val="23"/>
            <w:lang w:val="en-GB"/>
          </w:rPr>
          <w:t>g^gini</w:t>
        </w:r>
        <w:r>
          <w:rPr>
            <w:rStyle w:val="mjx-char"/>
            <w:rFonts w:ascii="MJXc-TeX-math-Iw" w:hAnsi="MJXc-TeX-math-Iw" w:cs="Arial"/>
            <w:color w:val="000000"/>
            <w:sz w:val="17"/>
            <w:szCs w:val="17"/>
            <w:bdr w:val="none" w:sz="0" w:space="0" w:color="auto" w:frame="1"/>
            <w:lang w:val="en-GB"/>
          </w:rPr>
          <w:t>_{j,d,y}</w:t>
        </w:r>
        <w:r w:rsidRPr="00664B72">
          <w:rPr>
            <w:rStyle w:val="mjx-char"/>
            <w:rFonts w:ascii="MJXc-TeX-main-Rw" w:hAnsi="MJXc-TeX-main-Rw" w:cs="Arial"/>
            <w:color w:val="000000"/>
            <w:sz w:val="25"/>
            <w:szCs w:val="25"/>
            <w:bdr w:val="none" w:sz="0" w:space="0" w:color="auto" w:frame="1"/>
            <w:lang w:val="en-GB"/>
          </w:rPr>
          <w:t>=</w:t>
        </w:r>
      </w:ins>
      <w:ins w:id="576" w:author="Srholec Martin" w:date="2019-03-12T11:18:00Z">
        <w:r>
          <w:rPr>
            <w:rStyle w:val="mjx-char"/>
            <w:rFonts w:ascii="MJXc-TeX-main-Rw" w:hAnsi="MJXc-TeX-main-Rw" w:cs="Arial"/>
            <w:color w:val="000000"/>
            <w:sz w:val="25"/>
            <w:szCs w:val="25"/>
            <w:bdr w:val="none" w:sz="0" w:space="0" w:color="auto" w:frame="1"/>
            <w:lang w:val="en-GB"/>
          </w:rPr>
          <w:t xml:space="preserve"> xxx</w:t>
        </w:r>
      </w:ins>
    </w:p>
    <w:p w14:paraId="01AFF1AD" w14:textId="77777777" w:rsidR="008A17FD" w:rsidRDefault="008A17FD" w:rsidP="00DE6C64">
      <w:pPr>
        <w:pStyle w:val="NormalWeb"/>
        <w:shd w:val="clear" w:color="auto" w:fill="FEFEFE"/>
        <w:spacing w:before="0" w:beforeAutospacing="0" w:after="0" w:afterAutospacing="0"/>
        <w:rPr>
          <w:ins w:id="577" w:author="Srholec Martin" w:date="2019-03-12T11:18:00Z"/>
          <w:rStyle w:val="mjx-char"/>
          <w:rFonts w:ascii="MJXc-TeX-main-Rw" w:hAnsi="MJXc-TeX-main-Rw" w:cs="Arial"/>
          <w:color w:val="000000"/>
          <w:sz w:val="25"/>
          <w:szCs w:val="25"/>
          <w:bdr w:val="none" w:sz="0" w:space="0" w:color="auto" w:frame="1"/>
          <w:lang w:val="en-GB"/>
        </w:rPr>
      </w:pPr>
    </w:p>
    <w:p w14:paraId="3FA179E7" w14:textId="77777777" w:rsidR="008A17FD" w:rsidRDefault="008A17FD" w:rsidP="00DE6C64">
      <w:pPr>
        <w:pStyle w:val="NormalWeb"/>
        <w:shd w:val="clear" w:color="auto" w:fill="FEFEFE"/>
        <w:spacing w:before="0" w:beforeAutospacing="0" w:after="0" w:afterAutospacing="0"/>
        <w:rPr>
          <w:ins w:id="578" w:author="Srholec Martin" w:date="2019-03-12T11:18:00Z"/>
          <w:rStyle w:val="mjx-char"/>
          <w:rFonts w:ascii="MJXc-TeX-main-Rw" w:hAnsi="MJXc-TeX-main-Rw" w:cs="Arial"/>
          <w:color w:val="000000"/>
          <w:sz w:val="25"/>
          <w:szCs w:val="25"/>
          <w:bdr w:val="none" w:sz="0" w:space="0" w:color="auto" w:frame="1"/>
          <w:lang w:val="en-GB"/>
        </w:rPr>
      </w:pPr>
      <w:ins w:id="579" w:author="Srholec Martin" w:date="2019-03-12T11:18:00Z">
        <w:r>
          <w:rPr>
            <w:rStyle w:val="mjx-char"/>
            <w:rFonts w:ascii="MJXc-TeX-main-Rw" w:hAnsi="MJXc-TeX-main-Rw" w:cs="Arial"/>
            <w:color w:val="000000"/>
            <w:sz w:val="25"/>
            <w:szCs w:val="25"/>
            <w:bdr w:val="none" w:sz="0" w:space="0" w:color="auto" w:frame="1"/>
            <w:lang w:val="en-GB"/>
          </w:rPr>
          <w:t xml:space="preserve">where w = and v = </w:t>
        </w:r>
      </w:ins>
    </w:p>
    <w:p w14:paraId="79EFE2FE" w14:textId="77777777" w:rsidR="008A17FD" w:rsidRDefault="008A17FD" w:rsidP="00DE6C64">
      <w:pPr>
        <w:pStyle w:val="NormalWeb"/>
        <w:shd w:val="clear" w:color="auto" w:fill="FEFEFE"/>
        <w:spacing w:before="0" w:beforeAutospacing="0" w:after="0" w:afterAutospacing="0"/>
        <w:rPr>
          <w:ins w:id="580" w:author="Srholec Martin" w:date="2019-03-12T11:18:00Z"/>
          <w:rStyle w:val="mjx-char"/>
          <w:rFonts w:ascii="MJXc-TeX-main-Rw" w:hAnsi="MJXc-TeX-main-Rw" w:cs="Arial"/>
          <w:color w:val="000000"/>
          <w:sz w:val="25"/>
          <w:szCs w:val="25"/>
          <w:bdr w:val="none" w:sz="0" w:space="0" w:color="auto" w:frame="1"/>
          <w:lang w:val="en-GB"/>
        </w:rPr>
      </w:pPr>
    </w:p>
    <w:p w14:paraId="5D83D9B0" w14:textId="77777777" w:rsidR="008A17FD" w:rsidRPr="00664B72" w:rsidRDefault="008A17FD" w:rsidP="008A17FD">
      <w:pPr>
        <w:pStyle w:val="NormalWeb"/>
        <w:shd w:val="clear" w:color="auto" w:fill="FEFEFE"/>
        <w:spacing w:before="0" w:beforeAutospacing="0" w:after="0" w:afterAutospacing="0"/>
        <w:rPr>
          <w:ins w:id="581" w:author="Srholec Martin" w:date="2019-03-12T11:18:00Z"/>
          <w:rFonts w:ascii="Arial" w:hAnsi="Arial" w:cs="Arial"/>
          <w:color w:val="000000"/>
          <w:sz w:val="23"/>
          <w:szCs w:val="23"/>
          <w:lang w:val="en-GB"/>
        </w:rPr>
      </w:pPr>
      <w:ins w:id="582" w:author="Srholec Martin" w:date="2019-03-12T11:18:00Z">
        <w:r>
          <w:rPr>
            <w:rStyle w:val="mjx-char"/>
            <w:rFonts w:ascii="MJXc-TeX-main-Rw" w:hAnsi="MJXc-TeX-main-Rw" w:cs="Arial"/>
            <w:color w:val="000000"/>
            <w:sz w:val="25"/>
            <w:szCs w:val="25"/>
            <w:bdr w:val="none" w:sz="0" w:space="0" w:color="auto" w:frame="1"/>
            <w:lang w:val="en-GB"/>
          </w:rPr>
          <w:t xml:space="preserve">and </w:t>
        </w:r>
        <w:r w:rsidRPr="00664B72">
          <w:rPr>
            <w:rStyle w:val="mjx-char"/>
            <w:rFonts w:ascii="MJXc-TeX-math-Iw" w:hAnsi="MJXc-TeX-math-Iw" w:cs="Arial"/>
            <w:color w:val="000000"/>
            <w:sz w:val="25"/>
            <w:szCs w:val="25"/>
            <w:bdr w:val="none" w:sz="0" w:space="0" w:color="auto" w:frame="1"/>
            <w:lang w:val="en-GB"/>
          </w:rPr>
          <w:t>x</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Fonts w:ascii="Arial" w:hAnsi="Arial" w:cs="Arial"/>
            <w:color w:val="000000"/>
            <w:sz w:val="23"/>
            <w:szCs w:val="23"/>
            <w:lang w:val="en-GB"/>
          </w:rPr>
          <w:t> </w:t>
        </w:r>
        <w:r>
          <w:rPr>
            <w:rFonts w:ascii="Arial" w:hAnsi="Arial" w:cs="Arial"/>
            <w:color w:val="000000"/>
            <w:sz w:val="23"/>
            <w:szCs w:val="23"/>
            <w:lang w:val="en-GB"/>
          </w:rPr>
          <w:t>is</w:t>
        </w:r>
        <w:r w:rsidRPr="00664B72">
          <w:rPr>
            <w:rFonts w:ascii="Arial" w:hAnsi="Arial" w:cs="Arial"/>
            <w:color w:val="000000"/>
            <w:sz w:val="23"/>
            <w:szCs w:val="23"/>
            <w:lang w:val="en-GB"/>
          </w:rPr>
          <w:t xml:space="preserve"> the share of </w:t>
        </w:r>
        <w:r>
          <w:rPr>
            <w:rFonts w:ascii="Arial" w:hAnsi="Arial" w:cs="Arial"/>
            <w:color w:val="000000"/>
            <w:sz w:val="23"/>
            <w:szCs w:val="23"/>
            <w:lang w:val="en-GB"/>
          </w:rPr>
          <w:t xml:space="preserve">the </w:t>
        </w:r>
        <w:r w:rsidRPr="00664B72">
          <w:rPr>
            <w:rFonts w:ascii="Arial" w:hAnsi="Arial" w:cs="Arial"/>
            <w:color w:val="000000"/>
            <w:sz w:val="23"/>
            <w:szCs w:val="23"/>
            <w:lang w:val="en-GB"/>
          </w:rPr>
          <w:t>country </w:t>
        </w:r>
        <w:r w:rsidRPr="00664B72">
          <w:rPr>
            <w:rStyle w:val="mjx-char"/>
            <w:rFonts w:ascii="MJXc-TeX-math-Iw" w:hAnsi="MJXc-TeX-math-Iw" w:cs="Arial"/>
            <w:color w:val="000000"/>
            <w:sz w:val="25"/>
            <w:szCs w:val="25"/>
            <w:bdr w:val="none" w:sz="0" w:space="0" w:color="auto" w:frame="1"/>
            <w:lang w:val="en-GB"/>
          </w:rPr>
          <w:t>c</w:t>
        </w:r>
        <w:r w:rsidRPr="00664B72">
          <w:rPr>
            <w:rFonts w:ascii="Arial" w:hAnsi="Arial" w:cs="Arial"/>
            <w:color w:val="000000"/>
            <w:sz w:val="23"/>
            <w:szCs w:val="23"/>
            <w:lang w:val="en-GB"/>
          </w:rPr>
          <w:t> in the journal </w:t>
        </w:r>
        <w:r w:rsidRPr="00664B72">
          <w:rPr>
            <w:rStyle w:val="mjx-char"/>
            <w:rFonts w:ascii="MJXc-TeX-math-Iw" w:hAnsi="MJXc-TeX-math-Iw" w:cs="Arial"/>
            <w:color w:val="000000"/>
            <w:sz w:val="25"/>
            <w:szCs w:val="25"/>
            <w:bdr w:val="none" w:sz="0" w:space="0" w:color="auto" w:frame="1"/>
            <w:lang w:val="en-GB"/>
          </w:rPr>
          <w:t>j</w:t>
        </w:r>
        <w:r w:rsidRPr="00664B72">
          <w:rPr>
            <w:rFonts w:ascii="Arial" w:hAnsi="Arial" w:cs="Arial"/>
            <w:color w:val="000000"/>
            <w:sz w:val="23"/>
            <w:szCs w:val="23"/>
            <w:lang w:val="en-GB"/>
          </w:rPr>
          <w:t> and</w:t>
        </w:r>
        <w:r>
          <w:rPr>
            <w:rFonts w:ascii="Arial" w:hAnsi="Arial" w:cs="Arial"/>
            <w:color w:val="000000"/>
            <w:sz w:val="23"/>
            <w:szCs w:val="23"/>
            <w:lang w:val="en-GB"/>
          </w:rPr>
          <w:t xml:space="preserve"> the</w:t>
        </w:r>
        <w:r w:rsidRPr="00664B72">
          <w:rPr>
            <w:rFonts w:ascii="Arial" w:hAnsi="Arial" w:cs="Arial"/>
            <w:color w:val="000000"/>
            <w:sz w:val="23"/>
            <w:szCs w:val="23"/>
            <w:lang w:val="en-GB"/>
          </w:rPr>
          <w:t xml:space="preserve"> year </w:t>
        </w:r>
        <w:r w:rsidRPr="00664B72">
          <w:rPr>
            <w:rStyle w:val="mjx-char"/>
            <w:rFonts w:ascii="MJXc-TeX-math-Iw" w:hAnsi="MJXc-TeX-math-Iw" w:cs="Arial"/>
            <w:color w:val="000000"/>
            <w:sz w:val="25"/>
            <w:szCs w:val="25"/>
            <w:bdr w:val="none" w:sz="0" w:space="0" w:color="auto" w:frame="1"/>
            <w:lang w:val="en-GB"/>
          </w:rPr>
          <w:t>y</w:t>
        </w:r>
        <w:r w:rsidRPr="00664B72">
          <w:rPr>
            <w:rFonts w:ascii="Arial" w:hAnsi="Arial" w:cs="Arial"/>
            <w:color w:val="000000"/>
            <w:sz w:val="23"/>
            <w:szCs w:val="23"/>
            <w:lang w:val="en-GB"/>
          </w:rPr>
          <w:t>:</w:t>
        </w:r>
      </w:ins>
    </w:p>
    <w:p w14:paraId="26433059" w14:textId="77777777" w:rsidR="008A17FD" w:rsidRPr="00664B72" w:rsidRDefault="008A17FD" w:rsidP="008A17FD">
      <w:pPr>
        <w:pStyle w:val="NormalWeb"/>
        <w:shd w:val="clear" w:color="auto" w:fill="FEFEFE"/>
        <w:spacing w:before="0" w:beforeAutospacing="0" w:after="0" w:afterAutospacing="0"/>
        <w:rPr>
          <w:ins w:id="583" w:author="Srholec Martin" w:date="2019-03-12T11:18:00Z"/>
          <w:rFonts w:ascii="Arial" w:hAnsi="Arial" w:cs="Arial"/>
          <w:color w:val="000000"/>
          <w:sz w:val="23"/>
          <w:szCs w:val="23"/>
          <w:lang w:val="en-GB"/>
        </w:rPr>
      </w:pPr>
      <w:ins w:id="584" w:author="Srholec Martin" w:date="2019-03-12T11:18:00Z">
        <w:r w:rsidRPr="00664B72">
          <w:rPr>
            <w:rStyle w:val="mjx-char"/>
            <w:rFonts w:ascii="MJXc-TeX-math-Iw" w:hAnsi="MJXc-TeX-math-Iw" w:cs="Arial"/>
            <w:color w:val="000000"/>
            <w:sz w:val="25"/>
            <w:szCs w:val="25"/>
            <w:bdr w:val="none" w:sz="0" w:space="0" w:color="auto" w:frame="1"/>
            <w:lang w:val="en-GB"/>
          </w:rPr>
          <w:t>x</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25"/>
            <w:szCs w:val="25"/>
            <w:bdr w:val="none" w:sz="0" w:space="0" w:color="auto" w:frame="1"/>
            <w:lang w:val="en-GB"/>
          </w:rPr>
          <w:t>=</w:t>
        </w:r>
        <w:r>
          <w:rPr>
            <w:rStyle w:val="mjx-char"/>
            <w:rFonts w:ascii="MJXc-TeX-math-Iw" w:hAnsi="MJXc-TeX-math-Iw" w:cs="Arial"/>
            <w:color w:val="000000"/>
            <w:sz w:val="17"/>
            <w:szCs w:val="17"/>
            <w:bdr w:val="none" w:sz="0" w:space="0" w:color="auto" w:frame="1"/>
            <w:lang w:val="en-GB"/>
          </w:rPr>
          <w:t>P</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math-Iw" w:hAnsi="MJXc-TeX-math-Iw" w:cs="Arial"/>
            <w:color w:val="000000"/>
            <w:sz w:val="17"/>
            <w:szCs w:val="17"/>
            <w:bdr w:val="none" w:sz="0" w:space="0" w:color="auto" w:frame="1"/>
            <w:lang w:val="en-GB"/>
          </w:rPr>
          <w:t>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ins>
    </w:p>
    <w:p w14:paraId="7AA28006" w14:textId="77777777" w:rsidR="008A17FD" w:rsidRDefault="008A17FD" w:rsidP="008A17FD">
      <w:pPr>
        <w:pStyle w:val="NormalWeb"/>
        <w:shd w:val="clear" w:color="auto" w:fill="FEFEFE"/>
        <w:spacing w:before="0" w:beforeAutospacing="0" w:after="0" w:afterAutospacing="0"/>
        <w:rPr>
          <w:ins w:id="585" w:author="Srholec Martin" w:date="2019-03-12T11:18:00Z"/>
          <w:rFonts w:ascii="Arial" w:hAnsi="Arial" w:cs="Arial"/>
          <w:color w:val="000000"/>
          <w:sz w:val="23"/>
          <w:szCs w:val="23"/>
          <w:lang w:val="en-GB"/>
        </w:rPr>
      </w:pPr>
    </w:p>
    <w:p w14:paraId="47166123" w14:textId="77777777" w:rsidR="008A17FD" w:rsidRPr="00664B72" w:rsidRDefault="008A17FD" w:rsidP="008A17FD">
      <w:pPr>
        <w:pStyle w:val="NormalWeb"/>
        <w:shd w:val="clear" w:color="auto" w:fill="FEFEFE"/>
        <w:spacing w:before="0" w:beforeAutospacing="0" w:after="0" w:afterAutospacing="0"/>
        <w:rPr>
          <w:ins w:id="586" w:author="Srholec Martin" w:date="2019-03-12T11:18:00Z"/>
          <w:rFonts w:ascii="Arial" w:hAnsi="Arial" w:cs="Arial"/>
          <w:color w:val="000000"/>
          <w:sz w:val="23"/>
          <w:szCs w:val="23"/>
          <w:lang w:val="en-GB"/>
        </w:rPr>
      </w:pPr>
      <w:ins w:id="587" w:author="Srholec Martin" w:date="2019-03-12T11:18:00Z">
        <w:r>
          <w:rPr>
            <w:rStyle w:val="mjx-char"/>
            <w:rFonts w:ascii="MJXc-TeX-math-Iw" w:hAnsi="MJXc-TeX-math-Iw" w:cs="Arial"/>
            <w:color w:val="000000"/>
            <w:sz w:val="25"/>
            <w:szCs w:val="25"/>
            <w:bdr w:val="none" w:sz="0" w:space="0" w:color="auto" w:frame="1"/>
            <w:lang w:val="en-GB"/>
          </w:rPr>
          <w:t xml:space="preserve">and </w:t>
        </w:r>
        <w:r w:rsidRPr="00664B72">
          <w:rPr>
            <w:rStyle w:val="mjx-char"/>
            <w:rFonts w:ascii="MJXc-TeX-math-Iw" w:hAnsi="MJXc-TeX-math-Iw" w:cs="Arial"/>
            <w:color w:val="000000"/>
            <w:sz w:val="25"/>
            <w:szCs w:val="25"/>
            <w:bdr w:val="none" w:sz="0" w:space="0" w:color="auto" w:frame="1"/>
            <w:lang w:val="en-GB"/>
          </w:rPr>
          <w:t>m</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Fonts w:ascii="Arial" w:hAnsi="Arial" w:cs="Arial"/>
            <w:color w:val="000000"/>
            <w:sz w:val="23"/>
            <w:szCs w:val="23"/>
            <w:lang w:val="en-GB"/>
          </w:rPr>
          <w:t xml:space="preserve"> is </w:t>
        </w:r>
        <w:r>
          <w:rPr>
            <w:rFonts w:ascii="Arial" w:hAnsi="Arial" w:cs="Arial"/>
            <w:color w:val="000000"/>
            <w:sz w:val="23"/>
            <w:szCs w:val="23"/>
            <w:lang w:val="en-GB"/>
          </w:rPr>
          <w:t>the</w:t>
        </w:r>
        <w:r w:rsidRPr="00664B72">
          <w:rPr>
            <w:rFonts w:ascii="Arial" w:hAnsi="Arial" w:cs="Arial"/>
            <w:color w:val="000000"/>
            <w:sz w:val="23"/>
            <w:szCs w:val="23"/>
            <w:lang w:val="en-GB"/>
          </w:rPr>
          <w:t xml:space="preserve"> share of </w:t>
        </w:r>
        <w:r>
          <w:rPr>
            <w:rFonts w:ascii="Arial" w:hAnsi="Arial" w:cs="Arial"/>
            <w:color w:val="000000"/>
            <w:sz w:val="23"/>
            <w:szCs w:val="23"/>
            <w:lang w:val="en-GB"/>
          </w:rPr>
          <w:t>the country c in the aggregate discipline d over all years</w:t>
        </w:r>
        <w:r w:rsidRPr="00664B72">
          <w:rPr>
            <w:rFonts w:ascii="Arial" w:hAnsi="Arial" w:cs="Arial"/>
            <w:color w:val="000000"/>
            <w:sz w:val="23"/>
            <w:szCs w:val="23"/>
            <w:lang w:val="en-GB"/>
          </w:rPr>
          <w:t>:</w:t>
        </w:r>
      </w:ins>
    </w:p>
    <w:p w14:paraId="40995867" w14:textId="77777777" w:rsidR="008A17FD" w:rsidRPr="00664B72" w:rsidRDefault="008A17FD" w:rsidP="008A17FD">
      <w:pPr>
        <w:pStyle w:val="NormalWeb"/>
        <w:shd w:val="clear" w:color="auto" w:fill="FEFEFE"/>
        <w:spacing w:before="0" w:beforeAutospacing="0" w:after="0" w:afterAutospacing="0"/>
        <w:rPr>
          <w:ins w:id="588" w:author="Srholec Martin" w:date="2019-03-12T11:18:00Z"/>
          <w:rFonts w:ascii="Arial" w:hAnsi="Arial" w:cs="Arial"/>
          <w:color w:val="000000"/>
          <w:sz w:val="23"/>
          <w:szCs w:val="23"/>
          <w:lang w:val="en-GB"/>
        </w:rPr>
      </w:pPr>
      <w:ins w:id="589" w:author="Srholec Martin" w:date="2019-03-12T11:18:00Z">
        <w:r w:rsidRPr="00664B72">
          <w:rPr>
            <w:rStyle w:val="mjx-char"/>
            <w:rFonts w:ascii="MJXc-TeX-math-Iw" w:hAnsi="MJXc-TeX-math-Iw" w:cs="Arial"/>
            <w:color w:val="000000"/>
            <w:sz w:val="25"/>
            <w:szCs w:val="25"/>
            <w:bdr w:val="none" w:sz="0" w:space="0" w:color="auto" w:frame="1"/>
            <w:lang w:val="en-GB"/>
          </w:rPr>
          <w:t>m</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Yy</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d</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Yy</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d</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ins>
    </w:p>
    <w:p w14:paraId="4A88EF15" w14:textId="34195E4A" w:rsidR="00DE6C64" w:rsidRPr="00664B72" w:rsidDel="008A17FD" w:rsidRDefault="00DE6C64" w:rsidP="00DE6C64">
      <w:pPr>
        <w:pStyle w:val="NormalWeb"/>
        <w:shd w:val="clear" w:color="auto" w:fill="FEFEFE"/>
        <w:spacing w:before="0" w:beforeAutospacing="0" w:after="0" w:afterAutospacing="0" w:line="84" w:lineRule="atLeast"/>
        <w:ind w:left="67"/>
        <w:rPr>
          <w:del w:id="590" w:author="Srholec Martin" w:date="2019-03-12T11:17:00Z"/>
          <w:moveTo w:id="591" w:author="Srholec Martin" w:date="2019-03-12T11:07:00Z"/>
          <w:rFonts w:ascii="Arial" w:hAnsi="Arial" w:cs="Arial"/>
          <w:i/>
          <w:iCs/>
          <w:color w:val="000000"/>
          <w:sz w:val="23"/>
          <w:szCs w:val="23"/>
          <w:lang w:val="en-GB"/>
        </w:rPr>
      </w:pPr>
      <w:moveTo w:id="592" w:author="Srholec Martin" w:date="2019-03-12T11:07:00Z">
        <w:del w:id="593" w:author="Srholec Martin" w:date="2019-03-12T11:17:00Z">
          <w:r w:rsidRPr="00664B72" w:rsidDel="008A17FD">
            <w:rPr>
              <w:rFonts w:ascii="Arial" w:hAnsi="Arial" w:cs="Arial"/>
              <w:i/>
              <w:iCs/>
              <w:color w:val="000000"/>
              <w:sz w:val="23"/>
              <w:szCs w:val="23"/>
              <w:lang w:val="en-GB"/>
            </w:rPr>
            <w:delText xml:space="preserve">Formula: </w:delText>
          </w:r>
        </w:del>
      </w:moveTo>
    </w:p>
    <w:p w14:paraId="350D8E5E" w14:textId="77777777" w:rsidR="008A17FD" w:rsidRDefault="008A17FD" w:rsidP="00DE6C64">
      <w:pPr>
        <w:pStyle w:val="NormalWeb"/>
        <w:shd w:val="clear" w:color="auto" w:fill="FEFEFE"/>
        <w:spacing w:before="0" w:beforeAutospacing="0" w:after="0" w:afterAutospacing="0"/>
        <w:rPr>
          <w:ins w:id="594" w:author="Srholec Martin" w:date="2019-03-12T11:17:00Z"/>
          <w:rFonts w:ascii="Arial" w:hAnsi="Arial" w:cs="Arial"/>
          <w:i/>
          <w:iCs/>
          <w:color w:val="000000"/>
          <w:sz w:val="23"/>
          <w:szCs w:val="23"/>
          <w:lang w:val="en-GB"/>
        </w:rPr>
      </w:pPr>
    </w:p>
    <w:p w14:paraId="0248D279" w14:textId="302CB506" w:rsidR="00DE6C64" w:rsidRPr="00664B72" w:rsidDel="0022536E" w:rsidRDefault="00DE6C64" w:rsidP="00DE6C64">
      <w:pPr>
        <w:pStyle w:val="NormalWeb"/>
        <w:shd w:val="clear" w:color="auto" w:fill="FEFEFE"/>
        <w:spacing w:before="0" w:beforeAutospacing="0" w:after="0" w:afterAutospacing="0"/>
        <w:rPr>
          <w:del w:id="595" w:author="Srholec Martin" w:date="2019-03-12T11:21:00Z"/>
          <w:moveTo w:id="596" w:author="Srholec Martin" w:date="2019-03-12T11:07:00Z"/>
          <w:rFonts w:ascii="Arial" w:hAnsi="Arial" w:cs="Arial"/>
          <w:i/>
          <w:iCs/>
          <w:color w:val="000000"/>
          <w:sz w:val="23"/>
          <w:szCs w:val="23"/>
          <w:lang w:val="en-GB"/>
        </w:rPr>
      </w:pPr>
      <w:moveTo w:id="597" w:author="Srholec Martin" w:date="2019-03-12T11:07:00Z">
        <w:del w:id="598" w:author="Srholec Martin" w:date="2019-03-12T11:21:00Z">
          <w:r w:rsidRPr="00664B72" w:rsidDel="0022536E">
            <w:rPr>
              <w:rFonts w:ascii="Arial" w:hAnsi="Arial" w:cs="Arial"/>
              <w:i/>
              <w:iCs/>
              <w:color w:val="000000"/>
              <w:sz w:val="23"/>
              <w:szCs w:val="23"/>
              <w:lang w:val="en-GB"/>
            </w:rPr>
            <w:delText>Description: </w:delText>
          </w:r>
          <w:r w:rsidRPr="00664B72" w:rsidDel="0022536E">
            <w:rPr>
              <w:rFonts w:ascii="Arial" w:hAnsi="Arial" w:cs="Arial"/>
              <w:color w:val="000000"/>
              <w:sz w:val="23"/>
              <w:szCs w:val="23"/>
              <w:lang w:val="en-GB"/>
            </w:rPr>
            <w:delText>The Gini index adjusted for unequally weighted observations. The observations are weighted by the disciplines distribution</w:delText>
          </w:r>
        </w:del>
      </w:moveTo>
    </w:p>
    <w:p w14:paraId="3BC84736" w14:textId="4C970450" w:rsidR="008A17FD" w:rsidRPr="00664B72" w:rsidDel="0022536E" w:rsidRDefault="00DE6C64" w:rsidP="00DE6C64">
      <w:pPr>
        <w:pStyle w:val="NormalWeb"/>
        <w:shd w:val="clear" w:color="auto" w:fill="FEFEFE"/>
        <w:spacing w:before="0" w:beforeAutospacing="0" w:after="0" w:afterAutospacing="0"/>
        <w:rPr>
          <w:del w:id="599" w:author="Srholec Martin" w:date="2019-03-12T11:21:00Z"/>
          <w:moveTo w:id="600" w:author="Srholec Martin" w:date="2019-03-12T11:07:00Z"/>
          <w:rFonts w:ascii="Arial" w:hAnsi="Arial" w:cs="Arial"/>
          <w:i/>
          <w:iCs/>
          <w:color w:val="000000"/>
          <w:sz w:val="23"/>
          <w:szCs w:val="23"/>
          <w:lang w:val="en-GB"/>
        </w:rPr>
      </w:pPr>
      <w:moveTo w:id="601" w:author="Srholec Martin" w:date="2019-03-12T11:07:00Z">
        <w:del w:id="602" w:author="Srholec Martin" w:date="2019-03-12T11:21:00Z">
          <w:r w:rsidRPr="00664B72" w:rsidDel="0022536E">
            <w:rPr>
              <w:rFonts w:ascii="Arial" w:hAnsi="Arial" w:cs="Arial"/>
              <w:i/>
              <w:iCs/>
              <w:color w:val="000000"/>
              <w:sz w:val="23"/>
              <w:szCs w:val="23"/>
              <w:lang w:val="en-GB"/>
            </w:rPr>
            <w:delText>Input: </w:delText>
          </w:r>
          <w:r w:rsidRPr="00664B72" w:rsidDel="0022536E">
            <w:rPr>
              <w:rStyle w:val="mjx-char"/>
              <w:rFonts w:ascii="MJXc-TeX-math-Iw" w:hAnsi="MJXc-TeX-math-Iw" w:cs="Arial"/>
              <w:color w:val="000000"/>
              <w:sz w:val="25"/>
              <w:szCs w:val="25"/>
              <w:bdr w:val="none" w:sz="0" w:space="0" w:color="auto" w:frame="1"/>
              <w:lang w:val="en-GB"/>
            </w:rPr>
            <w:delText>x</w:delText>
          </w:r>
          <w:r w:rsidRPr="00664B72" w:rsidDel="0022536E">
            <w:rPr>
              <w:rStyle w:val="mjx-char"/>
              <w:rFonts w:ascii="MJXc-TeX-math-Iw" w:hAnsi="MJXc-TeX-math-Iw" w:cs="Arial"/>
              <w:color w:val="000000"/>
              <w:sz w:val="17"/>
              <w:szCs w:val="17"/>
              <w:bdr w:val="none" w:sz="0" w:space="0" w:color="auto" w:frame="1"/>
              <w:lang w:val="en-GB"/>
            </w:rPr>
            <w:delText>j</w:delText>
          </w:r>
          <w:r w:rsidRPr="00664B72" w:rsidDel="0022536E">
            <w:rPr>
              <w:rStyle w:val="mjx-char"/>
              <w:rFonts w:ascii="MJXc-TeX-main-Rw" w:hAnsi="MJXc-TeX-main-Rw" w:cs="Arial"/>
              <w:color w:val="000000"/>
              <w:sz w:val="17"/>
              <w:szCs w:val="17"/>
              <w:bdr w:val="none" w:sz="0" w:space="0" w:color="auto" w:frame="1"/>
              <w:lang w:val="en-GB"/>
            </w:rPr>
            <w:delText>,</w:delText>
          </w:r>
          <w:r w:rsidRPr="00664B72" w:rsidDel="0022536E">
            <w:rPr>
              <w:rStyle w:val="mjx-char"/>
              <w:rFonts w:ascii="MJXc-TeX-math-Iw" w:hAnsi="MJXc-TeX-math-Iw" w:cs="Arial"/>
              <w:color w:val="000000"/>
              <w:sz w:val="17"/>
              <w:szCs w:val="17"/>
              <w:bdr w:val="none" w:sz="0" w:space="0" w:color="auto" w:frame="1"/>
              <w:lang w:val="en-GB"/>
            </w:rPr>
            <w:delText>y</w:delText>
          </w:r>
          <w:r w:rsidRPr="00664B72" w:rsidDel="0022536E">
            <w:rPr>
              <w:rFonts w:ascii="Arial" w:hAnsi="Arial" w:cs="Arial"/>
              <w:color w:val="000000"/>
              <w:sz w:val="23"/>
              <w:szCs w:val="23"/>
              <w:lang w:val="en-GB"/>
            </w:rPr>
            <w:delText> and </w:delText>
          </w:r>
          <w:r w:rsidRPr="00664B72" w:rsidDel="0022536E">
            <w:rPr>
              <w:rStyle w:val="mjx-char"/>
              <w:rFonts w:ascii="MJXc-TeX-math-Iw" w:hAnsi="MJXc-TeX-math-Iw" w:cs="Arial"/>
              <w:color w:val="000000"/>
              <w:sz w:val="25"/>
              <w:szCs w:val="25"/>
              <w:bdr w:val="none" w:sz="0" w:space="0" w:color="auto" w:frame="1"/>
              <w:lang w:val="en-GB"/>
            </w:rPr>
            <w:delText>m</w:delText>
          </w:r>
          <w:r w:rsidRPr="00664B72" w:rsidDel="0022536E">
            <w:rPr>
              <w:rStyle w:val="mjx-char"/>
              <w:rFonts w:ascii="MJXc-TeX-math-Iw" w:hAnsi="MJXc-TeX-math-Iw" w:cs="Arial"/>
              <w:color w:val="000000"/>
              <w:sz w:val="17"/>
              <w:szCs w:val="17"/>
              <w:bdr w:val="none" w:sz="0" w:space="0" w:color="auto" w:frame="1"/>
              <w:lang w:val="en-GB"/>
            </w:rPr>
            <w:delText>d</w:delText>
          </w:r>
        </w:del>
      </w:moveTo>
    </w:p>
    <w:p w14:paraId="538F41A6" w14:textId="14129119" w:rsidR="008A17FD" w:rsidRPr="00664B72" w:rsidRDefault="00DE6C64" w:rsidP="00DE6C64">
      <w:pPr>
        <w:pStyle w:val="NormalWeb"/>
        <w:shd w:val="clear" w:color="auto" w:fill="FEFEFE"/>
        <w:spacing w:before="0" w:beforeAutospacing="0" w:after="0" w:afterAutospacing="0"/>
        <w:rPr>
          <w:moveTo w:id="603" w:author="Srholec Martin" w:date="2019-03-12T11:07:00Z"/>
          <w:rFonts w:ascii="Arial" w:hAnsi="Arial" w:cs="Arial"/>
          <w:i/>
          <w:iCs/>
          <w:color w:val="000000"/>
          <w:sz w:val="23"/>
          <w:szCs w:val="23"/>
          <w:lang w:val="en-GB"/>
        </w:rPr>
      </w:pPr>
      <w:moveTo w:id="604" w:author="Srholec Martin" w:date="2019-03-12T11:07:00Z">
        <w:del w:id="605" w:author="Srholec Martin" w:date="2019-03-12T11:21:00Z">
          <w:r w:rsidRPr="00664B72" w:rsidDel="0022536E">
            <w:rPr>
              <w:rFonts w:ascii="Arial" w:hAnsi="Arial" w:cs="Arial"/>
              <w:i/>
              <w:iCs/>
              <w:color w:val="000000"/>
              <w:sz w:val="23"/>
              <w:szCs w:val="23"/>
              <w:lang w:val="en-GB"/>
            </w:rPr>
            <w:delText>Source: </w:delText>
          </w:r>
          <w:r w:rsidRPr="00664B72" w:rsidDel="0022536E">
            <w:rPr>
              <w:rFonts w:ascii="Arial" w:hAnsi="Arial" w:cs="Arial"/>
              <w:color w:val="000000"/>
              <w:sz w:val="23"/>
              <w:szCs w:val="23"/>
              <w:lang w:val="en-GB"/>
            </w:rPr>
            <w:delText>own</w:delText>
          </w:r>
        </w:del>
      </w:moveTo>
    </w:p>
    <w:moveToRangeEnd w:id="567"/>
    <w:p w14:paraId="4446C0BA" w14:textId="77777777" w:rsidR="00DE6C64" w:rsidRPr="00664B72" w:rsidRDefault="00DE6C64">
      <w:pPr>
        <w:pStyle w:val="NormalWeb"/>
        <w:shd w:val="clear" w:color="auto" w:fill="FEFEFE"/>
        <w:spacing w:before="0" w:beforeAutospacing="0" w:after="0" w:afterAutospacing="0"/>
        <w:rPr>
          <w:rFonts w:ascii="Arial" w:hAnsi="Arial" w:cs="Arial"/>
          <w:i/>
          <w:iCs/>
          <w:color w:val="000000"/>
          <w:sz w:val="23"/>
          <w:szCs w:val="23"/>
          <w:lang w:val="en-GB"/>
        </w:rPr>
        <w:pPrChange w:id="606" w:author="Srholec Martin" w:date="2019-03-11T15:04:00Z">
          <w:pPr>
            <w:pStyle w:val="NormalWeb"/>
            <w:shd w:val="clear" w:color="auto" w:fill="FEFEFE"/>
          </w:pPr>
        </w:pPrChange>
      </w:pPr>
    </w:p>
    <w:p w14:paraId="1F3565B9" w14:textId="36CA8805" w:rsidR="001362D0" w:rsidRPr="00664B72" w:rsidRDefault="001362D0">
      <w:pPr>
        <w:pStyle w:val="Heading5"/>
        <w:shd w:val="clear" w:color="auto" w:fill="FEFEFE"/>
        <w:spacing w:before="0"/>
        <w:jc w:val="center"/>
        <w:rPr>
          <w:rFonts w:ascii="Arial" w:hAnsi="Arial" w:cs="Arial"/>
          <w:color w:val="000000"/>
          <w:sz w:val="27"/>
          <w:szCs w:val="27"/>
          <w:lang w:val="en-GB"/>
        </w:rPr>
        <w:pPrChange w:id="607" w:author="Srholec Martin" w:date="2019-03-11T15:04:00Z">
          <w:pPr>
            <w:pStyle w:val="Heading5"/>
            <w:shd w:val="clear" w:color="auto" w:fill="FEFEFE"/>
            <w:jc w:val="center"/>
          </w:pPr>
        </w:pPrChange>
      </w:pPr>
      <w:del w:id="608" w:author="Srholec Martin" w:date="2019-03-12T11:26:00Z">
        <w:r w:rsidRPr="00664B72" w:rsidDel="0095338D">
          <w:rPr>
            <w:rFonts w:ascii="Arial" w:hAnsi="Arial" w:cs="Arial"/>
            <w:color w:val="000000"/>
            <w:sz w:val="27"/>
            <w:szCs w:val="27"/>
            <w:lang w:val="en-GB"/>
          </w:rPr>
          <w:delText xml:space="preserve">Three largest countries </w:delText>
        </w:r>
      </w:del>
      <w:del w:id="609" w:author="Srholec Martin" w:date="2019-03-12T11:24:00Z">
        <w:r w:rsidRPr="00664B72" w:rsidDel="0022536E">
          <w:rPr>
            <w:rFonts w:ascii="Arial" w:hAnsi="Arial" w:cs="Arial"/>
            <w:color w:val="000000"/>
            <w:sz w:val="27"/>
            <w:szCs w:val="27"/>
            <w:lang w:val="en-GB"/>
          </w:rPr>
          <w:delText>surplus</w:delText>
        </w:r>
      </w:del>
      <w:ins w:id="610" w:author="Srholec Martin" w:date="2019-03-12T11:26:00Z">
        <w:r w:rsidR="0095338D">
          <w:rPr>
            <w:rFonts w:ascii="Arial" w:hAnsi="Arial" w:cs="Arial"/>
            <w:color w:val="000000"/>
            <w:sz w:val="27"/>
            <w:szCs w:val="27"/>
            <w:lang w:val="en-GB"/>
          </w:rPr>
          <w:t>Surplus of three largest contributing countries</w:t>
        </w:r>
      </w:ins>
      <w:ins w:id="611" w:author="Srholec Martin" w:date="2019-03-12T11:24:00Z">
        <w:r w:rsidR="0022536E">
          <w:rPr>
            <w:rFonts w:ascii="Arial" w:hAnsi="Arial" w:cs="Arial"/>
            <w:color w:val="000000"/>
            <w:sz w:val="27"/>
            <w:szCs w:val="27"/>
            <w:lang w:val="en-GB"/>
          </w:rPr>
          <w:t xml:space="preserve"> </w:t>
        </w:r>
      </w:ins>
    </w:p>
    <w:p w14:paraId="5E8C37D5" w14:textId="19CCD878" w:rsidR="001362D0" w:rsidRPr="00664B72" w:rsidRDefault="001362D0">
      <w:pPr>
        <w:pStyle w:val="NormalWeb"/>
        <w:shd w:val="clear" w:color="auto" w:fill="FEFEFE"/>
        <w:spacing w:before="0" w:beforeAutospacing="0" w:after="0" w:afterAutospacing="0"/>
        <w:rPr>
          <w:rFonts w:ascii="Arial" w:hAnsi="Arial" w:cs="Arial"/>
          <w:i/>
          <w:iCs/>
          <w:color w:val="000000"/>
          <w:sz w:val="23"/>
          <w:szCs w:val="23"/>
          <w:lang w:val="en-GB"/>
        </w:rPr>
        <w:pPrChange w:id="612" w:author="Srholec Martin" w:date="2019-03-11T15:04:00Z">
          <w:pPr>
            <w:pStyle w:val="NormalWeb"/>
            <w:shd w:val="clear" w:color="auto" w:fill="FEFEFE"/>
            <w:spacing w:before="0" w:after="0"/>
          </w:pPr>
        </w:pPrChange>
      </w:pPr>
      <w:del w:id="613" w:author="Srholec Martin" w:date="2019-03-12T11:22:00Z">
        <w:r w:rsidRPr="00664B72" w:rsidDel="0022536E">
          <w:rPr>
            <w:rFonts w:ascii="Arial" w:hAnsi="Arial" w:cs="Arial"/>
            <w:i/>
            <w:iCs/>
            <w:color w:val="000000"/>
            <w:sz w:val="23"/>
            <w:szCs w:val="23"/>
            <w:lang w:val="en-GB"/>
          </w:rPr>
          <w:delText>Formula:</w:delText>
        </w:r>
      </w:del>
      <w:r w:rsidRPr="00664B72">
        <w:rPr>
          <w:rFonts w:ascii="Arial" w:hAnsi="Arial" w:cs="Arial"/>
          <w:i/>
          <w:iCs/>
          <w:color w:val="000000"/>
          <w:sz w:val="23"/>
          <w:szCs w:val="23"/>
          <w:lang w:val="en-GB"/>
        </w:rPr>
        <w:t> </w:t>
      </w:r>
      <w:r w:rsidRPr="00664B72">
        <w:rPr>
          <w:rStyle w:val="mjx-char"/>
          <w:rFonts w:ascii="MJXc-TeX-math-Iw" w:hAnsi="MJXc-TeX-math-Iw" w:cs="Arial"/>
          <w:color w:val="000000"/>
          <w:sz w:val="25"/>
          <w:szCs w:val="25"/>
          <w:bdr w:val="none" w:sz="0" w:space="0" w:color="auto" w:frame="1"/>
          <w:lang w:val="en-GB"/>
        </w:rPr>
        <w:t>g</w:t>
      </w:r>
      <w:ins w:id="614" w:author="Srholec Martin" w:date="2019-03-12T11:27:00Z">
        <w:r w:rsidR="0095338D">
          <w:rPr>
            <w:rStyle w:val="mjx-char"/>
            <w:rFonts w:ascii="MJXc-TeX-math-Iw" w:hAnsi="MJXc-TeX-math-Iw" w:cs="Arial"/>
            <w:color w:val="000000"/>
            <w:sz w:val="25"/>
            <w:szCs w:val="25"/>
            <w:bdr w:val="none" w:sz="0" w:space="0" w:color="auto" w:frame="1"/>
            <w:lang w:val="en-GB"/>
          </w:rPr>
          <w:t>^</w:t>
        </w:r>
      </w:ins>
      <w:r w:rsidRPr="00664B72">
        <w:rPr>
          <w:rStyle w:val="mjx-char"/>
          <w:rFonts w:ascii="MJXc-TeX-math-Iw" w:hAnsi="MJXc-TeX-math-Iw" w:cs="Arial"/>
          <w:color w:val="000000"/>
          <w:sz w:val="17"/>
          <w:szCs w:val="17"/>
          <w:bdr w:val="none" w:sz="0" w:space="0" w:color="auto" w:frame="1"/>
          <w:lang w:val="en-GB"/>
        </w:rPr>
        <w:t>top</w:t>
      </w:r>
      <w:r w:rsidRPr="00664B72">
        <w:rPr>
          <w:rStyle w:val="mjx-char"/>
          <w:rFonts w:ascii="MJXc-TeX-main-Rw" w:hAnsi="MJXc-TeX-main-Rw" w:cs="Arial"/>
          <w:color w:val="000000"/>
          <w:sz w:val="17"/>
          <w:szCs w:val="17"/>
          <w:bdr w:val="none" w:sz="0" w:space="0" w:color="auto" w:frame="1"/>
          <w:lang w:val="en-GB"/>
        </w:rPr>
        <w:t>3</w:t>
      </w:r>
      <w:ins w:id="615" w:author="Srholec Martin" w:date="2019-03-12T11:27:00Z">
        <w:r w:rsidR="0095338D">
          <w:rPr>
            <w:rStyle w:val="mjx-char"/>
            <w:rFonts w:ascii="MJXc-TeX-math-Iw" w:hAnsi="MJXc-TeX-math-Iw" w:cs="Arial"/>
            <w:color w:val="000000"/>
            <w:sz w:val="17"/>
            <w:szCs w:val="17"/>
            <w:bdr w:val="none" w:sz="0" w:space="0" w:color="auto" w:frame="1"/>
            <w:lang w:val="en-GB"/>
          </w:rPr>
          <w:t>_{j,d,y}</w:t>
        </w:r>
      </w:ins>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size1-Rw" w:hAnsi="MJXc-TeX-size1-Rw" w:cs="Arial"/>
          <w:color w:val="000000"/>
          <w:sz w:val="25"/>
          <w:szCs w:val="25"/>
          <w:bdr w:val="none" w:sz="0" w:space="0" w:color="auto" w:frame="1"/>
          <w:lang w:val="en-GB"/>
        </w:rPr>
        <w:t>∑</w:t>
      </w:r>
      <w:r w:rsidRPr="00664B72">
        <w:rPr>
          <w:rStyle w:val="mjx-char"/>
          <w:rFonts w:ascii="MJXc-TeX-main-Rw" w:hAnsi="MJXc-TeX-main-Rw" w:cs="Arial"/>
          <w:color w:val="000000"/>
          <w:sz w:val="17"/>
          <w:szCs w:val="17"/>
          <w:bdr w:val="none" w:sz="0" w:space="0" w:color="auto" w:frame="1"/>
          <w:lang w:val="en-GB"/>
        </w:rPr>
        <w:t>3</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=1</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25"/>
          <w:szCs w:val="25"/>
          <w:bdr w:val="none" w:sz="0" w:space="0" w:color="auto" w:frame="1"/>
          <w:lang w:val="en-GB"/>
        </w:rPr>
        <w:t>x</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25"/>
          <w:szCs w:val="25"/>
          <w:bdr w:val="none" w:sz="0" w:space="0" w:color="auto" w:frame="1"/>
          <w:lang w:val="en-GB"/>
        </w:rPr>
        <w:t>m</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25"/>
          <w:szCs w:val="25"/>
          <w:bdr w:val="none" w:sz="0" w:space="0" w:color="auto" w:frame="1"/>
          <w:lang w:val="en-GB"/>
        </w:rPr>
        <w:t>)</w:t>
      </w:r>
    </w:p>
    <w:p w14:paraId="4446C71D" w14:textId="61536A4D" w:rsidR="001362D0" w:rsidRPr="00664B72" w:rsidDel="0095338D" w:rsidRDefault="001362D0">
      <w:pPr>
        <w:pStyle w:val="NormalWeb"/>
        <w:shd w:val="clear" w:color="auto" w:fill="FEFEFE"/>
        <w:spacing w:before="0" w:beforeAutospacing="0" w:after="0" w:afterAutospacing="0"/>
        <w:rPr>
          <w:del w:id="616" w:author="Srholec Martin" w:date="2019-03-12T11:27:00Z"/>
          <w:rFonts w:ascii="Arial" w:hAnsi="Arial" w:cs="Arial"/>
          <w:i/>
          <w:iCs/>
          <w:color w:val="000000"/>
          <w:sz w:val="23"/>
          <w:szCs w:val="23"/>
          <w:lang w:val="en-GB"/>
        </w:rPr>
        <w:pPrChange w:id="617" w:author="Srholec Martin" w:date="2019-03-11T15:04:00Z">
          <w:pPr>
            <w:pStyle w:val="NormalWeb"/>
            <w:shd w:val="clear" w:color="auto" w:fill="FEFEFE"/>
          </w:pPr>
        </w:pPrChange>
      </w:pPr>
      <w:del w:id="618" w:author="Srholec Martin" w:date="2019-03-12T11:27:00Z">
        <w:r w:rsidRPr="00664B72" w:rsidDel="0095338D">
          <w:rPr>
            <w:rFonts w:ascii="Arial" w:hAnsi="Arial" w:cs="Arial"/>
            <w:i/>
            <w:iCs/>
            <w:color w:val="000000"/>
            <w:sz w:val="23"/>
            <w:szCs w:val="23"/>
            <w:lang w:val="en-GB"/>
          </w:rPr>
          <w:delText>Description: </w:delText>
        </w:r>
        <w:r w:rsidRPr="00664B72" w:rsidDel="0095338D">
          <w:rPr>
            <w:rFonts w:ascii="Arial" w:hAnsi="Arial" w:cs="Arial"/>
            <w:color w:val="000000"/>
            <w:sz w:val="23"/>
            <w:szCs w:val="23"/>
            <w:lang w:val="en-GB"/>
          </w:rPr>
          <w:delText>The surplus share of 3 journal's most contributing countries over the disciplines's share of the same countries.</w:delText>
        </w:r>
      </w:del>
    </w:p>
    <w:p w14:paraId="2BF51AA3" w14:textId="77777777" w:rsidR="0095338D" w:rsidRDefault="0095338D">
      <w:pPr>
        <w:pStyle w:val="NormalWeb"/>
        <w:shd w:val="clear" w:color="auto" w:fill="FEFEFE"/>
        <w:spacing w:before="0" w:beforeAutospacing="0" w:after="0" w:afterAutospacing="0"/>
        <w:rPr>
          <w:ins w:id="619" w:author="Srholec Martin" w:date="2019-03-12T11:27:00Z"/>
          <w:rFonts w:ascii="Arial" w:hAnsi="Arial" w:cs="Arial"/>
          <w:i/>
          <w:iCs/>
          <w:color w:val="000000"/>
          <w:sz w:val="23"/>
          <w:szCs w:val="23"/>
          <w:lang w:val="en-GB"/>
        </w:rPr>
        <w:pPrChange w:id="620" w:author="Srholec Martin" w:date="2019-03-11T15:04:00Z">
          <w:pPr>
            <w:pStyle w:val="NormalWeb"/>
            <w:shd w:val="clear" w:color="auto" w:fill="FEFEFE"/>
            <w:spacing w:before="0" w:after="0"/>
          </w:pPr>
        </w:pPrChange>
      </w:pPr>
    </w:p>
    <w:p w14:paraId="6CA7A4FF" w14:textId="77777777" w:rsidR="0095338D" w:rsidRPr="00664B72" w:rsidRDefault="0095338D" w:rsidP="0095338D">
      <w:pPr>
        <w:pStyle w:val="NormalWeb"/>
        <w:shd w:val="clear" w:color="auto" w:fill="FEFEFE"/>
        <w:spacing w:before="0" w:beforeAutospacing="0" w:after="0" w:afterAutospacing="0"/>
        <w:rPr>
          <w:ins w:id="621" w:author="Srholec Martin" w:date="2019-03-12T11:28:00Z"/>
          <w:rFonts w:ascii="Arial" w:hAnsi="Arial" w:cs="Arial"/>
          <w:color w:val="000000"/>
          <w:sz w:val="23"/>
          <w:szCs w:val="23"/>
          <w:lang w:val="en-GB"/>
        </w:rPr>
      </w:pPr>
      <w:ins w:id="622" w:author="Srholec Martin" w:date="2019-03-12T11:28:00Z">
        <w:r>
          <w:rPr>
            <w:rFonts w:ascii="Arial" w:hAnsi="Arial" w:cs="Arial"/>
            <w:iCs/>
            <w:color w:val="000000"/>
            <w:sz w:val="23"/>
            <w:szCs w:val="23"/>
            <w:lang w:val="en-GB"/>
          </w:rPr>
          <w:t xml:space="preserve">where </w:t>
        </w:r>
        <w:r w:rsidRPr="00664B72">
          <w:rPr>
            <w:rStyle w:val="mjx-char"/>
            <w:rFonts w:ascii="MJXc-TeX-math-Iw" w:hAnsi="MJXc-TeX-math-Iw" w:cs="Arial"/>
            <w:color w:val="000000"/>
            <w:sz w:val="25"/>
            <w:szCs w:val="25"/>
            <w:bdr w:val="none" w:sz="0" w:space="0" w:color="auto" w:frame="1"/>
            <w:lang w:val="en-GB"/>
          </w:rPr>
          <w:t>x</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Fonts w:ascii="Arial" w:hAnsi="Arial" w:cs="Arial"/>
            <w:color w:val="000000"/>
            <w:sz w:val="23"/>
            <w:szCs w:val="23"/>
            <w:lang w:val="en-GB"/>
          </w:rPr>
          <w:t> </w:t>
        </w:r>
        <w:r>
          <w:rPr>
            <w:rFonts w:ascii="Arial" w:hAnsi="Arial" w:cs="Arial"/>
            <w:color w:val="000000"/>
            <w:sz w:val="23"/>
            <w:szCs w:val="23"/>
            <w:lang w:val="en-GB"/>
          </w:rPr>
          <w:t>is</w:t>
        </w:r>
        <w:r w:rsidRPr="00664B72">
          <w:rPr>
            <w:rFonts w:ascii="Arial" w:hAnsi="Arial" w:cs="Arial"/>
            <w:color w:val="000000"/>
            <w:sz w:val="23"/>
            <w:szCs w:val="23"/>
            <w:lang w:val="en-GB"/>
          </w:rPr>
          <w:t xml:space="preserve"> the share of </w:t>
        </w:r>
        <w:r>
          <w:rPr>
            <w:rFonts w:ascii="Arial" w:hAnsi="Arial" w:cs="Arial"/>
            <w:color w:val="000000"/>
            <w:sz w:val="23"/>
            <w:szCs w:val="23"/>
            <w:lang w:val="en-GB"/>
          </w:rPr>
          <w:t xml:space="preserve">the </w:t>
        </w:r>
        <w:r w:rsidRPr="00664B72">
          <w:rPr>
            <w:rFonts w:ascii="Arial" w:hAnsi="Arial" w:cs="Arial"/>
            <w:color w:val="000000"/>
            <w:sz w:val="23"/>
            <w:szCs w:val="23"/>
            <w:lang w:val="en-GB"/>
          </w:rPr>
          <w:t>country </w:t>
        </w:r>
        <w:r w:rsidRPr="00664B72">
          <w:rPr>
            <w:rStyle w:val="mjx-char"/>
            <w:rFonts w:ascii="MJXc-TeX-math-Iw" w:hAnsi="MJXc-TeX-math-Iw" w:cs="Arial"/>
            <w:color w:val="000000"/>
            <w:sz w:val="25"/>
            <w:szCs w:val="25"/>
            <w:bdr w:val="none" w:sz="0" w:space="0" w:color="auto" w:frame="1"/>
            <w:lang w:val="en-GB"/>
          </w:rPr>
          <w:t>c</w:t>
        </w:r>
        <w:r w:rsidRPr="00664B72">
          <w:rPr>
            <w:rFonts w:ascii="Arial" w:hAnsi="Arial" w:cs="Arial"/>
            <w:color w:val="000000"/>
            <w:sz w:val="23"/>
            <w:szCs w:val="23"/>
            <w:lang w:val="en-GB"/>
          </w:rPr>
          <w:t> in the journal </w:t>
        </w:r>
        <w:r w:rsidRPr="00664B72">
          <w:rPr>
            <w:rStyle w:val="mjx-char"/>
            <w:rFonts w:ascii="MJXc-TeX-math-Iw" w:hAnsi="MJXc-TeX-math-Iw" w:cs="Arial"/>
            <w:color w:val="000000"/>
            <w:sz w:val="25"/>
            <w:szCs w:val="25"/>
            <w:bdr w:val="none" w:sz="0" w:space="0" w:color="auto" w:frame="1"/>
            <w:lang w:val="en-GB"/>
          </w:rPr>
          <w:t>j</w:t>
        </w:r>
        <w:r w:rsidRPr="00664B72">
          <w:rPr>
            <w:rFonts w:ascii="Arial" w:hAnsi="Arial" w:cs="Arial"/>
            <w:color w:val="000000"/>
            <w:sz w:val="23"/>
            <w:szCs w:val="23"/>
            <w:lang w:val="en-GB"/>
          </w:rPr>
          <w:t> and</w:t>
        </w:r>
        <w:r>
          <w:rPr>
            <w:rFonts w:ascii="Arial" w:hAnsi="Arial" w:cs="Arial"/>
            <w:color w:val="000000"/>
            <w:sz w:val="23"/>
            <w:szCs w:val="23"/>
            <w:lang w:val="en-GB"/>
          </w:rPr>
          <w:t xml:space="preserve"> the</w:t>
        </w:r>
        <w:r w:rsidRPr="00664B72">
          <w:rPr>
            <w:rFonts w:ascii="Arial" w:hAnsi="Arial" w:cs="Arial"/>
            <w:color w:val="000000"/>
            <w:sz w:val="23"/>
            <w:szCs w:val="23"/>
            <w:lang w:val="en-GB"/>
          </w:rPr>
          <w:t xml:space="preserve"> year </w:t>
        </w:r>
        <w:r w:rsidRPr="00664B72">
          <w:rPr>
            <w:rStyle w:val="mjx-char"/>
            <w:rFonts w:ascii="MJXc-TeX-math-Iw" w:hAnsi="MJXc-TeX-math-Iw" w:cs="Arial"/>
            <w:color w:val="000000"/>
            <w:sz w:val="25"/>
            <w:szCs w:val="25"/>
            <w:bdr w:val="none" w:sz="0" w:space="0" w:color="auto" w:frame="1"/>
            <w:lang w:val="en-GB"/>
          </w:rPr>
          <w:t>y</w:t>
        </w:r>
        <w:r w:rsidRPr="00664B72">
          <w:rPr>
            <w:rFonts w:ascii="Arial" w:hAnsi="Arial" w:cs="Arial"/>
            <w:color w:val="000000"/>
            <w:sz w:val="23"/>
            <w:szCs w:val="23"/>
            <w:lang w:val="en-GB"/>
          </w:rPr>
          <w:t>:</w:t>
        </w:r>
      </w:ins>
    </w:p>
    <w:p w14:paraId="7671AAFE" w14:textId="77777777" w:rsidR="0095338D" w:rsidRPr="00664B72" w:rsidRDefault="0095338D" w:rsidP="0095338D">
      <w:pPr>
        <w:pStyle w:val="NormalWeb"/>
        <w:shd w:val="clear" w:color="auto" w:fill="FEFEFE"/>
        <w:spacing w:before="0" w:beforeAutospacing="0" w:after="0" w:afterAutospacing="0"/>
        <w:rPr>
          <w:ins w:id="623" w:author="Srholec Martin" w:date="2019-03-12T11:28:00Z"/>
          <w:rFonts w:ascii="Arial" w:hAnsi="Arial" w:cs="Arial"/>
          <w:color w:val="000000"/>
          <w:sz w:val="23"/>
          <w:szCs w:val="23"/>
          <w:lang w:val="en-GB"/>
        </w:rPr>
      </w:pPr>
      <w:ins w:id="624" w:author="Srholec Martin" w:date="2019-03-12T11:28:00Z">
        <w:r w:rsidRPr="00664B72">
          <w:rPr>
            <w:rStyle w:val="mjx-char"/>
            <w:rFonts w:ascii="MJXc-TeX-math-Iw" w:hAnsi="MJXc-TeX-math-Iw" w:cs="Arial"/>
            <w:color w:val="000000"/>
            <w:sz w:val="25"/>
            <w:szCs w:val="25"/>
            <w:bdr w:val="none" w:sz="0" w:space="0" w:color="auto" w:frame="1"/>
            <w:lang w:val="en-GB"/>
          </w:rPr>
          <w:t>x</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Style w:val="mjx-char"/>
            <w:rFonts w:ascii="MJXc-TeX-main-Rw" w:hAnsi="MJXc-TeX-main-Rw" w:cs="Arial"/>
            <w:color w:val="000000"/>
            <w:sz w:val="25"/>
            <w:szCs w:val="25"/>
            <w:bdr w:val="none" w:sz="0" w:space="0" w:color="auto" w:frame="1"/>
            <w:lang w:val="en-GB"/>
          </w:rPr>
          <w:t>=</w:t>
        </w:r>
        <w:r>
          <w:rPr>
            <w:rStyle w:val="mjx-char"/>
            <w:rFonts w:ascii="MJXc-TeX-math-Iw" w:hAnsi="MJXc-TeX-math-Iw" w:cs="Arial"/>
            <w:color w:val="000000"/>
            <w:sz w:val="17"/>
            <w:szCs w:val="17"/>
            <w:bdr w:val="none" w:sz="0" w:space="0" w:color="auto" w:frame="1"/>
            <w:lang w:val="en-GB"/>
          </w:rPr>
          <w:t>P</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math-Iw" w:hAnsi="MJXc-TeX-math-Iw" w:cs="Arial"/>
            <w:color w:val="000000"/>
            <w:sz w:val="17"/>
            <w:szCs w:val="17"/>
            <w:bdr w:val="none" w:sz="0" w:space="0" w:color="auto" w:frame="1"/>
            <w:lang w:val="en-GB"/>
          </w:rPr>
          <w:t>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ins>
    </w:p>
    <w:p w14:paraId="01B9C2E5" w14:textId="77777777" w:rsidR="0095338D" w:rsidRDefault="0095338D" w:rsidP="0095338D">
      <w:pPr>
        <w:pStyle w:val="NormalWeb"/>
        <w:shd w:val="clear" w:color="auto" w:fill="FEFEFE"/>
        <w:spacing w:before="0" w:beforeAutospacing="0" w:after="0" w:afterAutospacing="0"/>
        <w:rPr>
          <w:ins w:id="625" w:author="Srholec Martin" w:date="2019-03-12T11:28:00Z"/>
          <w:rFonts w:ascii="Arial" w:hAnsi="Arial" w:cs="Arial"/>
          <w:color w:val="000000"/>
          <w:sz w:val="23"/>
          <w:szCs w:val="23"/>
          <w:lang w:val="en-GB"/>
        </w:rPr>
      </w:pPr>
    </w:p>
    <w:p w14:paraId="4E767EF7" w14:textId="77777777" w:rsidR="0095338D" w:rsidRPr="00664B72" w:rsidRDefault="0095338D" w:rsidP="0095338D">
      <w:pPr>
        <w:pStyle w:val="NormalWeb"/>
        <w:shd w:val="clear" w:color="auto" w:fill="FEFEFE"/>
        <w:spacing w:before="0" w:beforeAutospacing="0" w:after="0" w:afterAutospacing="0"/>
        <w:rPr>
          <w:ins w:id="626" w:author="Srholec Martin" w:date="2019-03-12T11:28:00Z"/>
          <w:rFonts w:ascii="Arial" w:hAnsi="Arial" w:cs="Arial"/>
          <w:color w:val="000000"/>
          <w:sz w:val="23"/>
          <w:szCs w:val="23"/>
          <w:lang w:val="en-GB"/>
        </w:rPr>
      </w:pPr>
      <w:ins w:id="627" w:author="Srholec Martin" w:date="2019-03-12T11:28:00Z">
        <w:r>
          <w:rPr>
            <w:rStyle w:val="mjx-char"/>
            <w:rFonts w:ascii="MJXc-TeX-math-Iw" w:hAnsi="MJXc-TeX-math-Iw" w:cs="Arial"/>
            <w:color w:val="000000"/>
            <w:sz w:val="25"/>
            <w:szCs w:val="25"/>
            <w:bdr w:val="none" w:sz="0" w:space="0" w:color="auto" w:frame="1"/>
            <w:lang w:val="en-GB"/>
          </w:rPr>
          <w:t xml:space="preserve">and </w:t>
        </w:r>
        <w:r w:rsidRPr="00664B72">
          <w:rPr>
            <w:rStyle w:val="mjx-char"/>
            <w:rFonts w:ascii="MJXc-TeX-math-Iw" w:hAnsi="MJXc-TeX-math-Iw" w:cs="Arial"/>
            <w:color w:val="000000"/>
            <w:sz w:val="25"/>
            <w:szCs w:val="25"/>
            <w:bdr w:val="none" w:sz="0" w:space="0" w:color="auto" w:frame="1"/>
            <w:lang w:val="en-GB"/>
          </w:rPr>
          <w:t>m</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Fonts w:ascii="Arial" w:hAnsi="Arial" w:cs="Arial"/>
            <w:color w:val="000000"/>
            <w:sz w:val="23"/>
            <w:szCs w:val="23"/>
            <w:lang w:val="en-GB"/>
          </w:rPr>
          <w:t xml:space="preserve"> is </w:t>
        </w:r>
        <w:r>
          <w:rPr>
            <w:rFonts w:ascii="Arial" w:hAnsi="Arial" w:cs="Arial"/>
            <w:color w:val="000000"/>
            <w:sz w:val="23"/>
            <w:szCs w:val="23"/>
            <w:lang w:val="en-GB"/>
          </w:rPr>
          <w:t>the</w:t>
        </w:r>
        <w:r w:rsidRPr="00664B72">
          <w:rPr>
            <w:rFonts w:ascii="Arial" w:hAnsi="Arial" w:cs="Arial"/>
            <w:color w:val="000000"/>
            <w:sz w:val="23"/>
            <w:szCs w:val="23"/>
            <w:lang w:val="en-GB"/>
          </w:rPr>
          <w:t xml:space="preserve"> share of </w:t>
        </w:r>
        <w:r>
          <w:rPr>
            <w:rFonts w:ascii="Arial" w:hAnsi="Arial" w:cs="Arial"/>
            <w:color w:val="000000"/>
            <w:sz w:val="23"/>
            <w:szCs w:val="23"/>
            <w:lang w:val="en-GB"/>
          </w:rPr>
          <w:t>the country c in the aggregate discipline d over all years</w:t>
        </w:r>
        <w:r w:rsidRPr="00664B72">
          <w:rPr>
            <w:rFonts w:ascii="Arial" w:hAnsi="Arial" w:cs="Arial"/>
            <w:color w:val="000000"/>
            <w:sz w:val="23"/>
            <w:szCs w:val="23"/>
            <w:lang w:val="en-GB"/>
          </w:rPr>
          <w:t>:</w:t>
        </w:r>
      </w:ins>
    </w:p>
    <w:p w14:paraId="32F1B747" w14:textId="77777777" w:rsidR="0095338D" w:rsidRPr="00664B72" w:rsidRDefault="0095338D" w:rsidP="0095338D">
      <w:pPr>
        <w:pStyle w:val="NormalWeb"/>
        <w:shd w:val="clear" w:color="auto" w:fill="FEFEFE"/>
        <w:spacing w:before="0" w:beforeAutospacing="0" w:after="0" w:afterAutospacing="0"/>
        <w:rPr>
          <w:ins w:id="628" w:author="Srholec Martin" w:date="2019-03-12T11:28:00Z"/>
          <w:rFonts w:ascii="Arial" w:hAnsi="Arial" w:cs="Arial"/>
          <w:color w:val="000000"/>
          <w:sz w:val="23"/>
          <w:szCs w:val="23"/>
          <w:lang w:val="en-GB"/>
        </w:rPr>
      </w:pPr>
      <w:ins w:id="629" w:author="Srholec Martin" w:date="2019-03-12T11:28:00Z">
        <w:r w:rsidRPr="00664B72">
          <w:rPr>
            <w:rStyle w:val="mjx-char"/>
            <w:rFonts w:ascii="MJXc-TeX-math-Iw" w:hAnsi="MJXc-TeX-math-Iw" w:cs="Arial"/>
            <w:color w:val="000000"/>
            <w:sz w:val="25"/>
            <w:szCs w:val="25"/>
            <w:bdr w:val="none" w:sz="0" w:space="0" w:color="auto" w:frame="1"/>
            <w:lang w:val="en-GB"/>
          </w:rPr>
          <w:t>m</w:t>
        </w:r>
        <w:r w:rsidRPr="00664B72">
          <w:rPr>
            <w:rStyle w:val="mjx-char"/>
            <w:rFonts w:ascii="MJXc-TeX-math-Iw" w:hAnsi="MJXc-TeX-math-Iw" w:cs="Arial"/>
            <w:color w:val="000000"/>
            <w:sz w:val="17"/>
            <w:szCs w:val="17"/>
            <w:bdr w:val="none" w:sz="0" w:space="0" w:color="auto" w:frame="1"/>
            <w:lang w:val="en-GB"/>
          </w:rPr>
          <w:t>c</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Yy</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d</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Yy</w:t>
        </w:r>
        <w:r w:rsidRPr="00664B72">
          <w:rPr>
            <w:rStyle w:val="mjx-char"/>
            <w:rFonts w:ascii="MJXc-TeX-size1-Rw" w:hAnsi="MJXc-TeX-size1-Rw" w:cs="Arial"/>
            <w:color w:val="000000"/>
            <w:sz w:val="17"/>
            <w:szCs w:val="17"/>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c</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d</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ins>
    </w:p>
    <w:p w14:paraId="6A516A1E" w14:textId="674B76C0" w:rsidR="001362D0" w:rsidRPr="00664B72" w:rsidDel="0095338D" w:rsidRDefault="001362D0">
      <w:pPr>
        <w:pStyle w:val="NormalWeb"/>
        <w:shd w:val="clear" w:color="auto" w:fill="FEFEFE"/>
        <w:spacing w:before="0" w:beforeAutospacing="0" w:after="0" w:afterAutospacing="0"/>
        <w:rPr>
          <w:del w:id="630" w:author="Srholec Martin" w:date="2019-03-12T11:27:00Z"/>
          <w:rFonts w:ascii="Arial" w:hAnsi="Arial" w:cs="Arial"/>
          <w:i/>
          <w:iCs/>
          <w:color w:val="000000"/>
          <w:sz w:val="23"/>
          <w:szCs w:val="23"/>
          <w:lang w:val="en-GB"/>
        </w:rPr>
        <w:pPrChange w:id="631" w:author="Srholec Martin" w:date="2019-03-11T15:04:00Z">
          <w:pPr>
            <w:pStyle w:val="NormalWeb"/>
            <w:shd w:val="clear" w:color="auto" w:fill="FEFEFE"/>
            <w:spacing w:before="0" w:after="0"/>
          </w:pPr>
        </w:pPrChange>
      </w:pPr>
      <w:del w:id="632" w:author="Srholec Martin" w:date="2019-03-12T11:27:00Z">
        <w:r w:rsidRPr="00664B72" w:rsidDel="0095338D">
          <w:rPr>
            <w:rFonts w:ascii="Arial" w:hAnsi="Arial" w:cs="Arial"/>
            <w:i/>
            <w:iCs/>
            <w:color w:val="000000"/>
            <w:sz w:val="23"/>
            <w:szCs w:val="23"/>
            <w:lang w:val="en-GB"/>
          </w:rPr>
          <w:delText>Input: </w:delText>
        </w:r>
        <w:r w:rsidRPr="00664B72" w:rsidDel="0095338D">
          <w:rPr>
            <w:rStyle w:val="mjx-char"/>
            <w:rFonts w:ascii="MJXc-TeX-math-Iw" w:hAnsi="MJXc-TeX-math-Iw" w:cs="Arial"/>
            <w:color w:val="000000"/>
            <w:sz w:val="25"/>
            <w:szCs w:val="25"/>
            <w:bdr w:val="none" w:sz="0" w:space="0" w:color="auto" w:frame="1"/>
            <w:lang w:val="en-GB"/>
          </w:rPr>
          <w:delText>x</w:delText>
        </w:r>
        <w:r w:rsidRPr="00664B72" w:rsidDel="0095338D">
          <w:rPr>
            <w:rStyle w:val="mjx-char"/>
            <w:rFonts w:ascii="MJXc-TeX-math-Iw" w:hAnsi="MJXc-TeX-math-Iw" w:cs="Arial"/>
            <w:color w:val="000000"/>
            <w:sz w:val="17"/>
            <w:szCs w:val="17"/>
            <w:bdr w:val="none" w:sz="0" w:space="0" w:color="auto" w:frame="1"/>
            <w:lang w:val="en-GB"/>
          </w:rPr>
          <w:delText>j</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y</w:delText>
        </w:r>
        <w:r w:rsidRPr="00664B72" w:rsidDel="0095338D">
          <w:rPr>
            <w:rFonts w:ascii="Arial" w:hAnsi="Arial" w:cs="Arial"/>
            <w:color w:val="000000"/>
            <w:sz w:val="23"/>
            <w:szCs w:val="23"/>
            <w:lang w:val="en-GB"/>
          </w:rPr>
          <w:delText> and </w:delText>
        </w:r>
        <w:r w:rsidRPr="00664B72" w:rsidDel="0095338D">
          <w:rPr>
            <w:rStyle w:val="mjx-char"/>
            <w:rFonts w:ascii="MJXc-TeX-math-Iw" w:hAnsi="MJXc-TeX-math-Iw" w:cs="Arial"/>
            <w:color w:val="000000"/>
            <w:sz w:val="25"/>
            <w:szCs w:val="25"/>
            <w:bdr w:val="none" w:sz="0" w:space="0" w:color="auto" w:frame="1"/>
            <w:lang w:val="en-GB"/>
          </w:rPr>
          <w:delText>m</w:delText>
        </w:r>
        <w:r w:rsidRPr="00664B72" w:rsidDel="0095338D">
          <w:rPr>
            <w:rStyle w:val="mjx-char"/>
            <w:rFonts w:ascii="MJXc-TeX-math-Iw" w:hAnsi="MJXc-TeX-math-Iw" w:cs="Arial"/>
            <w:color w:val="000000"/>
            <w:sz w:val="17"/>
            <w:szCs w:val="17"/>
            <w:bdr w:val="none" w:sz="0" w:space="0" w:color="auto" w:frame="1"/>
            <w:lang w:val="en-GB"/>
          </w:rPr>
          <w:delText>d</w:delText>
        </w:r>
      </w:del>
    </w:p>
    <w:p w14:paraId="097D0D8B" w14:textId="4A0ECC08" w:rsidR="0022536E" w:rsidRPr="00664B72" w:rsidRDefault="001362D0">
      <w:pPr>
        <w:pStyle w:val="NormalWeb"/>
        <w:shd w:val="clear" w:color="auto" w:fill="FEFEFE"/>
        <w:spacing w:before="0" w:beforeAutospacing="0" w:after="0" w:afterAutospacing="0"/>
        <w:rPr>
          <w:rFonts w:ascii="Arial" w:hAnsi="Arial" w:cs="Arial"/>
          <w:i/>
          <w:iCs/>
          <w:color w:val="000000"/>
          <w:sz w:val="23"/>
          <w:szCs w:val="23"/>
          <w:lang w:val="en-GB"/>
        </w:rPr>
        <w:pPrChange w:id="633" w:author="Srholec Martin" w:date="2019-03-11T15:04:00Z">
          <w:pPr>
            <w:pStyle w:val="NormalWeb"/>
            <w:shd w:val="clear" w:color="auto" w:fill="FEFEFE"/>
          </w:pPr>
        </w:pPrChange>
      </w:pPr>
      <w:del w:id="634" w:author="Srholec Martin" w:date="2019-03-12T11:27:00Z">
        <w:r w:rsidRPr="00664B72" w:rsidDel="0095338D">
          <w:rPr>
            <w:rFonts w:ascii="Arial" w:hAnsi="Arial" w:cs="Arial"/>
            <w:i/>
            <w:iCs/>
            <w:color w:val="000000"/>
            <w:sz w:val="23"/>
            <w:szCs w:val="23"/>
            <w:lang w:val="en-GB"/>
          </w:rPr>
          <w:delText>Source: </w:delText>
        </w:r>
        <w:r w:rsidRPr="00664B72" w:rsidDel="0095338D">
          <w:rPr>
            <w:rFonts w:ascii="Arial" w:hAnsi="Arial" w:cs="Arial"/>
            <w:color w:val="000000"/>
            <w:sz w:val="23"/>
            <w:szCs w:val="23"/>
            <w:lang w:val="en-GB"/>
          </w:rPr>
          <w:delText>own</w:delText>
        </w:r>
      </w:del>
    </w:p>
    <w:p w14:paraId="2F4F8F5A" w14:textId="3FB1A88F" w:rsidR="001362D0" w:rsidRPr="00664B72" w:rsidDel="00DE6C64" w:rsidRDefault="001362D0">
      <w:pPr>
        <w:pStyle w:val="Heading5"/>
        <w:shd w:val="clear" w:color="auto" w:fill="FEFEFE"/>
        <w:spacing w:before="0"/>
        <w:jc w:val="center"/>
        <w:rPr>
          <w:moveFrom w:id="635" w:author="Srholec Martin" w:date="2019-03-12T11:08:00Z"/>
          <w:rFonts w:ascii="Arial" w:hAnsi="Arial" w:cs="Arial"/>
          <w:color w:val="000000"/>
          <w:sz w:val="27"/>
          <w:szCs w:val="27"/>
          <w:lang w:val="en-GB"/>
        </w:rPr>
        <w:pPrChange w:id="636" w:author="Srholec Martin" w:date="2019-03-11T15:04:00Z">
          <w:pPr>
            <w:pStyle w:val="Heading5"/>
            <w:shd w:val="clear" w:color="auto" w:fill="FEFEFE"/>
            <w:jc w:val="center"/>
          </w:pPr>
        </w:pPrChange>
      </w:pPr>
      <w:moveFromRangeStart w:id="637" w:author="Srholec Martin" w:date="2019-03-12T11:08:00Z" w:name="move3281300"/>
      <w:moveFrom w:id="638" w:author="Srholec Martin" w:date="2019-03-12T11:08:00Z">
        <w:r w:rsidRPr="00664B72" w:rsidDel="00DE6C64">
          <w:rPr>
            <w:rFonts w:ascii="Arial" w:hAnsi="Arial" w:cs="Arial"/>
            <w:color w:val="000000"/>
            <w:sz w:val="27"/>
            <w:szCs w:val="27"/>
            <w:lang w:val="en-GB"/>
          </w:rPr>
          <w:t>Share of English-written documents</w:t>
        </w:r>
      </w:moveFrom>
    </w:p>
    <w:p w14:paraId="1A3B2A5E" w14:textId="6CCC77FA" w:rsidR="001362D0" w:rsidRPr="00664B72" w:rsidDel="00DE6C64" w:rsidRDefault="001362D0">
      <w:pPr>
        <w:pStyle w:val="NormalWeb"/>
        <w:shd w:val="clear" w:color="auto" w:fill="FEFEFE"/>
        <w:spacing w:before="0" w:beforeAutospacing="0" w:after="0" w:afterAutospacing="0"/>
        <w:rPr>
          <w:moveFrom w:id="639" w:author="Srholec Martin" w:date="2019-03-12T11:08:00Z"/>
          <w:rFonts w:ascii="Arial" w:hAnsi="Arial" w:cs="Arial"/>
          <w:i/>
          <w:iCs/>
          <w:color w:val="000000"/>
          <w:sz w:val="23"/>
          <w:szCs w:val="23"/>
          <w:lang w:val="en-GB"/>
        </w:rPr>
        <w:pPrChange w:id="640" w:author="Srholec Martin" w:date="2019-03-11T15:04:00Z">
          <w:pPr>
            <w:pStyle w:val="NormalWeb"/>
            <w:shd w:val="clear" w:color="auto" w:fill="FEFEFE"/>
            <w:spacing w:before="0" w:after="0"/>
          </w:pPr>
        </w:pPrChange>
      </w:pPr>
      <w:moveFrom w:id="641" w:author="Srholec Martin" w:date="2019-03-12T11:08:00Z">
        <w:r w:rsidRPr="00664B72" w:rsidDel="00DE6C64">
          <w:rPr>
            <w:rFonts w:ascii="Arial" w:hAnsi="Arial" w:cs="Arial"/>
            <w:i/>
            <w:iCs/>
            <w:color w:val="000000"/>
            <w:sz w:val="23"/>
            <w:szCs w:val="23"/>
            <w:lang w:val="en-GB"/>
          </w:rPr>
          <w:t>Formula: </w:t>
        </w:r>
        <w:r w:rsidRPr="00664B72" w:rsidDel="00DE6C64">
          <w:rPr>
            <w:rStyle w:val="mjx-char"/>
            <w:rFonts w:ascii="MJXc-TeX-math-Iw" w:hAnsi="MJXc-TeX-math-Iw" w:cs="Arial"/>
            <w:color w:val="000000"/>
            <w:sz w:val="25"/>
            <w:szCs w:val="25"/>
            <w:bdr w:val="none" w:sz="0" w:space="0" w:color="auto" w:frame="1"/>
            <w:lang w:val="en-GB"/>
          </w:rPr>
          <w:t>g</w:t>
        </w:r>
        <w:r w:rsidRPr="00664B72" w:rsidDel="00DE6C64">
          <w:rPr>
            <w:rStyle w:val="mjx-char"/>
            <w:rFonts w:ascii="MJXc-TeX-math-Iw" w:hAnsi="MJXc-TeX-math-Iw" w:cs="Arial"/>
            <w:color w:val="000000"/>
            <w:sz w:val="17"/>
            <w:szCs w:val="17"/>
            <w:bdr w:val="none" w:sz="0" w:space="0" w:color="auto" w:frame="1"/>
            <w:lang w:val="en-GB"/>
          </w:rPr>
          <w:t>shareEnglish</w:t>
        </w:r>
        <w:r w:rsidRPr="00664B72" w:rsidDel="00DE6C64">
          <w:rPr>
            <w:rStyle w:val="mjx-char"/>
            <w:rFonts w:ascii="MJXc-TeX-main-Rw" w:hAnsi="MJXc-TeX-main-Rw" w:cs="Arial"/>
            <w:color w:val="000000"/>
            <w:sz w:val="25"/>
            <w:szCs w:val="25"/>
            <w:bdr w:val="none" w:sz="0" w:space="0" w:color="auto" w:frame="1"/>
            <w:lang w:val="en-GB"/>
          </w:rPr>
          <w:t>=</w:t>
        </w:r>
        <w:r w:rsidRPr="00664B72" w:rsidDel="00DE6C64">
          <w:rPr>
            <w:rStyle w:val="mjx-char"/>
            <w:rFonts w:ascii="MJXc-TeX-math-Iw" w:hAnsi="MJXc-TeX-math-Iw" w:cs="Arial"/>
            <w:color w:val="000000"/>
            <w:sz w:val="17"/>
            <w:szCs w:val="17"/>
            <w:bdr w:val="none" w:sz="0" w:space="0" w:color="auto" w:frame="1"/>
            <w:lang w:val="en-GB"/>
          </w:rPr>
          <w:t>D</w:t>
        </w:r>
        <w:r w:rsidRPr="00664B72" w:rsidDel="00DE6C64">
          <w:rPr>
            <w:rStyle w:val="mjx-char"/>
            <w:rFonts w:ascii="MJXc-TeX-math-Iw" w:hAnsi="MJXc-TeX-math-Iw" w:cs="Arial"/>
            <w:color w:val="000000"/>
            <w:sz w:val="12"/>
            <w:szCs w:val="12"/>
            <w:bdr w:val="none" w:sz="0" w:space="0" w:color="auto" w:frame="1"/>
            <w:lang w:val="en-GB"/>
          </w:rPr>
          <w:t>ENG</w:t>
        </w:r>
        <w:r w:rsidRPr="00664B72" w:rsidDel="00DE6C64">
          <w:rPr>
            <w:rStyle w:val="mjx-char"/>
            <w:rFonts w:ascii="MJXc-TeX-main-Rw" w:hAnsi="MJXc-TeX-main-Rw" w:cs="Arial"/>
            <w:color w:val="000000"/>
            <w:sz w:val="12"/>
            <w:szCs w:val="12"/>
            <w:bdr w:val="none" w:sz="0" w:space="0" w:color="auto" w:frame="1"/>
            <w:lang w:val="en-GB"/>
          </w:rPr>
          <w:t>,</w:t>
        </w:r>
        <w:r w:rsidRPr="00664B72" w:rsidDel="00DE6C64">
          <w:rPr>
            <w:rStyle w:val="mjx-char"/>
            <w:rFonts w:ascii="MJXc-TeX-math-Iw" w:hAnsi="MJXc-TeX-math-Iw" w:cs="Arial"/>
            <w:color w:val="000000"/>
            <w:sz w:val="12"/>
            <w:szCs w:val="12"/>
            <w:bdr w:val="none" w:sz="0" w:space="0" w:color="auto" w:frame="1"/>
            <w:lang w:val="en-GB"/>
          </w:rPr>
          <w:t>j</w:t>
        </w:r>
        <w:r w:rsidRPr="00664B72" w:rsidDel="00DE6C64">
          <w:rPr>
            <w:rStyle w:val="mjx-char"/>
            <w:rFonts w:ascii="MJXc-TeX-main-Rw" w:hAnsi="MJXc-TeX-main-Rw" w:cs="Arial"/>
            <w:color w:val="000000"/>
            <w:sz w:val="12"/>
            <w:szCs w:val="12"/>
            <w:bdr w:val="none" w:sz="0" w:space="0" w:color="auto" w:frame="1"/>
            <w:lang w:val="en-GB"/>
          </w:rPr>
          <w:t>,</w:t>
        </w:r>
        <w:r w:rsidRPr="00664B72" w:rsidDel="00DE6C64">
          <w:rPr>
            <w:rStyle w:val="mjx-char"/>
            <w:rFonts w:ascii="MJXc-TeX-math-Iw" w:hAnsi="MJXc-TeX-math-Iw" w:cs="Arial"/>
            <w:color w:val="000000"/>
            <w:sz w:val="12"/>
            <w:szCs w:val="12"/>
            <w:bdr w:val="none" w:sz="0" w:space="0" w:color="auto" w:frame="1"/>
            <w:lang w:val="en-GB"/>
          </w:rPr>
          <w:t>y</w:t>
        </w:r>
        <w:r w:rsidRPr="00664B72" w:rsidDel="00DE6C64">
          <w:rPr>
            <w:rStyle w:val="mjx-char"/>
            <w:rFonts w:ascii="MJXc-TeX-math-Iw" w:hAnsi="MJXc-TeX-math-Iw" w:cs="Arial"/>
            <w:color w:val="000000"/>
            <w:sz w:val="17"/>
            <w:szCs w:val="17"/>
            <w:bdr w:val="none" w:sz="0" w:space="0" w:color="auto" w:frame="1"/>
            <w:lang w:val="en-GB"/>
          </w:rPr>
          <w:t>T</w:t>
        </w:r>
        <w:r w:rsidRPr="00664B72" w:rsidDel="00DE6C64">
          <w:rPr>
            <w:rStyle w:val="mjx-char"/>
            <w:rFonts w:ascii="MJXc-TeX-math-Iw" w:hAnsi="MJXc-TeX-math-Iw" w:cs="Arial"/>
            <w:color w:val="000000"/>
            <w:sz w:val="12"/>
            <w:szCs w:val="12"/>
            <w:bdr w:val="none" w:sz="0" w:space="0" w:color="auto" w:frame="1"/>
            <w:lang w:val="en-GB"/>
          </w:rPr>
          <w:t>j</w:t>
        </w:r>
        <w:r w:rsidRPr="00664B72" w:rsidDel="00DE6C64">
          <w:rPr>
            <w:rStyle w:val="mjx-char"/>
            <w:rFonts w:ascii="MJXc-TeX-main-Rw" w:hAnsi="MJXc-TeX-main-Rw" w:cs="Arial"/>
            <w:color w:val="000000"/>
            <w:sz w:val="12"/>
            <w:szCs w:val="12"/>
            <w:bdr w:val="none" w:sz="0" w:space="0" w:color="auto" w:frame="1"/>
            <w:lang w:val="en-GB"/>
          </w:rPr>
          <w:t>,</w:t>
        </w:r>
        <w:r w:rsidRPr="00664B72" w:rsidDel="00DE6C64">
          <w:rPr>
            <w:rStyle w:val="mjx-char"/>
            <w:rFonts w:ascii="MJXc-TeX-math-Iw" w:hAnsi="MJXc-TeX-math-Iw" w:cs="Arial"/>
            <w:color w:val="000000"/>
            <w:sz w:val="12"/>
            <w:szCs w:val="12"/>
            <w:bdr w:val="none" w:sz="0" w:space="0" w:color="auto" w:frame="1"/>
            <w:lang w:val="en-GB"/>
          </w:rPr>
          <w:t>y</w:t>
        </w:r>
      </w:moveFrom>
    </w:p>
    <w:p w14:paraId="6AD5143D" w14:textId="0AE92A23" w:rsidR="001362D0" w:rsidRPr="00664B72" w:rsidDel="00DE6C64" w:rsidRDefault="001362D0">
      <w:pPr>
        <w:pStyle w:val="NormalWeb"/>
        <w:shd w:val="clear" w:color="auto" w:fill="FEFEFE"/>
        <w:spacing w:before="0" w:beforeAutospacing="0" w:after="0" w:afterAutospacing="0"/>
        <w:rPr>
          <w:moveFrom w:id="642" w:author="Srholec Martin" w:date="2019-03-12T11:08:00Z"/>
          <w:rFonts w:ascii="Arial" w:hAnsi="Arial" w:cs="Arial"/>
          <w:i/>
          <w:iCs/>
          <w:color w:val="000000"/>
          <w:sz w:val="23"/>
          <w:szCs w:val="23"/>
          <w:lang w:val="en-GB"/>
        </w:rPr>
        <w:pPrChange w:id="643" w:author="Srholec Martin" w:date="2019-03-11T15:04:00Z">
          <w:pPr>
            <w:pStyle w:val="NormalWeb"/>
            <w:shd w:val="clear" w:color="auto" w:fill="FEFEFE"/>
          </w:pPr>
        </w:pPrChange>
      </w:pPr>
      <w:moveFrom w:id="644" w:author="Srholec Martin" w:date="2019-03-12T11:08:00Z">
        <w:r w:rsidRPr="00664B72" w:rsidDel="00DE6C64">
          <w:rPr>
            <w:rFonts w:ascii="Arial" w:hAnsi="Arial" w:cs="Arial"/>
            <w:i/>
            <w:iCs/>
            <w:color w:val="000000"/>
            <w:sz w:val="23"/>
            <w:szCs w:val="23"/>
            <w:lang w:val="en-GB"/>
          </w:rPr>
          <w:t>Description: </w:t>
        </w:r>
        <w:r w:rsidRPr="00664B72" w:rsidDel="00DE6C64">
          <w:rPr>
            <w:rFonts w:ascii="Arial" w:hAnsi="Arial" w:cs="Arial"/>
            <w:color w:val="000000"/>
            <w:sz w:val="23"/>
            <w:szCs w:val="23"/>
            <w:lang w:val="en-GB"/>
          </w:rPr>
          <w:t>The share of English-written documents on all documents</w:t>
        </w:r>
      </w:moveFrom>
    </w:p>
    <w:p w14:paraId="0B765BEE" w14:textId="616CE16F" w:rsidR="001362D0" w:rsidRPr="00664B72" w:rsidDel="00DE6C64" w:rsidRDefault="001362D0">
      <w:pPr>
        <w:pStyle w:val="NormalWeb"/>
        <w:shd w:val="clear" w:color="auto" w:fill="FEFEFE"/>
        <w:spacing w:before="0" w:beforeAutospacing="0" w:after="0" w:afterAutospacing="0"/>
        <w:rPr>
          <w:moveFrom w:id="645" w:author="Srholec Martin" w:date="2019-03-12T11:08:00Z"/>
          <w:rFonts w:ascii="Arial" w:hAnsi="Arial" w:cs="Arial"/>
          <w:i/>
          <w:iCs/>
          <w:color w:val="000000"/>
          <w:sz w:val="23"/>
          <w:szCs w:val="23"/>
          <w:lang w:val="en-GB"/>
        </w:rPr>
        <w:pPrChange w:id="646" w:author="Srholec Martin" w:date="2019-03-11T15:04:00Z">
          <w:pPr>
            <w:pStyle w:val="NormalWeb"/>
            <w:shd w:val="clear" w:color="auto" w:fill="FEFEFE"/>
            <w:spacing w:before="0" w:after="0"/>
          </w:pPr>
        </w:pPrChange>
      </w:pPr>
      <w:moveFrom w:id="647" w:author="Srholec Martin" w:date="2019-03-12T11:08:00Z">
        <w:r w:rsidRPr="00664B72" w:rsidDel="00DE6C64">
          <w:rPr>
            <w:rFonts w:ascii="Arial" w:hAnsi="Arial" w:cs="Arial"/>
            <w:i/>
            <w:iCs/>
            <w:color w:val="000000"/>
            <w:sz w:val="23"/>
            <w:szCs w:val="23"/>
            <w:lang w:val="en-GB"/>
          </w:rPr>
          <w:t>Input: </w:t>
        </w:r>
        <w:r w:rsidRPr="00664B72" w:rsidDel="00DE6C64">
          <w:rPr>
            <w:rFonts w:ascii="Arial" w:hAnsi="Arial" w:cs="Arial"/>
            <w:color w:val="000000"/>
            <w:sz w:val="23"/>
            <w:szCs w:val="23"/>
            <w:lang w:val="en-GB"/>
          </w:rPr>
          <w:t>Number of English-written documents </w:t>
        </w:r>
        <w:r w:rsidRPr="00664B72" w:rsidDel="00DE6C64">
          <w:rPr>
            <w:rStyle w:val="mjx-char"/>
            <w:rFonts w:ascii="MJXc-TeX-math-Iw" w:hAnsi="MJXc-TeX-math-Iw" w:cs="Arial"/>
            <w:color w:val="000000"/>
            <w:sz w:val="25"/>
            <w:szCs w:val="25"/>
            <w:bdr w:val="none" w:sz="0" w:space="0" w:color="auto" w:frame="1"/>
            <w:lang w:val="en-GB"/>
          </w:rPr>
          <w:t>D</w:t>
        </w:r>
        <w:r w:rsidRPr="00664B72" w:rsidDel="00DE6C64">
          <w:rPr>
            <w:rStyle w:val="mjx-char"/>
            <w:rFonts w:ascii="MJXc-TeX-math-Iw" w:hAnsi="MJXc-TeX-math-Iw" w:cs="Arial"/>
            <w:color w:val="000000"/>
            <w:sz w:val="17"/>
            <w:szCs w:val="17"/>
            <w:bdr w:val="none" w:sz="0" w:space="0" w:color="auto" w:frame="1"/>
            <w:lang w:val="en-GB"/>
          </w:rPr>
          <w:t>ENG</w:t>
        </w:r>
        <w:r w:rsidRPr="00664B72" w:rsidDel="00DE6C64">
          <w:rPr>
            <w:rStyle w:val="mjx-char"/>
            <w:rFonts w:ascii="MJXc-TeX-main-Rw" w:hAnsi="MJXc-TeX-main-Rw" w:cs="Arial"/>
            <w:color w:val="000000"/>
            <w:sz w:val="17"/>
            <w:szCs w:val="17"/>
            <w:bdr w:val="none" w:sz="0" w:space="0" w:color="auto" w:frame="1"/>
            <w:lang w:val="en-GB"/>
          </w:rPr>
          <w:t>,</w:t>
        </w:r>
        <w:r w:rsidRPr="00664B72" w:rsidDel="00DE6C64">
          <w:rPr>
            <w:rStyle w:val="mjx-char"/>
            <w:rFonts w:ascii="MJXc-TeX-math-Iw" w:hAnsi="MJXc-TeX-math-Iw" w:cs="Arial"/>
            <w:color w:val="000000"/>
            <w:sz w:val="17"/>
            <w:szCs w:val="17"/>
            <w:bdr w:val="none" w:sz="0" w:space="0" w:color="auto" w:frame="1"/>
            <w:lang w:val="en-GB"/>
          </w:rPr>
          <w:t>j</w:t>
        </w:r>
        <w:r w:rsidRPr="00664B72" w:rsidDel="00DE6C64">
          <w:rPr>
            <w:rStyle w:val="mjx-char"/>
            <w:rFonts w:ascii="MJXc-TeX-main-Rw" w:hAnsi="MJXc-TeX-main-Rw" w:cs="Arial"/>
            <w:color w:val="000000"/>
            <w:sz w:val="17"/>
            <w:szCs w:val="17"/>
            <w:bdr w:val="none" w:sz="0" w:space="0" w:color="auto" w:frame="1"/>
            <w:lang w:val="en-GB"/>
          </w:rPr>
          <w:t>,</w:t>
        </w:r>
        <w:r w:rsidRPr="00664B72" w:rsidDel="00DE6C64">
          <w:rPr>
            <w:rStyle w:val="mjx-char"/>
            <w:rFonts w:ascii="MJXc-TeX-math-Iw" w:hAnsi="MJXc-TeX-math-Iw" w:cs="Arial"/>
            <w:color w:val="000000"/>
            <w:sz w:val="17"/>
            <w:szCs w:val="17"/>
            <w:bdr w:val="none" w:sz="0" w:space="0" w:color="auto" w:frame="1"/>
            <w:lang w:val="en-GB"/>
          </w:rPr>
          <w:t>y</w:t>
        </w:r>
        <w:r w:rsidRPr="00664B72" w:rsidDel="00DE6C64">
          <w:rPr>
            <w:rFonts w:ascii="Arial" w:hAnsi="Arial" w:cs="Arial"/>
            <w:color w:val="000000"/>
            <w:sz w:val="23"/>
            <w:szCs w:val="23"/>
            <w:lang w:val="en-GB"/>
          </w:rPr>
          <w:t> and </w:t>
        </w:r>
        <w:r w:rsidRPr="00664B72" w:rsidDel="00DE6C64">
          <w:rPr>
            <w:rStyle w:val="mjx-char"/>
            <w:rFonts w:ascii="MJXc-TeX-math-Iw" w:hAnsi="MJXc-TeX-math-Iw" w:cs="Arial"/>
            <w:color w:val="000000"/>
            <w:sz w:val="25"/>
            <w:szCs w:val="25"/>
            <w:bdr w:val="none" w:sz="0" w:space="0" w:color="auto" w:frame="1"/>
            <w:lang w:val="en-GB"/>
          </w:rPr>
          <w:t>T</w:t>
        </w:r>
        <w:r w:rsidRPr="00664B72" w:rsidDel="00DE6C64">
          <w:rPr>
            <w:rStyle w:val="mjx-char"/>
            <w:rFonts w:ascii="MJXc-TeX-math-Iw" w:hAnsi="MJXc-TeX-math-Iw" w:cs="Arial"/>
            <w:color w:val="000000"/>
            <w:sz w:val="17"/>
            <w:szCs w:val="17"/>
            <w:bdr w:val="none" w:sz="0" w:space="0" w:color="auto" w:frame="1"/>
            <w:lang w:val="en-GB"/>
          </w:rPr>
          <w:t>j</w:t>
        </w:r>
        <w:r w:rsidRPr="00664B72" w:rsidDel="00DE6C64">
          <w:rPr>
            <w:rStyle w:val="mjx-char"/>
            <w:rFonts w:ascii="MJXc-TeX-main-Rw" w:hAnsi="MJXc-TeX-main-Rw" w:cs="Arial"/>
            <w:color w:val="000000"/>
            <w:sz w:val="17"/>
            <w:szCs w:val="17"/>
            <w:bdr w:val="none" w:sz="0" w:space="0" w:color="auto" w:frame="1"/>
            <w:lang w:val="en-GB"/>
          </w:rPr>
          <w:t>,</w:t>
        </w:r>
        <w:r w:rsidRPr="00664B72" w:rsidDel="00DE6C64">
          <w:rPr>
            <w:rStyle w:val="mjx-char"/>
            <w:rFonts w:ascii="MJXc-TeX-math-Iw" w:hAnsi="MJXc-TeX-math-Iw" w:cs="Arial"/>
            <w:color w:val="000000"/>
            <w:sz w:val="17"/>
            <w:szCs w:val="17"/>
            <w:bdr w:val="none" w:sz="0" w:space="0" w:color="auto" w:frame="1"/>
            <w:lang w:val="en-GB"/>
          </w:rPr>
          <w:t>y</w:t>
        </w:r>
      </w:moveFrom>
    </w:p>
    <w:p w14:paraId="56B15F00" w14:textId="17BDAE6B" w:rsidR="001362D0" w:rsidRPr="00664B72" w:rsidDel="00DE6C64" w:rsidRDefault="001362D0">
      <w:pPr>
        <w:pStyle w:val="NormalWeb"/>
        <w:shd w:val="clear" w:color="auto" w:fill="FEFEFE"/>
        <w:spacing w:before="0" w:beforeAutospacing="0" w:after="0" w:afterAutospacing="0"/>
        <w:rPr>
          <w:moveFrom w:id="648" w:author="Srholec Martin" w:date="2019-03-12T11:08:00Z"/>
          <w:rFonts w:ascii="Arial" w:hAnsi="Arial" w:cs="Arial"/>
          <w:i/>
          <w:iCs/>
          <w:color w:val="000000"/>
          <w:sz w:val="23"/>
          <w:szCs w:val="23"/>
          <w:lang w:val="en-GB"/>
        </w:rPr>
        <w:pPrChange w:id="649" w:author="Srholec Martin" w:date="2019-03-11T15:04:00Z">
          <w:pPr>
            <w:pStyle w:val="NormalWeb"/>
            <w:shd w:val="clear" w:color="auto" w:fill="FEFEFE"/>
          </w:pPr>
        </w:pPrChange>
      </w:pPr>
      <w:moveFrom w:id="650" w:author="Srholec Martin" w:date="2019-03-12T11:08:00Z">
        <w:r w:rsidRPr="00664B72" w:rsidDel="00DE6C64">
          <w:rPr>
            <w:rFonts w:ascii="Arial" w:hAnsi="Arial" w:cs="Arial"/>
            <w:i/>
            <w:iCs/>
            <w:color w:val="000000"/>
            <w:sz w:val="23"/>
            <w:szCs w:val="23"/>
            <w:lang w:val="en-GB"/>
          </w:rPr>
          <w:t>Source: </w:t>
        </w:r>
        <w:r w:rsidRPr="00664B72" w:rsidDel="00DE6C64">
          <w:rPr>
            <w:rFonts w:ascii="Arial" w:hAnsi="Arial" w:cs="Arial"/>
            <w:color w:val="000000"/>
            <w:sz w:val="23"/>
            <w:szCs w:val="23"/>
            <w:lang w:val="en-GB"/>
          </w:rPr>
          <w:t>own</w:t>
        </w:r>
      </w:moveFrom>
    </w:p>
    <w:moveFromRangeEnd w:id="637"/>
    <w:p w14:paraId="6D965CE9" w14:textId="77777777" w:rsidR="001362D0" w:rsidRPr="00664B72" w:rsidRDefault="001362D0">
      <w:pPr>
        <w:spacing w:after="0"/>
        <w:rPr>
          <w:lang w:val="en-GB"/>
        </w:rPr>
        <w:pPrChange w:id="651" w:author="Srholec Martin" w:date="2019-03-11T15:04:00Z">
          <w:pPr/>
        </w:pPrChange>
      </w:pPr>
    </w:p>
    <w:p w14:paraId="3C7755A6" w14:textId="206B9EA7" w:rsidR="001362D0" w:rsidRPr="00664B72" w:rsidRDefault="001362D0">
      <w:pPr>
        <w:pStyle w:val="Heading5"/>
        <w:shd w:val="clear" w:color="auto" w:fill="FEFEFE"/>
        <w:spacing w:before="0"/>
        <w:jc w:val="center"/>
        <w:rPr>
          <w:rFonts w:ascii="Arial" w:hAnsi="Arial" w:cs="Arial"/>
          <w:color w:val="000000"/>
          <w:sz w:val="27"/>
          <w:szCs w:val="27"/>
          <w:lang w:val="en-GB"/>
        </w:rPr>
        <w:pPrChange w:id="652" w:author="Srholec Martin" w:date="2019-03-11T15:04:00Z">
          <w:pPr>
            <w:pStyle w:val="Heading5"/>
            <w:shd w:val="clear" w:color="auto" w:fill="FEFEFE"/>
            <w:jc w:val="center"/>
          </w:pPr>
        </w:pPrChange>
      </w:pPr>
      <w:r w:rsidRPr="00664B72">
        <w:rPr>
          <w:rFonts w:ascii="Arial" w:hAnsi="Arial" w:cs="Arial"/>
          <w:color w:val="000000"/>
          <w:sz w:val="27"/>
          <w:szCs w:val="27"/>
          <w:lang w:val="en-GB"/>
        </w:rPr>
        <w:t xml:space="preserve">Share of </w:t>
      </w:r>
      <w:ins w:id="653" w:author="Srholec Martin" w:date="2019-03-12T11:30:00Z">
        <w:r w:rsidR="0095338D">
          <w:rPr>
            <w:rFonts w:ascii="Arial" w:hAnsi="Arial" w:cs="Arial"/>
            <w:color w:val="000000"/>
            <w:sz w:val="27"/>
            <w:szCs w:val="27"/>
            <w:lang w:val="en-GB"/>
          </w:rPr>
          <w:t xml:space="preserve">documents </w:t>
        </w:r>
      </w:ins>
      <w:del w:id="654" w:author="Srholec Martin" w:date="2019-03-12T11:31:00Z">
        <w:r w:rsidRPr="00664B72" w:rsidDel="0095338D">
          <w:rPr>
            <w:rFonts w:ascii="Arial" w:hAnsi="Arial" w:cs="Arial"/>
            <w:color w:val="000000"/>
            <w:sz w:val="27"/>
            <w:szCs w:val="27"/>
            <w:lang w:val="en-GB"/>
          </w:rPr>
          <w:delText xml:space="preserve">authors </w:delText>
        </w:r>
      </w:del>
      <w:r w:rsidRPr="00664B72">
        <w:rPr>
          <w:rFonts w:ascii="Arial" w:hAnsi="Arial" w:cs="Arial"/>
          <w:color w:val="000000"/>
          <w:sz w:val="27"/>
          <w:szCs w:val="27"/>
          <w:lang w:val="en-GB"/>
        </w:rPr>
        <w:t>from journal's domicile</w:t>
      </w:r>
    </w:p>
    <w:p w14:paraId="491D96A6" w14:textId="3B8F367F" w:rsidR="001362D0" w:rsidRPr="00664B72" w:rsidRDefault="001362D0">
      <w:pPr>
        <w:pStyle w:val="NormalWeb"/>
        <w:shd w:val="clear" w:color="auto" w:fill="FEFEFE"/>
        <w:spacing w:before="0" w:beforeAutospacing="0" w:after="0" w:afterAutospacing="0"/>
        <w:rPr>
          <w:rFonts w:ascii="Arial" w:hAnsi="Arial" w:cs="Arial"/>
          <w:i/>
          <w:iCs/>
          <w:color w:val="000000"/>
          <w:sz w:val="23"/>
          <w:szCs w:val="23"/>
          <w:lang w:val="en-GB"/>
        </w:rPr>
        <w:pPrChange w:id="655" w:author="Srholec Martin" w:date="2019-03-11T15:04:00Z">
          <w:pPr>
            <w:pStyle w:val="NormalWeb"/>
            <w:shd w:val="clear" w:color="auto" w:fill="FEFEFE"/>
            <w:spacing w:before="0" w:after="0"/>
          </w:pPr>
        </w:pPrChange>
      </w:pPr>
      <w:del w:id="656" w:author="Srholec Martin" w:date="2019-03-12T11:28:00Z">
        <w:r w:rsidRPr="00664B72" w:rsidDel="0095338D">
          <w:rPr>
            <w:rFonts w:ascii="Arial" w:hAnsi="Arial" w:cs="Arial"/>
            <w:i/>
            <w:iCs/>
            <w:color w:val="000000"/>
            <w:sz w:val="23"/>
            <w:szCs w:val="23"/>
            <w:lang w:val="en-GB"/>
          </w:rPr>
          <w:delText>Formula: </w:delText>
        </w:r>
      </w:del>
      <w:r w:rsidRPr="00664B72">
        <w:rPr>
          <w:rStyle w:val="mjx-char"/>
          <w:rFonts w:ascii="MJXc-TeX-math-Iw" w:hAnsi="MJXc-TeX-math-Iw" w:cs="Arial"/>
          <w:color w:val="000000"/>
          <w:sz w:val="25"/>
          <w:szCs w:val="25"/>
          <w:bdr w:val="none" w:sz="0" w:space="0" w:color="auto" w:frame="1"/>
          <w:lang w:val="en-GB"/>
        </w:rPr>
        <w:t>g</w:t>
      </w:r>
      <w:ins w:id="657" w:author="Srholec Martin" w:date="2019-03-12T11:29:00Z">
        <w:r w:rsidR="0095338D">
          <w:rPr>
            <w:rStyle w:val="mjx-char"/>
            <w:rFonts w:ascii="MJXc-TeX-math-Iw" w:hAnsi="MJXc-TeX-math-Iw" w:cs="Arial"/>
            <w:color w:val="000000"/>
            <w:sz w:val="25"/>
            <w:szCs w:val="25"/>
            <w:bdr w:val="none" w:sz="0" w:space="0" w:color="auto" w:frame="1"/>
            <w:lang w:val="en-GB"/>
          </w:rPr>
          <w:t>^</w:t>
        </w:r>
      </w:ins>
      <w:r w:rsidRPr="00664B72">
        <w:rPr>
          <w:rStyle w:val="mjx-char"/>
          <w:rFonts w:ascii="MJXc-TeX-math-Iw" w:hAnsi="MJXc-TeX-math-Iw" w:cs="Arial"/>
          <w:color w:val="000000"/>
          <w:sz w:val="17"/>
          <w:szCs w:val="17"/>
          <w:bdr w:val="none" w:sz="0" w:space="0" w:color="auto" w:frame="1"/>
          <w:lang w:val="en-GB"/>
        </w:rPr>
        <w:t>localShare</w:t>
      </w:r>
      <w:ins w:id="658" w:author="Srholec Martin" w:date="2019-03-12T11:29:00Z">
        <w:r w:rsidR="0095338D">
          <w:rPr>
            <w:rStyle w:val="mjx-char"/>
            <w:rFonts w:ascii="MJXc-TeX-math-Iw" w:hAnsi="MJXc-TeX-math-Iw" w:cs="Arial"/>
            <w:color w:val="000000"/>
            <w:sz w:val="17"/>
            <w:szCs w:val="17"/>
            <w:bdr w:val="none" w:sz="0" w:space="0" w:color="auto" w:frame="1"/>
            <w:lang w:val="en-GB"/>
          </w:rPr>
          <w:t>_{j,d,y}</w:t>
        </w:r>
      </w:ins>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LOCAL</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math-Iw" w:hAnsi="MJXc-TeX-math-Iw" w:cs="Arial"/>
          <w:color w:val="000000"/>
          <w:sz w:val="17"/>
          <w:szCs w:val="17"/>
          <w:bdr w:val="none" w:sz="0" w:space="0" w:color="auto" w:frame="1"/>
          <w:lang w:val="en-GB"/>
        </w:rPr>
        <w:t>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p>
    <w:p w14:paraId="67DCDF49" w14:textId="77777777" w:rsidR="0095338D" w:rsidRDefault="0095338D">
      <w:pPr>
        <w:pStyle w:val="NormalWeb"/>
        <w:shd w:val="clear" w:color="auto" w:fill="FEFEFE"/>
        <w:spacing w:before="0" w:beforeAutospacing="0" w:after="0" w:afterAutospacing="0"/>
        <w:rPr>
          <w:ins w:id="659" w:author="Srholec Martin" w:date="2019-03-12T11:28:00Z"/>
          <w:rFonts w:ascii="Arial" w:hAnsi="Arial" w:cs="Arial"/>
          <w:i/>
          <w:iCs/>
          <w:color w:val="000000"/>
          <w:sz w:val="23"/>
          <w:szCs w:val="23"/>
          <w:lang w:val="en-GB"/>
        </w:rPr>
        <w:pPrChange w:id="660" w:author="Srholec Martin" w:date="2019-03-11T15:04:00Z">
          <w:pPr>
            <w:pStyle w:val="NormalWeb"/>
            <w:shd w:val="clear" w:color="auto" w:fill="FEFEFE"/>
          </w:pPr>
        </w:pPrChange>
      </w:pPr>
    </w:p>
    <w:p w14:paraId="0F2933E0" w14:textId="7E202329" w:rsidR="001362D0" w:rsidRPr="00664B72" w:rsidDel="0095338D" w:rsidRDefault="001362D0">
      <w:pPr>
        <w:pStyle w:val="NormalWeb"/>
        <w:shd w:val="clear" w:color="auto" w:fill="FEFEFE"/>
        <w:spacing w:before="0" w:beforeAutospacing="0" w:after="0" w:afterAutospacing="0"/>
        <w:rPr>
          <w:del w:id="661" w:author="Srholec Martin" w:date="2019-03-12T11:31:00Z"/>
          <w:rFonts w:ascii="Arial" w:hAnsi="Arial" w:cs="Arial"/>
          <w:i/>
          <w:iCs/>
          <w:color w:val="000000"/>
          <w:sz w:val="23"/>
          <w:szCs w:val="23"/>
          <w:lang w:val="en-GB"/>
        </w:rPr>
        <w:pPrChange w:id="662" w:author="Srholec Martin" w:date="2019-03-11T15:04:00Z">
          <w:pPr>
            <w:pStyle w:val="NormalWeb"/>
            <w:shd w:val="clear" w:color="auto" w:fill="FEFEFE"/>
          </w:pPr>
        </w:pPrChange>
      </w:pPr>
      <w:del w:id="663" w:author="Srholec Martin" w:date="2019-03-12T11:31:00Z">
        <w:r w:rsidRPr="00664B72" w:rsidDel="0095338D">
          <w:rPr>
            <w:rFonts w:ascii="Arial" w:hAnsi="Arial" w:cs="Arial"/>
            <w:i/>
            <w:iCs/>
            <w:color w:val="000000"/>
            <w:sz w:val="23"/>
            <w:szCs w:val="23"/>
            <w:lang w:val="en-GB"/>
          </w:rPr>
          <w:delText>Description: </w:delText>
        </w:r>
        <w:r w:rsidRPr="00664B72" w:rsidDel="0095338D">
          <w:rPr>
            <w:rFonts w:ascii="Arial" w:hAnsi="Arial" w:cs="Arial"/>
            <w:color w:val="000000"/>
            <w:sz w:val="23"/>
            <w:szCs w:val="23"/>
            <w:lang w:val="en-GB"/>
          </w:rPr>
          <w:delText>The share of documents from the same country as the journal</w:delText>
        </w:r>
      </w:del>
    </w:p>
    <w:p w14:paraId="3AB7DC7C" w14:textId="5B7CB704" w:rsidR="001362D0" w:rsidRPr="00664B72" w:rsidDel="0095338D" w:rsidRDefault="001362D0">
      <w:pPr>
        <w:pStyle w:val="NormalWeb"/>
        <w:shd w:val="clear" w:color="auto" w:fill="FEFEFE"/>
        <w:spacing w:before="0" w:beforeAutospacing="0" w:after="0" w:afterAutospacing="0"/>
        <w:rPr>
          <w:del w:id="664" w:author="Srholec Martin" w:date="2019-03-12T11:31:00Z"/>
          <w:rFonts w:ascii="Arial" w:hAnsi="Arial" w:cs="Arial"/>
          <w:i/>
          <w:iCs/>
          <w:color w:val="000000"/>
          <w:sz w:val="23"/>
          <w:szCs w:val="23"/>
          <w:lang w:val="en-GB"/>
        </w:rPr>
        <w:pPrChange w:id="665" w:author="Srholec Martin" w:date="2019-03-11T15:04:00Z">
          <w:pPr>
            <w:pStyle w:val="NormalWeb"/>
            <w:shd w:val="clear" w:color="auto" w:fill="FEFEFE"/>
            <w:spacing w:before="0" w:after="0"/>
          </w:pPr>
        </w:pPrChange>
      </w:pPr>
      <w:del w:id="666" w:author="Srholec Martin" w:date="2019-03-12T11:31:00Z">
        <w:r w:rsidRPr="00664B72" w:rsidDel="0095338D">
          <w:rPr>
            <w:rFonts w:ascii="Arial" w:hAnsi="Arial" w:cs="Arial"/>
            <w:i/>
            <w:iCs/>
            <w:color w:val="000000"/>
            <w:sz w:val="23"/>
            <w:szCs w:val="23"/>
            <w:lang w:val="en-GB"/>
          </w:rPr>
          <w:delText>Input: </w:delText>
        </w:r>
        <w:r w:rsidRPr="00664B72" w:rsidDel="0095338D">
          <w:rPr>
            <w:rFonts w:ascii="Arial" w:hAnsi="Arial" w:cs="Arial"/>
            <w:color w:val="000000"/>
            <w:sz w:val="23"/>
            <w:szCs w:val="23"/>
            <w:lang w:val="en-GB"/>
          </w:rPr>
          <w:delText>Number of documents </w:delText>
        </w:r>
        <w:r w:rsidRPr="00664B72" w:rsidDel="0095338D">
          <w:rPr>
            <w:rStyle w:val="mjx-char"/>
            <w:rFonts w:ascii="MJXc-TeX-math-Iw" w:hAnsi="MJXc-TeX-math-Iw" w:cs="Arial"/>
            <w:color w:val="000000"/>
            <w:sz w:val="25"/>
            <w:szCs w:val="25"/>
            <w:bdr w:val="none" w:sz="0" w:space="0" w:color="auto" w:frame="1"/>
            <w:lang w:val="en-GB"/>
          </w:rPr>
          <w:delText>D</w:delText>
        </w:r>
        <w:r w:rsidRPr="00664B72" w:rsidDel="0095338D">
          <w:rPr>
            <w:rStyle w:val="mjx-char"/>
            <w:rFonts w:ascii="MJXc-TeX-math-Iw" w:hAnsi="MJXc-TeX-math-Iw" w:cs="Arial"/>
            <w:color w:val="000000"/>
            <w:sz w:val="17"/>
            <w:szCs w:val="17"/>
            <w:bdr w:val="none" w:sz="0" w:space="0" w:color="auto" w:frame="1"/>
            <w:lang w:val="en-GB"/>
          </w:rPr>
          <w:delText>LOCAL</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j</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y</w:delText>
        </w:r>
        <w:r w:rsidRPr="00664B72" w:rsidDel="0095338D">
          <w:rPr>
            <w:rFonts w:ascii="Arial" w:hAnsi="Arial" w:cs="Arial"/>
            <w:color w:val="000000"/>
            <w:sz w:val="23"/>
            <w:szCs w:val="23"/>
            <w:lang w:val="en-GB"/>
          </w:rPr>
          <w:delText> from the same country as the journal's publisher and </w:delText>
        </w:r>
        <w:r w:rsidRPr="00664B72" w:rsidDel="0095338D">
          <w:rPr>
            <w:rStyle w:val="mjx-char"/>
            <w:rFonts w:ascii="MJXc-TeX-math-Iw" w:hAnsi="MJXc-TeX-math-Iw" w:cs="Arial"/>
            <w:color w:val="000000"/>
            <w:sz w:val="25"/>
            <w:szCs w:val="25"/>
            <w:bdr w:val="none" w:sz="0" w:space="0" w:color="auto" w:frame="1"/>
            <w:lang w:val="en-GB"/>
          </w:rPr>
          <w:delText>T</w:delText>
        </w:r>
        <w:r w:rsidRPr="00664B72" w:rsidDel="0095338D">
          <w:rPr>
            <w:rStyle w:val="mjx-char"/>
            <w:rFonts w:ascii="MJXc-TeX-math-Iw" w:hAnsi="MJXc-TeX-math-Iw" w:cs="Arial"/>
            <w:color w:val="000000"/>
            <w:sz w:val="17"/>
            <w:szCs w:val="17"/>
            <w:bdr w:val="none" w:sz="0" w:space="0" w:color="auto" w:frame="1"/>
            <w:lang w:val="en-GB"/>
          </w:rPr>
          <w:delText>j</w:delText>
        </w:r>
        <w:r w:rsidRPr="00664B72" w:rsidDel="0095338D">
          <w:rPr>
            <w:rStyle w:val="mjx-char"/>
            <w:rFonts w:ascii="MJXc-TeX-main-Rw" w:hAnsi="MJXc-TeX-main-Rw" w:cs="Arial"/>
            <w:color w:val="000000"/>
            <w:sz w:val="17"/>
            <w:szCs w:val="17"/>
            <w:bdr w:val="none" w:sz="0" w:space="0" w:color="auto" w:frame="1"/>
            <w:lang w:val="en-GB"/>
          </w:rPr>
          <w:delText>,</w:delText>
        </w:r>
        <w:r w:rsidRPr="00664B72" w:rsidDel="0095338D">
          <w:rPr>
            <w:rStyle w:val="mjx-char"/>
            <w:rFonts w:ascii="MJXc-TeX-math-Iw" w:hAnsi="MJXc-TeX-math-Iw" w:cs="Arial"/>
            <w:color w:val="000000"/>
            <w:sz w:val="17"/>
            <w:szCs w:val="17"/>
            <w:bdr w:val="none" w:sz="0" w:space="0" w:color="auto" w:frame="1"/>
            <w:lang w:val="en-GB"/>
          </w:rPr>
          <w:delText>y</w:delText>
        </w:r>
      </w:del>
    </w:p>
    <w:p w14:paraId="3A925F28" w14:textId="77777777" w:rsidR="001362D0" w:rsidRPr="00664B72" w:rsidRDefault="001362D0">
      <w:pPr>
        <w:pStyle w:val="NormalWeb"/>
        <w:shd w:val="clear" w:color="auto" w:fill="FEFEFE"/>
        <w:spacing w:before="0" w:beforeAutospacing="0" w:after="0" w:afterAutospacing="0"/>
        <w:rPr>
          <w:rFonts w:ascii="Arial" w:hAnsi="Arial" w:cs="Arial"/>
          <w:i/>
          <w:iCs/>
          <w:color w:val="000000"/>
          <w:sz w:val="23"/>
          <w:szCs w:val="23"/>
          <w:lang w:val="en-GB"/>
        </w:rPr>
        <w:pPrChange w:id="667" w:author="Srholec Martin" w:date="2019-03-11T15:04:00Z">
          <w:pPr>
            <w:pStyle w:val="NormalWeb"/>
            <w:shd w:val="clear" w:color="auto" w:fill="FEFEFE"/>
          </w:pPr>
        </w:pPrChange>
      </w:pPr>
      <w:r w:rsidRPr="00664B72">
        <w:rPr>
          <w:rFonts w:ascii="Arial" w:hAnsi="Arial" w:cs="Arial"/>
          <w:i/>
          <w:iCs/>
          <w:color w:val="000000"/>
          <w:sz w:val="23"/>
          <w:szCs w:val="23"/>
          <w:lang w:val="en-GB"/>
        </w:rPr>
        <w:t>Source: </w:t>
      </w:r>
      <w:r w:rsidRPr="00664B72">
        <w:rPr>
          <w:rFonts w:ascii="Arial" w:hAnsi="Arial" w:cs="Arial"/>
          <w:color w:val="000000"/>
          <w:sz w:val="23"/>
          <w:szCs w:val="23"/>
          <w:lang w:val="en-GB"/>
        </w:rPr>
        <w:t>Zitt and Bassecoulard (1998)</w:t>
      </w:r>
    </w:p>
    <w:p w14:paraId="1C5960C5" w14:textId="77777777" w:rsidR="001362D0" w:rsidRPr="00664B72" w:rsidRDefault="001362D0">
      <w:pPr>
        <w:pStyle w:val="Heading5"/>
        <w:shd w:val="clear" w:color="auto" w:fill="FEFEFE"/>
        <w:spacing w:before="0"/>
        <w:jc w:val="center"/>
        <w:rPr>
          <w:rFonts w:ascii="Arial" w:hAnsi="Arial" w:cs="Arial"/>
          <w:color w:val="000000"/>
          <w:sz w:val="27"/>
          <w:szCs w:val="27"/>
          <w:lang w:val="en-GB"/>
        </w:rPr>
        <w:pPrChange w:id="668" w:author="Srholec Martin" w:date="2019-03-11T15:04:00Z">
          <w:pPr>
            <w:pStyle w:val="Heading5"/>
            <w:shd w:val="clear" w:color="auto" w:fill="FEFEFE"/>
            <w:jc w:val="center"/>
          </w:pPr>
        </w:pPrChange>
      </w:pPr>
    </w:p>
    <w:p w14:paraId="62D8F33F" w14:textId="77777777" w:rsidR="00DE6C64" w:rsidRPr="00664B72" w:rsidRDefault="00DE6C64" w:rsidP="00DE6C64">
      <w:pPr>
        <w:pStyle w:val="Heading5"/>
        <w:shd w:val="clear" w:color="auto" w:fill="FEFEFE"/>
        <w:spacing w:before="0"/>
        <w:jc w:val="center"/>
        <w:rPr>
          <w:moveTo w:id="669" w:author="Srholec Martin" w:date="2019-03-12T11:08:00Z"/>
          <w:rFonts w:ascii="Arial" w:hAnsi="Arial" w:cs="Arial"/>
          <w:color w:val="000000"/>
          <w:sz w:val="27"/>
          <w:szCs w:val="27"/>
          <w:lang w:val="en-GB"/>
        </w:rPr>
      </w:pPr>
      <w:moveToRangeStart w:id="670" w:author="Srholec Martin" w:date="2019-03-12T11:08:00Z" w:name="move3281300"/>
      <w:moveTo w:id="671" w:author="Srholec Martin" w:date="2019-03-12T11:08:00Z">
        <w:r w:rsidRPr="00664B72">
          <w:rPr>
            <w:rFonts w:ascii="Arial" w:hAnsi="Arial" w:cs="Arial"/>
            <w:color w:val="000000"/>
            <w:sz w:val="27"/>
            <w:szCs w:val="27"/>
            <w:lang w:val="en-GB"/>
          </w:rPr>
          <w:t>Share of English-written documents</w:t>
        </w:r>
      </w:moveTo>
    </w:p>
    <w:p w14:paraId="37F89074" w14:textId="5A85F40F" w:rsidR="00DE6C64" w:rsidRPr="00664B72" w:rsidRDefault="00DE6C64" w:rsidP="00DE6C64">
      <w:pPr>
        <w:pStyle w:val="NormalWeb"/>
        <w:shd w:val="clear" w:color="auto" w:fill="FEFEFE"/>
        <w:spacing w:before="0" w:beforeAutospacing="0" w:after="0" w:afterAutospacing="0"/>
        <w:rPr>
          <w:moveTo w:id="672" w:author="Srholec Martin" w:date="2019-03-12T11:08:00Z"/>
          <w:rFonts w:ascii="Arial" w:hAnsi="Arial" w:cs="Arial"/>
          <w:i/>
          <w:iCs/>
          <w:color w:val="000000"/>
          <w:sz w:val="23"/>
          <w:szCs w:val="23"/>
          <w:lang w:val="en-GB"/>
        </w:rPr>
      </w:pPr>
      <w:moveTo w:id="673" w:author="Srholec Martin" w:date="2019-03-12T11:08:00Z">
        <w:del w:id="674" w:author="Srholec Martin" w:date="2019-03-12T11:31:00Z">
          <w:r w:rsidRPr="00664B72" w:rsidDel="0095338D">
            <w:rPr>
              <w:rFonts w:ascii="Arial" w:hAnsi="Arial" w:cs="Arial"/>
              <w:i/>
              <w:iCs/>
              <w:color w:val="000000"/>
              <w:sz w:val="23"/>
              <w:szCs w:val="23"/>
              <w:lang w:val="en-GB"/>
            </w:rPr>
            <w:delText>Formula: </w:delText>
          </w:r>
        </w:del>
        <w:r w:rsidRPr="00664B72">
          <w:rPr>
            <w:rStyle w:val="mjx-char"/>
            <w:rFonts w:ascii="MJXc-TeX-math-Iw" w:hAnsi="MJXc-TeX-math-Iw" w:cs="Arial"/>
            <w:color w:val="000000"/>
            <w:sz w:val="25"/>
            <w:szCs w:val="25"/>
            <w:bdr w:val="none" w:sz="0" w:space="0" w:color="auto" w:frame="1"/>
            <w:lang w:val="en-GB"/>
          </w:rPr>
          <w:t>g</w:t>
        </w:r>
      </w:moveTo>
      <w:ins w:id="675" w:author="Srholec Martin" w:date="2019-03-12T11:29:00Z">
        <w:r w:rsidR="0095338D">
          <w:rPr>
            <w:rStyle w:val="mjx-char"/>
            <w:rFonts w:ascii="MJXc-TeX-math-Iw" w:hAnsi="MJXc-TeX-math-Iw" w:cs="Arial"/>
            <w:color w:val="000000"/>
            <w:sz w:val="25"/>
            <w:szCs w:val="25"/>
            <w:bdr w:val="none" w:sz="0" w:space="0" w:color="auto" w:frame="1"/>
            <w:lang w:val="en-GB"/>
          </w:rPr>
          <w:t>^</w:t>
        </w:r>
      </w:ins>
      <w:moveTo w:id="676" w:author="Srholec Martin" w:date="2019-03-12T11:08:00Z">
        <w:r w:rsidRPr="00664B72">
          <w:rPr>
            <w:rStyle w:val="mjx-char"/>
            <w:rFonts w:ascii="MJXc-TeX-math-Iw" w:hAnsi="MJXc-TeX-math-Iw" w:cs="Arial"/>
            <w:color w:val="000000"/>
            <w:sz w:val="17"/>
            <w:szCs w:val="17"/>
            <w:bdr w:val="none" w:sz="0" w:space="0" w:color="auto" w:frame="1"/>
            <w:lang w:val="en-GB"/>
          </w:rPr>
          <w:t>shareEnglish</w:t>
        </w:r>
      </w:moveTo>
      <w:ins w:id="677" w:author="Srholec Martin" w:date="2019-03-12T11:29:00Z">
        <w:r w:rsidR="0095338D">
          <w:rPr>
            <w:rStyle w:val="mjx-char"/>
            <w:rFonts w:ascii="MJXc-TeX-math-Iw" w:hAnsi="MJXc-TeX-math-Iw" w:cs="Arial"/>
            <w:color w:val="000000"/>
            <w:sz w:val="17"/>
            <w:szCs w:val="17"/>
            <w:bdr w:val="none" w:sz="0" w:space="0" w:color="auto" w:frame="1"/>
            <w:lang w:val="en-GB"/>
          </w:rPr>
          <w:t>_{j,d,y}</w:t>
        </w:r>
      </w:ins>
      <w:moveTo w:id="678" w:author="Srholec Martin" w:date="2019-03-12T11:08:00Z">
        <w:r w:rsidRPr="00664B72">
          <w:rPr>
            <w:rStyle w:val="mjx-char"/>
            <w:rFonts w:ascii="MJXc-TeX-main-Rw" w:hAnsi="MJXc-TeX-main-Rw" w:cs="Arial"/>
            <w:color w:val="000000"/>
            <w:sz w:val="25"/>
            <w:szCs w:val="25"/>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D</w:t>
        </w:r>
        <w:r w:rsidRPr="00664B72">
          <w:rPr>
            <w:rStyle w:val="mjx-char"/>
            <w:rFonts w:ascii="MJXc-TeX-math-Iw" w:hAnsi="MJXc-TeX-math-Iw" w:cs="Arial"/>
            <w:color w:val="000000"/>
            <w:sz w:val="12"/>
            <w:szCs w:val="12"/>
            <w:bdr w:val="none" w:sz="0" w:space="0" w:color="auto" w:frame="1"/>
            <w:lang w:val="en-GB"/>
          </w:rPr>
          <w:t>ENG</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r w:rsidRPr="00664B72">
          <w:rPr>
            <w:rStyle w:val="mjx-char"/>
            <w:rFonts w:ascii="MJXc-TeX-math-Iw" w:hAnsi="MJXc-TeX-math-Iw" w:cs="Arial"/>
            <w:color w:val="000000"/>
            <w:sz w:val="17"/>
            <w:szCs w:val="17"/>
            <w:bdr w:val="none" w:sz="0" w:space="0" w:color="auto" w:frame="1"/>
            <w:lang w:val="en-GB"/>
          </w:rPr>
          <w:t>T</w:t>
        </w:r>
        <w:r w:rsidRPr="00664B72">
          <w:rPr>
            <w:rStyle w:val="mjx-char"/>
            <w:rFonts w:ascii="MJXc-TeX-math-Iw" w:hAnsi="MJXc-TeX-math-Iw" w:cs="Arial"/>
            <w:color w:val="000000"/>
            <w:sz w:val="12"/>
            <w:szCs w:val="12"/>
            <w:bdr w:val="none" w:sz="0" w:space="0" w:color="auto" w:frame="1"/>
            <w:lang w:val="en-GB"/>
          </w:rPr>
          <w:t>j</w:t>
        </w:r>
        <w:r w:rsidRPr="00664B72">
          <w:rPr>
            <w:rStyle w:val="mjx-char"/>
            <w:rFonts w:ascii="MJXc-TeX-main-Rw" w:hAnsi="MJXc-TeX-main-Rw" w:cs="Arial"/>
            <w:color w:val="000000"/>
            <w:sz w:val="12"/>
            <w:szCs w:val="12"/>
            <w:bdr w:val="none" w:sz="0" w:space="0" w:color="auto" w:frame="1"/>
            <w:lang w:val="en-GB"/>
          </w:rPr>
          <w:t>,</w:t>
        </w:r>
        <w:r w:rsidRPr="00664B72">
          <w:rPr>
            <w:rStyle w:val="mjx-char"/>
            <w:rFonts w:ascii="MJXc-TeX-math-Iw" w:hAnsi="MJXc-TeX-math-Iw" w:cs="Arial"/>
            <w:color w:val="000000"/>
            <w:sz w:val="12"/>
            <w:szCs w:val="12"/>
            <w:bdr w:val="none" w:sz="0" w:space="0" w:color="auto" w:frame="1"/>
            <w:lang w:val="en-GB"/>
          </w:rPr>
          <w:t>y</w:t>
        </w:r>
      </w:moveTo>
    </w:p>
    <w:p w14:paraId="360CDE58" w14:textId="77777777" w:rsidR="0095338D" w:rsidRDefault="0095338D" w:rsidP="00DE6C64">
      <w:pPr>
        <w:pStyle w:val="NormalWeb"/>
        <w:shd w:val="clear" w:color="auto" w:fill="FEFEFE"/>
        <w:spacing w:before="0" w:beforeAutospacing="0" w:after="0" w:afterAutospacing="0"/>
        <w:rPr>
          <w:ins w:id="679" w:author="Srholec Martin" w:date="2019-03-12T11:31:00Z"/>
          <w:rFonts w:ascii="Arial" w:hAnsi="Arial" w:cs="Arial"/>
          <w:i/>
          <w:iCs/>
          <w:color w:val="000000"/>
          <w:sz w:val="23"/>
          <w:szCs w:val="23"/>
          <w:lang w:val="en-GB"/>
        </w:rPr>
      </w:pPr>
    </w:p>
    <w:p w14:paraId="55CA8071" w14:textId="5FF0DAF5" w:rsidR="00DE6C64" w:rsidRPr="00664B72" w:rsidRDefault="00DE6C64" w:rsidP="00DE6C64">
      <w:pPr>
        <w:pStyle w:val="NormalWeb"/>
        <w:shd w:val="clear" w:color="auto" w:fill="FEFEFE"/>
        <w:spacing w:before="0" w:beforeAutospacing="0" w:after="0" w:afterAutospacing="0"/>
        <w:rPr>
          <w:moveTo w:id="680" w:author="Srholec Martin" w:date="2019-03-12T11:08:00Z"/>
          <w:rFonts w:ascii="Arial" w:hAnsi="Arial" w:cs="Arial"/>
          <w:i/>
          <w:iCs/>
          <w:color w:val="000000"/>
          <w:sz w:val="23"/>
          <w:szCs w:val="23"/>
          <w:lang w:val="en-GB"/>
        </w:rPr>
      </w:pPr>
      <w:moveTo w:id="681" w:author="Srholec Martin" w:date="2019-03-12T11:08:00Z">
        <w:r w:rsidRPr="00664B72">
          <w:rPr>
            <w:rFonts w:ascii="Arial" w:hAnsi="Arial" w:cs="Arial"/>
            <w:i/>
            <w:iCs/>
            <w:color w:val="000000"/>
            <w:sz w:val="23"/>
            <w:szCs w:val="23"/>
            <w:lang w:val="en-GB"/>
          </w:rPr>
          <w:t>Description: </w:t>
        </w:r>
        <w:r w:rsidRPr="00664B72">
          <w:rPr>
            <w:rFonts w:ascii="Arial" w:hAnsi="Arial" w:cs="Arial"/>
            <w:color w:val="000000"/>
            <w:sz w:val="23"/>
            <w:szCs w:val="23"/>
            <w:lang w:val="en-GB"/>
          </w:rPr>
          <w:t>The share of English-written documents on all documents</w:t>
        </w:r>
      </w:moveTo>
    </w:p>
    <w:p w14:paraId="54AE41C5" w14:textId="77777777" w:rsidR="00DE6C64" w:rsidRPr="00664B72" w:rsidRDefault="00DE6C64" w:rsidP="00DE6C64">
      <w:pPr>
        <w:pStyle w:val="NormalWeb"/>
        <w:shd w:val="clear" w:color="auto" w:fill="FEFEFE"/>
        <w:spacing w:before="0" w:beforeAutospacing="0" w:after="0" w:afterAutospacing="0"/>
        <w:rPr>
          <w:moveTo w:id="682" w:author="Srholec Martin" w:date="2019-03-12T11:08:00Z"/>
          <w:rFonts w:ascii="Arial" w:hAnsi="Arial" w:cs="Arial"/>
          <w:i/>
          <w:iCs/>
          <w:color w:val="000000"/>
          <w:sz w:val="23"/>
          <w:szCs w:val="23"/>
          <w:lang w:val="en-GB"/>
        </w:rPr>
      </w:pPr>
      <w:moveTo w:id="683" w:author="Srholec Martin" w:date="2019-03-12T11:08:00Z">
        <w:r w:rsidRPr="00664B72">
          <w:rPr>
            <w:rFonts w:ascii="Arial" w:hAnsi="Arial" w:cs="Arial"/>
            <w:i/>
            <w:iCs/>
            <w:color w:val="000000"/>
            <w:sz w:val="23"/>
            <w:szCs w:val="23"/>
            <w:lang w:val="en-GB"/>
          </w:rPr>
          <w:t>Input: </w:t>
        </w:r>
        <w:r w:rsidRPr="00664B72">
          <w:rPr>
            <w:rFonts w:ascii="Arial" w:hAnsi="Arial" w:cs="Arial"/>
            <w:color w:val="000000"/>
            <w:sz w:val="23"/>
            <w:szCs w:val="23"/>
            <w:lang w:val="en-GB"/>
          </w:rPr>
          <w:t>Number of English-written documents </w:t>
        </w:r>
        <w:r w:rsidRPr="00664B72">
          <w:rPr>
            <w:rStyle w:val="mjx-char"/>
            <w:rFonts w:ascii="MJXc-TeX-math-Iw" w:hAnsi="MJXc-TeX-math-Iw" w:cs="Arial"/>
            <w:color w:val="000000"/>
            <w:sz w:val="25"/>
            <w:szCs w:val="25"/>
            <w:bdr w:val="none" w:sz="0" w:space="0" w:color="auto" w:frame="1"/>
            <w:lang w:val="en-GB"/>
          </w:rPr>
          <w:t>D</w:t>
        </w:r>
        <w:r w:rsidRPr="00664B72">
          <w:rPr>
            <w:rStyle w:val="mjx-char"/>
            <w:rFonts w:ascii="MJXc-TeX-math-Iw" w:hAnsi="MJXc-TeX-math-Iw" w:cs="Arial"/>
            <w:color w:val="000000"/>
            <w:sz w:val="17"/>
            <w:szCs w:val="17"/>
            <w:bdr w:val="none" w:sz="0" w:space="0" w:color="auto" w:frame="1"/>
            <w:lang w:val="en-GB"/>
          </w:rPr>
          <w:t>ENG</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r w:rsidRPr="00664B72">
          <w:rPr>
            <w:rFonts w:ascii="Arial" w:hAnsi="Arial" w:cs="Arial"/>
            <w:color w:val="000000"/>
            <w:sz w:val="23"/>
            <w:szCs w:val="23"/>
            <w:lang w:val="en-GB"/>
          </w:rPr>
          <w:t> and </w:t>
        </w:r>
        <w:r w:rsidRPr="00664B72">
          <w:rPr>
            <w:rStyle w:val="mjx-char"/>
            <w:rFonts w:ascii="MJXc-TeX-math-Iw" w:hAnsi="MJXc-TeX-math-Iw" w:cs="Arial"/>
            <w:color w:val="000000"/>
            <w:sz w:val="25"/>
            <w:szCs w:val="25"/>
            <w:bdr w:val="none" w:sz="0" w:space="0" w:color="auto" w:frame="1"/>
            <w:lang w:val="en-GB"/>
          </w:rPr>
          <w:t>T</w:t>
        </w:r>
        <w:r w:rsidRPr="00664B72">
          <w:rPr>
            <w:rStyle w:val="mjx-char"/>
            <w:rFonts w:ascii="MJXc-TeX-math-Iw" w:hAnsi="MJXc-TeX-math-Iw" w:cs="Arial"/>
            <w:color w:val="000000"/>
            <w:sz w:val="17"/>
            <w:szCs w:val="17"/>
            <w:bdr w:val="none" w:sz="0" w:space="0" w:color="auto" w:frame="1"/>
            <w:lang w:val="en-GB"/>
          </w:rPr>
          <w:t>j</w:t>
        </w:r>
        <w:r w:rsidRPr="00664B72">
          <w:rPr>
            <w:rStyle w:val="mjx-char"/>
            <w:rFonts w:ascii="MJXc-TeX-main-Rw" w:hAnsi="MJXc-TeX-main-Rw" w:cs="Arial"/>
            <w:color w:val="000000"/>
            <w:sz w:val="17"/>
            <w:szCs w:val="17"/>
            <w:bdr w:val="none" w:sz="0" w:space="0" w:color="auto" w:frame="1"/>
            <w:lang w:val="en-GB"/>
          </w:rPr>
          <w:t>,</w:t>
        </w:r>
        <w:r w:rsidRPr="00664B72">
          <w:rPr>
            <w:rStyle w:val="mjx-char"/>
            <w:rFonts w:ascii="MJXc-TeX-math-Iw" w:hAnsi="MJXc-TeX-math-Iw" w:cs="Arial"/>
            <w:color w:val="000000"/>
            <w:sz w:val="17"/>
            <w:szCs w:val="17"/>
            <w:bdr w:val="none" w:sz="0" w:space="0" w:color="auto" w:frame="1"/>
            <w:lang w:val="en-GB"/>
          </w:rPr>
          <w:t>y</w:t>
        </w:r>
      </w:moveTo>
    </w:p>
    <w:p w14:paraId="37AE9E6C" w14:textId="77777777" w:rsidR="0095338D" w:rsidRDefault="0095338D">
      <w:pPr>
        <w:spacing w:after="0"/>
        <w:rPr>
          <w:ins w:id="684" w:author="Srholec Martin" w:date="2019-03-12T11:32:00Z"/>
          <w:rFonts w:ascii="Arial" w:hAnsi="Arial" w:cs="Arial"/>
          <w:i/>
          <w:iCs/>
          <w:color w:val="000000"/>
          <w:sz w:val="23"/>
          <w:szCs w:val="23"/>
          <w:lang w:val="en-GB"/>
        </w:rPr>
        <w:pPrChange w:id="685" w:author="Srholec Martin" w:date="2019-03-11T15:04:00Z">
          <w:pPr/>
        </w:pPrChange>
      </w:pPr>
    </w:p>
    <w:p w14:paraId="3C1E10C9" w14:textId="28EF944D" w:rsidR="00DE6C64" w:rsidRPr="0095338D" w:rsidDel="0095338D" w:rsidRDefault="0095338D" w:rsidP="00DE6C64">
      <w:pPr>
        <w:pStyle w:val="NormalWeb"/>
        <w:shd w:val="clear" w:color="auto" w:fill="FEFEFE"/>
        <w:spacing w:before="0" w:beforeAutospacing="0" w:after="0" w:afterAutospacing="0"/>
        <w:rPr>
          <w:del w:id="686" w:author="Srholec Martin" w:date="2019-03-12T11:31:00Z"/>
          <w:moveTo w:id="687" w:author="Srholec Martin" w:date="2019-03-12T11:08:00Z"/>
          <w:rFonts w:ascii="Arial" w:hAnsi="Arial" w:cs="Arial"/>
          <w:i/>
          <w:iCs/>
          <w:color w:val="000000"/>
          <w:sz w:val="23"/>
          <w:szCs w:val="23"/>
          <w:highlight w:val="yellow"/>
          <w:lang w:val="en-GB"/>
          <w:rPrChange w:id="688" w:author="Srholec Martin" w:date="2019-03-12T11:32:00Z">
            <w:rPr>
              <w:del w:id="689" w:author="Srholec Martin" w:date="2019-03-12T11:31:00Z"/>
              <w:moveTo w:id="690" w:author="Srholec Martin" w:date="2019-03-12T11:08:00Z"/>
              <w:rFonts w:ascii="Arial" w:hAnsi="Arial" w:cs="Arial"/>
              <w:i/>
              <w:iCs/>
              <w:color w:val="000000"/>
              <w:sz w:val="23"/>
              <w:szCs w:val="23"/>
              <w:lang w:val="en-GB"/>
            </w:rPr>
          </w:rPrChange>
        </w:rPr>
      </w:pPr>
      <w:ins w:id="691" w:author="Srholec Martin" w:date="2019-03-12T11:32:00Z">
        <w:r>
          <w:rPr>
            <w:rFonts w:ascii="Arial" w:hAnsi="Arial" w:cs="Arial"/>
            <w:i/>
            <w:iCs/>
            <w:color w:val="000000"/>
            <w:sz w:val="23"/>
            <w:szCs w:val="23"/>
            <w:lang w:val="en-GB"/>
          </w:rPr>
          <w:t xml:space="preserve">Source: </w:t>
        </w:r>
        <w:r w:rsidRPr="0095338D">
          <w:rPr>
            <w:rFonts w:ascii="Arial" w:hAnsi="Arial" w:cs="Arial"/>
            <w:i/>
            <w:iCs/>
            <w:color w:val="000000"/>
            <w:sz w:val="23"/>
            <w:szCs w:val="23"/>
            <w:highlight w:val="yellow"/>
            <w:lang w:val="en-GB"/>
            <w:rPrChange w:id="692" w:author="Srholec Martin" w:date="2019-03-12T11:32:00Z">
              <w:rPr>
                <w:rFonts w:ascii="Arial" w:hAnsi="Arial" w:cs="Arial"/>
                <w:i/>
                <w:iCs/>
                <w:color w:val="000000"/>
                <w:sz w:val="23"/>
                <w:szCs w:val="23"/>
                <w:lang w:val="en-GB"/>
              </w:rPr>
            </w:rPrChange>
          </w:rPr>
          <w:t>Buella-Casal.</w:t>
        </w:r>
      </w:ins>
      <w:moveTo w:id="693" w:author="Srholec Martin" w:date="2019-03-12T11:08:00Z">
        <w:del w:id="694" w:author="Srholec Martin" w:date="2019-03-12T11:31:00Z">
          <w:r w:rsidR="00DE6C64" w:rsidRPr="0095338D" w:rsidDel="0095338D">
            <w:rPr>
              <w:rFonts w:ascii="Arial" w:hAnsi="Arial" w:cs="Arial"/>
              <w:i/>
              <w:iCs/>
              <w:color w:val="000000"/>
              <w:sz w:val="23"/>
              <w:szCs w:val="23"/>
              <w:highlight w:val="yellow"/>
              <w:lang w:val="en-GB"/>
              <w:rPrChange w:id="695" w:author="Srholec Martin" w:date="2019-03-12T11:32:00Z">
                <w:rPr>
                  <w:rFonts w:ascii="Arial" w:hAnsi="Arial" w:cs="Arial"/>
                  <w:i/>
                  <w:iCs/>
                  <w:color w:val="000000"/>
                  <w:sz w:val="23"/>
                  <w:szCs w:val="23"/>
                  <w:lang w:val="en-GB"/>
                </w:rPr>
              </w:rPrChange>
            </w:rPr>
            <w:delText>Source: </w:delText>
          </w:r>
          <w:r w:rsidR="00DE6C64" w:rsidRPr="0095338D" w:rsidDel="0095338D">
            <w:rPr>
              <w:rFonts w:ascii="Arial" w:hAnsi="Arial" w:cs="Arial"/>
              <w:color w:val="000000"/>
              <w:sz w:val="23"/>
              <w:szCs w:val="23"/>
              <w:highlight w:val="yellow"/>
              <w:lang w:val="en-GB"/>
              <w:rPrChange w:id="696" w:author="Srholec Martin" w:date="2019-03-12T11:32:00Z">
                <w:rPr>
                  <w:rFonts w:ascii="Arial" w:hAnsi="Arial" w:cs="Arial"/>
                  <w:color w:val="000000"/>
                  <w:sz w:val="23"/>
                  <w:szCs w:val="23"/>
                  <w:lang w:val="en-GB"/>
                </w:rPr>
              </w:rPrChange>
            </w:rPr>
            <w:delText>own</w:delText>
          </w:r>
        </w:del>
      </w:moveTo>
    </w:p>
    <w:p w14:paraId="2BE213E0" w14:textId="053C2A11" w:rsidR="001362D0" w:rsidRPr="0095338D" w:rsidDel="00DE6C64" w:rsidRDefault="001362D0">
      <w:pPr>
        <w:pStyle w:val="Heading5"/>
        <w:shd w:val="clear" w:color="auto" w:fill="FEFEFE"/>
        <w:spacing w:before="0"/>
        <w:jc w:val="center"/>
        <w:rPr>
          <w:moveFrom w:id="697" w:author="Srholec Martin" w:date="2019-03-12T11:07:00Z"/>
          <w:rFonts w:ascii="Arial" w:hAnsi="Arial" w:cs="Arial"/>
          <w:color w:val="000000"/>
          <w:sz w:val="27"/>
          <w:szCs w:val="27"/>
          <w:highlight w:val="yellow"/>
          <w:lang w:val="en-GB"/>
          <w:rPrChange w:id="698" w:author="Srholec Martin" w:date="2019-03-12T11:32:00Z">
            <w:rPr>
              <w:moveFrom w:id="699" w:author="Srholec Martin" w:date="2019-03-12T11:07:00Z"/>
              <w:rFonts w:ascii="Arial" w:hAnsi="Arial" w:cs="Arial"/>
              <w:color w:val="000000"/>
              <w:sz w:val="27"/>
              <w:szCs w:val="27"/>
              <w:lang w:val="en-GB"/>
            </w:rPr>
          </w:rPrChange>
        </w:rPr>
        <w:pPrChange w:id="700" w:author="Srholec Martin" w:date="2019-03-11T15:04:00Z">
          <w:pPr>
            <w:pStyle w:val="Heading5"/>
            <w:shd w:val="clear" w:color="auto" w:fill="FEFEFE"/>
            <w:jc w:val="center"/>
          </w:pPr>
        </w:pPrChange>
      </w:pPr>
      <w:moveFromRangeStart w:id="701" w:author="Srholec Martin" w:date="2019-03-12T11:07:00Z" w:name="move3281289"/>
      <w:moveToRangeEnd w:id="670"/>
      <w:moveFrom w:id="702" w:author="Srholec Martin" w:date="2019-03-12T11:07:00Z">
        <w:r w:rsidRPr="0095338D" w:rsidDel="00DE6C64">
          <w:rPr>
            <w:rFonts w:ascii="Arial" w:hAnsi="Arial" w:cs="Arial"/>
            <w:color w:val="000000"/>
            <w:sz w:val="27"/>
            <w:szCs w:val="27"/>
            <w:highlight w:val="yellow"/>
            <w:lang w:val="en-GB"/>
            <w:rPrChange w:id="703" w:author="Srholec Martin" w:date="2019-03-12T11:32:00Z">
              <w:rPr>
                <w:rFonts w:ascii="Arial" w:hAnsi="Arial" w:cs="Arial"/>
                <w:color w:val="000000"/>
                <w:sz w:val="27"/>
                <w:szCs w:val="27"/>
                <w:lang w:val="en-GB"/>
              </w:rPr>
            </w:rPrChange>
          </w:rPr>
          <w:t>Gini Index weighted by discipline country profile</w:t>
        </w:r>
      </w:moveFrom>
    </w:p>
    <w:p w14:paraId="1B213598" w14:textId="12DAF7BA" w:rsidR="001362D0" w:rsidRPr="0095338D" w:rsidDel="00DE6C64" w:rsidRDefault="001362D0" w:rsidP="00D80F51">
      <w:pPr>
        <w:pStyle w:val="NormalWeb"/>
        <w:shd w:val="clear" w:color="auto" w:fill="FEFEFE"/>
        <w:spacing w:before="0" w:beforeAutospacing="0" w:after="0" w:afterAutospacing="0" w:line="84" w:lineRule="atLeast"/>
        <w:ind w:left="67"/>
        <w:rPr>
          <w:moveFrom w:id="704" w:author="Srholec Martin" w:date="2019-03-12T11:07:00Z"/>
          <w:rFonts w:ascii="Arial" w:hAnsi="Arial" w:cs="Arial"/>
          <w:i/>
          <w:iCs/>
          <w:color w:val="000000"/>
          <w:sz w:val="23"/>
          <w:szCs w:val="23"/>
          <w:highlight w:val="yellow"/>
          <w:lang w:val="en-GB"/>
          <w:rPrChange w:id="705" w:author="Srholec Martin" w:date="2019-03-12T11:32:00Z">
            <w:rPr>
              <w:moveFrom w:id="706" w:author="Srholec Martin" w:date="2019-03-12T11:07:00Z"/>
              <w:rFonts w:ascii="Arial" w:hAnsi="Arial" w:cs="Arial"/>
              <w:i/>
              <w:iCs/>
              <w:color w:val="000000"/>
              <w:sz w:val="23"/>
              <w:szCs w:val="23"/>
              <w:lang w:val="en-GB"/>
            </w:rPr>
          </w:rPrChange>
        </w:rPr>
      </w:pPr>
      <w:moveFrom w:id="707" w:author="Srholec Martin" w:date="2019-03-12T11:07:00Z">
        <w:r w:rsidRPr="0095338D" w:rsidDel="00DE6C64">
          <w:rPr>
            <w:rFonts w:ascii="Arial" w:hAnsi="Arial" w:cs="Arial"/>
            <w:i/>
            <w:iCs/>
            <w:color w:val="000000"/>
            <w:sz w:val="23"/>
            <w:szCs w:val="23"/>
            <w:highlight w:val="yellow"/>
            <w:lang w:val="en-GB"/>
            <w:rPrChange w:id="708" w:author="Srholec Martin" w:date="2019-03-12T11:32:00Z">
              <w:rPr>
                <w:rFonts w:ascii="Arial" w:hAnsi="Arial" w:cs="Arial"/>
                <w:i/>
                <w:iCs/>
                <w:color w:val="000000"/>
                <w:sz w:val="23"/>
                <w:szCs w:val="23"/>
                <w:lang w:val="en-GB"/>
              </w:rPr>
            </w:rPrChange>
          </w:rPr>
          <w:t xml:space="preserve">Formula: </w:t>
        </w:r>
      </w:moveFrom>
    </w:p>
    <w:p w14:paraId="6411CB0E" w14:textId="3A756A94" w:rsidR="001362D0" w:rsidRPr="0095338D" w:rsidDel="00DE6C64" w:rsidRDefault="001362D0">
      <w:pPr>
        <w:pStyle w:val="NormalWeb"/>
        <w:shd w:val="clear" w:color="auto" w:fill="FEFEFE"/>
        <w:spacing w:before="0" w:beforeAutospacing="0" w:after="0" w:afterAutospacing="0"/>
        <w:rPr>
          <w:moveFrom w:id="709" w:author="Srholec Martin" w:date="2019-03-12T11:07:00Z"/>
          <w:rFonts w:ascii="Arial" w:hAnsi="Arial" w:cs="Arial"/>
          <w:i/>
          <w:iCs/>
          <w:color w:val="000000"/>
          <w:sz w:val="23"/>
          <w:szCs w:val="23"/>
          <w:highlight w:val="yellow"/>
          <w:lang w:val="en-GB"/>
          <w:rPrChange w:id="710" w:author="Srholec Martin" w:date="2019-03-12T11:32:00Z">
            <w:rPr>
              <w:moveFrom w:id="711" w:author="Srholec Martin" w:date="2019-03-12T11:07:00Z"/>
              <w:rFonts w:ascii="Arial" w:hAnsi="Arial" w:cs="Arial"/>
              <w:i/>
              <w:iCs/>
              <w:color w:val="000000"/>
              <w:sz w:val="23"/>
              <w:szCs w:val="23"/>
              <w:lang w:val="en-GB"/>
            </w:rPr>
          </w:rPrChange>
        </w:rPr>
        <w:pPrChange w:id="712" w:author="Srholec Martin" w:date="2019-03-11T15:04:00Z">
          <w:pPr>
            <w:pStyle w:val="NormalWeb"/>
            <w:shd w:val="clear" w:color="auto" w:fill="FEFEFE"/>
          </w:pPr>
        </w:pPrChange>
      </w:pPr>
      <w:moveFrom w:id="713" w:author="Srholec Martin" w:date="2019-03-12T11:07:00Z">
        <w:r w:rsidRPr="0095338D" w:rsidDel="00DE6C64">
          <w:rPr>
            <w:rFonts w:ascii="Arial" w:hAnsi="Arial" w:cs="Arial"/>
            <w:i/>
            <w:iCs/>
            <w:color w:val="000000"/>
            <w:sz w:val="23"/>
            <w:szCs w:val="23"/>
            <w:highlight w:val="yellow"/>
            <w:lang w:val="en-GB"/>
            <w:rPrChange w:id="714" w:author="Srholec Martin" w:date="2019-03-12T11:32:00Z">
              <w:rPr>
                <w:rFonts w:ascii="Arial" w:hAnsi="Arial" w:cs="Arial"/>
                <w:i/>
                <w:iCs/>
                <w:color w:val="000000"/>
                <w:sz w:val="23"/>
                <w:szCs w:val="23"/>
                <w:lang w:val="en-GB"/>
              </w:rPr>
            </w:rPrChange>
          </w:rPr>
          <w:t>Description: </w:t>
        </w:r>
        <w:r w:rsidRPr="0095338D" w:rsidDel="00DE6C64">
          <w:rPr>
            <w:rFonts w:ascii="Arial" w:hAnsi="Arial" w:cs="Arial"/>
            <w:color w:val="000000"/>
            <w:sz w:val="23"/>
            <w:szCs w:val="23"/>
            <w:highlight w:val="yellow"/>
            <w:lang w:val="en-GB"/>
            <w:rPrChange w:id="715" w:author="Srholec Martin" w:date="2019-03-12T11:32:00Z">
              <w:rPr>
                <w:rFonts w:ascii="Arial" w:hAnsi="Arial" w:cs="Arial"/>
                <w:color w:val="000000"/>
                <w:sz w:val="23"/>
                <w:szCs w:val="23"/>
                <w:lang w:val="en-GB"/>
              </w:rPr>
            </w:rPrChange>
          </w:rPr>
          <w:t>The Gini index adjusted for unequally weighted observations. The observations are weighted by the disciplines distribution</w:t>
        </w:r>
      </w:moveFrom>
    </w:p>
    <w:p w14:paraId="19A7B2D4" w14:textId="78D036DB" w:rsidR="001362D0" w:rsidRPr="0095338D" w:rsidDel="00DE6C64" w:rsidRDefault="001362D0">
      <w:pPr>
        <w:pStyle w:val="NormalWeb"/>
        <w:shd w:val="clear" w:color="auto" w:fill="FEFEFE"/>
        <w:spacing w:before="0" w:beforeAutospacing="0" w:after="0" w:afterAutospacing="0"/>
        <w:rPr>
          <w:moveFrom w:id="716" w:author="Srholec Martin" w:date="2019-03-12T11:07:00Z"/>
          <w:rFonts w:ascii="Arial" w:hAnsi="Arial" w:cs="Arial"/>
          <w:i/>
          <w:iCs/>
          <w:color w:val="000000"/>
          <w:sz w:val="23"/>
          <w:szCs w:val="23"/>
          <w:highlight w:val="yellow"/>
          <w:lang w:val="en-GB"/>
          <w:rPrChange w:id="717" w:author="Srholec Martin" w:date="2019-03-12T11:32:00Z">
            <w:rPr>
              <w:moveFrom w:id="718" w:author="Srholec Martin" w:date="2019-03-12T11:07:00Z"/>
              <w:rFonts w:ascii="Arial" w:hAnsi="Arial" w:cs="Arial"/>
              <w:i/>
              <w:iCs/>
              <w:color w:val="000000"/>
              <w:sz w:val="23"/>
              <w:szCs w:val="23"/>
              <w:lang w:val="en-GB"/>
            </w:rPr>
          </w:rPrChange>
        </w:rPr>
        <w:pPrChange w:id="719" w:author="Srholec Martin" w:date="2019-03-11T15:04:00Z">
          <w:pPr>
            <w:pStyle w:val="NormalWeb"/>
            <w:shd w:val="clear" w:color="auto" w:fill="FEFEFE"/>
            <w:spacing w:before="0" w:after="0"/>
          </w:pPr>
        </w:pPrChange>
      </w:pPr>
      <w:moveFrom w:id="720" w:author="Srholec Martin" w:date="2019-03-12T11:07:00Z">
        <w:r w:rsidRPr="0095338D" w:rsidDel="00DE6C64">
          <w:rPr>
            <w:rFonts w:ascii="Arial" w:hAnsi="Arial" w:cs="Arial"/>
            <w:i/>
            <w:iCs/>
            <w:color w:val="000000"/>
            <w:sz w:val="23"/>
            <w:szCs w:val="23"/>
            <w:highlight w:val="yellow"/>
            <w:lang w:val="en-GB"/>
            <w:rPrChange w:id="721" w:author="Srholec Martin" w:date="2019-03-12T11:32:00Z">
              <w:rPr>
                <w:rFonts w:ascii="Arial" w:hAnsi="Arial" w:cs="Arial"/>
                <w:i/>
                <w:iCs/>
                <w:color w:val="000000"/>
                <w:sz w:val="23"/>
                <w:szCs w:val="23"/>
                <w:lang w:val="en-GB"/>
              </w:rPr>
            </w:rPrChange>
          </w:rPr>
          <w:t>Input: </w:t>
        </w:r>
        <w:r w:rsidRPr="0095338D" w:rsidDel="00DE6C64">
          <w:rPr>
            <w:rStyle w:val="mjx-char"/>
            <w:rFonts w:ascii="MJXc-TeX-math-Iw" w:hAnsi="MJXc-TeX-math-Iw" w:cs="Arial"/>
            <w:color w:val="000000"/>
            <w:sz w:val="25"/>
            <w:szCs w:val="25"/>
            <w:highlight w:val="yellow"/>
            <w:bdr w:val="none" w:sz="0" w:space="0" w:color="auto" w:frame="1"/>
            <w:lang w:val="en-GB"/>
            <w:rPrChange w:id="722" w:author="Srholec Martin" w:date="2019-03-12T11:32:00Z">
              <w:rPr>
                <w:rStyle w:val="mjx-char"/>
                <w:rFonts w:ascii="MJXc-TeX-math-Iw" w:hAnsi="MJXc-TeX-math-Iw" w:cs="Arial"/>
                <w:color w:val="000000"/>
                <w:sz w:val="25"/>
                <w:szCs w:val="25"/>
                <w:bdr w:val="none" w:sz="0" w:space="0" w:color="auto" w:frame="1"/>
                <w:lang w:val="en-GB"/>
              </w:rPr>
            </w:rPrChange>
          </w:rPr>
          <w:t>x</w:t>
        </w:r>
        <w:r w:rsidRPr="0095338D" w:rsidDel="00DE6C64">
          <w:rPr>
            <w:rStyle w:val="mjx-char"/>
            <w:rFonts w:ascii="MJXc-TeX-math-Iw" w:hAnsi="MJXc-TeX-math-Iw" w:cs="Arial"/>
            <w:color w:val="000000"/>
            <w:sz w:val="17"/>
            <w:szCs w:val="17"/>
            <w:highlight w:val="yellow"/>
            <w:bdr w:val="none" w:sz="0" w:space="0" w:color="auto" w:frame="1"/>
            <w:lang w:val="en-GB"/>
            <w:rPrChange w:id="723" w:author="Srholec Martin" w:date="2019-03-12T11:32:00Z">
              <w:rPr>
                <w:rStyle w:val="mjx-char"/>
                <w:rFonts w:ascii="MJXc-TeX-math-Iw" w:hAnsi="MJXc-TeX-math-Iw" w:cs="Arial"/>
                <w:color w:val="000000"/>
                <w:sz w:val="17"/>
                <w:szCs w:val="17"/>
                <w:bdr w:val="none" w:sz="0" w:space="0" w:color="auto" w:frame="1"/>
                <w:lang w:val="en-GB"/>
              </w:rPr>
            </w:rPrChange>
          </w:rPr>
          <w:t>j</w:t>
        </w:r>
        <w:r w:rsidRPr="0095338D" w:rsidDel="00DE6C64">
          <w:rPr>
            <w:rStyle w:val="mjx-char"/>
            <w:rFonts w:ascii="MJXc-TeX-main-Rw" w:hAnsi="MJXc-TeX-main-Rw" w:cs="Arial"/>
            <w:color w:val="000000"/>
            <w:sz w:val="17"/>
            <w:szCs w:val="17"/>
            <w:highlight w:val="yellow"/>
            <w:bdr w:val="none" w:sz="0" w:space="0" w:color="auto" w:frame="1"/>
            <w:lang w:val="en-GB"/>
            <w:rPrChange w:id="724" w:author="Srholec Martin" w:date="2019-03-12T11:32:00Z">
              <w:rPr>
                <w:rStyle w:val="mjx-char"/>
                <w:rFonts w:ascii="MJXc-TeX-main-Rw" w:hAnsi="MJXc-TeX-main-Rw" w:cs="Arial"/>
                <w:color w:val="000000"/>
                <w:sz w:val="17"/>
                <w:szCs w:val="17"/>
                <w:bdr w:val="none" w:sz="0" w:space="0" w:color="auto" w:frame="1"/>
                <w:lang w:val="en-GB"/>
              </w:rPr>
            </w:rPrChange>
          </w:rPr>
          <w:t>,</w:t>
        </w:r>
        <w:r w:rsidRPr="0095338D" w:rsidDel="00DE6C64">
          <w:rPr>
            <w:rStyle w:val="mjx-char"/>
            <w:rFonts w:ascii="MJXc-TeX-math-Iw" w:hAnsi="MJXc-TeX-math-Iw" w:cs="Arial"/>
            <w:color w:val="000000"/>
            <w:sz w:val="17"/>
            <w:szCs w:val="17"/>
            <w:highlight w:val="yellow"/>
            <w:bdr w:val="none" w:sz="0" w:space="0" w:color="auto" w:frame="1"/>
            <w:lang w:val="en-GB"/>
            <w:rPrChange w:id="725" w:author="Srholec Martin" w:date="2019-03-12T11:32:00Z">
              <w:rPr>
                <w:rStyle w:val="mjx-char"/>
                <w:rFonts w:ascii="MJXc-TeX-math-Iw" w:hAnsi="MJXc-TeX-math-Iw" w:cs="Arial"/>
                <w:color w:val="000000"/>
                <w:sz w:val="17"/>
                <w:szCs w:val="17"/>
                <w:bdr w:val="none" w:sz="0" w:space="0" w:color="auto" w:frame="1"/>
                <w:lang w:val="en-GB"/>
              </w:rPr>
            </w:rPrChange>
          </w:rPr>
          <w:t>y</w:t>
        </w:r>
        <w:r w:rsidRPr="0095338D" w:rsidDel="00DE6C64">
          <w:rPr>
            <w:rFonts w:ascii="Arial" w:hAnsi="Arial" w:cs="Arial"/>
            <w:color w:val="000000"/>
            <w:sz w:val="23"/>
            <w:szCs w:val="23"/>
            <w:highlight w:val="yellow"/>
            <w:lang w:val="en-GB"/>
            <w:rPrChange w:id="726" w:author="Srholec Martin" w:date="2019-03-12T11:32:00Z">
              <w:rPr>
                <w:rFonts w:ascii="Arial" w:hAnsi="Arial" w:cs="Arial"/>
                <w:color w:val="000000"/>
                <w:sz w:val="23"/>
                <w:szCs w:val="23"/>
                <w:lang w:val="en-GB"/>
              </w:rPr>
            </w:rPrChange>
          </w:rPr>
          <w:t> and </w:t>
        </w:r>
        <w:r w:rsidRPr="0095338D" w:rsidDel="00DE6C64">
          <w:rPr>
            <w:rStyle w:val="mjx-char"/>
            <w:rFonts w:ascii="MJXc-TeX-math-Iw" w:hAnsi="MJXc-TeX-math-Iw" w:cs="Arial"/>
            <w:color w:val="000000"/>
            <w:sz w:val="25"/>
            <w:szCs w:val="25"/>
            <w:highlight w:val="yellow"/>
            <w:bdr w:val="none" w:sz="0" w:space="0" w:color="auto" w:frame="1"/>
            <w:lang w:val="en-GB"/>
            <w:rPrChange w:id="727" w:author="Srholec Martin" w:date="2019-03-12T11:32:00Z">
              <w:rPr>
                <w:rStyle w:val="mjx-char"/>
                <w:rFonts w:ascii="MJXc-TeX-math-Iw" w:hAnsi="MJXc-TeX-math-Iw" w:cs="Arial"/>
                <w:color w:val="000000"/>
                <w:sz w:val="25"/>
                <w:szCs w:val="25"/>
                <w:bdr w:val="none" w:sz="0" w:space="0" w:color="auto" w:frame="1"/>
                <w:lang w:val="en-GB"/>
              </w:rPr>
            </w:rPrChange>
          </w:rPr>
          <w:t>m</w:t>
        </w:r>
        <w:r w:rsidRPr="0095338D" w:rsidDel="00DE6C64">
          <w:rPr>
            <w:rStyle w:val="mjx-char"/>
            <w:rFonts w:ascii="MJXc-TeX-math-Iw" w:hAnsi="MJXc-TeX-math-Iw" w:cs="Arial"/>
            <w:color w:val="000000"/>
            <w:sz w:val="17"/>
            <w:szCs w:val="17"/>
            <w:highlight w:val="yellow"/>
            <w:bdr w:val="none" w:sz="0" w:space="0" w:color="auto" w:frame="1"/>
            <w:lang w:val="en-GB"/>
            <w:rPrChange w:id="728" w:author="Srholec Martin" w:date="2019-03-12T11:32:00Z">
              <w:rPr>
                <w:rStyle w:val="mjx-char"/>
                <w:rFonts w:ascii="MJXc-TeX-math-Iw" w:hAnsi="MJXc-TeX-math-Iw" w:cs="Arial"/>
                <w:color w:val="000000"/>
                <w:sz w:val="17"/>
                <w:szCs w:val="17"/>
                <w:bdr w:val="none" w:sz="0" w:space="0" w:color="auto" w:frame="1"/>
                <w:lang w:val="en-GB"/>
              </w:rPr>
            </w:rPrChange>
          </w:rPr>
          <w:t>d</w:t>
        </w:r>
      </w:moveFrom>
    </w:p>
    <w:p w14:paraId="51842138" w14:textId="6473EDA3" w:rsidR="001362D0" w:rsidRPr="00664B72" w:rsidDel="00DE6C64" w:rsidRDefault="001362D0">
      <w:pPr>
        <w:pStyle w:val="NormalWeb"/>
        <w:shd w:val="clear" w:color="auto" w:fill="FEFEFE"/>
        <w:spacing w:before="0" w:beforeAutospacing="0" w:after="0" w:afterAutospacing="0"/>
        <w:rPr>
          <w:moveFrom w:id="729" w:author="Srholec Martin" w:date="2019-03-12T11:07:00Z"/>
          <w:rFonts w:ascii="Arial" w:hAnsi="Arial" w:cs="Arial"/>
          <w:i/>
          <w:iCs/>
          <w:color w:val="000000"/>
          <w:sz w:val="23"/>
          <w:szCs w:val="23"/>
          <w:lang w:val="en-GB"/>
        </w:rPr>
        <w:pPrChange w:id="730" w:author="Srholec Martin" w:date="2019-03-11T15:04:00Z">
          <w:pPr>
            <w:pStyle w:val="NormalWeb"/>
            <w:shd w:val="clear" w:color="auto" w:fill="FEFEFE"/>
          </w:pPr>
        </w:pPrChange>
      </w:pPr>
      <w:moveFrom w:id="731" w:author="Srholec Martin" w:date="2019-03-12T11:07:00Z">
        <w:r w:rsidRPr="0095338D" w:rsidDel="00DE6C64">
          <w:rPr>
            <w:rFonts w:ascii="Arial" w:hAnsi="Arial" w:cs="Arial"/>
            <w:i/>
            <w:iCs/>
            <w:color w:val="000000"/>
            <w:sz w:val="23"/>
            <w:szCs w:val="23"/>
            <w:highlight w:val="yellow"/>
            <w:lang w:val="en-GB"/>
            <w:rPrChange w:id="732" w:author="Srholec Martin" w:date="2019-03-12T11:32:00Z">
              <w:rPr>
                <w:rFonts w:ascii="Arial" w:hAnsi="Arial" w:cs="Arial"/>
                <w:i/>
                <w:iCs/>
                <w:color w:val="000000"/>
                <w:sz w:val="23"/>
                <w:szCs w:val="23"/>
                <w:lang w:val="en-GB"/>
              </w:rPr>
            </w:rPrChange>
          </w:rPr>
          <w:t>Source: </w:t>
        </w:r>
        <w:r w:rsidRPr="0095338D" w:rsidDel="00DE6C64">
          <w:rPr>
            <w:rFonts w:ascii="Arial" w:hAnsi="Arial" w:cs="Arial"/>
            <w:color w:val="000000"/>
            <w:sz w:val="23"/>
            <w:szCs w:val="23"/>
            <w:highlight w:val="yellow"/>
            <w:lang w:val="en-GB"/>
            <w:rPrChange w:id="733" w:author="Srholec Martin" w:date="2019-03-12T11:32:00Z">
              <w:rPr>
                <w:rFonts w:ascii="Arial" w:hAnsi="Arial" w:cs="Arial"/>
                <w:color w:val="000000"/>
                <w:sz w:val="23"/>
                <w:szCs w:val="23"/>
                <w:lang w:val="en-GB"/>
              </w:rPr>
            </w:rPrChange>
          </w:rPr>
          <w:t>own</w:t>
        </w:r>
      </w:moveFrom>
    </w:p>
    <w:moveFromRangeEnd w:id="701"/>
    <w:p w14:paraId="54FB2FA5" w14:textId="1285FA01" w:rsidR="001362D0" w:rsidRDefault="001362D0">
      <w:pPr>
        <w:spacing w:after="0"/>
        <w:rPr>
          <w:ins w:id="734" w:author="Srholec Martin" w:date="2019-03-11T15:40:00Z"/>
          <w:lang w:val="en-GB"/>
        </w:rPr>
        <w:pPrChange w:id="735" w:author="Srholec Martin" w:date="2019-03-11T15:04:00Z">
          <w:pPr/>
        </w:pPrChange>
      </w:pPr>
    </w:p>
    <w:p w14:paraId="38D4A22D" w14:textId="505E5976" w:rsidR="004B78FC" w:rsidRDefault="004B78FC">
      <w:pPr>
        <w:spacing w:after="0"/>
        <w:rPr>
          <w:ins w:id="736" w:author="Srholec Martin" w:date="2019-03-11T15:40:00Z"/>
          <w:lang w:val="en-GB"/>
        </w:rPr>
        <w:pPrChange w:id="737" w:author="Srholec Martin" w:date="2019-03-11T15:04:00Z">
          <w:pPr/>
        </w:pPrChange>
      </w:pPr>
    </w:p>
    <w:p w14:paraId="4E9AD7C9" w14:textId="77777777" w:rsidR="004B78FC" w:rsidRDefault="004B78FC">
      <w:pPr>
        <w:spacing w:after="0"/>
        <w:rPr>
          <w:ins w:id="738" w:author="Srholec Martin" w:date="2019-03-11T15:28:00Z"/>
          <w:lang w:val="en-GB"/>
        </w:rPr>
        <w:pPrChange w:id="739" w:author="Srholec Martin" w:date="2019-03-11T15:04:00Z">
          <w:pPr/>
        </w:pPrChange>
      </w:pPr>
    </w:p>
    <w:p w14:paraId="7BB41402" w14:textId="5DD5B9F2" w:rsidR="00516238" w:rsidRPr="00664B72" w:rsidDel="00A62B14" w:rsidRDefault="00516238" w:rsidP="00A62B14">
      <w:pPr>
        <w:rPr>
          <w:del w:id="740" w:author="Srholec Martin" w:date="2019-03-12T13:36:00Z"/>
          <w:lang w:val="en-GB"/>
        </w:rPr>
        <w:pPrChange w:id="741" w:author="Srholec Martin" w:date="2019-03-12T13:36:00Z">
          <w:pPr/>
        </w:pPrChange>
      </w:pPr>
    </w:p>
    <w:p w14:paraId="435F9FAA" w14:textId="45E02EB2" w:rsidR="001362D0" w:rsidRPr="00664B72" w:rsidDel="00A62B14" w:rsidRDefault="001362D0" w:rsidP="00A62B14">
      <w:pPr>
        <w:rPr>
          <w:del w:id="742" w:author="Srholec Martin" w:date="2019-03-12T13:36:00Z"/>
          <w:rFonts w:ascii="Tahoma" w:hAnsi="Tahoma" w:cs="Tahoma"/>
          <w:color w:val="BB133E"/>
          <w:lang w:val="en-GB"/>
        </w:rPr>
        <w:pPrChange w:id="743" w:author="Srholec Martin" w:date="2019-03-12T13:36:00Z">
          <w:pPr>
            <w:pStyle w:val="Heading3"/>
            <w:spacing w:before="450" w:beforeAutospacing="0" w:after="450" w:afterAutospacing="0"/>
            <w:ind w:left="450" w:right="450"/>
            <w:jc w:val="center"/>
          </w:pPr>
        </w:pPrChange>
      </w:pPr>
      <w:del w:id="744" w:author="Srholec Martin" w:date="2019-03-12T11:36:00Z">
        <w:r w:rsidRPr="00664B72" w:rsidDel="00CD5C00">
          <w:rPr>
            <w:rFonts w:ascii="Tahoma" w:hAnsi="Tahoma" w:cs="Tahoma"/>
            <w:color w:val="BB133E"/>
            <w:lang w:val="en-GB"/>
          </w:rPr>
          <w:delText>General calculation framework</w:delText>
        </w:r>
      </w:del>
    </w:p>
    <w:p w14:paraId="4F8D3B65" w14:textId="5F5973F3" w:rsidR="00516238" w:rsidRPr="00664B72" w:rsidDel="006B57DD" w:rsidRDefault="001362D0" w:rsidP="00A62B14">
      <w:pPr>
        <w:rPr>
          <w:del w:id="745" w:author="Srholec Martin" w:date="2019-03-12T11:54:00Z"/>
          <w:rFonts w:ascii="Arial" w:hAnsi="Arial" w:cs="Arial"/>
          <w:color w:val="000000"/>
          <w:sz w:val="23"/>
          <w:szCs w:val="23"/>
          <w:lang w:val="en-GB"/>
        </w:rPr>
        <w:pPrChange w:id="746" w:author="Srholec Martin" w:date="2019-03-12T13:36:00Z">
          <w:pPr>
            <w:pStyle w:val="NormalWeb"/>
          </w:pPr>
        </w:pPrChange>
      </w:pPr>
      <w:del w:id="747" w:author="Srholec Martin" w:date="2019-03-12T13:36:00Z">
        <w:r w:rsidRPr="00B53A4F" w:rsidDel="00A62B14">
          <w:rPr>
            <w:rFonts w:ascii="Arial" w:hAnsi="Arial" w:cs="Arial"/>
            <w:color w:val="000000"/>
            <w:sz w:val="23"/>
            <w:szCs w:val="23"/>
            <w:highlight w:val="cyan"/>
            <w:lang w:val="en-GB"/>
            <w:rPrChange w:id="748" w:author="Srholec Martin" w:date="2019-03-12T12:37:00Z">
              <w:rPr>
                <w:rFonts w:ascii="Arial" w:hAnsi="Arial" w:cs="Arial"/>
                <w:color w:val="000000"/>
                <w:sz w:val="23"/>
                <w:szCs w:val="23"/>
                <w:lang w:val="en-GB"/>
              </w:rPr>
            </w:rPrChange>
          </w:rPr>
          <w:delText>Regardless the indicator we used a unified methodology to scale up the individual journals' globalization to the countries and disciplines level.</w:delText>
        </w:r>
      </w:del>
      <w:moveToRangeStart w:id="749" w:author="Srholec Martin" w:date="2019-03-12T11:55:00Z" w:name="move3284142"/>
      <w:del w:id="750" w:author="Srholec Martin" w:date="2019-03-12T11:55:00Z">
        <w:r w:rsidR="00F91483" w:rsidRPr="00F91483" w:rsidDel="00F91483">
          <w:rPr>
            <w:rFonts w:ascii="Arial" w:hAnsi="Arial" w:cs="Arial"/>
            <w:color w:val="000000"/>
            <w:sz w:val="23"/>
            <w:szCs w:val="23"/>
            <w:lang w:val="en-GB"/>
          </w:rPr>
          <w:delText>The individual indicators are described in the indicators section</w:delText>
        </w:r>
      </w:del>
      <w:del w:id="751" w:author="Srholec Martin" w:date="2019-03-12T13:36:00Z">
        <w:r w:rsidR="00F91483" w:rsidRPr="00F91483" w:rsidDel="00A62B14">
          <w:rPr>
            <w:rFonts w:ascii="Arial" w:hAnsi="Arial" w:cs="Arial"/>
            <w:color w:val="000000"/>
            <w:sz w:val="23"/>
            <w:szCs w:val="23"/>
            <w:lang w:val="en-GB"/>
          </w:rPr>
          <w:delText>.</w:delText>
        </w:r>
      </w:del>
      <w:moveToRangeEnd w:id="749"/>
    </w:p>
    <w:p w14:paraId="5ADB5570" w14:textId="27E60BB5" w:rsidR="00516238" w:rsidRPr="00B53A4F" w:rsidDel="00A62B14" w:rsidRDefault="001362D0" w:rsidP="00A62B14">
      <w:pPr>
        <w:rPr>
          <w:del w:id="752" w:author="Srholec Martin" w:date="2019-03-12T13:36:00Z"/>
          <w:rFonts w:ascii="Arial" w:hAnsi="Arial" w:cs="Arial"/>
          <w:color w:val="000000"/>
          <w:sz w:val="23"/>
          <w:szCs w:val="23"/>
          <w:highlight w:val="cyan"/>
          <w:lang w:val="en-GB"/>
          <w:rPrChange w:id="753" w:author="Srholec Martin" w:date="2019-03-12T12:37:00Z">
            <w:rPr>
              <w:del w:id="754" w:author="Srholec Martin" w:date="2019-03-12T13:36:00Z"/>
              <w:rFonts w:ascii="Arial" w:hAnsi="Arial" w:cs="Arial"/>
              <w:color w:val="000000"/>
              <w:sz w:val="23"/>
              <w:szCs w:val="23"/>
              <w:lang w:val="en-GB"/>
            </w:rPr>
          </w:rPrChange>
        </w:rPr>
        <w:pPrChange w:id="755" w:author="Srholec Martin" w:date="2019-03-12T13:36:00Z">
          <w:pPr>
            <w:pStyle w:val="NormalWeb"/>
          </w:pPr>
        </w:pPrChange>
      </w:pPr>
      <w:del w:id="756" w:author="Srholec Martin" w:date="2019-03-12T13:36:00Z">
        <w:r w:rsidRPr="00B53A4F" w:rsidDel="00A62B14">
          <w:rPr>
            <w:rFonts w:ascii="Arial" w:hAnsi="Arial" w:cs="Arial"/>
            <w:color w:val="000000"/>
            <w:sz w:val="23"/>
            <w:szCs w:val="23"/>
            <w:highlight w:val="cyan"/>
            <w:lang w:val="en-GB"/>
            <w:rPrChange w:id="757" w:author="Srholec Martin" w:date="2019-03-12T12:37:00Z">
              <w:rPr>
                <w:rFonts w:ascii="Arial" w:hAnsi="Arial" w:cs="Arial"/>
                <w:color w:val="000000"/>
                <w:sz w:val="23"/>
                <w:szCs w:val="23"/>
                <w:lang w:val="en-GB"/>
              </w:rPr>
            </w:rPrChange>
          </w:rPr>
          <w:delText>For the sake of robustness the globalization was calculated only when the authors from a country published in at least 30 journals in a given year and discipline. This leads to gaps in data, particularly in the small disciplines and small countries.</w:delText>
        </w:r>
      </w:del>
    </w:p>
    <w:p w14:paraId="0E656FFD" w14:textId="640482D7" w:rsidR="00516238" w:rsidRPr="00B53A4F" w:rsidDel="00A62B14" w:rsidRDefault="001362D0" w:rsidP="00A62B14">
      <w:pPr>
        <w:rPr>
          <w:del w:id="758" w:author="Srholec Martin" w:date="2019-03-12T13:36:00Z"/>
          <w:rFonts w:ascii="Arial" w:hAnsi="Arial" w:cs="Arial"/>
          <w:color w:val="000000"/>
          <w:sz w:val="23"/>
          <w:szCs w:val="23"/>
          <w:highlight w:val="cyan"/>
          <w:lang w:val="en-GB"/>
          <w:rPrChange w:id="759" w:author="Srholec Martin" w:date="2019-03-12T12:37:00Z">
            <w:rPr>
              <w:del w:id="760" w:author="Srholec Martin" w:date="2019-03-12T13:36:00Z"/>
              <w:rFonts w:ascii="Arial" w:hAnsi="Arial" w:cs="Arial"/>
              <w:color w:val="000000"/>
              <w:sz w:val="23"/>
              <w:szCs w:val="23"/>
              <w:lang w:val="en-GB"/>
            </w:rPr>
          </w:rPrChange>
        </w:rPr>
        <w:pPrChange w:id="761" w:author="Srholec Martin" w:date="2019-03-12T13:36:00Z">
          <w:pPr>
            <w:pStyle w:val="NormalWeb"/>
          </w:pPr>
        </w:pPrChange>
      </w:pPr>
      <w:del w:id="762" w:author="Srholec Martin" w:date="2019-03-12T13:36:00Z">
        <w:r w:rsidRPr="00B53A4F" w:rsidDel="00A62B14">
          <w:rPr>
            <w:rFonts w:ascii="Arial" w:hAnsi="Arial" w:cs="Arial"/>
            <w:color w:val="000000"/>
            <w:sz w:val="23"/>
            <w:szCs w:val="23"/>
            <w:highlight w:val="cyan"/>
            <w:lang w:val="en-GB"/>
            <w:rPrChange w:id="763" w:author="Srholec Martin" w:date="2019-03-12T12:37:00Z">
              <w:rPr>
                <w:rFonts w:ascii="Arial" w:hAnsi="Arial" w:cs="Arial"/>
                <w:color w:val="000000"/>
                <w:sz w:val="23"/>
                <w:szCs w:val="23"/>
                <w:lang w:val="en-GB"/>
              </w:rPr>
            </w:rPrChange>
          </w:rPr>
          <w:delText>It is possible to compare between countries, disciplines and in time.</w:delText>
        </w:r>
      </w:del>
    </w:p>
    <w:p w14:paraId="01809659" w14:textId="2DA4BA6D" w:rsidR="00516238" w:rsidRPr="00664B72" w:rsidDel="00A62B14" w:rsidRDefault="001362D0" w:rsidP="00A62B14">
      <w:pPr>
        <w:rPr>
          <w:del w:id="764" w:author="Srholec Martin" w:date="2019-03-12T13:36:00Z"/>
          <w:rFonts w:ascii="Arial" w:hAnsi="Arial" w:cs="Arial"/>
          <w:color w:val="000000"/>
          <w:sz w:val="23"/>
          <w:szCs w:val="23"/>
          <w:lang w:val="en-GB"/>
        </w:rPr>
        <w:pPrChange w:id="765" w:author="Srholec Martin" w:date="2019-03-12T13:36:00Z">
          <w:pPr>
            <w:pStyle w:val="NormalWeb"/>
          </w:pPr>
        </w:pPrChange>
      </w:pPr>
      <w:del w:id="766" w:author="Srholec Martin" w:date="2019-03-12T13:36:00Z">
        <w:r w:rsidRPr="00B53A4F" w:rsidDel="00A62B14">
          <w:rPr>
            <w:rFonts w:ascii="Arial" w:hAnsi="Arial" w:cs="Arial"/>
            <w:color w:val="000000"/>
            <w:sz w:val="23"/>
            <w:szCs w:val="23"/>
            <w:highlight w:val="cyan"/>
            <w:lang w:val="en-GB"/>
            <w:rPrChange w:id="767" w:author="Srholec Martin" w:date="2019-03-12T12:37:00Z">
              <w:rPr>
                <w:rFonts w:ascii="Arial" w:hAnsi="Arial" w:cs="Arial"/>
                <w:color w:val="000000"/>
                <w:sz w:val="23"/>
                <w:szCs w:val="23"/>
                <w:lang w:val="en-GB"/>
              </w:rPr>
            </w:rPrChange>
          </w:rPr>
          <w:delText>Meaningful comparison between indicators is not possible due to large heterogeneity of underlying distributions. The same value from two indicators cannot be interpreted as the corresponding levels of globalization.</w:delText>
        </w:r>
      </w:del>
    </w:p>
    <w:p w14:paraId="4161680D" w14:textId="0079D879" w:rsidR="001362D0" w:rsidRPr="00664B72" w:rsidDel="00A62B14" w:rsidRDefault="001362D0" w:rsidP="00A62B14">
      <w:pPr>
        <w:rPr>
          <w:del w:id="768" w:author="Srholec Martin" w:date="2019-03-12T13:36:00Z"/>
          <w:rFonts w:ascii="Arial" w:hAnsi="Arial" w:cs="Arial"/>
          <w:color w:val="BB133E"/>
          <w:sz w:val="24"/>
          <w:szCs w:val="24"/>
          <w:lang w:val="en-GB"/>
        </w:rPr>
        <w:pPrChange w:id="769" w:author="Srholec Martin" w:date="2019-03-12T13:36:00Z">
          <w:pPr>
            <w:pStyle w:val="Heading4"/>
            <w:jc w:val="center"/>
          </w:pPr>
        </w:pPrChange>
      </w:pPr>
      <w:del w:id="770" w:author="Srholec Martin" w:date="2019-03-12T13:36:00Z">
        <w:r w:rsidRPr="00664B72" w:rsidDel="00A62B14">
          <w:rPr>
            <w:rFonts w:ascii="Arial" w:hAnsi="Arial" w:cs="Arial"/>
            <w:color w:val="BB133E"/>
            <w:lang w:val="en-GB"/>
          </w:rPr>
          <w:delText>Definitions</w:delText>
        </w:r>
      </w:del>
    </w:p>
    <w:p w14:paraId="50E1831A" w14:textId="639F45FA" w:rsidR="001362D0" w:rsidRPr="00664B72" w:rsidDel="006B57DD" w:rsidRDefault="001362D0" w:rsidP="00A62B14">
      <w:pPr>
        <w:rPr>
          <w:del w:id="771" w:author="Srholec Martin" w:date="2019-03-12T11:46:00Z"/>
          <w:rFonts w:ascii="Arial" w:hAnsi="Arial" w:cs="Arial"/>
          <w:color w:val="000000"/>
          <w:sz w:val="23"/>
          <w:szCs w:val="23"/>
          <w:lang w:val="en-GB"/>
        </w:rPr>
        <w:pPrChange w:id="772" w:author="Srholec Martin" w:date="2019-03-12T13:36:00Z">
          <w:pPr>
            <w:pStyle w:val="NormalWeb"/>
            <w:spacing w:before="0" w:after="0"/>
          </w:pPr>
        </w:pPrChange>
      </w:pPr>
      <w:del w:id="773" w:author="Srholec Martin" w:date="2019-03-12T13:36:00Z">
        <w:r w:rsidRPr="00664B72" w:rsidDel="00A62B14">
          <w:rPr>
            <w:rFonts w:ascii="Arial" w:hAnsi="Arial" w:cs="Arial"/>
            <w:color w:val="000000"/>
            <w:sz w:val="23"/>
            <w:szCs w:val="23"/>
            <w:lang w:val="en-GB"/>
          </w:rPr>
          <w:delText>Globalization of country </w:delText>
        </w:r>
        <w:r w:rsidRPr="00664B72" w:rsidDel="00A62B14">
          <w:rPr>
            <w:rStyle w:val="mjx-char"/>
            <w:rFonts w:ascii="MJXc-TeX-math-Iw" w:hAnsi="MJXc-TeX-math-Iw" w:cs="Arial"/>
            <w:color w:val="000000"/>
            <w:sz w:val="25"/>
            <w:szCs w:val="25"/>
            <w:bdr w:val="none" w:sz="0" w:space="0" w:color="auto" w:frame="1"/>
            <w:lang w:val="en-GB"/>
          </w:rPr>
          <w:delText>c</w:delText>
        </w:r>
      </w:del>
      <w:del w:id="774" w:author="Srholec Martin" w:date="2019-03-12T11:41:00Z">
        <w:r w:rsidRPr="00664B72" w:rsidDel="00751C02">
          <w:rPr>
            <w:rFonts w:ascii="Arial" w:hAnsi="Arial" w:cs="Arial"/>
            <w:color w:val="000000"/>
            <w:sz w:val="23"/>
            <w:szCs w:val="23"/>
            <w:lang w:val="en-GB"/>
          </w:rPr>
          <w:delText>,</w:delText>
        </w:r>
      </w:del>
      <w:del w:id="775" w:author="Srholec Martin" w:date="2019-03-12T13:36:00Z">
        <w:r w:rsidRPr="00664B72" w:rsidDel="00A62B14">
          <w:rPr>
            <w:rFonts w:ascii="Arial" w:hAnsi="Arial" w:cs="Arial"/>
            <w:color w:val="000000"/>
            <w:sz w:val="23"/>
            <w:szCs w:val="23"/>
            <w:lang w:val="en-GB"/>
          </w:rPr>
          <w:delText xml:space="preserve"> discipline </w:delText>
        </w:r>
        <w:r w:rsidRPr="00664B72" w:rsidDel="00A62B14">
          <w:rPr>
            <w:rStyle w:val="mjx-char"/>
            <w:rFonts w:ascii="MJXc-TeX-math-Iw" w:hAnsi="MJXc-TeX-math-Iw" w:cs="Arial"/>
            <w:color w:val="000000"/>
            <w:sz w:val="25"/>
            <w:szCs w:val="25"/>
            <w:bdr w:val="none" w:sz="0" w:space="0" w:color="auto" w:frame="1"/>
            <w:lang w:val="en-GB"/>
          </w:rPr>
          <w:delText>d</w:delText>
        </w:r>
        <w:r w:rsidRPr="00664B72" w:rsidDel="00A62B14">
          <w:rPr>
            <w:rFonts w:ascii="Arial" w:hAnsi="Arial" w:cs="Arial"/>
            <w:color w:val="000000"/>
            <w:sz w:val="23"/>
            <w:szCs w:val="23"/>
            <w:lang w:val="en-GB"/>
          </w:rPr>
          <w:delText> </w:delText>
        </w:r>
      </w:del>
      <w:del w:id="776" w:author="Srholec Martin" w:date="2019-03-12T11:37:00Z">
        <w:r w:rsidRPr="00664B72" w:rsidDel="00751C02">
          <w:rPr>
            <w:rFonts w:ascii="Arial" w:hAnsi="Arial" w:cs="Arial"/>
            <w:color w:val="000000"/>
            <w:sz w:val="23"/>
            <w:szCs w:val="23"/>
            <w:lang w:val="en-GB"/>
          </w:rPr>
          <w:delText xml:space="preserve">and </w:delText>
        </w:r>
      </w:del>
      <w:del w:id="777" w:author="Srholec Martin" w:date="2019-03-12T13:36:00Z">
        <w:r w:rsidRPr="00664B72" w:rsidDel="00A62B14">
          <w:rPr>
            <w:rFonts w:ascii="Arial" w:hAnsi="Arial" w:cs="Arial"/>
            <w:color w:val="000000"/>
            <w:sz w:val="23"/>
            <w:szCs w:val="23"/>
            <w:lang w:val="en-GB"/>
          </w:rPr>
          <w:delText>year </w:delText>
        </w:r>
        <w:r w:rsidRPr="00664B72" w:rsidDel="00A62B14">
          <w:rPr>
            <w:rStyle w:val="mjx-char"/>
            <w:rFonts w:ascii="MJXc-TeX-math-Iw" w:hAnsi="MJXc-TeX-math-Iw" w:cs="Arial"/>
            <w:color w:val="000000"/>
            <w:sz w:val="25"/>
            <w:szCs w:val="25"/>
            <w:bdr w:val="none" w:sz="0" w:space="0" w:color="auto" w:frame="1"/>
            <w:lang w:val="en-GB"/>
          </w:rPr>
          <w:delText>y</w:delText>
        </w:r>
        <w:r w:rsidRPr="00664B72" w:rsidDel="00A62B14">
          <w:rPr>
            <w:rFonts w:ascii="Arial" w:hAnsi="Arial" w:cs="Arial"/>
            <w:color w:val="000000"/>
            <w:sz w:val="23"/>
            <w:szCs w:val="23"/>
            <w:lang w:val="en-GB"/>
          </w:rPr>
          <w:delText> </w:delText>
        </w:r>
      </w:del>
      <w:del w:id="778" w:author="Srholec Martin" w:date="2019-03-12T11:46:00Z">
        <w:r w:rsidRPr="00664B72" w:rsidDel="006B57DD">
          <w:rPr>
            <w:rFonts w:ascii="Arial" w:hAnsi="Arial" w:cs="Arial"/>
            <w:color w:val="000000"/>
            <w:sz w:val="23"/>
            <w:szCs w:val="23"/>
            <w:lang w:val="en-GB"/>
          </w:rPr>
          <w:delText>expressed by an indicator </w:delText>
        </w:r>
        <w:r w:rsidRPr="00664B72" w:rsidDel="006B57DD">
          <w:rPr>
            <w:rStyle w:val="mjx-char"/>
            <w:rFonts w:ascii="MJXc-TeX-math-Iw" w:hAnsi="MJXc-TeX-math-Iw" w:cs="Arial"/>
            <w:color w:val="000000"/>
            <w:sz w:val="25"/>
            <w:szCs w:val="25"/>
            <w:bdr w:val="none" w:sz="0" w:space="0" w:color="auto" w:frame="1"/>
            <w:lang w:val="en-GB"/>
          </w:rPr>
          <w:delText>i</w:delText>
        </w:r>
        <w:r w:rsidRPr="00664B72" w:rsidDel="006B57DD">
          <w:rPr>
            <w:rFonts w:ascii="Arial" w:hAnsi="Arial" w:cs="Arial"/>
            <w:color w:val="000000"/>
            <w:sz w:val="23"/>
            <w:szCs w:val="23"/>
            <w:lang w:val="en-GB"/>
          </w:rPr>
          <w:delText> is denoted </w:delText>
        </w:r>
        <w:r w:rsidRPr="00664B72" w:rsidDel="006B57DD">
          <w:rPr>
            <w:rStyle w:val="mjx-char"/>
            <w:rFonts w:ascii="MJXc-TeX-math-Iw" w:hAnsi="MJXc-TeX-math-Iw" w:cs="Arial"/>
            <w:color w:val="000000"/>
            <w:sz w:val="25"/>
            <w:szCs w:val="25"/>
            <w:bdr w:val="none" w:sz="0" w:space="0" w:color="auto" w:frame="1"/>
            <w:lang w:val="en-GB"/>
          </w:rPr>
          <w:delText>G</w:delText>
        </w:r>
        <w:r w:rsidRPr="00664B72" w:rsidDel="006B57DD">
          <w:rPr>
            <w:rStyle w:val="mjx-char"/>
            <w:rFonts w:ascii="MJXc-TeX-math-Iw" w:hAnsi="MJXc-TeX-math-Iw" w:cs="Arial"/>
            <w:color w:val="000000"/>
            <w:sz w:val="17"/>
            <w:szCs w:val="17"/>
            <w:bdr w:val="none" w:sz="0" w:space="0" w:color="auto" w:frame="1"/>
            <w:lang w:val="en-GB"/>
          </w:rPr>
          <w:delText>c</w:delText>
        </w:r>
        <w:r w:rsidRPr="00664B72" w:rsidDel="006B57DD">
          <w:rPr>
            <w:rStyle w:val="mjx-char"/>
            <w:rFonts w:ascii="MJXc-TeX-main-Rw" w:hAnsi="MJXc-TeX-main-Rw" w:cs="Arial"/>
            <w:color w:val="000000"/>
            <w:sz w:val="17"/>
            <w:szCs w:val="17"/>
            <w:bdr w:val="none" w:sz="0" w:space="0" w:color="auto" w:frame="1"/>
            <w:lang w:val="en-GB"/>
          </w:rPr>
          <w:delText>,</w:delText>
        </w:r>
        <w:r w:rsidRPr="00664B72" w:rsidDel="006B57DD">
          <w:rPr>
            <w:rStyle w:val="mjx-char"/>
            <w:rFonts w:ascii="MJXc-TeX-math-Iw" w:hAnsi="MJXc-TeX-math-Iw" w:cs="Arial"/>
            <w:color w:val="000000"/>
            <w:sz w:val="17"/>
            <w:szCs w:val="17"/>
            <w:bdr w:val="none" w:sz="0" w:space="0" w:color="auto" w:frame="1"/>
            <w:lang w:val="en-GB"/>
          </w:rPr>
          <w:delText>d</w:delText>
        </w:r>
        <w:r w:rsidRPr="00664B72" w:rsidDel="006B57DD">
          <w:rPr>
            <w:rStyle w:val="mjx-char"/>
            <w:rFonts w:ascii="MJXc-TeX-main-Rw" w:hAnsi="MJXc-TeX-main-Rw" w:cs="Arial"/>
            <w:color w:val="000000"/>
            <w:sz w:val="17"/>
            <w:szCs w:val="17"/>
            <w:bdr w:val="none" w:sz="0" w:space="0" w:color="auto" w:frame="1"/>
            <w:lang w:val="en-GB"/>
          </w:rPr>
          <w:delText>,</w:delText>
        </w:r>
        <w:r w:rsidRPr="00664B72" w:rsidDel="006B57DD">
          <w:rPr>
            <w:rStyle w:val="mjx-char"/>
            <w:rFonts w:ascii="MJXc-TeX-math-Iw" w:hAnsi="MJXc-TeX-math-Iw" w:cs="Arial"/>
            <w:color w:val="000000"/>
            <w:sz w:val="17"/>
            <w:szCs w:val="17"/>
            <w:bdr w:val="none" w:sz="0" w:space="0" w:color="auto" w:frame="1"/>
            <w:lang w:val="en-GB"/>
          </w:rPr>
          <w:delText>y</w:delText>
        </w:r>
        <w:r w:rsidRPr="00664B72" w:rsidDel="006B57DD">
          <w:rPr>
            <w:rStyle w:val="mjx-char"/>
            <w:rFonts w:ascii="MJXc-TeX-main-Rw" w:hAnsi="MJXc-TeX-main-Rw" w:cs="Arial"/>
            <w:color w:val="000000"/>
            <w:sz w:val="17"/>
            <w:szCs w:val="17"/>
            <w:bdr w:val="none" w:sz="0" w:space="0" w:color="auto" w:frame="1"/>
            <w:lang w:val="en-GB"/>
          </w:rPr>
          <w:delText>,</w:delText>
        </w:r>
        <w:r w:rsidRPr="00664B72" w:rsidDel="006B57DD">
          <w:rPr>
            <w:rStyle w:val="mjx-char"/>
            <w:rFonts w:ascii="MJXc-TeX-math-Iw" w:hAnsi="MJXc-TeX-math-Iw" w:cs="Arial"/>
            <w:color w:val="000000"/>
            <w:sz w:val="17"/>
            <w:szCs w:val="17"/>
            <w:bdr w:val="none" w:sz="0" w:space="0" w:color="auto" w:frame="1"/>
            <w:lang w:val="en-GB"/>
          </w:rPr>
          <w:delText>i</w:delText>
        </w:r>
        <w:r w:rsidRPr="00664B72" w:rsidDel="006B57DD">
          <w:rPr>
            <w:rFonts w:ascii="Arial" w:hAnsi="Arial" w:cs="Arial"/>
            <w:color w:val="000000"/>
            <w:sz w:val="23"/>
            <w:szCs w:val="23"/>
            <w:lang w:val="en-GB"/>
          </w:rPr>
          <w:delText>. It is calculated as a weighted average of globalization of </w:delText>
        </w:r>
        <w:r w:rsidRPr="00664B72" w:rsidDel="006B57DD">
          <w:rPr>
            <w:rStyle w:val="mjx-char"/>
            <w:rFonts w:ascii="MJXc-TeX-math-Iw" w:hAnsi="MJXc-TeX-math-Iw" w:cs="Arial"/>
            <w:color w:val="000000"/>
            <w:sz w:val="25"/>
            <w:szCs w:val="25"/>
            <w:bdr w:val="none" w:sz="0" w:space="0" w:color="auto" w:frame="1"/>
            <w:lang w:val="en-GB"/>
          </w:rPr>
          <w:delText>J</w:delText>
        </w:r>
        <w:r w:rsidRPr="00664B72" w:rsidDel="006B57DD">
          <w:rPr>
            <w:rFonts w:ascii="Arial" w:hAnsi="Arial" w:cs="Arial"/>
            <w:color w:val="000000"/>
            <w:sz w:val="23"/>
            <w:szCs w:val="23"/>
            <w:lang w:val="en-GB"/>
          </w:rPr>
          <w:delText> journals operating in the discipline </w:delText>
        </w:r>
        <w:r w:rsidRPr="00664B72" w:rsidDel="006B57DD">
          <w:rPr>
            <w:rStyle w:val="mjx-char"/>
            <w:rFonts w:ascii="MJXc-TeX-math-Iw" w:hAnsi="MJXc-TeX-math-Iw" w:cs="Arial"/>
            <w:color w:val="000000"/>
            <w:sz w:val="25"/>
            <w:szCs w:val="25"/>
            <w:bdr w:val="none" w:sz="0" w:space="0" w:color="auto" w:frame="1"/>
            <w:lang w:val="en-GB"/>
          </w:rPr>
          <w:delText>d</w:delText>
        </w:r>
        <w:r w:rsidRPr="00664B72" w:rsidDel="006B57DD">
          <w:rPr>
            <w:rFonts w:ascii="Arial" w:hAnsi="Arial" w:cs="Arial"/>
            <w:color w:val="000000"/>
            <w:sz w:val="23"/>
            <w:szCs w:val="23"/>
            <w:lang w:val="en-GB"/>
          </w:rPr>
          <w:delText>:</w:delText>
        </w:r>
      </w:del>
    </w:p>
    <w:p w14:paraId="0985C459" w14:textId="08520CCC" w:rsidR="00BD656D" w:rsidRPr="00664B72" w:rsidDel="00A62B14" w:rsidRDefault="001362D0" w:rsidP="00A62B14">
      <w:pPr>
        <w:rPr>
          <w:del w:id="779" w:author="Srholec Martin" w:date="2019-03-12T13:36:00Z"/>
          <w:rFonts w:ascii="Arial" w:hAnsi="Arial" w:cs="Arial"/>
          <w:color w:val="000000"/>
          <w:sz w:val="23"/>
          <w:szCs w:val="23"/>
          <w:lang w:val="en-GB"/>
        </w:rPr>
        <w:pPrChange w:id="780" w:author="Srholec Martin" w:date="2019-03-12T13:36:00Z">
          <w:pPr/>
        </w:pPrChange>
      </w:pPr>
      <w:del w:id="781" w:author="Srholec Martin" w:date="2019-03-12T13:36:00Z">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c</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d</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y</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i</w:delText>
        </w:r>
        <w:r w:rsidRPr="00664B72" w:rsidDel="00A62B14">
          <w:rPr>
            <w:rStyle w:val="mjx-char"/>
            <w:rFonts w:ascii="MJXc-TeX-main-Rw" w:hAnsi="MJXc-TeX-main-Rw" w:cs="Arial"/>
            <w:color w:val="000000"/>
            <w:sz w:val="25"/>
            <w:szCs w:val="25"/>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J</w:delText>
        </w:r>
        <w:r w:rsidRPr="00664B72" w:rsidDel="00A62B14">
          <w:rPr>
            <w:rStyle w:val="mjx-char"/>
            <w:rFonts w:ascii="MJXc-TeX-size2-Rw" w:hAnsi="MJXc-TeX-size2-Rw" w:cs="Arial"/>
            <w:color w:val="000000"/>
            <w:sz w:val="25"/>
            <w:szCs w:val="25"/>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j</w:delText>
        </w:r>
        <w:r w:rsidRPr="00664B72" w:rsidDel="00A62B14">
          <w:rPr>
            <w:rStyle w:val="mjx-char"/>
            <w:rFonts w:ascii="MJXc-TeX-main-Rw" w:hAnsi="MJXc-TeX-main-Rw" w:cs="Arial"/>
            <w:color w:val="000000"/>
            <w:sz w:val="17"/>
            <w:szCs w:val="17"/>
            <w:bdr w:val="none" w:sz="0" w:space="0" w:color="auto" w:frame="1"/>
            <w:lang w:val="en-GB"/>
          </w:rPr>
          <w:delText>=1</w:delText>
        </w:r>
        <w:r w:rsidRPr="00664B72" w:rsidDel="00A62B14">
          <w:rPr>
            <w:rStyle w:val="mjx-char"/>
            <w:rFonts w:ascii="MJXc-TeX-math-Iw" w:hAnsi="MJXc-TeX-math-Iw" w:cs="Arial"/>
            <w:color w:val="000000"/>
            <w:sz w:val="25"/>
            <w:szCs w:val="25"/>
            <w:bdr w:val="none" w:sz="0" w:space="0" w:color="auto" w:frame="1"/>
            <w:lang w:val="en-GB"/>
          </w:rPr>
          <w:delText>a</w:delText>
        </w:r>
      </w:del>
      <w:del w:id="782" w:author="Srholec Martin" w:date="2019-03-12T12:14:00Z">
        <w:r w:rsidRPr="00664B72" w:rsidDel="00597020">
          <w:rPr>
            <w:rStyle w:val="mjx-char"/>
            <w:rFonts w:ascii="MJXc-TeX-math-Iw" w:hAnsi="MJXc-TeX-math-Iw" w:cs="Arial"/>
            <w:color w:val="000000"/>
            <w:sz w:val="17"/>
            <w:szCs w:val="17"/>
            <w:bdr w:val="none" w:sz="0" w:space="0" w:color="auto" w:frame="1"/>
            <w:lang w:val="en-GB"/>
          </w:rPr>
          <w:delText>c</w:delText>
        </w:r>
      </w:del>
      <w:del w:id="783" w:author="Srholec Martin" w:date="2019-03-12T13:36:00Z">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d</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y</w:delText>
        </w:r>
      </w:del>
      <w:del w:id="784" w:author="Srholec Martin" w:date="2019-03-12T12:14:00Z">
        <w:r w:rsidRPr="00664B72" w:rsidDel="00597020">
          <w:rPr>
            <w:rStyle w:val="mjx-char"/>
            <w:rFonts w:ascii="MJXc-TeX-main-Rw" w:hAnsi="MJXc-TeX-main-Rw" w:cs="Arial"/>
            <w:color w:val="000000"/>
            <w:sz w:val="17"/>
            <w:szCs w:val="17"/>
            <w:bdr w:val="none" w:sz="0" w:space="0" w:color="auto" w:frame="1"/>
            <w:lang w:val="en-GB"/>
          </w:rPr>
          <w:delText>,</w:delText>
        </w:r>
        <w:r w:rsidRPr="00664B72" w:rsidDel="00597020">
          <w:rPr>
            <w:rStyle w:val="mjx-char"/>
            <w:rFonts w:ascii="MJXc-TeX-math-Iw" w:hAnsi="MJXc-TeX-math-Iw" w:cs="Arial"/>
            <w:color w:val="000000"/>
            <w:sz w:val="17"/>
            <w:szCs w:val="17"/>
            <w:bdr w:val="none" w:sz="0" w:space="0" w:color="auto" w:frame="1"/>
            <w:lang w:val="en-GB"/>
          </w:rPr>
          <w:delText>j</w:delText>
        </w:r>
      </w:del>
      <w:del w:id="785" w:author="Srholec Martin" w:date="2019-03-12T11:40:00Z">
        <w:r w:rsidRPr="00664B72" w:rsidDel="00751C02">
          <w:rPr>
            <w:rStyle w:val="mjx-char"/>
            <w:rFonts w:ascii="Cambria Math" w:hAnsi="Cambria Math" w:cs="Cambria Math"/>
            <w:color w:val="000000"/>
            <w:sz w:val="25"/>
            <w:szCs w:val="25"/>
            <w:bdr w:val="none" w:sz="0" w:space="0" w:color="auto" w:frame="1"/>
            <w:lang w:val="en-GB"/>
          </w:rPr>
          <w:delText>⋅</w:delText>
        </w:r>
      </w:del>
      <w:del w:id="786" w:author="Srholec Martin" w:date="2019-03-12T13:36:00Z">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j</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d</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y</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i</w:delText>
        </w:r>
        <w:r w:rsidRPr="00664B72" w:rsidDel="00A62B14">
          <w:rPr>
            <w:rStyle w:val="mjx-char"/>
            <w:rFonts w:ascii="MJXc-TeX-main-Rw" w:hAnsi="MJXc-TeX-main-Rw" w:cs="Arial"/>
            <w:color w:val="000000"/>
            <w:sz w:val="25"/>
            <w:szCs w:val="25"/>
            <w:bdr w:val="none" w:sz="0" w:space="0" w:color="auto" w:frame="1"/>
            <w:lang w:val="en-GB"/>
          </w:rPr>
          <w:delText>(.)</w:delText>
        </w:r>
      </w:del>
      <w:del w:id="787" w:author="Srholec Martin" w:date="2019-03-12T11:40:00Z">
        <w:r w:rsidRPr="00664B72" w:rsidDel="00751C02">
          <w:rPr>
            <w:rStyle w:val="mjx-char"/>
            <w:rFonts w:ascii="Cambria Math" w:hAnsi="Cambria Math" w:cs="Cambria Math"/>
            <w:color w:val="000000"/>
            <w:sz w:val="25"/>
            <w:szCs w:val="25"/>
            <w:bdr w:val="none" w:sz="0" w:space="0" w:color="auto" w:frame="1"/>
            <w:lang w:val="en-GB"/>
          </w:rPr>
          <w:delText>⋅</w:delText>
        </w:r>
      </w:del>
      <w:del w:id="788" w:author="Srholec Martin" w:date="2019-03-12T12:21:00Z">
        <w:r w:rsidRPr="00664B72" w:rsidDel="00BD656D">
          <w:rPr>
            <w:rStyle w:val="mjx-char"/>
            <w:rFonts w:ascii="MJXc-TeX-math-Iw" w:hAnsi="MJXc-TeX-math-Iw" w:cs="Arial"/>
            <w:color w:val="000000"/>
            <w:sz w:val="25"/>
            <w:szCs w:val="25"/>
            <w:bdr w:val="none" w:sz="0" w:space="0" w:color="auto" w:frame="1"/>
            <w:lang w:val="en-GB"/>
          </w:rPr>
          <w:delText>C</w:delText>
        </w:r>
        <w:r w:rsidRPr="00664B72" w:rsidDel="00BD656D">
          <w:rPr>
            <w:rStyle w:val="mjx-char"/>
            <w:rFonts w:ascii="MJXc-TeX-math-Iw" w:hAnsi="MJXc-TeX-math-Iw" w:cs="Arial"/>
            <w:color w:val="000000"/>
            <w:sz w:val="17"/>
            <w:szCs w:val="17"/>
            <w:bdr w:val="none" w:sz="0" w:space="0" w:color="auto" w:frame="1"/>
            <w:lang w:val="en-GB"/>
          </w:rPr>
          <w:delText>i</w:delText>
        </w:r>
      </w:del>
    </w:p>
    <w:p w14:paraId="5B04C126" w14:textId="65E3FCD6" w:rsidR="00F91483" w:rsidRPr="00664B72" w:rsidDel="00597020" w:rsidRDefault="001362D0" w:rsidP="00A62B14">
      <w:pPr>
        <w:rPr>
          <w:del w:id="789" w:author="Srholec Martin" w:date="2019-03-12T12:13:00Z"/>
          <w:rFonts w:ascii="Arial" w:hAnsi="Arial" w:cs="Arial"/>
          <w:color w:val="000000"/>
          <w:sz w:val="23"/>
          <w:szCs w:val="23"/>
          <w:lang w:val="en-GB"/>
        </w:rPr>
        <w:pPrChange w:id="790" w:author="Srholec Martin" w:date="2019-03-12T13:36:00Z">
          <w:pPr>
            <w:pStyle w:val="NormalWeb"/>
            <w:spacing w:before="0" w:after="0"/>
          </w:pPr>
        </w:pPrChange>
      </w:pPr>
      <w:del w:id="791" w:author="Srholec Martin" w:date="2019-03-12T13:36:00Z">
        <w:r w:rsidRPr="00664B72" w:rsidDel="00A62B14">
          <w:rPr>
            <w:rStyle w:val="mjx-char"/>
            <w:rFonts w:ascii="MJXc-TeX-math-Iw" w:hAnsi="MJXc-TeX-math-Iw" w:cs="Arial"/>
            <w:color w:val="000000"/>
            <w:sz w:val="25"/>
            <w:szCs w:val="25"/>
            <w:bdr w:val="none" w:sz="0" w:space="0" w:color="auto" w:frame="1"/>
            <w:lang w:val="en-GB"/>
          </w:rPr>
          <w:delText>a</w:delText>
        </w:r>
      </w:del>
      <w:del w:id="792" w:author="Srholec Martin" w:date="2019-03-12T12:15:00Z">
        <w:r w:rsidRPr="00664B72" w:rsidDel="00597020">
          <w:rPr>
            <w:rStyle w:val="mjx-char"/>
            <w:rFonts w:ascii="MJXc-TeX-math-Iw" w:hAnsi="MJXc-TeX-math-Iw" w:cs="Arial"/>
            <w:color w:val="000000"/>
            <w:sz w:val="17"/>
            <w:szCs w:val="17"/>
            <w:bdr w:val="none" w:sz="0" w:space="0" w:color="auto" w:frame="1"/>
            <w:lang w:val="en-GB"/>
          </w:rPr>
          <w:delText>c</w:delText>
        </w:r>
        <w:r w:rsidRPr="00664B72" w:rsidDel="00597020">
          <w:rPr>
            <w:rStyle w:val="mjx-char"/>
            <w:rFonts w:ascii="MJXc-TeX-main-Rw" w:hAnsi="MJXc-TeX-main-Rw" w:cs="Arial"/>
            <w:color w:val="000000"/>
            <w:sz w:val="17"/>
            <w:szCs w:val="17"/>
            <w:bdr w:val="none" w:sz="0" w:space="0" w:color="auto" w:frame="1"/>
            <w:lang w:val="en-GB"/>
          </w:rPr>
          <w:delText>,</w:delText>
        </w:r>
      </w:del>
      <w:del w:id="793" w:author="Srholec Martin" w:date="2019-03-12T13:36:00Z">
        <w:r w:rsidRPr="00664B72" w:rsidDel="00A62B14">
          <w:rPr>
            <w:rStyle w:val="mjx-char"/>
            <w:rFonts w:ascii="MJXc-TeX-math-Iw" w:hAnsi="MJXc-TeX-math-Iw" w:cs="Arial"/>
            <w:color w:val="000000"/>
            <w:sz w:val="17"/>
            <w:szCs w:val="17"/>
            <w:bdr w:val="none" w:sz="0" w:space="0" w:color="auto" w:frame="1"/>
            <w:lang w:val="en-GB"/>
          </w:rPr>
          <w:delText>d</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y</w:delText>
        </w:r>
      </w:del>
      <w:del w:id="794" w:author="Srholec Martin" w:date="2019-03-12T12:15:00Z">
        <w:r w:rsidRPr="00664B72" w:rsidDel="00597020">
          <w:rPr>
            <w:rStyle w:val="mjx-char"/>
            <w:rFonts w:ascii="MJXc-TeX-main-Rw" w:hAnsi="MJXc-TeX-main-Rw" w:cs="Arial"/>
            <w:color w:val="000000"/>
            <w:sz w:val="17"/>
            <w:szCs w:val="17"/>
            <w:bdr w:val="none" w:sz="0" w:space="0" w:color="auto" w:frame="1"/>
            <w:lang w:val="en-GB"/>
          </w:rPr>
          <w:delText>,</w:delText>
        </w:r>
        <w:r w:rsidRPr="00664B72" w:rsidDel="00597020">
          <w:rPr>
            <w:rStyle w:val="mjx-char"/>
            <w:rFonts w:ascii="MJXc-TeX-math-Iw" w:hAnsi="MJXc-TeX-math-Iw" w:cs="Arial"/>
            <w:color w:val="000000"/>
            <w:sz w:val="17"/>
            <w:szCs w:val="17"/>
            <w:bdr w:val="none" w:sz="0" w:space="0" w:color="auto" w:frame="1"/>
            <w:lang w:val="en-GB"/>
          </w:rPr>
          <w:delText>j</w:delText>
        </w:r>
      </w:del>
      <w:del w:id="795" w:author="Srholec Martin" w:date="2019-03-12T13:36:00Z">
        <w:r w:rsidRPr="00664B72" w:rsidDel="00A62B14">
          <w:rPr>
            <w:rFonts w:ascii="Arial" w:hAnsi="Arial" w:cs="Arial"/>
            <w:color w:val="000000"/>
            <w:sz w:val="23"/>
            <w:szCs w:val="23"/>
            <w:lang w:val="en-GB"/>
          </w:rPr>
          <w:delText xml:space="preserve"> is </w:delText>
        </w:r>
      </w:del>
      <w:del w:id="796" w:author="Srholec Martin" w:date="2019-03-12T12:01:00Z">
        <w:r w:rsidRPr="00664B72" w:rsidDel="00F91483">
          <w:rPr>
            <w:rFonts w:ascii="Arial" w:hAnsi="Arial" w:cs="Arial"/>
            <w:color w:val="000000"/>
            <w:sz w:val="23"/>
            <w:szCs w:val="23"/>
            <w:lang w:val="en-GB"/>
          </w:rPr>
          <w:delText xml:space="preserve">the share of </w:delText>
        </w:r>
      </w:del>
      <w:del w:id="797" w:author="Srholec Martin" w:date="2019-03-12T13:36:00Z">
        <w:r w:rsidRPr="00664B72" w:rsidDel="00A62B14">
          <w:rPr>
            <w:rFonts w:ascii="Arial" w:hAnsi="Arial" w:cs="Arial"/>
            <w:color w:val="000000"/>
            <w:sz w:val="23"/>
            <w:szCs w:val="23"/>
            <w:lang w:val="en-GB"/>
          </w:rPr>
          <w:delText>authors in journal </w:delText>
        </w:r>
        <w:r w:rsidRPr="00664B72" w:rsidDel="00A62B14">
          <w:rPr>
            <w:rStyle w:val="mjx-char"/>
            <w:rFonts w:ascii="MJXc-TeX-math-Iw" w:hAnsi="MJXc-TeX-math-Iw" w:cs="Arial"/>
            <w:color w:val="000000"/>
            <w:sz w:val="25"/>
            <w:szCs w:val="25"/>
            <w:bdr w:val="none" w:sz="0" w:space="0" w:color="auto" w:frame="1"/>
            <w:lang w:val="en-GB"/>
          </w:rPr>
          <w:delText>j</w:delText>
        </w:r>
        <w:r w:rsidRPr="00664B72" w:rsidDel="00A62B14">
          <w:rPr>
            <w:rFonts w:ascii="Arial" w:hAnsi="Arial" w:cs="Arial"/>
            <w:color w:val="000000"/>
            <w:sz w:val="23"/>
            <w:szCs w:val="23"/>
            <w:lang w:val="en-GB"/>
          </w:rPr>
          <w:delText> </w:delText>
        </w:r>
      </w:del>
      <w:del w:id="798" w:author="Srholec Martin" w:date="2019-03-12T12:01:00Z">
        <w:r w:rsidRPr="00664B72" w:rsidDel="00F91483">
          <w:rPr>
            <w:rFonts w:ascii="Arial" w:hAnsi="Arial" w:cs="Arial"/>
            <w:color w:val="000000"/>
            <w:sz w:val="23"/>
            <w:szCs w:val="23"/>
            <w:lang w:val="en-GB"/>
          </w:rPr>
          <w:delText>on</w:delText>
        </w:r>
      </w:del>
      <w:del w:id="799" w:author="Srholec Martin" w:date="2019-03-12T13:36:00Z">
        <w:r w:rsidRPr="00664B72" w:rsidDel="00A62B14">
          <w:rPr>
            <w:rFonts w:ascii="Arial" w:hAnsi="Arial" w:cs="Arial"/>
            <w:color w:val="000000"/>
            <w:sz w:val="23"/>
            <w:szCs w:val="23"/>
            <w:lang w:val="en-GB"/>
          </w:rPr>
          <w:delText xml:space="preserve"> all documents </w:delText>
        </w:r>
      </w:del>
      <w:del w:id="800" w:author="Srholec Martin" w:date="2019-03-12T11:56:00Z">
        <w:r w:rsidRPr="00664B72" w:rsidDel="00F91483">
          <w:rPr>
            <w:rFonts w:ascii="Arial" w:hAnsi="Arial" w:cs="Arial"/>
            <w:color w:val="000000"/>
            <w:sz w:val="23"/>
            <w:szCs w:val="23"/>
            <w:lang w:val="en-GB"/>
          </w:rPr>
          <w:delText xml:space="preserve">affiliated </w:delText>
        </w:r>
      </w:del>
      <w:del w:id="801" w:author="Srholec Martin" w:date="2019-03-12T12:02:00Z">
        <w:r w:rsidRPr="00664B72" w:rsidDel="00F91483">
          <w:rPr>
            <w:rFonts w:ascii="Arial" w:hAnsi="Arial" w:cs="Arial"/>
            <w:color w:val="000000"/>
            <w:sz w:val="23"/>
            <w:szCs w:val="23"/>
            <w:lang w:val="en-GB"/>
          </w:rPr>
          <w:delText>from</w:delText>
        </w:r>
      </w:del>
      <w:del w:id="802" w:author="Srholec Martin" w:date="2019-03-12T13:36:00Z">
        <w:r w:rsidRPr="00664B72" w:rsidDel="00A62B14">
          <w:rPr>
            <w:rFonts w:ascii="Arial" w:hAnsi="Arial" w:cs="Arial"/>
            <w:color w:val="000000"/>
            <w:sz w:val="23"/>
            <w:szCs w:val="23"/>
            <w:lang w:val="en-GB"/>
          </w:rPr>
          <w:delText xml:space="preserve"> the country </w:delText>
        </w:r>
        <w:r w:rsidRPr="00664B72" w:rsidDel="00A62B14">
          <w:rPr>
            <w:rStyle w:val="mjx-char"/>
            <w:rFonts w:ascii="MJXc-TeX-math-Iw" w:hAnsi="MJXc-TeX-math-Iw" w:cs="Arial"/>
            <w:color w:val="000000"/>
            <w:sz w:val="25"/>
            <w:szCs w:val="25"/>
            <w:bdr w:val="none" w:sz="0" w:space="0" w:color="auto" w:frame="1"/>
            <w:lang w:val="en-GB"/>
          </w:rPr>
          <w:delText>c</w:delText>
        </w:r>
      </w:del>
      <w:del w:id="803" w:author="Srholec Martin" w:date="2019-03-12T12:02:00Z">
        <w:r w:rsidRPr="00664B72" w:rsidDel="00F91483">
          <w:rPr>
            <w:rFonts w:ascii="Arial" w:hAnsi="Arial" w:cs="Arial"/>
            <w:color w:val="000000"/>
            <w:sz w:val="23"/>
            <w:szCs w:val="23"/>
            <w:lang w:val="en-GB"/>
          </w:rPr>
          <w:delText>,</w:delText>
        </w:r>
      </w:del>
      <w:del w:id="804" w:author="Srholec Martin" w:date="2019-03-12T13:36:00Z">
        <w:r w:rsidRPr="00664B72" w:rsidDel="00A62B14">
          <w:rPr>
            <w:rFonts w:ascii="Arial" w:hAnsi="Arial" w:cs="Arial"/>
            <w:color w:val="000000"/>
            <w:sz w:val="23"/>
            <w:szCs w:val="23"/>
            <w:lang w:val="en-GB"/>
          </w:rPr>
          <w:delText xml:space="preserve"> discipline </w:delText>
        </w:r>
        <w:r w:rsidRPr="00664B72" w:rsidDel="00A62B14">
          <w:rPr>
            <w:rStyle w:val="mjx-char"/>
            <w:rFonts w:ascii="MJXc-TeX-math-Iw" w:hAnsi="MJXc-TeX-math-Iw" w:cs="Arial"/>
            <w:color w:val="000000"/>
            <w:sz w:val="25"/>
            <w:szCs w:val="25"/>
            <w:bdr w:val="none" w:sz="0" w:space="0" w:color="auto" w:frame="1"/>
            <w:lang w:val="en-GB"/>
          </w:rPr>
          <w:delText>d</w:delText>
        </w:r>
        <w:r w:rsidRPr="00664B72" w:rsidDel="00A62B14">
          <w:rPr>
            <w:rFonts w:ascii="Arial" w:hAnsi="Arial" w:cs="Arial"/>
            <w:color w:val="000000"/>
            <w:sz w:val="23"/>
            <w:szCs w:val="23"/>
            <w:lang w:val="en-GB"/>
          </w:rPr>
          <w:delText> </w:delText>
        </w:r>
      </w:del>
      <w:del w:id="805" w:author="Srholec Martin" w:date="2019-03-12T12:03:00Z">
        <w:r w:rsidRPr="00664B72" w:rsidDel="00F91483">
          <w:rPr>
            <w:rFonts w:ascii="Arial" w:hAnsi="Arial" w:cs="Arial"/>
            <w:color w:val="000000"/>
            <w:sz w:val="23"/>
            <w:szCs w:val="23"/>
            <w:lang w:val="en-GB"/>
          </w:rPr>
          <w:delText xml:space="preserve">and </w:delText>
        </w:r>
      </w:del>
      <w:del w:id="806" w:author="Srholec Martin" w:date="2019-03-12T13:36:00Z">
        <w:r w:rsidRPr="00664B72" w:rsidDel="00A62B14">
          <w:rPr>
            <w:rFonts w:ascii="Arial" w:hAnsi="Arial" w:cs="Arial"/>
            <w:color w:val="000000"/>
            <w:sz w:val="23"/>
            <w:szCs w:val="23"/>
            <w:lang w:val="en-GB"/>
          </w:rPr>
          <w:delText>year </w:delText>
        </w:r>
        <w:r w:rsidRPr="00664B72" w:rsidDel="00A62B14">
          <w:rPr>
            <w:rStyle w:val="mjx-char"/>
            <w:rFonts w:ascii="MJXc-TeX-math-Iw" w:hAnsi="MJXc-TeX-math-Iw" w:cs="Arial"/>
            <w:color w:val="000000"/>
            <w:sz w:val="25"/>
            <w:szCs w:val="25"/>
            <w:bdr w:val="none" w:sz="0" w:space="0" w:color="auto" w:frame="1"/>
            <w:lang w:val="en-GB"/>
          </w:rPr>
          <w:delText>y</w:delText>
        </w:r>
        <w:r w:rsidRPr="00664B72" w:rsidDel="00A62B14">
          <w:rPr>
            <w:rFonts w:ascii="Arial" w:hAnsi="Arial" w:cs="Arial"/>
            <w:color w:val="000000"/>
            <w:sz w:val="23"/>
            <w:szCs w:val="23"/>
            <w:lang w:val="en-GB"/>
          </w:rPr>
          <w:delText>.</w:delText>
        </w:r>
      </w:del>
    </w:p>
    <w:p w14:paraId="58E0A32B" w14:textId="2DFEB4D1" w:rsidR="001362D0" w:rsidRPr="00664B72" w:rsidDel="00BD656D" w:rsidRDefault="001362D0" w:rsidP="00A62B14">
      <w:pPr>
        <w:rPr>
          <w:del w:id="807" w:author="Srholec Martin" w:date="2019-03-12T12:21:00Z"/>
          <w:rFonts w:ascii="Arial" w:hAnsi="Arial" w:cs="Arial"/>
          <w:color w:val="000000"/>
          <w:sz w:val="23"/>
          <w:szCs w:val="23"/>
          <w:lang w:val="en-GB"/>
        </w:rPr>
        <w:pPrChange w:id="808" w:author="Srholec Martin" w:date="2019-03-12T13:36:00Z">
          <w:pPr>
            <w:pStyle w:val="NormalWeb"/>
            <w:spacing w:before="0" w:after="0"/>
          </w:pPr>
        </w:pPrChange>
      </w:pPr>
      <w:del w:id="809" w:author="Srholec Martin" w:date="2019-03-12T13:36:00Z">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j</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d</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y</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i</w:delText>
        </w:r>
        <w:r w:rsidRPr="00664B72" w:rsidDel="00A62B14">
          <w:rPr>
            <w:rStyle w:val="mjx-char"/>
            <w:rFonts w:ascii="MJXc-TeX-main-Rw" w:hAnsi="MJXc-TeX-main-Rw" w:cs="Arial"/>
            <w:color w:val="000000"/>
            <w:sz w:val="25"/>
            <w:szCs w:val="25"/>
            <w:bdr w:val="none" w:sz="0" w:space="0" w:color="auto" w:frame="1"/>
            <w:lang w:val="en-GB"/>
          </w:rPr>
          <w:delText>(.)</w:delText>
        </w:r>
        <w:r w:rsidRPr="00664B72" w:rsidDel="00A62B14">
          <w:rPr>
            <w:rFonts w:ascii="Arial" w:hAnsi="Arial" w:cs="Arial"/>
            <w:color w:val="000000"/>
            <w:sz w:val="23"/>
            <w:szCs w:val="23"/>
            <w:lang w:val="en-GB"/>
          </w:rPr>
          <w:delText> is the globalization of journal </w:delText>
        </w:r>
        <w:r w:rsidRPr="00664B72" w:rsidDel="00A62B14">
          <w:rPr>
            <w:rStyle w:val="mjx-char"/>
            <w:rFonts w:ascii="MJXc-TeX-math-Iw" w:hAnsi="MJXc-TeX-math-Iw" w:cs="Arial"/>
            <w:color w:val="000000"/>
            <w:sz w:val="25"/>
            <w:szCs w:val="25"/>
            <w:bdr w:val="none" w:sz="0" w:space="0" w:color="auto" w:frame="1"/>
            <w:lang w:val="en-GB"/>
          </w:rPr>
          <w:delText>j</w:delText>
        </w:r>
        <w:r w:rsidRPr="00664B72" w:rsidDel="00A62B14">
          <w:rPr>
            <w:rFonts w:ascii="Arial" w:hAnsi="Arial" w:cs="Arial"/>
            <w:color w:val="000000"/>
            <w:sz w:val="23"/>
            <w:szCs w:val="23"/>
            <w:lang w:val="en-GB"/>
          </w:rPr>
          <w:delText> </w:delText>
        </w:r>
      </w:del>
      <w:del w:id="810" w:author="Srholec Martin" w:date="2019-03-12T12:16:00Z">
        <w:r w:rsidRPr="00664B72" w:rsidDel="00C86E17">
          <w:rPr>
            <w:rFonts w:ascii="Arial" w:hAnsi="Arial" w:cs="Arial"/>
            <w:color w:val="000000"/>
            <w:sz w:val="23"/>
            <w:szCs w:val="23"/>
            <w:lang w:val="en-GB"/>
          </w:rPr>
          <w:delText xml:space="preserve">calculated </w:delText>
        </w:r>
      </w:del>
      <w:del w:id="811" w:author="Srholec Martin" w:date="2019-03-12T12:17:00Z">
        <w:r w:rsidRPr="00664B72" w:rsidDel="00C86E17">
          <w:rPr>
            <w:rFonts w:ascii="Arial" w:hAnsi="Arial" w:cs="Arial"/>
            <w:color w:val="000000"/>
            <w:sz w:val="23"/>
            <w:szCs w:val="23"/>
            <w:lang w:val="en-GB"/>
          </w:rPr>
          <w:delText>by indicator </w:delText>
        </w:r>
      </w:del>
      <w:del w:id="812" w:author="Srholec Martin" w:date="2019-03-12T12:16:00Z">
        <w:r w:rsidRPr="00664B72" w:rsidDel="00C86E17">
          <w:rPr>
            <w:rStyle w:val="mjx-char"/>
            <w:rFonts w:ascii="MJXc-TeX-math-Iw" w:hAnsi="MJXc-TeX-math-Iw" w:cs="Arial"/>
            <w:color w:val="000000"/>
            <w:sz w:val="25"/>
            <w:szCs w:val="25"/>
            <w:bdr w:val="none" w:sz="0" w:space="0" w:color="auto" w:frame="1"/>
            <w:lang w:val="en-GB"/>
          </w:rPr>
          <w:delText>i</w:delText>
        </w:r>
      </w:del>
      <w:del w:id="813" w:author="Srholec Martin" w:date="2019-03-12T13:36:00Z">
        <w:r w:rsidRPr="00664B72" w:rsidDel="00A62B14">
          <w:rPr>
            <w:rFonts w:ascii="Arial" w:hAnsi="Arial" w:cs="Arial"/>
            <w:color w:val="000000"/>
            <w:sz w:val="23"/>
            <w:szCs w:val="23"/>
            <w:lang w:val="en-GB"/>
          </w:rPr>
          <w:delText xml:space="preserve">. </w:delText>
        </w:r>
      </w:del>
      <w:moveFromRangeStart w:id="814" w:author="Srholec Martin" w:date="2019-03-12T11:55:00Z" w:name="move3284142"/>
      <w:moveFrom w:id="815" w:author="Srholec Martin" w:date="2019-03-12T11:55:00Z">
        <w:del w:id="816" w:author="Srholec Martin" w:date="2019-03-12T13:36:00Z">
          <w:r w:rsidRPr="00664B72" w:rsidDel="00A62B14">
            <w:rPr>
              <w:rFonts w:ascii="Arial" w:hAnsi="Arial" w:cs="Arial"/>
              <w:color w:val="000000"/>
              <w:sz w:val="23"/>
              <w:szCs w:val="23"/>
              <w:lang w:val="en-GB"/>
            </w:rPr>
            <w:delText>The individual indicators are described in the indicators section.</w:delText>
          </w:r>
        </w:del>
      </w:moveFrom>
      <w:moveFromRangeEnd w:id="814"/>
    </w:p>
    <w:p w14:paraId="01C1669E" w14:textId="61C8C7EB" w:rsidR="00C86E17" w:rsidRPr="00664B72" w:rsidDel="008B1536" w:rsidRDefault="001362D0" w:rsidP="00A62B14">
      <w:pPr>
        <w:rPr>
          <w:del w:id="817" w:author="Srholec Martin" w:date="2019-03-12T12:25:00Z"/>
          <w:rFonts w:ascii="Arial" w:hAnsi="Arial" w:cs="Arial"/>
          <w:color w:val="000000"/>
          <w:sz w:val="23"/>
          <w:szCs w:val="23"/>
          <w:lang w:val="en-GB"/>
        </w:rPr>
        <w:pPrChange w:id="818" w:author="Srholec Martin" w:date="2019-03-12T13:36:00Z">
          <w:pPr>
            <w:pStyle w:val="NormalWeb"/>
            <w:spacing w:before="0" w:after="0"/>
          </w:pPr>
        </w:pPrChange>
      </w:pPr>
      <w:del w:id="819" w:author="Srholec Martin" w:date="2019-03-12T12:25:00Z">
        <w:r w:rsidRPr="00664B72" w:rsidDel="008B1536">
          <w:rPr>
            <w:rStyle w:val="mjx-char"/>
            <w:rFonts w:ascii="MJXc-TeX-math-Iw" w:hAnsi="MJXc-TeX-math-Iw" w:cs="Arial"/>
            <w:color w:val="000000"/>
            <w:sz w:val="25"/>
            <w:szCs w:val="25"/>
            <w:bdr w:val="none" w:sz="0" w:space="0" w:color="auto" w:frame="1"/>
            <w:lang w:val="en-GB"/>
          </w:rPr>
          <w:delText>C</w:delText>
        </w:r>
        <w:r w:rsidRPr="00664B72" w:rsidDel="008B1536">
          <w:rPr>
            <w:rStyle w:val="mjx-char"/>
            <w:rFonts w:ascii="MJXc-TeX-math-Iw" w:hAnsi="MJXc-TeX-math-Iw" w:cs="Arial"/>
            <w:color w:val="000000"/>
            <w:sz w:val="17"/>
            <w:szCs w:val="17"/>
            <w:bdr w:val="none" w:sz="0" w:space="0" w:color="auto" w:frame="1"/>
            <w:lang w:val="en-GB"/>
          </w:rPr>
          <w:delText>i</w:delText>
        </w:r>
        <w:r w:rsidRPr="00664B72" w:rsidDel="008B1536">
          <w:rPr>
            <w:rStyle w:val="mjx-char"/>
            <w:rFonts w:ascii="MJXc-TeX-main-Rw" w:hAnsi="MJXc-TeX-main-Rw" w:cs="Arial"/>
            <w:color w:val="000000"/>
            <w:sz w:val="25"/>
            <w:szCs w:val="25"/>
            <w:bdr w:val="none" w:sz="0" w:space="0" w:color="auto" w:frame="1"/>
            <w:lang w:val="en-GB"/>
          </w:rPr>
          <w:delText>=1</w:delText>
        </w:r>
        <w:r w:rsidRPr="00664B72" w:rsidDel="008B1536">
          <w:rPr>
            <w:rFonts w:ascii="Arial" w:hAnsi="Arial" w:cs="Arial"/>
            <w:color w:val="000000"/>
            <w:sz w:val="23"/>
            <w:szCs w:val="23"/>
            <w:lang w:val="en-GB"/>
          </w:rPr>
          <w:delText> for maximizing indicators (i.e. the larger the indicator the larger globalization) and </w:delText>
        </w:r>
        <w:r w:rsidRPr="00664B72" w:rsidDel="008B1536">
          <w:rPr>
            <w:rStyle w:val="mjx-char"/>
            <w:rFonts w:ascii="MJXc-TeX-math-Iw" w:hAnsi="MJXc-TeX-math-Iw" w:cs="Arial"/>
            <w:color w:val="000000"/>
            <w:sz w:val="25"/>
            <w:szCs w:val="25"/>
            <w:bdr w:val="none" w:sz="0" w:space="0" w:color="auto" w:frame="1"/>
            <w:lang w:val="en-GB"/>
          </w:rPr>
          <w:delText>C</w:delText>
        </w:r>
        <w:r w:rsidRPr="00664B72" w:rsidDel="008B1536">
          <w:rPr>
            <w:rStyle w:val="mjx-char"/>
            <w:rFonts w:ascii="MJXc-TeX-math-Iw" w:hAnsi="MJXc-TeX-math-Iw" w:cs="Arial"/>
            <w:color w:val="000000"/>
            <w:sz w:val="17"/>
            <w:szCs w:val="17"/>
            <w:bdr w:val="none" w:sz="0" w:space="0" w:color="auto" w:frame="1"/>
            <w:lang w:val="en-GB"/>
          </w:rPr>
          <w:delText>i</w:delText>
        </w:r>
        <w:r w:rsidRPr="00664B72" w:rsidDel="008B1536">
          <w:rPr>
            <w:rStyle w:val="mjx-char"/>
            <w:rFonts w:ascii="MJXc-TeX-main-Rw" w:hAnsi="MJXc-TeX-main-Rw" w:cs="Arial"/>
            <w:color w:val="000000"/>
            <w:sz w:val="25"/>
            <w:szCs w:val="25"/>
            <w:bdr w:val="none" w:sz="0" w:space="0" w:color="auto" w:frame="1"/>
            <w:lang w:val="en-GB"/>
          </w:rPr>
          <w:delText>=−1</w:delText>
        </w:r>
        <w:r w:rsidRPr="00664B72" w:rsidDel="008B1536">
          <w:rPr>
            <w:rFonts w:ascii="Arial" w:hAnsi="Arial" w:cs="Arial"/>
            <w:color w:val="000000"/>
            <w:sz w:val="23"/>
            <w:szCs w:val="23"/>
            <w:lang w:val="en-GB"/>
          </w:rPr>
          <w:delText> for minimizing indicators.</w:delText>
        </w:r>
      </w:del>
    </w:p>
    <w:p w14:paraId="1CD99228" w14:textId="6B01C8DC" w:rsidR="008B1536" w:rsidRPr="00664B72" w:rsidDel="00A62B14" w:rsidRDefault="001362D0" w:rsidP="00A62B14">
      <w:pPr>
        <w:rPr>
          <w:del w:id="820" w:author="Srholec Martin" w:date="2019-03-12T13:36:00Z"/>
          <w:rFonts w:ascii="Arial" w:hAnsi="Arial" w:cs="Arial"/>
          <w:color w:val="000000"/>
          <w:sz w:val="23"/>
          <w:szCs w:val="23"/>
          <w:lang w:val="en-GB"/>
        </w:rPr>
        <w:pPrChange w:id="821" w:author="Srholec Martin" w:date="2019-03-12T13:36:00Z">
          <w:pPr>
            <w:pStyle w:val="NormalWeb"/>
          </w:pPr>
        </w:pPrChange>
      </w:pPr>
      <w:del w:id="822" w:author="Srholec Martin" w:date="2019-03-12T13:36:00Z">
        <w:r w:rsidRPr="00664B72" w:rsidDel="00A62B14">
          <w:rPr>
            <w:rFonts w:ascii="Arial" w:hAnsi="Arial" w:cs="Arial"/>
            <w:color w:val="000000"/>
            <w:sz w:val="23"/>
            <w:szCs w:val="23"/>
            <w:lang w:val="en-GB"/>
          </w:rPr>
          <w:delText xml:space="preserve">Subsequently, the </w:delText>
        </w:r>
      </w:del>
      <w:del w:id="823" w:author="Srholec Martin" w:date="2019-03-12T12:26:00Z">
        <w:r w:rsidRPr="00664B72" w:rsidDel="008B1536">
          <w:rPr>
            <w:rFonts w:ascii="Arial" w:hAnsi="Arial" w:cs="Arial"/>
            <w:color w:val="000000"/>
            <w:sz w:val="23"/>
            <w:szCs w:val="23"/>
            <w:lang w:val="en-GB"/>
          </w:rPr>
          <w:delText xml:space="preserve">globalization </w:delText>
        </w:r>
      </w:del>
      <w:del w:id="824" w:author="Srholec Martin" w:date="2019-03-12T13:36:00Z">
        <w:r w:rsidRPr="00664B72" w:rsidDel="00A62B14">
          <w:rPr>
            <w:rFonts w:ascii="Arial" w:hAnsi="Arial" w:cs="Arial"/>
            <w:color w:val="000000"/>
            <w:sz w:val="23"/>
            <w:szCs w:val="23"/>
            <w:lang w:val="en-GB"/>
          </w:rPr>
          <w:delText xml:space="preserve">was </w:delText>
        </w:r>
      </w:del>
      <w:del w:id="825" w:author="Srholec Martin" w:date="2019-03-12T12:30:00Z">
        <w:r w:rsidRPr="00664B72" w:rsidDel="008B1536">
          <w:rPr>
            <w:rFonts w:ascii="Arial" w:hAnsi="Arial" w:cs="Arial"/>
            <w:color w:val="000000"/>
            <w:sz w:val="23"/>
            <w:szCs w:val="23"/>
            <w:lang w:val="en-GB"/>
          </w:rPr>
          <w:delText>scaled</w:delText>
        </w:r>
      </w:del>
      <w:del w:id="826" w:author="Srholec Martin" w:date="2019-03-12T13:36:00Z">
        <w:r w:rsidRPr="00664B72" w:rsidDel="00A62B14">
          <w:rPr>
            <w:rFonts w:ascii="Arial" w:hAnsi="Arial" w:cs="Arial"/>
            <w:color w:val="000000"/>
            <w:sz w:val="23"/>
            <w:szCs w:val="23"/>
            <w:lang w:val="en-GB"/>
          </w:rPr>
          <w:delText xml:space="preserve"> between 0 and 1</w:delText>
        </w:r>
      </w:del>
      <w:del w:id="827" w:author="Srholec Martin" w:date="2019-03-12T12:26:00Z">
        <w:r w:rsidRPr="00664B72" w:rsidDel="008B1536">
          <w:rPr>
            <w:rFonts w:ascii="Arial" w:hAnsi="Arial" w:cs="Arial"/>
            <w:color w:val="000000"/>
            <w:sz w:val="23"/>
            <w:szCs w:val="23"/>
            <w:lang w:val="en-GB"/>
          </w:rPr>
          <w:delText>:</w:delText>
        </w:r>
      </w:del>
    </w:p>
    <w:p w14:paraId="437CA652" w14:textId="5A639893" w:rsidR="001362D0" w:rsidRPr="00664B72" w:rsidDel="00A62B14" w:rsidRDefault="001362D0" w:rsidP="00A62B14">
      <w:pPr>
        <w:rPr>
          <w:del w:id="828" w:author="Srholec Martin" w:date="2019-03-12T13:36:00Z"/>
          <w:rFonts w:ascii="Arial" w:hAnsi="Arial" w:cs="Arial"/>
          <w:color w:val="000000"/>
          <w:sz w:val="23"/>
          <w:szCs w:val="23"/>
          <w:lang w:val="en-GB"/>
        </w:rPr>
        <w:pPrChange w:id="829" w:author="Srholec Martin" w:date="2019-03-12T13:36:00Z">
          <w:pPr/>
        </w:pPrChange>
      </w:pPr>
      <w:del w:id="830" w:author="Srholec Martin" w:date="2019-03-12T13:36:00Z">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Sc</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d</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y</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i</w:delText>
        </w:r>
        <w:r w:rsidRPr="00664B72" w:rsidDel="00A62B14">
          <w:rPr>
            <w:rStyle w:val="mjx-char"/>
            <w:rFonts w:ascii="MJXc-TeX-main-Rw" w:hAnsi="MJXc-TeX-main-Rw" w:cs="Arial"/>
            <w:color w:val="000000"/>
            <w:sz w:val="25"/>
            <w:szCs w:val="25"/>
            <w:bdr w:val="none" w:sz="0" w:space="0" w:color="auto" w:frame="1"/>
            <w:lang w:val="en-GB"/>
          </w:rPr>
          <w:delText>=</w:delText>
        </w:r>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c</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d</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y</w:delText>
        </w:r>
        <w:r w:rsidRPr="00664B72" w:rsidDel="00A62B14">
          <w:rPr>
            <w:rStyle w:val="mjx-char"/>
            <w:rFonts w:ascii="MJXc-TeX-main-Rw" w:hAnsi="MJXc-TeX-main-Rw" w:cs="Arial"/>
            <w:color w:val="000000"/>
            <w:sz w:val="17"/>
            <w:szCs w:val="17"/>
            <w:bdr w:val="none" w:sz="0" w:space="0" w:color="auto" w:frame="1"/>
            <w:lang w:val="en-GB"/>
          </w:rPr>
          <w:delText>,</w:delText>
        </w:r>
        <w:r w:rsidRPr="00664B72" w:rsidDel="00A62B14">
          <w:rPr>
            <w:rStyle w:val="mjx-char"/>
            <w:rFonts w:ascii="MJXc-TeX-math-Iw" w:hAnsi="MJXc-TeX-math-Iw" w:cs="Arial"/>
            <w:color w:val="000000"/>
            <w:sz w:val="17"/>
            <w:szCs w:val="17"/>
            <w:bdr w:val="none" w:sz="0" w:space="0" w:color="auto" w:frame="1"/>
            <w:lang w:val="en-GB"/>
          </w:rPr>
          <w:delText>i</w:delText>
        </w:r>
        <w:r w:rsidRPr="00664B72" w:rsidDel="00A62B14">
          <w:rPr>
            <w:rStyle w:val="mjx-char"/>
            <w:rFonts w:ascii="MJXc-TeX-main-Rw" w:hAnsi="MJXc-TeX-main-Rw" w:cs="Arial"/>
            <w:color w:val="000000"/>
            <w:sz w:val="25"/>
            <w:szCs w:val="25"/>
            <w:bdr w:val="none" w:sz="0" w:space="0" w:color="auto" w:frame="1"/>
            <w:lang w:val="en-GB"/>
          </w:rPr>
          <w:delText>−</w:delText>
        </w:r>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mini</w:delText>
        </w:r>
        <w:r w:rsidR="00B367D0" w:rsidRPr="00664B72" w:rsidDel="00A62B14">
          <w:rPr>
            <w:rStyle w:val="mjx-char"/>
            <w:rFonts w:ascii="MJXc-TeX-math-Iw" w:hAnsi="MJXc-TeX-math-Iw" w:cs="Arial"/>
            <w:color w:val="000000"/>
            <w:sz w:val="17"/>
            <w:szCs w:val="17"/>
            <w:bdr w:val="none" w:sz="0" w:space="0" w:color="auto" w:frame="1"/>
            <w:lang w:val="en-GB"/>
          </w:rPr>
          <w:delText xml:space="preserve"> </w:delText>
        </w:r>
        <w:r w:rsidR="00347FC3" w:rsidRPr="00664B72" w:rsidDel="00A62B14">
          <w:rPr>
            <w:rStyle w:val="mjx-char"/>
            <w:rFonts w:ascii="MJXc-TeX-math-Iw" w:hAnsi="MJXc-TeX-math-Iw" w:cs="Arial"/>
            <w:color w:val="000000"/>
            <w:sz w:val="17"/>
            <w:szCs w:val="17"/>
            <w:bdr w:val="none" w:sz="0" w:space="0" w:color="auto" w:frame="1"/>
            <w:lang w:val="en-GB"/>
          </w:rPr>
          <w:delText>/</w:delText>
        </w:r>
        <w:r w:rsidR="00B367D0" w:rsidRPr="00664B72" w:rsidDel="00A62B14">
          <w:rPr>
            <w:rStyle w:val="mjx-char"/>
            <w:rFonts w:ascii="MJXc-TeX-math-Iw" w:hAnsi="MJXc-TeX-math-Iw" w:cs="Arial"/>
            <w:color w:val="000000"/>
            <w:sz w:val="17"/>
            <w:szCs w:val="17"/>
            <w:bdr w:val="none" w:sz="0" w:space="0" w:color="auto" w:frame="1"/>
            <w:lang w:val="en-GB"/>
          </w:rPr>
          <w:delText xml:space="preserve"> </w:delText>
        </w:r>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maxi</w:delText>
        </w:r>
        <w:r w:rsidRPr="00664B72" w:rsidDel="00A62B14">
          <w:rPr>
            <w:rStyle w:val="mjx-char"/>
            <w:rFonts w:ascii="MJXc-TeX-main-Rw" w:hAnsi="MJXc-TeX-main-Rw" w:cs="Arial"/>
            <w:color w:val="000000"/>
            <w:sz w:val="25"/>
            <w:szCs w:val="25"/>
            <w:bdr w:val="none" w:sz="0" w:space="0" w:color="auto" w:frame="1"/>
            <w:lang w:val="en-GB"/>
          </w:rPr>
          <w:delText>−</w:delText>
        </w:r>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mini</w:delText>
        </w:r>
      </w:del>
    </w:p>
    <w:p w14:paraId="61D422C8" w14:textId="65D55CE2" w:rsidR="00516238" w:rsidRPr="00664B72" w:rsidDel="00A62B14" w:rsidRDefault="001362D0" w:rsidP="00A62B14">
      <w:pPr>
        <w:rPr>
          <w:del w:id="831" w:author="Srholec Martin" w:date="2019-03-12T13:36:00Z"/>
          <w:rFonts w:ascii="Arial" w:hAnsi="Arial" w:cs="Arial"/>
          <w:color w:val="000000"/>
          <w:sz w:val="23"/>
          <w:szCs w:val="23"/>
          <w:lang w:val="en-GB"/>
        </w:rPr>
        <w:pPrChange w:id="832" w:author="Srholec Martin" w:date="2019-03-12T13:36:00Z">
          <w:pPr>
            <w:pStyle w:val="NormalWeb"/>
            <w:spacing w:before="0" w:after="0"/>
          </w:pPr>
        </w:pPrChange>
      </w:pPr>
      <w:del w:id="833" w:author="Srholec Martin" w:date="2019-03-12T13:36:00Z">
        <w:r w:rsidRPr="00664B72" w:rsidDel="00A62B14">
          <w:rPr>
            <w:rFonts w:ascii="Arial" w:hAnsi="Arial" w:cs="Arial"/>
            <w:color w:val="000000"/>
            <w:sz w:val="23"/>
            <w:szCs w:val="23"/>
            <w:lang w:val="en-GB"/>
          </w:rPr>
          <w:delText>where </w:delText>
        </w:r>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mini</w:delText>
        </w:r>
        <w:r w:rsidR="00B367D0" w:rsidRPr="00664B72" w:rsidDel="00A62B14">
          <w:rPr>
            <w:rStyle w:val="mjx-char"/>
            <w:rFonts w:ascii="MJXc-TeX-math-Iw" w:hAnsi="MJXc-TeX-math-Iw" w:cs="Arial"/>
            <w:color w:val="000000"/>
            <w:sz w:val="17"/>
            <w:szCs w:val="17"/>
            <w:bdr w:val="none" w:sz="0" w:space="0" w:color="auto" w:frame="1"/>
            <w:lang w:val="en-GB"/>
          </w:rPr>
          <w:delText>,i</w:delText>
        </w:r>
        <w:r w:rsidRPr="00664B72" w:rsidDel="00A62B14">
          <w:rPr>
            <w:rFonts w:ascii="Arial" w:hAnsi="Arial" w:cs="Arial"/>
            <w:color w:val="000000"/>
            <w:sz w:val="23"/>
            <w:szCs w:val="23"/>
            <w:lang w:val="en-GB"/>
          </w:rPr>
          <w:delText> and </w:delText>
        </w:r>
        <w:r w:rsidRPr="00664B72" w:rsidDel="00A62B14">
          <w:rPr>
            <w:rStyle w:val="mjx-char"/>
            <w:rFonts w:ascii="MJXc-TeX-math-Iw" w:hAnsi="MJXc-TeX-math-Iw" w:cs="Arial"/>
            <w:color w:val="000000"/>
            <w:sz w:val="25"/>
            <w:szCs w:val="25"/>
            <w:bdr w:val="none" w:sz="0" w:space="0" w:color="auto" w:frame="1"/>
            <w:lang w:val="en-GB"/>
          </w:rPr>
          <w:delText>G</w:delText>
        </w:r>
        <w:r w:rsidRPr="00664B72" w:rsidDel="00A62B14">
          <w:rPr>
            <w:rStyle w:val="mjx-char"/>
            <w:rFonts w:ascii="MJXc-TeX-math-Iw" w:hAnsi="MJXc-TeX-math-Iw" w:cs="Arial"/>
            <w:color w:val="000000"/>
            <w:sz w:val="17"/>
            <w:szCs w:val="17"/>
            <w:bdr w:val="none" w:sz="0" w:space="0" w:color="auto" w:frame="1"/>
            <w:lang w:val="en-GB"/>
          </w:rPr>
          <w:delText>max</w:delText>
        </w:r>
        <w:r w:rsidR="00B367D0" w:rsidRPr="00664B72" w:rsidDel="00A62B14">
          <w:rPr>
            <w:rStyle w:val="mjx-char"/>
            <w:rFonts w:ascii="MJXc-TeX-math-Iw" w:hAnsi="MJXc-TeX-math-Iw" w:cs="Arial"/>
            <w:color w:val="000000"/>
            <w:sz w:val="17"/>
            <w:szCs w:val="17"/>
            <w:bdr w:val="none" w:sz="0" w:space="0" w:color="auto" w:frame="1"/>
            <w:lang w:val="en-GB"/>
          </w:rPr>
          <w:delText>,i</w:delText>
        </w:r>
        <w:r w:rsidRPr="00664B72" w:rsidDel="00A62B14">
          <w:rPr>
            <w:rFonts w:ascii="Arial" w:hAnsi="Arial" w:cs="Arial"/>
            <w:color w:val="000000"/>
            <w:sz w:val="23"/>
            <w:szCs w:val="23"/>
            <w:lang w:val="en-GB"/>
          </w:rPr>
          <w:delText> is minimum and maximum</w:delText>
        </w:r>
      </w:del>
      <w:del w:id="834" w:author="Srholec Martin" w:date="2019-03-12T12:32:00Z">
        <w:r w:rsidRPr="00664B72" w:rsidDel="008B1536">
          <w:rPr>
            <w:rFonts w:ascii="Arial" w:hAnsi="Arial" w:cs="Arial"/>
            <w:color w:val="000000"/>
            <w:sz w:val="23"/>
            <w:szCs w:val="23"/>
            <w:lang w:val="en-GB"/>
          </w:rPr>
          <w:delText xml:space="preserve"> </w:delText>
        </w:r>
      </w:del>
      <w:del w:id="835" w:author="Srholec Martin" w:date="2019-03-12T13:36:00Z">
        <w:r w:rsidRPr="00664B72" w:rsidDel="00A62B14">
          <w:rPr>
            <w:rFonts w:ascii="Arial" w:hAnsi="Arial" w:cs="Arial"/>
            <w:color w:val="000000"/>
            <w:sz w:val="23"/>
            <w:szCs w:val="23"/>
            <w:lang w:val="en-GB"/>
          </w:rPr>
          <w:delText xml:space="preserve">value of </w:delText>
        </w:r>
      </w:del>
      <w:del w:id="836" w:author="Srholec Martin" w:date="2019-03-12T12:31:00Z">
        <w:r w:rsidRPr="00664B72" w:rsidDel="008B1536">
          <w:rPr>
            <w:rFonts w:ascii="Arial" w:hAnsi="Arial" w:cs="Arial"/>
            <w:color w:val="000000"/>
            <w:sz w:val="23"/>
            <w:szCs w:val="23"/>
            <w:lang w:val="en-GB"/>
          </w:rPr>
          <w:delText>an</w:delText>
        </w:r>
      </w:del>
      <w:del w:id="837" w:author="Srholec Martin" w:date="2019-03-12T13:36:00Z">
        <w:r w:rsidRPr="00664B72" w:rsidDel="00A62B14">
          <w:rPr>
            <w:rFonts w:ascii="Arial" w:hAnsi="Arial" w:cs="Arial"/>
            <w:color w:val="000000"/>
            <w:sz w:val="23"/>
            <w:szCs w:val="23"/>
            <w:lang w:val="en-GB"/>
          </w:rPr>
          <w:delText xml:space="preserve"> indicator </w:delText>
        </w:r>
        <w:r w:rsidRPr="00664B72" w:rsidDel="00A62B14">
          <w:rPr>
            <w:rStyle w:val="mjx-char"/>
            <w:rFonts w:ascii="MJXc-TeX-math-Iw" w:hAnsi="MJXc-TeX-math-Iw" w:cs="Arial"/>
            <w:color w:val="000000"/>
            <w:sz w:val="25"/>
            <w:szCs w:val="25"/>
            <w:bdr w:val="none" w:sz="0" w:space="0" w:color="auto" w:frame="1"/>
            <w:lang w:val="en-GB"/>
          </w:rPr>
          <w:delText>i</w:delText>
        </w:r>
        <w:r w:rsidRPr="00664B72" w:rsidDel="00A62B14">
          <w:rPr>
            <w:rFonts w:ascii="Arial" w:hAnsi="Arial" w:cs="Arial"/>
            <w:color w:val="000000"/>
            <w:sz w:val="23"/>
            <w:szCs w:val="23"/>
            <w:lang w:val="en-GB"/>
          </w:rPr>
          <w:delText> across all years, countries and disciplines</w:delText>
        </w:r>
      </w:del>
      <w:del w:id="838" w:author="Srholec Martin" w:date="2019-03-12T12:32:00Z">
        <w:r w:rsidRPr="00664B72" w:rsidDel="008B1536">
          <w:rPr>
            <w:rFonts w:ascii="Arial" w:hAnsi="Arial" w:cs="Arial"/>
            <w:color w:val="000000"/>
            <w:sz w:val="23"/>
            <w:szCs w:val="23"/>
            <w:lang w:val="en-GB"/>
          </w:rPr>
          <w:delText>.</w:delText>
        </w:r>
      </w:del>
    </w:p>
    <w:p w14:paraId="0AC58C19" w14:textId="0873FE56" w:rsidR="00B367D0" w:rsidRPr="00664B72" w:rsidDel="00A62B14" w:rsidRDefault="00B367D0" w:rsidP="00A62B14">
      <w:pPr>
        <w:rPr>
          <w:del w:id="839" w:author="Srholec Martin" w:date="2019-03-12T13:36:00Z"/>
          <w:rFonts w:ascii="Tahoma" w:eastAsia="Times New Roman" w:hAnsi="Tahoma" w:cs="Tahoma"/>
          <w:b/>
          <w:bCs/>
          <w:color w:val="BB133E"/>
          <w:sz w:val="27"/>
          <w:szCs w:val="27"/>
          <w:lang w:val="en-GB" w:eastAsia="cs-CZ"/>
        </w:rPr>
        <w:pPrChange w:id="840" w:author="Srholec Martin" w:date="2019-03-12T13:36:00Z">
          <w:pPr>
            <w:shd w:val="clear" w:color="auto" w:fill="FEFEFE"/>
            <w:spacing w:before="450" w:after="450" w:line="240" w:lineRule="auto"/>
            <w:ind w:left="450" w:right="450"/>
            <w:jc w:val="center"/>
            <w:outlineLvl w:val="2"/>
          </w:pPr>
        </w:pPrChange>
      </w:pPr>
      <w:del w:id="841" w:author="Srholec Martin" w:date="2019-03-12T13:36:00Z">
        <w:r w:rsidRPr="00664B72" w:rsidDel="00A62B14">
          <w:rPr>
            <w:rFonts w:ascii="Tahoma" w:eastAsia="Times New Roman" w:hAnsi="Tahoma" w:cs="Tahoma"/>
            <w:b/>
            <w:bCs/>
            <w:color w:val="BB133E"/>
            <w:sz w:val="27"/>
            <w:szCs w:val="27"/>
            <w:lang w:val="en-GB" w:eastAsia="cs-CZ"/>
          </w:rPr>
          <w:delText>Journals</w:delText>
        </w:r>
      </w:del>
    </w:p>
    <w:p w14:paraId="1F747675" w14:textId="3E83EEF6" w:rsidR="00516238" w:rsidRPr="00664B72" w:rsidDel="00A62B14" w:rsidRDefault="00B367D0" w:rsidP="00A62B14">
      <w:pPr>
        <w:rPr>
          <w:del w:id="842" w:author="Srholec Martin" w:date="2019-03-12T13:36:00Z"/>
          <w:rFonts w:ascii="Arial" w:eastAsia="Times New Roman" w:hAnsi="Arial" w:cs="Arial"/>
          <w:color w:val="000000"/>
          <w:sz w:val="23"/>
          <w:szCs w:val="23"/>
          <w:lang w:val="en-GB" w:eastAsia="cs-CZ"/>
        </w:rPr>
        <w:pPrChange w:id="843" w:author="Srholec Martin" w:date="2019-03-12T13:36:00Z">
          <w:pPr>
            <w:shd w:val="clear" w:color="auto" w:fill="FEFEFE"/>
            <w:spacing w:before="100" w:beforeAutospacing="1" w:after="100" w:afterAutospacing="1" w:line="240" w:lineRule="auto"/>
          </w:pPr>
        </w:pPrChange>
      </w:pPr>
      <w:del w:id="844" w:author="Srholec Martin" w:date="2019-03-12T13:36:00Z">
        <w:r w:rsidRPr="00664B72" w:rsidDel="00A62B14">
          <w:rPr>
            <w:rFonts w:ascii="Arial" w:eastAsia="Times New Roman" w:hAnsi="Arial" w:cs="Arial"/>
            <w:color w:val="000000"/>
            <w:sz w:val="23"/>
            <w:szCs w:val="23"/>
            <w:lang w:val="en-GB" w:eastAsia="cs-CZ"/>
          </w:rPr>
          <w:delText>The Scopus Source List is a source of journals.</w:delText>
        </w:r>
      </w:del>
    </w:p>
    <w:p w14:paraId="2C83C111" w14:textId="3D5978BC" w:rsidR="00516238" w:rsidRPr="00664B72" w:rsidDel="00A62B14" w:rsidRDefault="00B367D0" w:rsidP="00A62B14">
      <w:pPr>
        <w:rPr>
          <w:del w:id="845" w:author="Srholec Martin" w:date="2019-03-12T13:36:00Z"/>
          <w:rFonts w:ascii="Arial" w:eastAsia="Times New Roman" w:hAnsi="Arial" w:cs="Arial"/>
          <w:color w:val="000000"/>
          <w:sz w:val="23"/>
          <w:szCs w:val="23"/>
          <w:lang w:val="en-GB" w:eastAsia="cs-CZ"/>
        </w:rPr>
        <w:pPrChange w:id="846" w:author="Srholec Martin" w:date="2019-03-12T13:36:00Z">
          <w:pPr>
            <w:shd w:val="clear" w:color="auto" w:fill="FEFEFE"/>
            <w:spacing w:before="100" w:beforeAutospacing="1" w:after="100" w:afterAutospacing="1" w:line="240" w:lineRule="auto"/>
          </w:pPr>
        </w:pPrChange>
      </w:pPr>
      <w:del w:id="847" w:author="Srholec Martin" w:date="2019-03-12T13:36:00Z">
        <w:r w:rsidRPr="00664B72" w:rsidDel="00A62B14">
          <w:rPr>
            <w:rFonts w:ascii="Arial" w:eastAsia="Times New Roman" w:hAnsi="Arial" w:cs="Arial"/>
            <w:color w:val="000000"/>
            <w:sz w:val="23"/>
            <w:szCs w:val="23"/>
            <w:lang w:val="en-GB" w:eastAsia="cs-CZ"/>
          </w:rPr>
          <w:delText>Both active and inactive academic journals with ISSN are considered. We downloaded 34 965 ISSNs for each year from 2005 - 2017.</w:delText>
        </w:r>
      </w:del>
    </w:p>
    <w:p w14:paraId="71401C0B" w14:textId="3A2A94F4" w:rsidR="00516238" w:rsidRPr="00664B72" w:rsidDel="00A62B14" w:rsidRDefault="00B367D0" w:rsidP="00A62B14">
      <w:pPr>
        <w:rPr>
          <w:del w:id="848" w:author="Srholec Martin" w:date="2019-03-12T13:36:00Z"/>
          <w:rFonts w:ascii="Arial" w:eastAsia="Times New Roman" w:hAnsi="Arial" w:cs="Arial"/>
          <w:color w:val="000000"/>
          <w:sz w:val="23"/>
          <w:szCs w:val="23"/>
          <w:lang w:val="en-GB" w:eastAsia="cs-CZ"/>
        </w:rPr>
        <w:pPrChange w:id="849" w:author="Srholec Martin" w:date="2019-03-12T13:36:00Z">
          <w:pPr>
            <w:shd w:val="clear" w:color="auto" w:fill="FEFEFE"/>
            <w:spacing w:before="100" w:beforeAutospacing="1" w:after="100" w:afterAutospacing="1" w:line="240" w:lineRule="auto"/>
          </w:pPr>
        </w:pPrChange>
      </w:pPr>
      <w:del w:id="850" w:author="Srholec Martin" w:date="2019-03-12T13:36:00Z">
        <w:r w:rsidRPr="00664B72" w:rsidDel="00A62B14">
          <w:rPr>
            <w:rFonts w:ascii="Arial" w:eastAsia="Times New Roman" w:hAnsi="Arial" w:cs="Arial"/>
            <w:color w:val="000000"/>
            <w:sz w:val="23"/>
            <w:szCs w:val="23"/>
            <w:lang w:val="en-GB" w:eastAsia="cs-CZ"/>
          </w:rPr>
          <w:delText>Only articles, reviews and conference papers are included in this analysis.</w:delText>
        </w:r>
      </w:del>
    </w:p>
    <w:p w14:paraId="3FB3A435" w14:textId="377C38BD" w:rsidR="00516238" w:rsidRPr="00664B72" w:rsidDel="00A62B14" w:rsidRDefault="00B367D0" w:rsidP="00A62B14">
      <w:pPr>
        <w:rPr>
          <w:del w:id="851" w:author="Srholec Martin" w:date="2019-03-12T13:36:00Z"/>
          <w:rFonts w:ascii="Arial" w:eastAsia="Times New Roman" w:hAnsi="Arial" w:cs="Arial"/>
          <w:color w:val="000000"/>
          <w:sz w:val="23"/>
          <w:szCs w:val="23"/>
          <w:lang w:val="en-GB" w:eastAsia="cs-CZ"/>
        </w:rPr>
        <w:pPrChange w:id="852" w:author="Srholec Martin" w:date="2019-03-12T13:36:00Z">
          <w:pPr>
            <w:shd w:val="clear" w:color="auto" w:fill="FEFEFE"/>
            <w:spacing w:before="100" w:beforeAutospacing="1" w:after="100" w:afterAutospacing="1" w:line="240" w:lineRule="auto"/>
          </w:pPr>
        </w:pPrChange>
      </w:pPr>
      <w:del w:id="853" w:author="Srholec Martin" w:date="2019-03-12T13:36:00Z">
        <w:r w:rsidRPr="00664B72" w:rsidDel="00A62B14">
          <w:rPr>
            <w:rFonts w:ascii="Arial" w:eastAsia="Times New Roman" w:hAnsi="Arial" w:cs="Arial"/>
            <w:color w:val="000000"/>
            <w:sz w:val="23"/>
            <w:szCs w:val="23"/>
            <w:lang w:val="en-GB" w:eastAsia="cs-CZ"/>
          </w:rPr>
          <w:delText>The following Scopus API request was used to download the data in August 2018:</w:delText>
        </w:r>
      </w:del>
    </w:p>
    <w:p w14:paraId="09B47850" w14:textId="1627AB3F" w:rsidR="00516238" w:rsidRPr="00664B72" w:rsidDel="00A62B14" w:rsidRDefault="00B367D0" w:rsidP="00A62B14">
      <w:pPr>
        <w:rPr>
          <w:del w:id="854" w:author="Srholec Martin" w:date="2019-03-12T13:36:00Z"/>
          <w:rFonts w:ascii="Arial" w:eastAsia="Times New Roman" w:hAnsi="Arial" w:cs="Arial"/>
          <w:color w:val="000000"/>
          <w:sz w:val="20"/>
          <w:szCs w:val="20"/>
          <w:lang w:val="en-GB" w:eastAsia="cs-CZ"/>
        </w:rPr>
        <w:pPrChange w:id="855" w:author="Srholec Martin" w:date="2019-03-12T13:36:00Z">
          <w:pPr>
            <w:shd w:val="clear" w:color="auto" w:fill="DDDDDD"/>
            <w:spacing w:after="100" w:line="240" w:lineRule="auto"/>
          </w:pPr>
        </w:pPrChange>
      </w:pPr>
      <w:del w:id="856" w:author="Srholec Martin" w:date="2019-03-12T13:36:00Z">
        <w:r w:rsidRPr="00664B72" w:rsidDel="00A62B14">
          <w:rPr>
            <w:rFonts w:ascii="Arial" w:eastAsia="Times New Roman" w:hAnsi="Arial" w:cs="Arial"/>
            <w:color w:val="000000"/>
            <w:sz w:val="20"/>
            <w:szCs w:val="20"/>
            <w:lang w:val="en-GB" w:eastAsia="cs-CZ"/>
          </w:rPr>
          <w:delText>ISSN(AAAA-BBBB) AND DOCTYPE(AR OR RE OR CP) AND PUBYEAR = YYYY</w:delText>
        </w:r>
      </w:del>
    </w:p>
    <w:p w14:paraId="51FC17D8" w14:textId="56C70432" w:rsidR="00516238" w:rsidRPr="00664B72" w:rsidDel="00A62B14" w:rsidRDefault="00B367D0" w:rsidP="00A62B14">
      <w:pPr>
        <w:rPr>
          <w:del w:id="857" w:author="Srholec Martin" w:date="2019-03-12T13:36:00Z"/>
          <w:rFonts w:ascii="Arial" w:eastAsia="Times New Roman" w:hAnsi="Arial" w:cs="Arial"/>
          <w:color w:val="000000"/>
          <w:sz w:val="23"/>
          <w:szCs w:val="23"/>
          <w:lang w:val="en-GB" w:eastAsia="cs-CZ"/>
        </w:rPr>
        <w:pPrChange w:id="858" w:author="Srholec Martin" w:date="2019-03-12T13:36:00Z">
          <w:pPr>
            <w:shd w:val="clear" w:color="auto" w:fill="FEFEFE"/>
            <w:spacing w:before="100" w:beforeAutospacing="1" w:after="100" w:afterAutospacing="1" w:line="240" w:lineRule="auto"/>
          </w:pPr>
        </w:pPrChange>
      </w:pPr>
      <w:del w:id="859" w:author="Srholec Martin" w:date="2019-03-12T13:36:00Z">
        <w:r w:rsidRPr="00664B72" w:rsidDel="00A62B14">
          <w:rPr>
            <w:rFonts w:ascii="Arial" w:eastAsia="Times New Roman" w:hAnsi="Arial" w:cs="Arial"/>
            <w:color w:val="000000"/>
            <w:sz w:val="23"/>
            <w:szCs w:val="23"/>
            <w:lang w:val="en-GB" w:eastAsia="cs-CZ"/>
          </w:rPr>
          <w:delText>where </w:delText>
        </w:r>
        <w:r w:rsidRPr="00664B72" w:rsidDel="00A62B14">
          <w:rPr>
            <w:rFonts w:ascii="Arial" w:eastAsia="Times New Roman" w:hAnsi="Arial" w:cs="Arial"/>
            <w:i/>
            <w:iCs/>
            <w:color w:val="000000"/>
            <w:sz w:val="23"/>
            <w:szCs w:val="23"/>
            <w:lang w:val="en-GB" w:eastAsia="cs-CZ"/>
          </w:rPr>
          <w:delText>AAAA-BBBB</w:delText>
        </w:r>
        <w:r w:rsidRPr="00664B72" w:rsidDel="00A62B14">
          <w:rPr>
            <w:rFonts w:ascii="Arial" w:eastAsia="Times New Roman" w:hAnsi="Arial" w:cs="Arial"/>
            <w:color w:val="000000"/>
            <w:sz w:val="23"/>
            <w:szCs w:val="23"/>
            <w:lang w:val="en-GB" w:eastAsia="cs-CZ"/>
          </w:rPr>
          <w:delText> is the journal's ISSN and </w:delText>
        </w:r>
        <w:r w:rsidRPr="00664B72" w:rsidDel="00A62B14">
          <w:rPr>
            <w:rFonts w:ascii="Arial" w:eastAsia="Times New Roman" w:hAnsi="Arial" w:cs="Arial"/>
            <w:i/>
            <w:iCs/>
            <w:color w:val="000000"/>
            <w:sz w:val="23"/>
            <w:szCs w:val="23"/>
            <w:lang w:val="en-GB" w:eastAsia="cs-CZ"/>
          </w:rPr>
          <w:delText>YYYY</w:delText>
        </w:r>
        <w:r w:rsidRPr="00664B72" w:rsidDel="00A62B14">
          <w:rPr>
            <w:rFonts w:ascii="Arial" w:eastAsia="Times New Roman" w:hAnsi="Arial" w:cs="Arial"/>
            <w:color w:val="000000"/>
            <w:sz w:val="23"/>
            <w:szCs w:val="23"/>
            <w:lang w:val="en-GB" w:eastAsia="cs-CZ"/>
          </w:rPr>
          <w:delText> is the year.</w:delText>
        </w:r>
      </w:del>
    </w:p>
    <w:p w14:paraId="019322D5" w14:textId="06B945DF" w:rsidR="00B367D0" w:rsidRPr="00664B72" w:rsidDel="00A62B14" w:rsidRDefault="00B367D0" w:rsidP="00A62B14">
      <w:pPr>
        <w:rPr>
          <w:del w:id="860" w:author="Srholec Martin" w:date="2019-03-12T13:36:00Z"/>
          <w:rFonts w:ascii="Tahoma" w:hAnsi="Tahoma" w:cs="Tahoma"/>
          <w:color w:val="BB133E"/>
          <w:lang w:val="en-GB"/>
        </w:rPr>
        <w:pPrChange w:id="861" w:author="Srholec Martin" w:date="2019-03-12T13:36:00Z">
          <w:pPr>
            <w:pStyle w:val="Heading3"/>
            <w:shd w:val="clear" w:color="auto" w:fill="FEFEFE"/>
            <w:spacing w:before="450" w:beforeAutospacing="0" w:after="450" w:afterAutospacing="0"/>
            <w:ind w:left="450" w:right="450"/>
            <w:jc w:val="center"/>
          </w:pPr>
        </w:pPrChange>
      </w:pPr>
      <w:del w:id="862" w:author="Srholec Martin" w:date="2019-03-12T13:36:00Z">
        <w:r w:rsidRPr="00664B72" w:rsidDel="00A62B14">
          <w:rPr>
            <w:rFonts w:ascii="Tahoma" w:hAnsi="Tahoma" w:cs="Tahoma"/>
            <w:color w:val="BB133E"/>
            <w:lang w:val="en-GB"/>
          </w:rPr>
          <w:delText>Scopus Database</w:delText>
        </w:r>
      </w:del>
    </w:p>
    <w:p w14:paraId="3B1BA60B" w14:textId="477BE679" w:rsidR="00516238" w:rsidRPr="00664B72" w:rsidDel="00A62B14" w:rsidRDefault="008D5457" w:rsidP="00A62B14">
      <w:pPr>
        <w:rPr>
          <w:del w:id="863" w:author="Srholec Martin" w:date="2019-03-12T13:36:00Z"/>
          <w:rFonts w:ascii="Arial" w:hAnsi="Arial" w:cs="Arial"/>
          <w:color w:val="000000"/>
          <w:sz w:val="23"/>
          <w:szCs w:val="23"/>
          <w:lang w:val="en-GB"/>
        </w:rPr>
        <w:pPrChange w:id="864" w:author="Srholec Martin" w:date="2019-03-12T13:36:00Z">
          <w:pPr>
            <w:pStyle w:val="NormalWeb"/>
            <w:shd w:val="clear" w:color="auto" w:fill="FEFEFE"/>
          </w:pPr>
        </w:pPrChange>
      </w:pPr>
      <w:del w:id="865" w:author="Srholec Martin" w:date="2019-03-12T13:36:00Z">
        <w:r w:rsidRPr="00D80F51" w:rsidDel="00A62B14">
          <w:rPr>
            <w:rStyle w:val="Hyperlink"/>
            <w:rFonts w:ascii="Arial" w:eastAsiaTheme="majorEastAsia" w:hAnsi="Arial" w:cs="Arial"/>
            <w:sz w:val="23"/>
            <w:szCs w:val="23"/>
            <w:lang w:val="en-GB"/>
          </w:rPr>
          <w:fldChar w:fldCharType="begin"/>
        </w:r>
        <w:r w:rsidRPr="00664B72" w:rsidDel="00A62B14">
          <w:rPr>
            <w:rStyle w:val="Hyperlink"/>
            <w:rFonts w:ascii="Arial" w:eastAsiaTheme="majorEastAsia" w:hAnsi="Arial" w:cs="Arial"/>
            <w:sz w:val="23"/>
            <w:szCs w:val="23"/>
            <w:lang w:val="en-GB"/>
          </w:rPr>
          <w:delInstrText xml:space="preserve"> HYPERLINK "https://www.scopus.com/search/form.uri?display=basic" \t "_blank" </w:delInstrText>
        </w:r>
        <w:r w:rsidRPr="00D80F51" w:rsidDel="00A62B14">
          <w:rPr>
            <w:rStyle w:val="Hyperlink"/>
            <w:rFonts w:ascii="Arial" w:eastAsiaTheme="majorEastAsia" w:hAnsi="Arial" w:cs="Arial"/>
            <w:sz w:val="23"/>
            <w:szCs w:val="23"/>
            <w:lang w:val="en-GB"/>
            <w:rPrChange w:id="866" w:author="Srholec Martin" w:date="2019-03-11T13:39:00Z">
              <w:rPr>
                <w:rStyle w:val="Hyperlink"/>
                <w:rFonts w:ascii="Arial" w:eastAsiaTheme="majorEastAsia" w:hAnsi="Arial" w:cs="Arial"/>
                <w:sz w:val="23"/>
                <w:szCs w:val="23"/>
                <w:lang w:val="en-GB"/>
              </w:rPr>
            </w:rPrChange>
          </w:rPr>
          <w:fldChar w:fldCharType="separate"/>
        </w:r>
        <w:r w:rsidR="00B367D0" w:rsidRPr="00D80F51" w:rsidDel="00A62B14">
          <w:rPr>
            <w:rStyle w:val="Hyperlink"/>
            <w:rFonts w:ascii="Arial" w:eastAsiaTheme="majorEastAsia" w:hAnsi="Arial" w:cs="Arial"/>
            <w:sz w:val="23"/>
            <w:szCs w:val="23"/>
            <w:lang w:val="en-GB"/>
          </w:rPr>
          <w:delText>Scopus</w:delText>
        </w:r>
        <w:r w:rsidRPr="00D80F51" w:rsidDel="00A62B14">
          <w:rPr>
            <w:rStyle w:val="Hyperlink"/>
            <w:rFonts w:ascii="Arial" w:eastAsiaTheme="majorEastAsia" w:hAnsi="Arial" w:cs="Arial"/>
            <w:sz w:val="23"/>
            <w:szCs w:val="23"/>
            <w:lang w:val="en-GB"/>
          </w:rPr>
          <w:fldChar w:fldCharType="end"/>
        </w:r>
        <w:r w:rsidR="00B367D0" w:rsidRPr="00D80F51" w:rsidDel="00A62B14">
          <w:rPr>
            <w:rFonts w:ascii="Arial" w:hAnsi="Arial" w:cs="Arial"/>
            <w:color w:val="000000"/>
            <w:sz w:val="23"/>
            <w:szCs w:val="23"/>
            <w:lang w:val="en-GB"/>
          </w:rPr>
          <w:delText> is a well-known citation database of peer-reviewed literature, managed by </w:delText>
        </w:r>
        <w:r w:rsidRPr="00D80F51" w:rsidDel="00A62B14">
          <w:rPr>
            <w:rStyle w:val="Hyperlink"/>
            <w:rFonts w:ascii="Arial" w:eastAsiaTheme="majorEastAsia" w:hAnsi="Arial" w:cs="Arial"/>
            <w:sz w:val="23"/>
            <w:szCs w:val="23"/>
            <w:lang w:val="en-GB"/>
          </w:rPr>
          <w:fldChar w:fldCharType="begin"/>
        </w:r>
        <w:r w:rsidRPr="00664B72" w:rsidDel="00A62B14">
          <w:rPr>
            <w:rStyle w:val="Hyperlink"/>
            <w:rFonts w:ascii="Arial" w:eastAsiaTheme="majorEastAsia" w:hAnsi="Arial" w:cs="Arial"/>
            <w:sz w:val="23"/>
            <w:szCs w:val="23"/>
            <w:lang w:val="en-GB"/>
          </w:rPr>
          <w:delInstrText xml:space="preserve"> HYPERLINK "https://www.elsevier.com/" \t "_blank" </w:delInstrText>
        </w:r>
        <w:r w:rsidRPr="00D80F51" w:rsidDel="00A62B14">
          <w:rPr>
            <w:rStyle w:val="Hyperlink"/>
            <w:rFonts w:ascii="Arial" w:eastAsiaTheme="majorEastAsia" w:hAnsi="Arial" w:cs="Arial"/>
            <w:sz w:val="23"/>
            <w:szCs w:val="23"/>
            <w:lang w:val="en-GB"/>
            <w:rPrChange w:id="867" w:author="Srholec Martin" w:date="2019-03-11T13:39:00Z">
              <w:rPr>
                <w:rStyle w:val="Hyperlink"/>
                <w:rFonts w:ascii="Arial" w:eastAsiaTheme="majorEastAsia" w:hAnsi="Arial" w:cs="Arial"/>
                <w:sz w:val="23"/>
                <w:szCs w:val="23"/>
                <w:lang w:val="en-GB"/>
              </w:rPr>
            </w:rPrChange>
          </w:rPr>
          <w:fldChar w:fldCharType="separate"/>
        </w:r>
        <w:r w:rsidR="00B367D0" w:rsidRPr="00D80F51" w:rsidDel="00A62B14">
          <w:rPr>
            <w:rStyle w:val="Hyperlink"/>
            <w:rFonts w:ascii="Arial" w:eastAsiaTheme="majorEastAsia" w:hAnsi="Arial" w:cs="Arial"/>
            <w:sz w:val="23"/>
            <w:szCs w:val="23"/>
            <w:lang w:val="en-GB"/>
          </w:rPr>
          <w:delText>Elsevier</w:delText>
        </w:r>
        <w:r w:rsidRPr="00D80F51" w:rsidDel="00A62B14">
          <w:rPr>
            <w:rStyle w:val="Hyperlink"/>
            <w:rFonts w:ascii="Arial" w:eastAsiaTheme="majorEastAsia" w:hAnsi="Arial" w:cs="Arial"/>
            <w:sz w:val="23"/>
            <w:szCs w:val="23"/>
            <w:lang w:val="en-GB"/>
          </w:rPr>
          <w:fldChar w:fldCharType="end"/>
        </w:r>
        <w:r w:rsidR="00B367D0" w:rsidRPr="00D80F51" w:rsidDel="00A62B14">
          <w:rPr>
            <w:rFonts w:ascii="Arial" w:hAnsi="Arial" w:cs="Arial"/>
            <w:color w:val="000000"/>
            <w:sz w:val="23"/>
            <w:szCs w:val="23"/>
            <w:lang w:val="en-GB"/>
          </w:rPr>
          <w:delText>. Together with Web of Science, it is considered a standard bibliometric database. Researchers tend to publish primarily in journals indexed in one of these databases.</w:delText>
        </w:r>
      </w:del>
    </w:p>
    <w:p w14:paraId="416649BC" w14:textId="0A40FB0A" w:rsidR="00516238" w:rsidRPr="00664B72" w:rsidDel="00A62B14" w:rsidRDefault="00B367D0" w:rsidP="00A62B14">
      <w:pPr>
        <w:rPr>
          <w:del w:id="868" w:author="Srholec Martin" w:date="2019-03-12T13:36:00Z"/>
          <w:rFonts w:ascii="Arial" w:hAnsi="Arial" w:cs="Arial"/>
          <w:color w:val="000000"/>
          <w:sz w:val="23"/>
          <w:szCs w:val="23"/>
          <w:lang w:val="en-GB"/>
        </w:rPr>
        <w:pPrChange w:id="869" w:author="Srholec Martin" w:date="2019-03-12T13:36:00Z">
          <w:pPr>
            <w:pStyle w:val="NormalWeb"/>
            <w:shd w:val="clear" w:color="auto" w:fill="FEFEFE"/>
          </w:pPr>
        </w:pPrChange>
      </w:pPr>
      <w:del w:id="870" w:author="Srholec Martin" w:date="2019-03-12T13:36:00Z">
        <w:r w:rsidRPr="00664B72" w:rsidDel="00A62B14">
          <w:rPr>
            <w:rFonts w:ascii="Arial" w:hAnsi="Arial" w:cs="Arial"/>
            <w:color w:val="000000"/>
            <w:sz w:val="23"/>
            <w:szCs w:val="23"/>
            <w:lang w:val="en-GB"/>
          </w:rPr>
          <w:delText>In comparison with Web of Science, the Scopus database is less selective (see Mongeon and Paul-Hus 2016) Thus, the Scopus indexation is more benevolent than Web of Science and is likely to contain more locally oriented research.</w:delText>
        </w:r>
      </w:del>
    </w:p>
    <w:p w14:paraId="17A9FA81" w14:textId="219ED375" w:rsidR="00B367D0" w:rsidRPr="00664B72" w:rsidDel="00A62B14" w:rsidRDefault="00B367D0" w:rsidP="00A62B14">
      <w:pPr>
        <w:rPr>
          <w:del w:id="871" w:author="Srholec Martin" w:date="2019-03-12T13:36:00Z"/>
          <w:rFonts w:ascii="Arial" w:hAnsi="Arial" w:cs="Arial"/>
          <w:color w:val="000000"/>
          <w:sz w:val="23"/>
          <w:szCs w:val="23"/>
          <w:lang w:val="en-GB"/>
        </w:rPr>
        <w:pPrChange w:id="872" w:author="Srholec Martin" w:date="2019-03-12T13:36:00Z">
          <w:pPr>
            <w:pStyle w:val="NormalWeb"/>
            <w:shd w:val="clear" w:color="auto" w:fill="FEFEFE"/>
          </w:pPr>
        </w:pPrChange>
      </w:pPr>
      <w:del w:id="873" w:author="Srholec Martin" w:date="2019-03-12T13:36:00Z">
        <w:r w:rsidRPr="00664B72" w:rsidDel="00A62B14">
          <w:rPr>
            <w:rFonts w:ascii="Arial" w:hAnsi="Arial" w:cs="Arial"/>
            <w:color w:val="000000"/>
            <w:sz w:val="23"/>
            <w:szCs w:val="23"/>
            <w:lang w:val="en-GB"/>
          </w:rPr>
          <w:delText>Scopus is major source of data for this study:</w:delText>
        </w:r>
      </w:del>
    </w:p>
    <w:p w14:paraId="6EFBD312" w14:textId="0981054B" w:rsidR="00B367D0" w:rsidRPr="00664B72" w:rsidDel="00A62B14" w:rsidRDefault="00B367D0" w:rsidP="00A62B14">
      <w:pPr>
        <w:rPr>
          <w:del w:id="874" w:author="Srholec Martin" w:date="2019-03-12T13:36:00Z"/>
          <w:rFonts w:ascii="Arial" w:hAnsi="Arial" w:cs="Arial"/>
          <w:color w:val="000000"/>
          <w:sz w:val="23"/>
          <w:szCs w:val="23"/>
          <w:lang w:val="en-GB"/>
        </w:rPr>
        <w:pPrChange w:id="875" w:author="Srholec Martin" w:date="2019-03-12T13:36:00Z">
          <w:pPr>
            <w:numPr>
              <w:numId w:val="1"/>
            </w:numPr>
            <w:shd w:val="clear" w:color="auto" w:fill="FEFEFE"/>
            <w:tabs>
              <w:tab w:val="num" w:pos="720"/>
            </w:tabs>
            <w:spacing w:before="100" w:beforeAutospacing="1" w:after="100" w:afterAutospacing="1" w:line="240" w:lineRule="auto"/>
            <w:ind w:left="720" w:hanging="360"/>
          </w:pPr>
        </w:pPrChange>
      </w:pPr>
      <w:del w:id="876" w:author="Srholec Martin" w:date="2019-03-12T13:36:00Z">
        <w:r w:rsidRPr="00664B72" w:rsidDel="00A62B14">
          <w:rPr>
            <w:rFonts w:ascii="Arial" w:hAnsi="Arial" w:cs="Arial"/>
            <w:color w:val="000000"/>
            <w:sz w:val="23"/>
            <w:szCs w:val="23"/>
            <w:lang w:val="en-GB"/>
          </w:rPr>
          <w:delText>The list of analyzed journals is taken from Scopus Source List (May 2018), regularly updated document published by Scopus containing the list of Scopus-indexed journals.</w:delText>
        </w:r>
      </w:del>
    </w:p>
    <w:p w14:paraId="4DDD39D2" w14:textId="3EC9F517" w:rsidR="00B367D0" w:rsidRPr="00664B72" w:rsidDel="00A62B14" w:rsidRDefault="00B367D0" w:rsidP="00A62B14">
      <w:pPr>
        <w:rPr>
          <w:del w:id="877" w:author="Srholec Martin" w:date="2019-03-12T13:36:00Z"/>
          <w:rFonts w:ascii="Arial" w:hAnsi="Arial" w:cs="Arial"/>
          <w:color w:val="000000"/>
          <w:sz w:val="23"/>
          <w:szCs w:val="23"/>
          <w:lang w:val="en-GB"/>
        </w:rPr>
        <w:pPrChange w:id="878" w:author="Srholec Martin" w:date="2019-03-12T13:36:00Z">
          <w:pPr>
            <w:numPr>
              <w:numId w:val="1"/>
            </w:numPr>
            <w:shd w:val="clear" w:color="auto" w:fill="FEFEFE"/>
            <w:tabs>
              <w:tab w:val="num" w:pos="720"/>
            </w:tabs>
            <w:spacing w:before="100" w:beforeAutospacing="1" w:after="100" w:afterAutospacing="1" w:line="240" w:lineRule="auto"/>
            <w:ind w:left="720" w:hanging="360"/>
          </w:pPr>
        </w:pPrChange>
      </w:pPr>
      <w:del w:id="879" w:author="Srholec Martin" w:date="2019-03-12T13:36:00Z">
        <w:r w:rsidRPr="00664B72" w:rsidDel="00A62B14">
          <w:rPr>
            <w:rFonts w:ascii="Arial" w:hAnsi="Arial" w:cs="Arial"/>
            <w:color w:val="000000"/>
            <w:sz w:val="23"/>
            <w:szCs w:val="23"/>
            <w:lang w:val="en-GB"/>
          </w:rPr>
          <w:delText>Also the journals subject classification is from the Scopus Source List.</w:delText>
        </w:r>
      </w:del>
    </w:p>
    <w:p w14:paraId="3FB886E2" w14:textId="12E40D0F" w:rsidR="00516238" w:rsidRPr="00664B72" w:rsidDel="00A62B14" w:rsidRDefault="00B367D0" w:rsidP="00A62B14">
      <w:pPr>
        <w:rPr>
          <w:del w:id="880" w:author="Srholec Martin" w:date="2019-03-12T13:36:00Z"/>
          <w:rFonts w:ascii="Arial" w:hAnsi="Arial" w:cs="Arial"/>
          <w:color w:val="000000"/>
          <w:sz w:val="23"/>
          <w:szCs w:val="23"/>
          <w:lang w:val="en-GB"/>
        </w:rPr>
        <w:pPrChange w:id="881" w:author="Srholec Martin" w:date="2019-03-12T13:36:00Z">
          <w:pPr>
            <w:numPr>
              <w:numId w:val="1"/>
            </w:numPr>
            <w:shd w:val="clear" w:color="auto" w:fill="FEFEFE"/>
            <w:tabs>
              <w:tab w:val="num" w:pos="720"/>
            </w:tabs>
            <w:spacing w:before="100" w:beforeAutospacing="1" w:after="100" w:afterAutospacing="1" w:line="240" w:lineRule="auto"/>
            <w:ind w:left="720" w:hanging="360"/>
          </w:pPr>
        </w:pPrChange>
      </w:pPr>
      <w:del w:id="882" w:author="Srholec Martin" w:date="2019-03-12T13:36:00Z">
        <w:r w:rsidRPr="00664B72" w:rsidDel="00A62B14">
          <w:rPr>
            <w:rFonts w:ascii="Arial" w:hAnsi="Arial" w:cs="Arial"/>
            <w:color w:val="000000"/>
            <w:sz w:val="23"/>
            <w:szCs w:val="23"/>
            <w:lang w:val="en-GB"/>
          </w:rPr>
          <w:delText>The journal's characteristics is downloaded directly from the Scopus API. See journals</w:delText>
        </w:r>
        <w:r w:rsidR="00347FC3" w:rsidRPr="00664B72" w:rsidDel="00A62B14">
          <w:rPr>
            <w:rFonts w:ascii="Arial" w:hAnsi="Arial" w:cs="Arial"/>
            <w:color w:val="000000"/>
            <w:sz w:val="23"/>
            <w:szCs w:val="23"/>
            <w:lang w:val="en-GB"/>
          </w:rPr>
          <w:delText xml:space="preserve"> </w:delText>
        </w:r>
        <w:r w:rsidRPr="00664B72" w:rsidDel="00A62B14">
          <w:rPr>
            <w:rFonts w:ascii="Arial" w:hAnsi="Arial" w:cs="Arial"/>
            <w:color w:val="000000"/>
            <w:sz w:val="23"/>
            <w:szCs w:val="23"/>
            <w:lang w:val="en-GB"/>
          </w:rPr>
          <w:delText>description.</w:delText>
        </w:r>
      </w:del>
    </w:p>
    <w:p w14:paraId="0D79F381" w14:textId="0FBB178C" w:rsidR="00B367D0" w:rsidRPr="00664B72" w:rsidDel="00A62B14" w:rsidRDefault="00B367D0" w:rsidP="00A62B14">
      <w:pPr>
        <w:rPr>
          <w:del w:id="883" w:author="Srholec Martin" w:date="2019-03-12T13:36:00Z"/>
          <w:rFonts w:ascii="Tahoma" w:eastAsia="Times New Roman" w:hAnsi="Tahoma" w:cs="Tahoma"/>
          <w:b/>
          <w:bCs/>
          <w:color w:val="BB133E"/>
          <w:sz w:val="27"/>
          <w:szCs w:val="27"/>
          <w:lang w:val="en-GB" w:eastAsia="cs-CZ"/>
        </w:rPr>
        <w:pPrChange w:id="884" w:author="Srholec Martin" w:date="2019-03-12T13:36:00Z">
          <w:pPr>
            <w:pStyle w:val="ListParagraph"/>
            <w:numPr>
              <w:numId w:val="1"/>
            </w:numPr>
            <w:shd w:val="clear" w:color="auto" w:fill="FEFEFE"/>
            <w:tabs>
              <w:tab w:val="num" w:pos="720"/>
            </w:tabs>
            <w:spacing w:before="450" w:after="450" w:line="240" w:lineRule="auto"/>
            <w:ind w:right="450" w:hanging="360"/>
            <w:jc w:val="center"/>
            <w:outlineLvl w:val="2"/>
          </w:pPr>
        </w:pPrChange>
      </w:pPr>
      <w:del w:id="885" w:author="Srholec Martin" w:date="2019-03-12T13:36:00Z">
        <w:r w:rsidRPr="00664B72" w:rsidDel="00A62B14">
          <w:rPr>
            <w:rFonts w:ascii="Tahoma" w:eastAsia="Times New Roman" w:hAnsi="Tahoma" w:cs="Tahoma"/>
            <w:b/>
            <w:bCs/>
            <w:color w:val="BB133E"/>
            <w:sz w:val="27"/>
            <w:szCs w:val="27"/>
            <w:lang w:val="en-GB" w:eastAsia="cs-CZ"/>
          </w:rPr>
          <w:delText>Local Journals in Scopus</w:delText>
        </w:r>
      </w:del>
    </w:p>
    <w:p w14:paraId="1A7F5FD3" w14:textId="6E102794" w:rsidR="00B367D0" w:rsidRPr="00664B72" w:rsidDel="00A62B14" w:rsidRDefault="00B367D0" w:rsidP="00A62B14">
      <w:pPr>
        <w:rPr>
          <w:del w:id="886" w:author="Srholec Martin" w:date="2019-03-12T13:36:00Z"/>
          <w:rFonts w:ascii="Arial" w:eastAsia="Times New Roman" w:hAnsi="Arial" w:cs="Arial"/>
          <w:color w:val="000000"/>
          <w:sz w:val="23"/>
          <w:szCs w:val="23"/>
          <w:lang w:val="en-GB" w:eastAsia="cs-CZ"/>
        </w:rPr>
        <w:pPrChange w:id="887" w:author="Srholec Martin" w:date="2019-03-12T13:36:00Z">
          <w:pPr>
            <w:pStyle w:val="ListParagraph"/>
            <w:numPr>
              <w:numId w:val="1"/>
            </w:numPr>
            <w:shd w:val="clear" w:color="auto" w:fill="FEFEFE"/>
            <w:tabs>
              <w:tab w:val="num" w:pos="720"/>
            </w:tabs>
            <w:spacing w:before="100" w:beforeAutospacing="1" w:after="100" w:afterAutospacing="1" w:line="240" w:lineRule="auto"/>
            <w:ind w:hanging="360"/>
          </w:pPr>
        </w:pPrChange>
      </w:pPr>
      <w:del w:id="888" w:author="Srholec Martin" w:date="2019-03-12T13:36:00Z">
        <w:r w:rsidRPr="00664B72" w:rsidDel="00A62B14">
          <w:rPr>
            <w:rFonts w:ascii="Arial" w:eastAsia="Times New Roman" w:hAnsi="Arial" w:cs="Arial"/>
            <w:color w:val="000000"/>
            <w:sz w:val="23"/>
            <w:szCs w:val="23"/>
            <w:lang w:val="en-GB" w:eastAsia="cs-CZ"/>
          </w:rPr>
          <w:delText>The previous study of Vít Macháček and Martin Srholec analyzed local publishing in the middle-sized countries in Europe (and Israel) in 2013 - 2016. The study revealed strong tendency to publish locally in the former communist countries. This study was unfortunately published only in Czech.</w:delText>
        </w:r>
      </w:del>
    </w:p>
    <w:p w14:paraId="238BF1D4" w14:textId="2FDC138B" w:rsidR="00B367D0" w:rsidRPr="00664B72" w:rsidDel="00A62B14" w:rsidRDefault="00B367D0" w:rsidP="00A62B14">
      <w:pPr>
        <w:rPr>
          <w:del w:id="889" w:author="Srholec Martin" w:date="2019-03-12T13:36:00Z"/>
          <w:rFonts w:ascii="Arial" w:eastAsia="Times New Roman" w:hAnsi="Arial" w:cs="Arial"/>
          <w:color w:val="000000"/>
          <w:sz w:val="23"/>
          <w:szCs w:val="23"/>
          <w:lang w:val="en-GB" w:eastAsia="cs-CZ"/>
        </w:rPr>
        <w:pPrChange w:id="890" w:author="Srholec Martin" w:date="2019-03-12T13:36:00Z">
          <w:pPr>
            <w:pStyle w:val="ListParagraph"/>
            <w:numPr>
              <w:numId w:val="1"/>
            </w:numPr>
            <w:shd w:val="clear" w:color="auto" w:fill="FEFEFE"/>
            <w:tabs>
              <w:tab w:val="num" w:pos="720"/>
            </w:tabs>
            <w:spacing w:before="100" w:beforeAutospacing="1" w:after="100" w:afterAutospacing="1" w:line="240" w:lineRule="auto"/>
            <w:ind w:hanging="360"/>
          </w:pPr>
        </w:pPrChange>
      </w:pPr>
      <w:del w:id="891" w:author="Srholec Martin" w:date="2019-03-12T13:36:00Z">
        <w:r w:rsidRPr="00664B72" w:rsidDel="00A62B14">
          <w:rPr>
            <w:rFonts w:ascii="Arial" w:eastAsia="Times New Roman" w:hAnsi="Arial" w:cs="Arial"/>
            <w:color w:val="000000"/>
            <w:sz w:val="23"/>
            <w:szCs w:val="23"/>
            <w:lang w:val="en-GB" w:eastAsia="cs-CZ"/>
          </w:rPr>
          <w:delText>Researchers from post-communist extensively use local journals (i.e. journals with more than a third of authors from the country). It is not exceptional to publish 20 % of publications in these journals. This is strikingly different to the Western countries such as Denmark, Sweden or Austria, where the same figure is around 2 %.</w:delText>
        </w:r>
      </w:del>
    </w:p>
    <w:p w14:paraId="4AC91321" w14:textId="28E69AA8" w:rsidR="00347FC3" w:rsidRPr="00664B72" w:rsidDel="00A62B14" w:rsidRDefault="00347FC3" w:rsidP="00A62B14">
      <w:pPr>
        <w:rPr>
          <w:del w:id="892" w:author="Srholec Martin" w:date="2019-03-12T13:36:00Z"/>
          <w:rFonts w:ascii="Arial" w:eastAsia="Times New Roman" w:hAnsi="Arial" w:cs="Arial"/>
          <w:b/>
          <w:bCs/>
          <w:color w:val="000000"/>
          <w:sz w:val="23"/>
          <w:szCs w:val="23"/>
          <w:lang w:val="en-GB" w:eastAsia="cs-CZ"/>
        </w:rPr>
        <w:pPrChange w:id="893" w:author="Srholec Martin" w:date="2019-03-12T13:36:00Z">
          <w:pPr>
            <w:pStyle w:val="ListParagraph"/>
            <w:shd w:val="clear" w:color="auto" w:fill="FEFEFE"/>
            <w:spacing w:before="450" w:after="100" w:line="240" w:lineRule="auto"/>
          </w:pPr>
        </w:pPrChange>
      </w:pPr>
    </w:p>
    <w:p w14:paraId="1EEFACE9" w14:textId="4F6594AD" w:rsidR="00B367D0" w:rsidRPr="00664B72" w:rsidDel="00A62B14" w:rsidRDefault="00B367D0" w:rsidP="00A62B14">
      <w:pPr>
        <w:rPr>
          <w:del w:id="894" w:author="Srholec Martin" w:date="2019-03-12T13:36:00Z"/>
          <w:rFonts w:ascii="Arial" w:eastAsia="Times New Roman" w:hAnsi="Arial" w:cs="Arial"/>
          <w:b/>
          <w:bCs/>
          <w:color w:val="000000"/>
          <w:sz w:val="23"/>
          <w:szCs w:val="23"/>
          <w:lang w:val="en-GB" w:eastAsia="cs-CZ"/>
        </w:rPr>
        <w:pPrChange w:id="895" w:author="Srholec Martin" w:date="2019-03-12T13:36:00Z">
          <w:pPr>
            <w:pStyle w:val="ListParagraph"/>
            <w:numPr>
              <w:numId w:val="1"/>
            </w:numPr>
            <w:shd w:val="clear" w:color="auto" w:fill="FEFEFE"/>
            <w:tabs>
              <w:tab w:val="num" w:pos="720"/>
            </w:tabs>
            <w:spacing w:before="450" w:after="100" w:line="240" w:lineRule="auto"/>
            <w:ind w:hanging="360"/>
          </w:pPr>
        </w:pPrChange>
      </w:pPr>
      <w:del w:id="896" w:author="Srholec Martin" w:date="2019-03-12T13:36:00Z">
        <w:r w:rsidRPr="00664B72" w:rsidDel="00A62B14">
          <w:rPr>
            <w:rFonts w:ascii="Arial" w:eastAsia="Times New Roman" w:hAnsi="Arial" w:cs="Arial"/>
            <w:b/>
            <w:bCs/>
            <w:color w:val="000000"/>
            <w:sz w:val="23"/>
            <w:szCs w:val="23"/>
            <w:lang w:val="en-GB" w:eastAsia="cs-CZ"/>
          </w:rPr>
          <w:delText>Figure: The Local Journals in selected EU and OECD countries (2013-2016)</w:delText>
        </w:r>
      </w:del>
    </w:p>
    <w:p w14:paraId="6BC92AE7" w14:textId="7B4FEBFA" w:rsidR="00B367D0" w:rsidRPr="00D80F51" w:rsidDel="00A62B14" w:rsidRDefault="00B367D0" w:rsidP="00A62B14">
      <w:pPr>
        <w:rPr>
          <w:del w:id="897" w:author="Srholec Martin" w:date="2019-03-12T13:36:00Z"/>
          <w:rFonts w:ascii="Arial" w:eastAsia="Times New Roman" w:hAnsi="Arial" w:cs="Arial"/>
          <w:color w:val="000000"/>
          <w:sz w:val="23"/>
          <w:szCs w:val="23"/>
          <w:lang w:val="en-GB" w:eastAsia="cs-CZ"/>
        </w:rPr>
        <w:pPrChange w:id="898" w:author="Srholec Martin" w:date="2019-03-12T13:36:00Z">
          <w:pPr>
            <w:pStyle w:val="ListParagraph"/>
            <w:numPr>
              <w:numId w:val="1"/>
            </w:numPr>
            <w:shd w:val="clear" w:color="auto" w:fill="FEFEFE"/>
            <w:tabs>
              <w:tab w:val="num" w:pos="720"/>
            </w:tabs>
            <w:spacing w:before="450" w:after="100" w:line="240" w:lineRule="auto"/>
            <w:ind w:hanging="360"/>
          </w:pPr>
        </w:pPrChange>
      </w:pPr>
      <w:del w:id="899" w:author="Srholec Martin" w:date="2019-03-12T13:36:00Z">
        <w:r w:rsidRPr="00664B72" w:rsidDel="00A62B14">
          <w:rPr>
            <w:noProof/>
            <w:lang w:val="en-US"/>
            <w:rPrChange w:id="900" w:author="Srholec Martin" w:date="2019-03-11T13:39:00Z">
              <w:rPr>
                <w:noProof/>
                <w:lang w:val="en-US"/>
              </w:rPr>
            </w:rPrChange>
          </w:rPr>
          <w:drawing>
            <wp:inline distT="0" distB="0" distL="0" distR="0" wp14:anchorId="0CC16DA3" wp14:editId="7397B411">
              <wp:extent cx="4947965" cy="2546350"/>
              <wp:effectExtent l="0" t="0" r="5080" b="6350"/>
              <wp:docPr id="1" name="Obrázek 1" descr="http://ec2-18-188-88-0.us-east-2.compute.amazonaws.com:8080/img/localJou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2-18-188-88-0.us-east-2.compute.amazonaws.com:8080/img/localJournal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6833" cy="2571499"/>
                      </a:xfrm>
                      <a:prstGeom prst="rect">
                        <a:avLst/>
                      </a:prstGeom>
                      <a:noFill/>
                      <a:ln>
                        <a:noFill/>
                      </a:ln>
                    </pic:spPr>
                  </pic:pic>
                </a:graphicData>
              </a:graphic>
            </wp:inline>
          </w:drawing>
        </w:r>
      </w:del>
    </w:p>
    <w:p w14:paraId="1F7FCBF8" w14:textId="2A24732F" w:rsidR="00B367D0" w:rsidRPr="00664B72" w:rsidDel="00A62B14" w:rsidRDefault="00B367D0" w:rsidP="00A62B14">
      <w:pPr>
        <w:rPr>
          <w:del w:id="901" w:author="Srholec Martin" w:date="2019-03-12T13:36:00Z"/>
          <w:rFonts w:ascii="Arial" w:eastAsia="Times New Roman" w:hAnsi="Arial" w:cs="Arial"/>
          <w:i/>
          <w:iCs/>
          <w:color w:val="000000"/>
          <w:sz w:val="20"/>
          <w:szCs w:val="20"/>
          <w:lang w:val="en-GB" w:eastAsia="cs-CZ"/>
        </w:rPr>
        <w:pPrChange w:id="902" w:author="Srholec Martin" w:date="2019-03-12T13:36:00Z">
          <w:pPr>
            <w:pStyle w:val="ListParagraph"/>
            <w:numPr>
              <w:numId w:val="1"/>
            </w:numPr>
            <w:shd w:val="clear" w:color="auto" w:fill="FEFEFE"/>
            <w:tabs>
              <w:tab w:val="num" w:pos="720"/>
            </w:tabs>
            <w:spacing w:before="450" w:after="100" w:line="240" w:lineRule="auto"/>
            <w:ind w:hanging="360"/>
          </w:pPr>
        </w:pPrChange>
      </w:pPr>
      <w:del w:id="903" w:author="Srholec Martin" w:date="2019-03-12T13:36:00Z">
        <w:r w:rsidRPr="00664B72" w:rsidDel="00A62B14">
          <w:rPr>
            <w:rFonts w:ascii="Arial" w:eastAsia="Times New Roman" w:hAnsi="Arial" w:cs="Arial"/>
            <w:i/>
            <w:iCs/>
            <w:color w:val="000000"/>
            <w:sz w:val="20"/>
            <w:szCs w:val="20"/>
            <w:lang w:val="en-GB" w:eastAsia="cs-CZ"/>
          </w:rPr>
          <w:delText>Source: IDEA (2017); Scopus; OECD; Eurostat</w:delText>
        </w:r>
      </w:del>
    </w:p>
    <w:p w14:paraId="04C099E0" w14:textId="16CD14EA" w:rsidR="00B367D0" w:rsidRPr="00D80F51" w:rsidDel="00A62B14" w:rsidRDefault="00B367D0" w:rsidP="00A62B14">
      <w:pPr>
        <w:rPr>
          <w:del w:id="904" w:author="Srholec Martin" w:date="2019-03-12T13:36:00Z"/>
          <w:rFonts w:ascii="Arial" w:eastAsia="Times New Roman" w:hAnsi="Arial" w:cs="Arial"/>
          <w:color w:val="000000"/>
          <w:sz w:val="23"/>
          <w:szCs w:val="23"/>
          <w:lang w:val="en-GB" w:eastAsia="cs-CZ"/>
        </w:rPr>
        <w:pPrChange w:id="905" w:author="Srholec Martin" w:date="2019-03-12T13:36:00Z">
          <w:pPr>
            <w:pStyle w:val="ListParagraph"/>
            <w:numPr>
              <w:numId w:val="1"/>
            </w:numPr>
            <w:shd w:val="clear" w:color="auto" w:fill="FEFEFE"/>
            <w:tabs>
              <w:tab w:val="num" w:pos="720"/>
            </w:tabs>
            <w:spacing w:before="100" w:beforeAutospacing="1" w:after="100" w:afterAutospacing="1" w:line="240" w:lineRule="auto"/>
            <w:ind w:hanging="360"/>
          </w:pPr>
        </w:pPrChange>
      </w:pPr>
      <w:del w:id="906" w:author="Srholec Martin" w:date="2019-03-12T13:36:00Z">
        <w:r w:rsidRPr="00664B72" w:rsidDel="00A62B14">
          <w:rPr>
            <w:rFonts w:ascii="Arial" w:eastAsia="Times New Roman" w:hAnsi="Arial" w:cs="Arial"/>
            <w:smallCaps/>
            <w:color w:val="000000"/>
            <w:sz w:val="23"/>
            <w:szCs w:val="23"/>
            <w:lang w:val="en-GB" w:eastAsia="cs-CZ"/>
          </w:rPr>
          <w:delText>V. Macháček, M. Srholec</w:delText>
        </w:r>
        <w:r w:rsidRPr="00664B72" w:rsidDel="00A62B14">
          <w:rPr>
            <w:rFonts w:ascii="Arial" w:eastAsia="Times New Roman" w:hAnsi="Arial" w:cs="Arial"/>
            <w:color w:val="000000"/>
            <w:sz w:val="23"/>
            <w:szCs w:val="23"/>
            <w:lang w:val="en-GB" w:eastAsia="cs-CZ"/>
          </w:rPr>
          <w:delText> Místní časopisy ve Scopusu (Local Journals in Scopus, only in Czech, </w:delText>
        </w:r>
        <w:r w:rsidRPr="00664B72" w:rsidDel="00A62B14">
          <w:rPr>
            <w:rFonts w:ascii="Arial" w:eastAsia="Times New Roman" w:hAnsi="Arial" w:cs="Arial"/>
            <w:i/>
            <w:iCs/>
            <w:color w:val="000000"/>
            <w:sz w:val="23"/>
            <w:szCs w:val="23"/>
            <w:lang w:val="en-GB" w:eastAsia="cs-CZ"/>
          </w:rPr>
          <w:delText>Studie IDEA</w:delText>
        </w:r>
        <w:r w:rsidRPr="00664B72" w:rsidDel="00A62B14">
          <w:rPr>
            <w:rFonts w:ascii="Arial" w:eastAsia="Times New Roman" w:hAnsi="Arial" w:cs="Arial"/>
            <w:color w:val="000000"/>
            <w:sz w:val="23"/>
            <w:szCs w:val="23"/>
            <w:lang w:val="en-GB" w:eastAsia="cs-CZ"/>
          </w:rPr>
          <w:delText>, 17/2017 (2017). Available at: </w:delText>
        </w:r>
        <w:r w:rsidR="008D5457" w:rsidRPr="00D80F51" w:rsidDel="00A62B14">
          <w:rPr>
            <w:rFonts w:ascii="Arial" w:eastAsia="Times New Roman" w:hAnsi="Arial" w:cs="Arial"/>
            <w:color w:val="0000FF"/>
            <w:sz w:val="23"/>
            <w:szCs w:val="23"/>
            <w:u w:val="single"/>
            <w:lang w:val="en-GB" w:eastAsia="cs-CZ"/>
          </w:rPr>
          <w:fldChar w:fldCharType="begin"/>
        </w:r>
        <w:r w:rsidR="008D5457" w:rsidRPr="00664B72" w:rsidDel="00A62B14">
          <w:rPr>
            <w:rFonts w:ascii="Arial" w:eastAsia="Times New Roman" w:hAnsi="Arial" w:cs="Arial"/>
            <w:color w:val="0000FF"/>
            <w:sz w:val="23"/>
            <w:szCs w:val="23"/>
            <w:u w:val="single"/>
            <w:lang w:val="en-GB" w:eastAsia="cs-CZ"/>
          </w:rPr>
          <w:delInstrText xml:space="preserve"> HYPERLINK "https://idea.cerge-ei.cz/files/IDEA_Studie_17_2017_Mistni_casopisy_ve_Scopusu/mobile/index.html" \t "_blank" </w:delInstrText>
        </w:r>
        <w:r w:rsidR="008D5457" w:rsidRPr="00D80F51" w:rsidDel="00A62B14">
          <w:rPr>
            <w:rFonts w:ascii="Arial" w:eastAsia="Times New Roman" w:hAnsi="Arial" w:cs="Arial"/>
            <w:color w:val="0000FF"/>
            <w:sz w:val="23"/>
            <w:szCs w:val="23"/>
            <w:u w:val="single"/>
            <w:lang w:val="en-GB" w:eastAsia="cs-CZ"/>
            <w:rPrChange w:id="907" w:author="Srholec Martin" w:date="2019-03-11T13:39:00Z">
              <w:rPr>
                <w:rFonts w:ascii="Arial" w:eastAsia="Times New Roman" w:hAnsi="Arial" w:cs="Arial"/>
                <w:color w:val="0000FF"/>
                <w:sz w:val="23"/>
                <w:szCs w:val="23"/>
                <w:u w:val="single"/>
                <w:lang w:val="en-GB" w:eastAsia="cs-CZ"/>
              </w:rPr>
            </w:rPrChange>
          </w:rPr>
          <w:fldChar w:fldCharType="separate"/>
        </w:r>
        <w:r w:rsidRPr="00D80F51" w:rsidDel="00A62B14">
          <w:rPr>
            <w:rFonts w:ascii="Arial" w:eastAsia="Times New Roman" w:hAnsi="Arial" w:cs="Arial"/>
            <w:color w:val="0000FF"/>
            <w:sz w:val="23"/>
            <w:szCs w:val="23"/>
            <w:u w:val="single"/>
            <w:lang w:val="en-GB" w:eastAsia="cs-CZ"/>
          </w:rPr>
          <w:delText>https://idea.cerge-ei.cz/files/IDEA_Studie_17_2017_Mistni_casopisy_ve_Scopusu/mobile/index.html</w:delText>
        </w:r>
        <w:r w:rsidR="008D5457" w:rsidRPr="00D80F51" w:rsidDel="00A62B14">
          <w:rPr>
            <w:rFonts w:ascii="Arial" w:eastAsia="Times New Roman" w:hAnsi="Arial" w:cs="Arial"/>
            <w:color w:val="0000FF"/>
            <w:sz w:val="23"/>
            <w:szCs w:val="23"/>
            <w:u w:val="single"/>
            <w:lang w:val="en-GB" w:eastAsia="cs-CZ"/>
          </w:rPr>
          <w:fldChar w:fldCharType="end"/>
        </w:r>
      </w:del>
    </w:p>
    <w:p w14:paraId="3FA35B90" w14:textId="730B62C3" w:rsidR="00516238" w:rsidRPr="00516238" w:rsidDel="00A62B14" w:rsidRDefault="00B367D0" w:rsidP="00A62B14">
      <w:pPr>
        <w:rPr>
          <w:del w:id="908" w:author="Srholec Martin" w:date="2019-03-12T13:36:00Z"/>
          <w:rFonts w:ascii="Arial" w:eastAsia="Times New Roman" w:hAnsi="Arial" w:cs="Arial"/>
          <w:color w:val="000000"/>
          <w:sz w:val="23"/>
          <w:szCs w:val="23"/>
          <w:lang w:val="en-GB" w:eastAsia="cs-CZ"/>
        </w:rPr>
        <w:pPrChange w:id="909" w:author="Srholec Martin" w:date="2019-03-12T13:36:00Z">
          <w:pPr>
            <w:pStyle w:val="ListParagraph"/>
            <w:numPr>
              <w:numId w:val="1"/>
            </w:numPr>
            <w:shd w:val="clear" w:color="auto" w:fill="FEFEFE"/>
            <w:tabs>
              <w:tab w:val="num" w:pos="720"/>
            </w:tabs>
            <w:spacing w:before="100" w:beforeAutospacing="1" w:after="100" w:afterAutospacing="1" w:line="240" w:lineRule="auto"/>
            <w:ind w:hanging="360"/>
          </w:pPr>
        </w:pPrChange>
      </w:pPr>
      <w:del w:id="910" w:author="Srholec Martin" w:date="2019-03-12T13:36:00Z">
        <w:r w:rsidRPr="00664B72" w:rsidDel="00A62B14">
          <w:rPr>
            <w:rFonts w:ascii="Arial" w:eastAsia="Times New Roman" w:hAnsi="Arial" w:cs="Arial"/>
            <w:color w:val="000000"/>
            <w:sz w:val="23"/>
            <w:szCs w:val="23"/>
            <w:lang w:val="en-GB" w:eastAsia="cs-CZ"/>
          </w:rPr>
          <w:delText>See full list of references.</w:delText>
        </w:r>
      </w:del>
    </w:p>
    <w:p w14:paraId="6DAE6171" w14:textId="180DF432" w:rsidR="00B367D0" w:rsidRPr="00664B72" w:rsidDel="00A62B14" w:rsidRDefault="00B367D0" w:rsidP="00A62B14">
      <w:pPr>
        <w:rPr>
          <w:del w:id="911" w:author="Srholec Martin" w:date="2019-03-12T13:36:00Z"/>
          <w:rFonts w:ascii="Tahoma" w:eastAsia="Times New Roman" w:hAnsi="Tahoma" w:cs="Tahoma"/>
          <w:b/>
          <w:bCs/>
          <w:color w:val="BB133E"/>
          <w:sz w:val="27"/>
          <w:szCs w:val="27"/>
          <w:lang w:val="en-GB" w:eastAsia="cs-CZ"/>
        </w:rPr>
        <w:pPrChange w:id="912" w:author="Srholec Martin" w:date="2019-03-12T13:36:00Z">
          <w:pPr>
            <w:shd w:val="clear" w:color="auto" w:fill="FEFEFE"/>
            <w:spacing w:before="450" w:after="450" w:line="240" w:lineRule="auto"/>
            <w:ind w:left="450" w:right="450"/>
            <w:jc w:val="center"/>
            <w:outlineLvl w:val="2"/>
          </w:pPr>
        </w:pPrChange>
      </w:pPr>
      <w:del w:id="913" w:author="Srholec Martin" w:date="2019-03-12T13:36:00Z">
        <w:r w:rsidRPr="00664B72" w:rsidDel="00A62B14">
          <w:rPr>
            <w:rFonts w:ascii="Tahoma" w:eastAsia="Times New Roman" w:hAnsi="Tahoma" w:cs="Tahoma"/>
            <w:b/>
            <w:bCs/>
            <w:color w:val="BB133E"/>
            <w:sz w:val="27"/>
            <w:szCs w:val="27"/>
            <w:lang w:val="en-GB" w:eastAsia="cs-CZ"/>
          </w:rPr>
          <w:delText>Predatory Journals in Scopus</w:delText>
        </w:r>
      </w:del>
    </w:p>
    <w:p w14:paraId="55DD133A" w14:textId="2E80533E" w:rsidR="00B367D0" w:rsidRPr="00664B72" w:rsidDel="00A62B14" w:rsidRDefault="00B367D0" w:rsidP="00A62B14">
      <w:pPr>
        <w:rPr>
          <w:del w:id="914" w:author="Srholec Martin" w:date="2019-03-12T13:36:00Z"/>
          <w:rFonts w:ascii="Arial" w:eastAsia="Times New Roman" w:hAnsi="Arial" w:cs="Arial"/>
          <w:color w:val="000000"/>
          <w:sz w:val="23"/>
          <w:szCs w:val="23"/>
          <w:lang w:val="en-GB" w:eastAsia="cs-CZ"/>
        </w:rPr>
        <w:pPrChange w:id="915" w:author="Srholec Martin" w:date="2019-03-12T13:36:00Z">
          <w:pPr>
            <w:shd w:val="clear" w:color="auto" w:fill="FEFEFE"/>
            <w:spacing w:before="100" w:beforeAutospacing="1" w:after="100" w:afterAutospacing="1" w:line="240" w:lineRule="auto"/>
          </w:pPr>
        </w:pPrChange>
      </w:pPr>
      <w:del w:id="916" w:author="Srholec Martin" w:date="2019-03-12T13:36:00Z">
        <w:r w:rsidRPr="00664B72" w:rsidDel="00A62B14">
          <w:rPr>
            <w:rFonts w:ascii="Arial" w:eastAsia="Times New Roman" w:hAnsi="Arial" w:cs="Arial"/>
            <w:color w:val="000000"/>
            <w:sz w:val="23"/>
            <w:szCs w:val="23"/>
            <w:lang w:val="en-GB" w:eastAsia="cs-CZ"/>
          </w:rPr>
          <w:delText>An analysis exploring the number of documents published in journals on the Beall's list of "potentially predatory journals" across the world.</w:delText>
        </w:r>
      </w:del>
    </w:p>
    <w:p w14:paraId="1D37768F" w14:textId="63E8959C" w:rsidR="00B367D0" w:rsidRPr="00664B72" w:rsidDel="00A62B14" w:rsidRDefault="00B367D0" w:rsidP="00A62B14">
      <w:pPr>
        <w:rPr>
          <w:del w:id="917" w:author="Srholec Martin" w:date="2019-03-12T13:36:00Z"/>
          <w:rFonts w:ascii="Arial" w:eastAsia="Times New Roman" w:hAnsi="Arial" w:cs="Arial"/>
          <w:b/>
          <w:bCs/>
          <w:color w:val="000000"/>
          <w:sz w:val="23"/>
          <w:szCs w:val="23"/>
          <w:lang w:val="en-GB" w:eastAsia="cs-CZ"/>
        </w:rPr>
        <w:pPrChange w:id="918" w:author="Srholec Martin" w:date="2019-03-12T13:36:00Z">
          <w:pPr>
            <w:shd w:val="clear" w:color="auto" w:fill="FEFEFE"/>
            <w:spacing w:after="0" w:line="240" w:lineRule="auto"/>
          </w:pPr>
        </w:pPrChange>
      </w:pPr>
      <w:del w:id="919" w:author="Srholec Martin" w:date="2019-03-12T13:36:00Z">
        <w:r w:rsidRPr="00664B72" w:rsidDel="00A62B14">
          <w:rPr>
            <w:rFonts w:ascii="Arial" w:eastAsia="Times New Roman" w:hAnsi="Arial" w:cs="Arial"/>
            <w:b/>
            <w:bCs/>
            <w:color w:val="000000"/>
            <w:sz w:val="23"/>
            <w:szCs w:val="23"/>
            <w:lang w:val="en-GB" w:eastAsia="cs-CZ"/>
          </w:rPr>
          <w:delText>Figure: Share of predatory articles on total number of articles (2015-2017)</w:delText>
        </w:r>
      </w:del>
    </w:p>
    <w:p w14:paraId="73CC014C" w14:textId="2B4F9915" w:rsidR="00B367D0" w:rsidRPr="00D80F51" w:rsidDel="00A62B14" w:rsidRDefault="00B367D0" w:rsidP="00A62B14">
      <w:pPr>
        <w:rPr>
          <w:del w:id="920" w:author="Srholec Martin" w:date="2019-03-12T13:36:00Z"/>
          <w:rFonts w:ascii="Arial" w:eastAsia="Times New Roman" w:hAnsi="Arial" w:cs="Arial"/>
          <w:color w:val="000000"/>
          <w:sz w:val="23"/>
          <w:szCs w:val="23"/>
          <w:lang w:val="en-GB" w:eastAsia="cs-CZ"/>
        </w:rPr>
        <w:pPrChange w:id="921" w:author="Srholec Martin" w:date="2019-03-12T13:36:00Z">
          <w:pPr>
            <w:shd w:val="clear" w:color="auto" w:fill="FEFEFE"/>
            <w:spacing w:after="0" w:line="240" w:lineRule="auto"/>
          </w:pPr>
        </w:pPrChange>
      </w:pPr>
      <w:del w:id="922" w:author="Srholec Martin" w:date="2019-03-12T13:36:00Z">
        <w:r w:rsidRPr="00664B72" w:rsidDel="00A62B14">
          <w:rPr>
            <w:rFonts w:ascii="Arial" w:eastAsia="Times New Roman" w:hAnsi="Arial" w:cs="Arial"/>
            <w:noProof/>
            <w:color w:val="000000"/>
            <w:sz w:val="23"/>
            <w:szCs w:val="23"/>
            <w:lang w:val="en-US"/>
            <w:rPrChange w:id="923" w:author="Srholec Martin" w:date="2019-03-11T13:39:00Z">
              <w:rPr>
                <w:rFonts w:ascii="Arial" w:eastAsia="Times New Roman" w:hAnsi="Arial" w:cs="Arial"/>
                <w:noProof/>
                <w:color w:val="000000"/>
                <w:sz w:val="23"/>
                <w:szCs w:val="23"/>
                <w:lang w:val="en-US"/>
              </w:rPr>
            </w:rPrChange>
          </w:rPr>
          <w:drawing>
            <wp:inline distT="0" distB="0" distL="0" distR="0" wp14:anchorId="1DE3F6AD" wp14:editId="4D7B001F">
              <wp:extent cx="5013960" cy="1988572"/>
              <wp:effectExtent l="0" t="0" r="0" b="0"/>
              <wp:docPr id="2" name="Obrázek 2" descr="http://ec2-18-188-88-0.us-east-2.compute.amazonaws.com:8080/img/pred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2-18-188-88-0.us-east-2.compute.amazonaws.com:8080/img/predator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5347" cy="2004986"/>
                      </a:xfrm>
                      <a:prstGeom prst="rect">
                        <a:avLst/>
                      </a:prstGeom>
                      <a:noFill/>
                      <a:ln>
                        <a:noFill/>
                      </a:ln>
                    </pic:spPr>
                  </pic:pic>
                </a:graphicData>
              </a:graphic>
            </wp:inline>
          </w:drawing>
        </w:r>
      </w:del>
    </w:p>
    <w:p w14:paraId="745AA709" w14:textId="0A9E559D" w:rsidR="00B367D0" w:rsidRPr="00664B72" w:rsidDel="00A62B14" w:rsidRDefault="00B367D0" w:rsidP="00A62B14">
      <w:pPr>
        <w:rPr>
          <w:del w:id="924" w:author="Srholec Martin" w:date="2019-03-12T13:36:00Z"/>
          <w:rFonts w:ascii="Arial" w:eastAsia="Times New Roman" w:hAnsi="Arial" w:cs="Arial"/>
          <w:i/>
          <w:iCs/>
          <w:color w:val="000000"/>
          <w:sz w:val="20"/>
          <w:szCs w:val="20"/>
          <w:lang w:val="en-GB" w:eastAsia="cs-CZ"/>
        </w:rPr>
        <w:pPrChange w:id="925" w:author="Srholec Martin" w:date="2019-03-12T13:36:00Z">
          <w:pPr>
            <w:shd w:val="clear" w:color="auto" w:fill="FEFEFE"/>
            <w:spacing w:after="0" w:line="240" w:lineRule="auto"/>
          </w:pPr>
        </w:pPrChange>
      </w:pPr>
      <w:del w:id="926" w:author="Srholec Martin" w:date="2019-03-12T13:36:00Z">
        <w:r w:rsidRPr="00664B72" w:rsidDel="00A62B14">
          <w:rPr>
            <w:rFonts w:ascii="Arial" w:eastAsia="Times New Roman" w:hAnsi="Arial" w:cs="Arial"/>
            <w:i/>
            <w:iCs/>
            <w:color w:val="000000"/>
            <w:sz w:val="20"/>
            <w:szCs w:val="20"/>
            <w:lang w:val="en-GB" w:eastAsia="cs-CZ"/>
          </w:rPr>
          <w:delText>Source: IDEA (2017); Scopus; the articles from the Frontiers publisher were excluded;</w:delText>
        </w:r>
      </w:del>
    </w:p>
    <w:p w14:paraId="54C6E9CC" w14:textId="166D8B0A" w:rsidR="00B367D0" w:rsidRPr="00D80F51" w:rsidDel="00A62B14" w:rsidRDefault="00B367D0" w:rsidP="00A62B14">
      <w:pPr>
        <w:rPr>
          <w:del w:id="927" w:author="Srholec Martin" w:date="2019-03-12T13:36:00Z"/>
          <w:rFonts w:ascii="Arial" w:eastAsia="Times New Roman" w:hAnsi="Arial" w:cs="Arial"/>
          <w:color w:val="000000"/>
          <w:sz w:val="23"/>
          <w:szCs w:val="23"/>
          <w:lang w:val="en-GB" w:eastAsia="cs-CZ"/>
        </w:rPr>
        <w:pPrChange w:id="928" w:author="Srholec Martin" w:date="2019-03-12T13:36:00Z">
          <w:pPr>
            <w:shd w:val="clear" w:color="auto" w:fill="FEFEFE"/>
            <w:spacing w:before="100" w:beforeAutospacing="1" w:after="100" w:afterAutospacing="1" w:line="240" w:lineRule="auto"/>
          </w:pPr>
        </w:pPrChange>
      </w:pPr>
      <w:del w:id="929" w:author="Srholec Martin" w:date="2019-03-12T13:36:00Z">
        <w:r w:rsidRPr="00664B72" w:rsidDel="00A62B14">
          <w:rPr>
            <w:rFonts w:ascii="Arial" w:eastAsia="Times New Roman" w:hAnsi="Arial" w:cs="Arial"/>
            <w:smallCaps/>
            <w:color w:val="000000"/>
            <w:sz w:val="23"/>
            <w:szCs w:val="23"/>
            <w:lang w:val="en-GB" w:eastAsia="cs-CZ"/>
          </w:rPr>
          <w:delText>V. Macháček and M. Srholec</w:delText>
        </w:r>
        <w:r w:rsidRPr="00664B72" w:rsidDel="00A62B14">
          <w:rPr>
            <w:rFonts w:ascii="Arial" w:eastAsia="Times New Roman" w:hAnsi="Arial" w:cs="Arial"/>
            <w:color w:val="000000"/>
            <w:sz w:val="23"/>
            <w:szCs w:val="23"/>
            <w:lang w:val="en-GB" w:eastAsia="cs-CZ"/>
          </w:rPr>
          <w:delText> Predátorské časopisy ve Scopusu (Predatory Journals in Scopus, only in Czech), </w:delText>
        </w:r>
        <w:r w:rsidRPr="00664B72" w:rsidDel="00A62B14">
          <w:rPr>
            <w:rFonts w:ascii="Arial" w:eastAsia="Times New Roman" w:hAnsi="Arial" w:cs="Arial"/>
            <w:i/>
            <w:iCs/>
            <w:color w:val="000000"/>
            <w:sz w:val="23"/>
            <w:szCs w:val="23"/>
            <w:lang w:val="en-GB" w:eastAsia="cs-CZ"/>
          </w:rPr>
          <w:delText>IDEA Study</w:delText>
        </w:r>
        <w:r w:rsidRPr="00664B72" w:rsidDel="00A62B14">
          <w:rPr>
            <w:rFonts w:ascii="Arial" w:eastAsia="Times New Roman" w:hAnsi="Arial" w:cs="Arial"/>
            <w:color w:val="000000"/>
            <w:sz w:val="23"/>
            <w:szCs w:val="23"/>
            <w:lang w:val="en-GB" w:eastAsia="cs-CZ"/>
          </w:rPr>
          <w:delText>, 16 (2016), p.1-39. Available at: </w:delText>
        </w:r>
        <w:r w:rsidR="008D5457" w:rsidRPr="00D80F51" w:rsidDel="00A62B14">
          <w:rPr>
            <w:rFonts w:ascii="Arial" w:eastAsia="Times New Roman" w:hAnsi="Arial" w:cs="Arial"/>
            <w:color w:val="0000FF"/>
            <w:sz w:val="23"/>
            <w:szCs w:val="23"/>
            <w:u w:val="single"/>
            <w:lang w:val="en-GB" w:eastAsia="cs-CZ"/>
          </w:rPr>
          <w:fldChar w:fldCharType="begin"/>
        </w:r>
        <w:r w:rsidR="008D5457" w:rsidRPr="00664B72" w:rsidDel="00A62B14">
          <w:rPr>
            <w:rFonts w:ascii="Arial" w:eastAsia="Times New Roman" w:hAnsi="Arial" w:cs="Arial"/>
            <w:color w:val="0000FF"/>
            <w:sz w:val="23"/>
            <w:szCs w:val="23"/>
            <w:u w:val="single"/>
            <w:lang w:val="en-GB" w:eastAsia="cs-CZ"/>
          </w:rPr>
          <w:delInstrText xml:space="preserve"> HYPERLINK "https://idea.cerge-ei.cz/files/IDEA_Studie_16_2016_Predatorske_casopisy_ve_Scopusu/mobile/index.html" \l "p=40" \t "_blank" </w:delInstrText>
        </w:r>
        <w:r w:rsidR="008D5457" w:rsidRPr="00D80F51" w:rsidDel="00A62B14">
          <w:rPr>
            <w:rFonts w:ascii="Arial" w:eastAsia="Times New Roman" w:hAnsi="Arial" w:cs="Arial"/>
            <w:color w:val="0000FF"/>
            <w:sz w:val="23"/>
            <w:szCs w:val="23"/>
            <w:u w:val="single"/>
            <w:lang w:val="en-GB" w:eastAsia="cs-CZ"/>
            <w:rPrChange w:id="930" w:author="Srholec Martin" w:date="2019-03-11T13:39:00Z">
              <w:rPr>
                <w:rFonts w:ascii="Arial" w:eastAsia="Times New Roman" w:hAnsi="Arial" w:cs="Arial"/>
                <w:color w:val="0000FF"/>
                <w:sz w:val="23"/>
                <w:szCs w:val="23"/>
                <w:u w:val="single"/>
                <w:lang w:val="en-GB" w:eastAsia="cs-CZ"/>
              </w:rPr>
            </w:rPrChange>
          </w:rPr>
          <w:fldChar w:fldCharType="separate"/>
        </w:r>
        <w:r w:rsidRPr="00D80F51" w:rsidDel="00A62B14">
          <w:rPr>
            <w:rFonts w:ascii="Arial" w:eastAsia="Times New Roman" w:hAnsi="Arial" w:cs="Arial"/>
            <w:color w:val="0000FF"/>
            <w:sz w:val="23"/>
            <w:szCs w:val="23"/>
            <w:u w:val="single"/>
            <w:lang w:val="en-GB" w:eastAsia="cs-CZ"/>
          </w:rPr>
          <w:delText>https://idea.cerg</w:delText>
        </w:r>
        <w:r w:rsidRPr="00664B72" w:rsidDel="00A62B14">
          <w:rPr>
            <w:rFonts w:ascii="Arial" w:eastAsia="Times New Roman" w:hAnsi="Arial" w:cs="Arial"/>
            <w:color w:val="0000FF"/>
            <w:sz w:val="23"/>
            <w:szCs w:val="23"/>
            <w:u w:val="single"/>
            <w:lang w:val="en-GB" w:eastAsia="cs-CZ"/>
          </w:rPr>
          <w:delText>e-ei.cz/files/IDEA_Studie_16_2016_Predatorske_casopisy_ve_Scopusu/mobile/index.html#p=40</w:delText>
        </w:r>
        <w:r w:rsidR="008D5457" w:rsidRPr="00D80F51" w:rsidDel="00A62B14">
          <w:rPr>
            <w:rFonts w:ascii="Arial" w:eastAsia="Times New Roman" w:hAnsi="Arial" w:cs="Arial"/>
            <w:color w:val="0000FF"/>
            <w:sz w:val="23"/>
            <w:szCs w:val="23"/>
            <w:u w:val="single"/>
            <w:lang w:val="en-GB" w:eastAsia="cs-CZ"/>
          </w:rPr>
          <w:fldChar w:fldCharType="end"/>
        </w:r>
      </w:del>
    </w:p>
    <w:p w14:paraId="6E0415BE" w14:textId="3B8F2C4B" w:rsidR="00B367D0" w:rsidRPr="00664B72" w:rsidDel="00A62B14" w:rsidRDefault="00B367D0" w:rsidP="00A62B14">
      <w:pPr>
        <w:rPr>
          <w:del w:id="931" w:author="Srholec Martin" w:date="2019-03-12T13:36:00Z"/>
          <w:rFonts w:ascii="Arial" w:eastAsia="Times New Roman" w:hAnsi="Arial" w:cs="Arial"/>
          <w:color w:val="000000"/>
          <w:sz w:val="23"/>
          <w:szCs w:val="23"/>
          <w:lang w:val="en-GB" w:eastAsia="cs-CZ"/>
        </w:rPr>
        <w:pPrChange w:id="932" w:author="Srholec Martin" w:date="2019-03-12T13:36:00Z">
          <w:pPr>
            <w:shd w:val="clear" w:color="auto" w:fill="FEFEFE"/>
            <w:spacing w:before="100" w:beforeAutospacing="1" w:after="100" w:afterAutospacing="1" w:line="240" w:lineRule="auto"/>
          </w:pPr>
        </w:pPrChange>
      </w:pPr>
      <w:del w:id="933" w:author="Srholec Martin" w:date="2019-03-12T13:36:00Z">
        <w:r w:rsidRPr="00664B72" w:rsidDel="00A62B14">
          <w:rPr>
            <w:rFonts w:ascii="Arial" w:eastAsia="Times New Roman" w:hAnsi="Arial" w:cs="Arial"/>
            <w:color w:val="000000"/>
            <w:sz w:val="23"/>
            <w:szCs w:val="23"/>
            <w:lang w:val="en-GB" w:eastAsia="cs-CZ"/>
          </w:rPr>
          <w:delText>See full list of references.</w:delText>
        </w:r>
      </w:del>
    </w:p>
    <w:p w14:paraId="2F8207E0" w14:textId="7EA3078B" w:rsidR="00516238" w:rsidRPr="00516238" w:rsidDel="00A62B14" w:rsidRDefault="00516238" w:rsidP="00A62B14">
      <w:pPr>
        <w:rPr>
          <w:del w:id="934" w:author="Srholec Martin" w:date="2019-03-12T13:36:00Z"/>
          <w:rFonts w:ascii="Arial" w:eastAsia="Times New Roman" w:hAnsi="Arial" w:cs="Arial"/>
          <w:color w:val="000000"/>
          <w:sz w:val="23"/>
          <w:szCs w:val="23"/>
          <w:lang w:val="en-GB" w:eastAsia="cs-CZ"/>
          <w:rPrChange w:id="935" w:author="Srholec Martin" w:date="2019-03-11T15:29:00Z">
            <w:rPr>
              <w:del w:id="936" w:author="Srholec Martin" w:date="2019-03-12T13:36:00Z"/>
              <w:lang w:val="en-GB"/>
            </w:rPr>
          </w:rPrChange>
        </w:rPr>
        <w:pPrChange w:id="937" w:author="Srholec Martin" w:date="2019-03-12T13:36:00Z">
          <w:pPr/>
        </w:pPrChange>
      </w:pPr>
    </w:p>
    <w:p w14:paraId="2D70BBD2" w14:textId="7E0413FB" w:rsidR="00B367D0" w:rsidRPr="00664B72" w:rsidDel="00A62B14" w:rsidRDefault="00B367D0" w:rsidP="00A62B14">
      <w:pPr>
        <w:rPr>
          <w:del w:id="938" w:author="Srholec Martin" w:date="2019-03-12T13:36:00Z"/>
          <w:rFonts w:ascii="Tahoma" w:hAnsi="Tahoma" w:cs="Tahoma"/>
          <w:color w:val="BB133E"/>
          <w:lang w:val="en-GB"/>
        </w:rPr>
        <w:pPrChange w:id="939" w:author="Srholec Martin" w:date="2019-03-12T13:36:00Z">
          <w:pPr>
            <w:pStyle w:val="Heading3"/>
            <w:shd w:val="clear" w:color="auto" w:fill="FEFEFE"/>
            <w:spacing w:before="450" w:beforeAutospacing="0" w:after="450" w:afterAutospacing="0"/>
            <w:ind w:left="450" w:right="450"/>
            <w:jc w:val="center"/>
          </w:pPr>
        </w:pPrChange>
      </w:pPr>
      <w:del w:id="940" w:author="Srholec Martin" w:date="2019-03-12T13:36:00Z">
        <w:r w:rsidRPr="00664B72" w:rsidDel="00A62B14">
          <w:rPr>
            <w:rFonts w:ascii="Tahoma" w:hAnsi="Tahoma" w:cs="Tahoma"/>
            <w:color w:val="BB133E"/>
            <w:lang w:val="en-GB"/>
          </w:rPr>
          <w:delText>Country groups</w:delText>
        </w:r>
      </w:del>
    </w:p>
    <w:p w14:paraId="58E23510" w14:textId="21232EFC" w:rsidR="00B367D0" w:rsidRPr="00664B72" w:rsidDel="00A62B14" w:rsidRDefault="00B367D0" w:rsidP="00A62B14">
      <w:pPr>
        <w:rPr>
          <w:del w:id="941" w:author="Srholec Martin" w:date="2019-03-12T13:36:00Z"/>
          <w:rFonts w:ascii="Arial" w:hAnsi="Arial" w:cs="Arial"/>
          <w:color w:val="000000"/>
          <w:sz w:val="23"/>
          <w:szCs w:val="23"/>
          <w:lang w:val="en-GB"/>
        </w:rPr>
        <w:pPrChange w:id="942" w:author="Srholec Martin" w:date="2019-03-12T13:36:00Z">
          <w:pPr>
            <w:pStyle w:val="NormalWeb"/>
            <w:shd w:val="clear" w:color="auto" w:fill="FEFEFE"/>
          </w:pPr>
        </w:pPrChange>
      </w:pPr>
      <w:del w:id="943" w:author="Srholec Martin" w:date="2019-03-12T13:36:00Z">
        <w:r w:rsidRPr="00664B72" w:rsidDel="00A62B14">
          <w:rPr>
            <w:rFonts w:ascii="Arial" w:hAnsi="Arial" w:cs="Arial"/>
            <w:color w:val="000000"/>
            <w:sz w:val="23"/>
            <w:szCs w:val="23"/>
            <w:lang w:val="en-GB"/>
          </w:rPr>
          <w:delText>The country groups are calculated as a simple average of all countries within the group.</w:delText>
        </w:r>
      </w:del>
    </w:p>
    <w:p w14:paraId="791A957A" w14:textId="4DC3E142" w:rsidR="00B367D0" w:rsidRPr="00664B72" w:rsidDel="00A62B14" w:rsidRDefault="00B367D0" w:rsidP="00A62B14">
      <w:pPr>
        <w:rPr>
          <w:del w:id="944" w:author="Srholec Martin" w:date="2019-03-12T13:36:00Z"/>
          <w:rFonts w:ascii="Arial" w:hAnsi="Arial" w:cs="Arial"/>
          <w:color w:val="000000"/>
          <w:sz w:val="27"/>
          <w:szCs w:val="27"/>
          <w:lang w:val="en-GB"/>
        </w:rPr>
        <w:pPrChange w:id="945" w:author="Srholec Martin" w:date="2019-03-12T13:36:00Z">
          <w:pPr>
            <w:pStyle w:val="Heading5"/>
            <w:shd w:val="clear" w:color="auto" w:fill="FEFEFE"/>
            <w:jc w:val="center"/>
          </w:pPr>
        </w:pPrChange>
      </w:pPr>
      <w:del w:id="946" w:author="Srholec Martin" w:date="2019-03-12T13:36:00Z">
        <w:r w:rsidRPr="00664B72" w:rsidDel="00A62B14">
          <w:rPr>
            <w:rFonts w:ascii="Arial" w:hAnsi="Arial" w:cs="Arial"/>
            <w:color w:val="000000"/>
            <w:sz w:val="27"/>
            <w:szCs w:val="27"/>
            <w:lang w:val="en-GB"/>
          </w:rPr>
          <w:delText>Development status</w:delText>
        </w:r>
      </w:del>
    </w:p>
    <w:p w14:paraId="0BE57464" w14:textId="7C3DCF8E" w:rsidR="00B367D0" w:rsidRPr="00D80F51" w:rsidDel="00A62B14" w:rsidRDefault="00B367D0" w:rsidP="00A62B14">
      <w:pPr>
        <w:rPr>
          <w:del w:id="947" w:author="Srholec Martin" w:date="2019-03-12T13:36:00Z"/>
          <w:rFonts w:ascii="Arial" w:hAnsi="Arial" w:cs="Arial"/>
          <w:color w:val="000000"/>
          <w:sz w:val="23"/>
          <w:szCs w:val="23"/>
          <w:lang w:val="en-GB"/>
        </w:rPr>
        <w:pPrChange w:id="948" w:author="Srholec Martin" w:date="2019-03-12T13:36:00Z">
          <w:pPr>
            <w:pStyle w:val="NormalWeb"/>
            <w:shd w:val="clear" w:color="auto" w:fill="FEFEFE"/>
          </w:pPr>
        </w:pPrChange>
      </w:pPr>
      <w:del w:id="949" w:author="Srholec Martin" w:date="2019-03-12T13:36:00Z">
        <w:r w:rsidRPr="00664B72" w:rsidDel="00A62B14">
          <w:rPr>
            <w:rFonts w:ascii="Arial" w:hAnsi="Arial" w:cs="Arial"/>
            <w:color w:val="000000"/>
            <w:sz w:val="23"/>
            <w:szCs w:val="23"/>
            <w:lang w:val="en-GB"/>
          </w:rPr>
          <w:delText>International Monetary Fund's former classification from the </w:delText>
        </w:r>
        <w:r w:rsidR="008D5457" w:rsidRPr="00D80F51" w:rsidDel="00A62B14">
          <w:rPr>
            <w:rStyle w:val="Hyperlink"/>
            <w:rFonts w:ascii="Arial" w:hAnsi="Arial" w:cs="Arial"/>
            <w:sz w:val="23"/>
            <w:szCs w:val="23"/>
            <w:lang w:val="en-GB"/>
          </w:rPr>
          <w:fldChar w:fldCharType="begin"/>
        </w:r>
        <w:r w:rsidR="008D5457" w:rsidRPr="00664B72" w:rsidDel="00A62B14">
          <w:rPr>
            <w:rStyle w:val="Hyperlink"/>
            <w:rFonts w:ascii="Arial" w:hAnsi="Arial" w:cs="Arial"/>
            <w:sz w:val="23"/>
            <w:szCs w:val="23"/>
            <w:lang w:val="en-GB"/>
          </w:rPr>
          <w:delInstrText xml:space="preserve"> HYPERLINK "https://www.imf.org/external/pubs/ft/weo/2003/02/" \t "_blank" </w:delInstrText>
        </w:r>
        <w:r w:rsidR="008D5457" w:rsidRPr="00D80F51" w:rsidDel="00A62B14">
          <w:rPr>
            <w:rStyle w:val="Hyperlink"/>
            <w:rFonts w:ascii="Arial" w:hAnsi="Arial" w:cs="Arial"/>
            <w:sz w:val="23"/>
            <w:szCs w:val="23"/>
            <w:lang w:val="en-GB"/>
            <w:rPrChange w:id="950" w:author="Srholec Martin" w:date="2019-03-11T13:39:00Z">
              <w:rPr>
                <w:rStyle w:val="Hyperlink"/>
                <w:rFonts w:ascii="Arial" w:hAnsi="Arial" w:cs="Arial"/>
                <w:sz w:val="23"/>
                <w:szCs w:val="23"/>
                <w:lang w:val="en-GB"/>
              </w:rPr>
            </w:rPrChange>
          </w:rPr>
          <w:fldChar w:fldCharType="separate"/>
        </w:r>
        <w:r w:rsidRPr="00D80F51" w:rsidDel="00A62B14">
          <w:rPr>
            <w:rStyle w:val="Hyperlink"/>
            <w:rFonts w:ascii="Arial" w:hAnsi="Arial" w:cs="Arial"/>
            <w:sz w:val="23"/>
            <w:szCs w:val="23"/>
            <w:lang w:val="en-GB"/>
          </w:rPr>
          <w:delText>IMF Economic Outlook 2003</w:delText>
        </w:r>
        <w:r w:rsidR="008D5457" w:rsidRPr="00D80F51" w:rsidDel="00A62B14">
          <w:rPr>
            <w:rStyle w:val="Hyperlink"/>
            <w:rFonts w:ascii="Arial" w:hAnsi="Arial" w:cs="Arial"/>
            <w:sz w:val="23"/>
            <w:szCs w:val="23"/>
            <w:lang w:val="en-GB"/>
          </w:rPr>
          <w:fldChar w:fldCharType="end"/>
        </w:r>
        <w:r w:rsidRPr="00D80F51" w:rsidDel="00A62B14">
          <w:rPr>
            <w:rFonts w:ascii="Arial" w:hAnsi="Arial" w:cs="Arial"/>
            <w:color w:val="000000"/>
            <w:sz w:val="23"/>
            <w:szCs w:val="23"/>
            <w:lang w:val="en-GB"/>
          </w:rPr>
          <w:delText>(Statistical Appendix;p.163)</w:delText>
        </w:r>
      </w:del>
    </w:p>
    <w:p w14:paraId="7CAED899" w14:textId="69F544B0" w:rsidR="00B367D0" w:rsidRPr="00664B72" w:rsidDel="00A62B14" w:rsidRDefault="00B367D0" w:rsidP="00A62B14">
      <w:pPr>
        <w:rPr>
          <w:del w:id="951" w:author="Srholec Martin" w:date="2019-03-12T13:36:00Z"/>
          <w:rFonts w:ascii="Arial" w:hAnsi="Arial" w:cs="Arial"/>
          <w:color w:val="000000"/>
          <w:sz w:val="23"/>
          <w:szCs w:val="23"/>
          <w:lang w:val="en-GB"/>
        </w:rPr>
        <w:pPrChange w:id="952" w:author="Srholec Martin" w:date="2019-03-12T13:36:00Z">
          <w:pPr>
            <w:pStyle w:val="NormalWeb"/>
            <w:shd w:val="clear" w:color="auto" w:fill="FEFEFE"/>
          </w:pPr>
        </w:pPrChange>
      </w:pPr>
      <w:del w:id="953" w:author="Srholec Martin" w:date="2019-03-12T13:36:00Z">
        <w:r w:rsidRPr="00664B72" w:rsidDel="00A62B14">
          <w:rPr>
            <w:rFonts w:ascii="Arial" w:hAnsi="Arial" w:cs="Arial"/>
            <w:b/>
            <w:bCs/>
            <w:color w:val="000000"/>
            <w:sz w:val="23"/>
            <w:szCs w:val="23"/>
            <w:lang w:val="en-GB"/>
          </w:rPr>
          <w:delText>Advanced Countries</w:delText>
        </w:r>
        <w:r w:rsidRPr="00664B72" w:rsidDel="00A62B14">
          <w:rPr>
            <w:rFonts w:ascii="Arial" w:hAnsi="Arial" w:cs="Arial"/>
            <w:color w:val="000000"/>
            <w:sz w:val="23"/>
            <w:szCs w:val="23"/>
            <w:lang w:val="en-GB"/>
          </w:rPr>
          <w:delText>: </w:delText>
        </w:r>
        <w:r w:rsidRPr="00664B72" w:rsidDel="00A62B14">
          <w:rPr>
            <w:rFonts w:ascii="Arial" w:hAnsi="Arial" w:cs="Arial"/>
            <w:i/>
            <w:iCs/>
            <w:color w:val="000000"/>
            <w:sz w:val="23"/>
            <w:szCs w:val="23"/>
            <w:lang w:val="en-GB"/>
          </w:rPr>
          <w:delText>Developed countries from Northern America, Europe, Pacific and Eastern Asia</w:delText>
        </w:r>
      </w:del>
    </w:p>
    <w:p w14:paraId="5AB84F3B" w14:textId="7B47508E" w:rsidR="00B367D0" w:rsidRPr="00664B72" w:rsidDel="00A62B14" w:rsidRDefault="00B367D0" w:rsidP="00A62B14">
      <w:pPr>
        <w:rPr>
          <w:del w:id="954" w:author="Srholec Martin" w:date="2019-03-12T13:36:00Z"/>
          <w:rFonts w:ascii="Arial" w:hAnsi="Arial" w:cs="Arial"/>
          <w:color w:val="000000"/>
          <w:sz w:val="23"/>
          <w:szCs w:val="23"/>
          <w:lang w:val="en-GB"/>
        </w:rPr>
        <w:pPrChange w:id="955" w:author="Srholec Martin" w:date="2019-03-12T13:36:00Z">
          <w:pPr>
            <w:pStyle w:val="NormalWeb"/>
            <w:shd w:val="clear" w:color="auto" w:fill="FEFEFE"/>
          </w:pPr>
        </w:pPrChange>
      </w:pPr>
      <w:del w:id="956" w:author="Srholec Martin" w:date="2019-03-12T13:36:00Z">
        <w:r w:rsidRPr="00664B72" w:rsidDel="00A62B14">
          <w:rPr>
            <w:rFonts w:ascii="Arial" w:hAnsi="Arial" w:cs="Arial"/>
            <w:color w:val="000000"/>
            <w:sz w:val="23"/>
            <w:szCs w:val="23"/>
            <w:lang w:val="en-GB"/>
          </w:rPr>
          <w:delText>Andorra, Australia, Austria, Belgium, Canada, Cyprus, Denmark, Finland, France, Germany, Greece, Hong Kong, Iceland, Ireland, Israel, Italy, Japan, Liechtenstein, Luxembourg, Monaco, Netherlands, New Zealand, Norway, Portugal, San Marino, Singapore, South Korea, Spain, Sweden, Switzerland, Taiwan, United Kingdom, United States</w:delText>
        </w:r>
      </w:del>
    </w:p>
    <w:p w14:paraId="6BC468C4" w14:textId="360118AD" w:rsidR="00B367D0" w:rsidRPr="00664B72" w:rsidDel="00A62B14" w:rsidRDefault="00B367D0" w:rsidP="00A62B14">
      <w:pPr>
        <w:rPr>
          <w:del w:id="957" w:author="Srholec Martin" w:date="2019-03-12T13:36:00Z"/>
          <w:rFonts w:ascii="Arial" w:hAnsi="Arial" w:cs="Arial"/>
          <w:color w:val="000000"/>
          <w:sz w:val="23"/>
          <w:szCs w:val="23"/>
          <w:lang w:val="en-GB"/>
        </w:rPr>
        <w:pPrChange w:id="958" w:author="Srholec Martin" w:date="2019-03-12T13:36:00Z">
          <w:pPr>
            <w:pStyle w:val="NormalWeb"/>
            <w:shd w:val="clear" w:color="auto" w:fill="FEFEFE"/>
          </w:pPr>
        </w:pPrChange>
      </w:pPr>
      <w:del w:id="959" w:author="Srholec Martin" w:date="2019-03-12T13:36:00Z">
        <w:r w:rsidRPr="00664B72" w:rsidDel="00A62B14">
          <w:rPr>
            <w:rFonts w:ascii="Arial" w:hAnsi="Arial" w:cs="Arial"/>
            <w:b/>
            <w:bCs/>
            <w:color w:val="000000"/>
            <w:sz w:val="23"/>
            <w:szCs w:val="23"/>
            <w:lang w:val="en-GB"/>
          </w:rPr>
          <w:delText>Transition Countries</w:delText>
        </w:r>
        <w:r w:rsidRPr="00664B72" w:rsidDel="00A62B14">
          <w:rPr>
            <w:rFonts w:ascii="Arial" w:hAnsi="Arial" w:cs="Arial"/>
            <w:color w:val="000000"/>
            <w:sz w:val="23"/>
            <w:szCs w:val="23"/>
            <w:lang w:val="en-GB"/>
          </w:rPr>
          <w:delText>:</w:delText>
        </w:r>
        <w:r w:rsidR="00347FC3" w:rsidRPr="00664B72" w:rsidDel="00A62B14">
          <w:rPr>
            <w:rFonts w:ascii="Arial" w:hAnsi="Arial" w:cs="Arial"/>
            <w:color w:val="000000"/>
            <w:sz w:val="23"/>
            <w:szCs w:val="23"/>
            <w:lang w:val="en-GB"/>
          </w:rPr>
          <w:delText xml:space="preserve"> </w:delText>
        </w:r>
        <w:r w:rsidRPr="00664B72" w:rsidDel="00A62B14">
          <w:rPr>
            <w:rFonts w:ascii="Arial" w:hAnsi="Arial" w:cs="Arial"/>
            <w:i/>
            <w:iCs/>
            <w:color w:val="000000"/>
            <w:sz w:val="23"/>
            <w:szCs w:val="23"/>
            <w:lang w:val="en-GB"/>
          </w:rPr>
          <w:delText>Countries in the former soviet bloc, but not China</w:delText>
        </w:r>
      </w:del>
    </w:p>
    <w:p w14:paraId="68F41B57" w14:textId="00D101E4" w:rsidR="00B367D0" w:rsidRPr="00664B72" w:rsidDel="00A62B14" w:rsidRDefault="00B367D0" w:rsidP="00A62B14">
      <w:pPr>
        <w:rPr>
          <w:del w:id="960" w:author="Srholec Martin" w:date="2019-03-12T13:36:00Z"/>
          <w:rFonts w:ascii="Arial" w:hAnsi="Arial" w:cs="Arial"/>
          <w:color w:val="000000"/>
          <w:sz w:val="23"/>
          <w:szCs w:val="23"/>
          <w:lang w:val="en-GB"/>
        </w:rPr>
        <w:pPrChange w:id="961" w:author="Srholec Martin" w:date="2019-03-12T13:36:00Z">
          <w:pPr>
            <w:pStyle w:val="NormalWeb"/>
            <w:shd w:val="clear" w:color="auto" w:fill="FEFEFE"/>
          </w:pPr>
        </w:pPrChange>
      </w:pPr>
      <w:del w:id="962" w:author="Srholec Martin" w:date="2019-03-12T13:36:00Z">
        <w:r w:rsidRPr="00664B72" w:rsidDel="00A62B14">
          <w:rPr>
            <w:rFonts w:ascii="Arial" w:hAnsi="Arial" w:cs="Arial"/>
            <w:color w:val="000000"/>
            <w:sz w:val="23"/>
            <w:szCs w:val="23"/>
            <w:lang w:val="en-GB"/>
          </w:rPr>
          <w:delText>Albania, Armenia, Azerbaijan, Belarus, Bosnia and Herzegovina, Bulgaria, Croatia, Czech Republic, Estonia, Georgia, Hungary, Kazakhstan, Kyrgyzstan, Latvia, Lithuania, Macedonia, Moldova, Mongolia, Montenegro, Poland, Romania, Russian Federation, Serbia, Slovakia, Slovenia, Tajikistan, Turkmenistan, Ukraine, Uzbekistan</w:delText>
        </w:r>
      </w:del>
    </w:p>
    <w:p w14:paraId="77C9C76C" w14:textId="7AAEC439" w:rsidR="00B367D0" w:rsidRPr="00664B72" w:rsidDel="00A62B14" w:rsidRDefault="00B367D0" w:rsidP="00A62B14">
      <w:pPr>
        <w:rPr>
          <w:del w:id="963" w:author="Srholec Martin" w:date="2019-03-12T13:36:00Z"/>
          <w:rFonts w:ascii="Arial" w:hAnsi="Arial" w:cs="Arial"/>
          <w:color w:val="000000"/>
          <w:sz w:val="23"/>
          <w:szCs w:val="23"/>
          <w:lang w:val="en-GB"/>
        </w:rPr>
        <w:pPrChange w:id="964" w:author="Srholec Martin" w:date="2019-03-12T13:36:00Z">
          <w:pPr>
            <w:pStyle w:val="NormalWeb"/>
            <w:shd w:val="clear" w:color="auto" w:fill="FEFEFE"/>
          </w:pPr>
        </w:pPrChange>
      </w:pPr>
      <w:del w:id="965" w:author="Srholec Martin" w:date="2019-03-12T13:36:00Z">
        <w:r w:rsidRPr="00664B72" w:rsidDel="00A62B14">
          <w:rPr>
            <w:rFonts w:ascii="Arial" w:hAnsi="Arial" w:cs="Arial"/>
            <w:b/>
            <w:bCs/>
            <w:color w:val="000000"/>
            <w:sz w:val="23"/>
            <w:szCs w:val="23"/>
            <w:lang w:val="en-GB"/>
          </w:rPr>
          <w:delText>Developing countries</w:delText>
        </w:r>
        <w:r w:rsidRPr="00664B72" w:rsidDel="00A62B14">
          <w:rPr>
            <w:rFonts w:ascii="Arial" w:hAnsi="Arial" w:cs="Arial"/>
            <w:color w:val="000000"/>
            <w:sz w:val="23"/>
            <w:szCs w:val="23"/>
            <w:lang w:val="en-GB"/>
          </w:rPr>
          <w:delText>: </w:delText>
        </w:r>
        <w:r w:rsidRPr="00664B72" w:rsidDel="00A62B14">
          <w:rPr>
            <w:rFonts w:ascii="Arial" w:hAnsi="Arial" w:cs="Arial"/>
            <w:i/>
            <w:iCs/>
            <w:color w:val="000000"/>
            <w:sz w:val="23"/>
            <w:szCs w:val="23"/>
            <w:lang w:val="en-GB"/>
          </w:rPr>
          <w:delText>The rest of the world</w:delText>
        </w:r>
      </w:del>
    </w:p>
    <w:p w14:paraId="12F46CE1" w14:textId="52032CC1" w:rsidR="00B367D0" w:rsidRPr="00664B72" w:rsidDel="00A62B14" w:rsidRDefault="00B367D0" w:rsidP="00A62B14">
      <w:pPr>
        <w:rPr>
          <w:del w:id="966" w:author="Srholec Martin" w:date="2019-03-12T13:36:00Z"/>
          <w:rFonts w:ascii="Arial" w:hAnsi="Arial" w:cs="Arial"/>
          <w:color w:val="000000"/>
          <w:sz w:val="23"/>
          <w:szCs w:val="23"/>
          <w:lang w:val="en-GB"/>
        </w:rPr>
        <w:pPrChange w:id="967" w:author="Srholec Martin" w:date="2019-03-12T13:36:00Z">
          <w:pPr>
            <w:pStyle w:val="NormalWeb"/>
            <w:shd w:val="clear" w:color="auto" w:fill="FEFEFE"/>
          </w:pPr>
        </w:pPrChange>
      </w:pPr>
      <w:del w:id="968" w:author="Srholec Martin" w:date="2019-03-12T13:36:00Z">
        <w:r w:rsidRPr="00664B72" w:rsidDel="00A62B14">
          <w:rPr>
            <w:rFonts w:ascii="Arial" w:hAnsi="Arial" w:cs="Arial"/>
            <w:color w:val="000000"/>
            <w:sz w:val="23"/>
            <w:szCs w:val="23"/>
            <w:lang w:val="en-GB"/>
          </w:rPr>
          <w:delText>Afghanistan, Algeria, Angola, Antigua and Barbuda, Argentina, Bahamas, Bahrain, Bangladesh, Barbados, Belize, Benin, Bhutan, Bolivia, Botswana, Brazil, Brunei, Burkina Faso, Burundi, Cambodia, Cameroon, Cape Verde, Central African Republic, Chad, Chile, China, Colombia, Comoros, Congo, Costa Rica, Cote d'Ivoire, Cuba, Democratic Republic Congo, Djibouti, Dominica, Dominican Republic, Ecuador, Egypt, El Salvador, Equatorial Guinea, Eritrea, Ethiopia, Fiji, Gabon, Gambia, Ghana, Grenada, Guatemala, Guinea, Guinea-Bissau, Guyana, Haiti, Honduras, India, Indonesia, Iran, Iraq, Jamaica, Jordan, Kenya, Kiribati, Kuwait, Laos, Lebanon, Lesotho, Liberia, Libya, Madagascar, Malawi, Malaysia, Maldives, Mali, Malta, Marshall Islands, Mauritania, Mauritius, Mexico, Micronesia, Morocco, Mozambique, Myanmar, Namibia, Nauru, Nepal, Nicaragua, Niger, Nigeria, North Korea, Oman, Pakistan, Palau, Palestine, Panama, Papua New Guinea, Paraguay, Peru, Philippines, Qatar, Rwanda, Saint Kitts and Nevis, Saint Lucia, Saint Vincent and the Grenadines, Samoa, Sao Tome and Principe, Saudi Arabia, Senegal, Seychelles, Sierra Leone, Solomon Islands, Somalia, South Africa, Sri Lanka, Sudan, Suriname, Swaziland, Syria, Tanzania, Thailand, Timor-Leste, Togo, Tonga, Trinidad and Tobago, Tunisia, Turkey, Tuvalu, Uganda, United Arab Emirates, Uruguay, Vanuatu, Venezuela, Vietnam, Yemen, Zambia, Zimbabwe</w:delText>
        </w:r>
      </w:del>
    </w:p>
    <w:p w14:paraId="4601A3EB" w14:textId="3F054340" w:rsidR="00B367D0" w:rsidRPr="00664B72" w:rsidDel="00A62B14" w:rsidRDefault="00B367D0" w:rsidP="00A62B14">
      <w:pPr>
        <w:rPr>
          <w:del w:id="969" w:author="Srholec Martin" w:date="2019-03-12T13:36:00Z"/>
          <w:rFonts w:ascii="Arial" w:hAnsi="Arial" w:cs="Arial"/>
          <w:color w:val="000000"/>
          <w:sz w:val="27"/>
          <w:szCs w:val="27"/>
          <w:lang w:val="en-GB"/>
        </w:rPr>
        <w:pPrChange w:id="970" w:author="Srholec Martin" w:date="2019-03-12T13:36:00Z">
          <w:pPr>
            <w:pStyle w:val="Heading5"/>
            <w:shd w:val="clear" w:color="auto" w:fill="FEFEFE"/>
            <w:jc w:val="center"/>
          </w:pPr>
        </w:pPrChange>
      </w:pPr>
      <w:del w:id="971" w:author="Srholec Martin" w:date="2019-03-12T13:36:00Z">
        <w:r w:rsidRPr="00664B72" w:rsidDel="00A62B14">
          <w:rPr>
            <w:rFonts w:ascii="Arial" w:hAnsi="Arial" w:cs="Arial"/>
            <w:color w:val="000000"/>
            <w:sz w:val="27"/>
            <w:szCs w:val="27"/>
            <w:lang w:val="en-GB"/>
          </w:rPr>
          <w:delText>Regions</w:delText>
        </w:r>
      </w:del>
    </w:p>
    <w:p w14:paraId="47FA4058" w14:textId="78E53BD4" w:rsidR="00B367D0" w:rsidRPr="00D80F51" w:rsidDel="00A62B14" w:rsidRDefault="00B367D0" w:rsidP="00A62B14">
      <w:pPr>
        <w:rPr>
          <w:del w:id="972" w:author="Srholec Martin" w:date="2019-03-12T13:36:00Z"/>
          <w:rFonts w:ascii="Arial" w:hAnsi="Arial" w:cs="Arial"/>
          <w:color w:val="000000"/>
          <w:sz w:val="23"/>
          <w:szCs w:val="23"/>
          <w:lang w:val="en-GB"/>
        </w:rPr>
        <w:pPrChange w:id="973" w:author="Srholec Martin" w:date="2019-03-12T13:36:00Z">
          <w:pPr>
            <w:pStyle w:val="NormalWeb"/>
            <w:shd w:val="clear" w:color="auto" w:fill="FEFEFE"/>
          </w:pPr>
        </w:pPrChange>
      </w:pPr>
      <w:del w:id="974" w:author="Srholec Martin" w:date="2019-03-12T13:36:00Z">
        <w:r w:rsidRPr="00664B72" w:rsidDel="00A62B14">
          <w:rPr>
            <w:rFonts w:ascii="Arial" w:hAnsi="Arial" w:cs="Arial"/>
            <w:color w:val="000000"/>
            <w:sz w:val="23"/>
            <w:szCs w:val="23"/>
            <w:lang w:val="en-GB"/>
          </w:rPr>
          <w:delText>The regional classification is based on the </w:delText>
        </w:r>
        <w:r w:rsidR="008D5457" w:rsidRPr="00D80F51" w:rsidDel="00A62B14">
          <w:rPr>
            <w:rStyle w:val="Hyperlink"/>
            <w:rFonts w:ascii="Arial" w:hAnsi="Arial" w:cs="Arial"/>
            <w:sz w:val="23"/>
            <w:szCs w:val="23"/>
            <w:lang w:val="en-GB"/>
          </w:rPr>
          <w:fldChar w:fldCharType="begin"/>
        </w:r>
        <w:r w:rsidR="008D5457" w:rsidRPr="00664B72" w:rsidDel="00A62B14">
          <w:rPr>
            <w:rStyle w:val="Hyperlink"/>
            <w:rFonts w:ascii="Arial" w:hAnsi="Arial" w:cs="Arial"/>
            <w:sz w:val="23"/>
            <w:szCs w:val="23"/>
            <w:lang w:val="en-GB"/>
          </w:rPr>
          <w:delInstrText xml:space="preserve"> HYPERLINK "http://ec2-18-188-88-0.us-east-2.compute.amazonaws.com:8080/data/WorldBankClassification.xls" \t "_blank" </w:delInstrText>
        </w:r>
        <w:r w:rsidR="008D5457" w:rsidRPr="00D80F51" w:rsidDel="00A62B14">
          <w:rPr>
            <w:rStyle w:val="Hyperlink"/>
            <w:rFonts w:ascii="Arial" w:hAnsi="Arial" w:cs="Arial"/>
            <w:sz w:val="23"/>
            <w:szCs w:val="23"/>
            <w:lang w:val="en-GB"/>
            <w:rPrChange w:id="975" w:author="Srholec Martin" w:date="2019-03-11T13:39:00Z">
              <w:rPr>
                <w:rStyle w:val="Hyperlink"/>
                <w:rFonts w:ascii="Arial" w:hAnsi="Arial" w:cs="Arial"/>
                <w:sz w:val="23"/>
                <w:szCs w:val="23"/>
                <w:lang w:val="en-GB"/>
              </w:rPr>
            </w:rPrChange>
          </w:rPr>
          <w:fldChar w:fldCharType="separate"/>
        </w:r>
        <w:r w:rsidRPr="00D80F51" w:rsidDel="00A62B14">
          <w:rPr>
            <w:rStyle w:val="Hyperlink"/>
            <w:rFonts w:ascii="Arial" w:hAnsi="Arial" w:cs="Arial"/>
            <w:sz w:val="23"/>
            <w:szCs w:val="23"/>
            <w:lang w:val="en-GB"/>
          </w:rPr>
          <w:delText>World Bank regional classification</w:delText>
        </w:r>
        <w:r w:rsidR="008D5457" w:rsidRPr="00D80F51" w:rsidDel="00A62B14">
          <w:rPr>
            <w:rStyle w:val="Hyperlink"/>
            <w:rFonts w:ascii="Arial" w:hAnsi="Arial" w:cs="Arial"/>
            <w:sz w:val="23"/>
            <w:szCs w:val="23"/>
            <w:lang w:val="en-GB"/>
          </w:rPr>
          <w:fldChar w:fldCharType="end"/>
        </w:r>
        <w:r w:rsidRPr="00D80F51" w:rsidDel="00A62B14">
          <w:rPr>
            <w:rFonts w:ascii="Arial" w:hAnsi="Arial" w:cs="Arial"/>
            <w:color w:val="000000"/>
            <w:sz w:val="23"/>
            <w:szCs w:val="23"/>
            <w:lang w:val="en-GB"/>
          </w:rPr>
          <w:delText>.</w:delText>
        </w:r>
      </w:del>
    </w:p>
    <w:p w14:paraId="66833EDE" w14:textId="4ED326A3" w:rsidR="00B367D0" w:rsidRPr="00664B72" w:rsidDel="00A62B14" w:rsidRDefault="00B367D0" w:rsidP="00A62B14">
      <w:pPr>
        <w:rPr>
          <w:del w:id="976" w:author="Srholec Martin" w:date="2019-03-12T13:36:00Z"/>
          <w:rFonts w:ascii="Arial" w:hAnsi="Arial" w:cs="Arial"/>
          <w:color w:val="000000"/>
          <w:sz w:val="23"/>
          <w:szCs w:val="23"/>
          <w:lang w:val="en-GB"/>
        </w:rPr>
        <w:pPrChange w:id="977" w:author="Srholec Martin" w:date="2019-03-12T13:36:00Z">
          <w:pPr>
            <w:pStyle w:val="NormalWeb"/>
            <w:shd w:val="clear" w:color="auto" w:fill="FEFEFE"/>
          </w:pPr>
        </w:pPrChange>
      </w:pPr>
      <w:del w:id="978" w:author="Srholec Martin" w:date="2019-03-12T13:36:00Z">
        <w:r w:rsidRPr="00664B72" w:rsidDel="00A62B14">
          <w:rPr>
            <w:rFonts w:ascii="Arial" w:hAnsi="Arial" w:cs="Arial"/>
            <w:color w:val="000000"/>
            <w:sz w:val="23"/>
            <w:szCs w:val="23"/>
            <w:lang w:val="en-GB"/>
          </w:rPr>
          <w:delText>The following regions were further split:</w:delText>
        </w:r>
      </w:del>
    </w:p>
    <w:p w14:paraId="540FAEC0" w14:textId="1B947EDA" w:rsidR="00B367D0" w:rsidRPr="00664B72" w:rsidDel="00A62B14" w:rsidRDefault="00B367D0" w:rsidP="00A62B14">
      <w:pPr>
        <w:rPr>
          <w:del w:id="979" w:author="Srholec Martin" w:date="2019-03-12T13:36:00Z"/>
          <w:rFonts w:ascii="Arial" w:hAnsi="Arial" w:cs="Arial"/>
          <w:color w:val="000000"/>
          <w:sz w:val="23"/>
          <w:szCs w:val="23"/>
          <w:lang w:val="en-GB"/>
        </w:rPr>
        <w:pPrChange w:id="980" w:author="Srholec Martin" w:date="2019-03-12T13:36:00Z">
          <w:pPr>
            <w:numPr>
              <w:numId w:val="2"/>
            </w:numPr>
            <w:shd w:val="clear" w:color="auto" w:fill="FEFEFE"/>
            <w:tabs>
              <w:tab w:val="num" w:pos="720"/>
            </w:tabs>
            <w:spacing w:before="100" w:beforeAutospacing="1" w:after="100" w:afterAutospacing="1" w:line="240" w:lineRule="auto"/>
            <w:ind w:left="720" w:hanging="360"/>
          </w:pPr>
        </w:pPrChange>
      </w:pPr>
      <w:del w:id="981" w:author="Srholec Martin" w:date="2019-03-12T13:36:00Z">
        <w:r w:rsidRPr="00664B72" w:rsidDel="00A62B14">
          <w:rPr>
            <w:rFonts w:ascii="Arial" w:hAnsi="Arial" w:cs="Arial"/>
            <w:color w:val="000000"/>
            <w:sz w:val="23"/>
            <w:szCs w:val="23"/>
            <w:lang w:val="en-GB"/>
          </w:rPr>
          <w:delText>Europe &amp; Central Asia =&gt; </w:delText>
        </w:r>
        <w:r w:rsidRPr="00664B72" w:rsidDel="00A62B14">
          <w:rPr>
            <w:rFonts w:ascii="Arial" w:hAnsi="Arial" w:cs="Arial"/>
            <w:i/>
            <w:iCs/>
            <w:color w:val="000000"/>
            <w:sz w:val="23"/>
            <w:szCs w:val="23"/>
            <w:lang w:val="en-GB"/>
          </w:rPr>
          <w:delText>Europe</w:delText>
        </w:r>
        <w:r w:rsidRPr="00664B72" w:rsidDel="00A62B14">
          <w:rPr>
            <w:rFonts w:ascii="Arial" w:hAnsi="Arial" w:cs="Arial"/>
            <w:color w:val="000000"/>
            <w:sz w:val="23"/>
            <w:szCs w:val="23"/>
            <w:lang w:val="en-GB"/>
          </w:rPr>
          <w:delText> and </w:delText>
        </w:r>
        <w:r w:rsidRPr="00664B72" w:rsidDel="00A62B14">
          <w:rPr>
            <w:rFonts w:ascii="Arial" w:hAnsi="Arial" w:cs="Arial"/>
            <w:i/>
            <w:iCs/>
            <w:color w:val="000000"/>
            <w:sz w:val="23"/>
            <w:szCs w:val="23"/>
            <w:lang w:val="en-GB"/>
          </w:rPr>
          <w:delText>Central Asia</w:delText>
        </w:r>
      </w:del>
    </w:p>
    <w:p w14:paraId="78AFEF5C" w14:textId="3BCF7084" w:rsidR="00B367D0" w:rsidRPr="00664B72" w:rsidDel="00A62B14" w:rsidRDefault="00B367D0" w:rsidP="00A62B14">
      <w:pPr>
        <w:rPr>
          <w:del w:id="982" w:author="Srholec Martin" w:date="2019-03-12T13:36:00Z"/>
          <w:rFonts w:ascii="Arial" w:hAnsi="Arial" w:cs="Arial"/>
          <w:color w:val="000000"/>
          <w:sz w:val="23"/>
          <w:szCs w:val="23"/>
          <w:lang w:val="en-GB"/>
        </w:rPr>
        <w:pPrChange w:id="983" w:author="Srholec Martin" w:date="2019-03-12T13:36:00Z">
          <w:pPr>
            <w:numPr>
              <w:numId w:val="2"/>
            </w:numPr>
            <w:shd w:val="clear" w:color="auto" w:fill="FEFEFE"/>
            <w:tabs>
              <w:tab w:val="num" w:pos="720"/>
            </w:tabs>
            <w:spacing w:before="100" w:beforeAutospacing="1" w:after="100" w:afterAutospacing="1" w:line="240" w:lineRule="auto"/>
            <w:ind w:left="720" w:hanging="360"/>
          </w:pPr>
        </w:pPrChange>
      </w:pPr>
      <w:del w:id="984" w:author="Srholec Martin" w:date="2019-03-12T13:36:00Z">
        <w:r w:rsidRPr="00664B72" w:rsidDel="00A62B14">
          <w:rPr>
            <w:rFonts w:ascii="Arial" w:hAnsi="Arial" w:cs="Arial"/>
            <w:color w:val="000000"/>
            <w:sz w:val="23"/>
            <w:szCs w:val="23"/>
            <w:lang w:val="en-GB"/>
          </w:rPr>
          <w:delText>Middle East &amp; North Africa =&gt; </w:delText>
        </w:r>
        <w:r w:rsidRPr="00664B72" w:rsidDel="00A62B14">
          <w:rPr>
            <w:rFonts w:ascii="Arial" w:hAnsi="Arial" w:cs="Arial"/>
            <w:i/>
            <w:iCs/>
            <w:color w:val="000000"/>
            <w:sz w:val="23"/>
            <w:szCs w:val="23"/>
            <w:lang w:val="en-GB"/>
          </w:rPr>
          <w:delText>Middle East</w:delText>
        </w:r>
        <w:r w:rsidRPr="00664B72" w:rsidDel="00A62B14">
          <w:rPr>
            <w:rFonts w:ascii="Arial" w:hAnsi="Arial" w:cs="Arial"/>
            <w:color w:val="000000"/>
            <w:sz w:val="23"/>
            <w:szCs w:val="23"/>
            <w:lang w:val="en-GB"/>
          </w:rPr>
          <w:delText> and </w:delText>
        </w:r>
        <w:r w:rsidRPr="00664B72" w:rsidDel="00A62B14">
          <w:rPr>
            <w:rFonts w:ascii="Arial" w:hAnsi="Arial" w:cs="Arial"/>
            <w:i/>
            <w:iCs/>
            <w:color w:val="000000"/>
            <w:sz w:val="23"/>
            <w:szCs w:val="23"/>
            <w:lang w:val="en-GB"/>
          </w:rPr>
          <w:delText>North Africa</w:delText>
        </w:r>
      </w:del>
    </w:p>
    <w:p w14:paraId="107EA70B" w14:textId="2EF2A943" w:rsidR="00B367D0" w:rsidRPr="00664B72" w:rsidDel="00A62B14" w:rsidRDefault="00B367D0" w:rsidP="00A62B14">
      <w:pPr>
        <w:rPr>
          <w:del w:id="985" w:author="Srholec Martin" w:date="2019-03-12T13:36:00Z"/>
          <w:rFonts w:ascii="Arial" w:hAnsi="Arial" w:cs="Arial"/>
          <w:color w:val="000000"/>
          <w:sz w:val="23"/>
          <w:szCs w:val="23"/>
          <w:lang w:val="en-GB"/>
        </w:rPr>
        <w:pPrChange w:id="986" w:author="Srholec Martin" w:date="2019-03-12T13:36:00Z">
          <w:pPr>
            <w:numPr>
              <w:numId w:val="2"/>
            </w:numPr>
            <w:shd w:val="clear" w:color="auto" w:fill="FEFEFE"/>
            <w:tabs>
              <w:tab w:val="num" w:pos="720"/>
            </w:tabs>
            <w:spacing w:before="100" w:beforeAutospacing="1" w:after="100" w:afterAutospacing="1" w:line="240" w:lineRule="auto"/>
            <w:ind w:left="720" w:hanging="360"/>
          </w:pPr>
        </w:pPrChange>
      </w:pPr>
      <w:del w:id="987" w:author="Srholec Martin" w:date="2019-03-12T13:36:00Z">
        <w:r w:rsidRPr="00664B72" w:rsidDel="00A62B14">
          <w:rPr>
            <w:rFonts w:ascii="Arial" w:hAnsi="Arial" w:cs="Arial"/>
            <w:color w:val="000000"/>
            <w:sz w:val="23"/>
            <w:szCs w:val="23"/>
            <w:lang w:val="en-GB"/>
          </w:rPr>
          <w:delText>East Asia &amp; Pacific =&gt; </w:delText>
        </w:r>
        <w:r w:rsidRPr="00664B72" w:rsidDel="00A62B14">
          <w:rPr>
            <w:rFonts w:ascii="Arial" w:hAnsi="Arial" w:cs="Arial"/>
            <w:i/>
            <w:iCs/>
            <w:color w:val="000000"/>
            <w:sz w:val="23"/>
            <w:szCs w:val="23"/>
            <w:lang w:val="en-GB"/>
          </w:rPr>
          <w:delText>East Asia</w:delText>
        </w:r>
        <w:r w:rsidRPr="00664B72" w:rsidDel="00A62B14">
          <w:rPr>
            <w:rFonts w:ascii="Arial" w:hAnsi="Arial" w:cs="Arial"/>
            <w:color w:val="000000"/>
            <w:sz w:val="23"/>
            <w:szCs w:val="23"/>
            <w:lang w:val="en-GB"/>
          </w:rPr>
          <w:delText> and </w:delText>
        </w:r>
        <w:r w:rsidRPr="00664B72" w:rsidDel="00A62B14">
          <w:rPr>
            <w:rFonts w:ascii="Arial" w:hAnsi="Arial" w:cs="Arial"/>
            <w:i/>
            <w:iCs/>
            <w:color w:val="000000"/>
            <w:sz w:val="23"/>
            <w:szCs w:val="23"/>
            <w:lang w:val="en-GB"/>
          </w:rPr>
          <w:delText>Pacific</w:delText>
        </w:r>
      </w:del>
    </w:p>
    <w:p w14:paraId="65DB05F8" w14:textId="703DD5C3" w:rsidR="00B367D0" w:rsidRPr="00664B72" w:rsidDel="00A62B14" w:rsidRDefault="00B367D0" w:rsidP="00A62B14">
      <w:pPr>
        <w:rPr>
          <w:del w:id="988" w:author="Srholec Martin" w:date="2019-03-12T13:36:00Z"/>
          <w:rFonts w:ascii="Arial" w:hAnsi="Arial" w:cs="Arial"/>
          <w:color w:val="000000"/>
          <w:sz w:val="27"/>
          <w:szCs w:val="27"/>
          <w:lang w:val="en-GB"/>
        </w:rPr>
        <w:pPrChange w:id="989" w:author="Srholec Martin" w:date="2019-03-12T13:36:00Z">
          <w:pPr>
            <w:pStyle w:val="Heading5"/>
            <w:shd w:val="clear" w:color="auto" w:fill="FEFEFE"/>
            <w:jc w:val="center"/>
          </w:pPr>
        </w:pPrChange>
      </w:pPr>
      <w:del w:id="990" w:author="Srholec Martin" w:date="2019-03-12T13:36:00Z">
        <w:r w:rsidRPr="00664B72" w:rsidDel="00A62B14">
          <w:rPr>
            <w:rFonts w:ascii="Arial" w:hAnsi="Arial" w:cs="Arial"/>
            <w:color w:val="000000"/>
            <w:sz w:val="27"/>
            <w:szCs w:val="27"/>
            <w:lang w:val="en-GB"/>
          </w:rPr>
          <w:delText>Income</w:delText>
        </w:r>
      </w:del>
    </w:p>
    <w:p w14:paraId="1E80E50B" w14:textId="06212F50" w:rsidR="00B367D0" w:rsidRPr="00D80F51" w:rsidDel="00A62B14" w:rsidRDefault="00B367D0" w:rsidP="00A62B14">
      <w:pPr>
        <w:rPr>
          <w:del w:id="991" w:author="Srholec Martin" w:date="2019-03-12T13:36:00Z"/>
          <w:rFonts w:ascii="Arial" w:hAnsi="Arial" w:cs="Arial"/>
          <w:color w:val="000000"/>
          <w:sz w:val="23"/>
          <w:szCs w:val="23"/>
          <w:lang w:val="en-GB"/>
        </w:rPr>
        <w:pPrChange w:id="992" w:author="Srholec Martin" w:date="2019-03-12T13:36:00Z">
          <w:pPr>
            <w:pStyle w:val="NormalWeb"/>
            <w:shd w:val="clear" w:color="auto" w:fill="FEFEFE"/>
          </w:pPr>
        </w:pPrChange>
      </w:pPr>
      <w:del w:id="993" w:author="Srholec Martin" w:date="2019-03-12T13:36:00Z">
        <w:r w:rsidRPr="00664B72" w:rsidDel="00A62B14">
          <w:rPr>
            <w:rFonts w:ascii="Arial" w:hAnsi="Arial" w:cs="Arial"/>
            <w:color w:val="000000"/>
            <w:sz w:val="23"/>
            <w:szCs w:val="23"/>
            <w:lang w:val="en-GB"/>
          </w:rPr>
          <w:delText>Income classification is based on the </w:delText>
        </w:r>
        <w:r w:rsidR="008D5457" w:rsidRPr="00D80F51" w:rsidDel="00A62B14">
          <w:rPr>
            <w:rStyle w:val="Hyperlink"/>
            <w:rFonts w:ascii="Arial" w:hAnsi="Arial" w:cs="Arial"/>
            <w:sz w:val="23"/>
            <w:szCs w:val="23"/>
            <w:lang w:val="en-GB"/>
          </w:rPr>
          <w:fldChar w:fldCharType="begin"/>
        </w:r>
        <w:r w:rsidR="008D5457" w:rsidRPr="00664B72" w:rsidDel="00A62B14">
          <w:rPr>
            <w:rStyle w:val="Hyperlink"/>
            <w:rFonts w:ascii="Arial" w:hAnsi="Arial" w:cs="Arial"/>
            <w:sz w:val="23"/>
            <w:szCs w:val="23"/>
            <w:lang w:val="en-GB"/>
          </w:rPr>
          <w:delInstrText xml:space="preserve"> HYPERLINK "http://ec2-18-188-88-0.us-east-2.compute.amazonaws.com:8080/data/WorldBankClassification.xls" \t "_blank" </w:delInstrText>
        </w:r>
        <w:r w:rsidR="008D5457" w:rsidRPr="00D80F51" w:rsidDel="00A62B14">
          <w:rPr>
            <w:rStyle w:val="Hyperlink"/>
            <w:rFonts w:ascii="Arial" w:hAnsi="Arial" w:cs="Arial"/>
            <w:sz w:val="23"/>
            <w:szCs w:val="23"/>
            <w:lang w:val="en-GB"/>
            <w:rPrChange w:id="994" w:author="Srholec Martin" w:date="2019-03-11T13:39:00Z">
              <w:rPr>
                <w:rStyle w:val="Hyperlink"/>
                <w:rFonts w:ascii="Arial" w:hAnsi="Arial" w:cs="Arial"/>
                <w:sz w:val="23"/>
                <w:szCs w:val="23"/>
                <w:lang w:val="en-GB"/>
              </w:rPr>
            </w:rPrChange>
          </w:rPr>
          <w:fldChar w:fldCharType="separate"/>
        </w:r>
        <w:r w:rsidRPr="00D80F51" w:rsidDel="00A62B14">
          <w:rPr>
            <w:rStyle w:val="Hyperlink"/>
            <w:rFonts w:ascii="Arial" w:hAnsi="Arial" w:cs="Arial"/>
            <w:sz w:val="23"/>
            <w:szCs w:val="23"/>
            <w:lang w:val="en-GB"/>
          </w:rPr>
          <w:delText>World Bank income classification</w:delText>
        </w:r>
        <w:r w:rsidR="008D5457" w:rsidRPr="00D80F51" w:rsidDel="00A62B14">
          <w:rPr>
            <w:rStyle w:val="Hyperlink"/>
            <w:rFonts w:ascii="Arial" w:hAnsi="Arial" w:cs="Arial"/>
            <w:sz w:val="23"/>
            <w:szCs w:val="23"/>
            <w:lang w:val="en-GB"/>
          </w:rPr>
          <w:fldChar w:fldCharType="end"/>
        </w:r>
        <w:r w:rsidRPr="00D80F51" w:rsidDel="00A62B14">
          <w:rPr>
            <w:rFonts w:ascii="Arial" w:hAnsi="Arial" w:cs="Arial"/>
            <w:color w:val="000000"/>
            <w:sz w:val="23"/>
            <w:szCs w:val="23"/>
            <w:lang w:val="en-GB"/>
          </w:rPr>
          <w:delText>.</w:delText>
        </w:r>
      </w:del>
    </w:p>
    <w:p w14:paraId="51DFAAB1" w14:textId="7C4E0A12" w:rsidR="00B367D0" w:rsidRPr="00664B72" w:rsidDel="00A62B14" w:rsidRDefault="00B367D0" w:rsidP="00A62B14">
      <w:pPr>
        <w:rPr>
          <w:del w:id="995" w:author="Srholec Martin" w:date="2019-03-12T13:36:00Z"/>
          <w:rFonts w:ascii="Arial" w:hAnsi="Arial" w:cs="Arial"/>
          <w:color w:val="000000"/>
          <w:sz w:val="27"/>
          <w:szCs w:val="27"/>
          <w:lang w:val="en-GB"/>
        </w:rPr>
        <w:pPrChange w:id="996" w:author="Srholec Martin" w:date="2019-03-12T13:36:00Z">
          <w:pPr>
            <w:pStyle w:val="Heading5"/>
            <w:shd w:val="clear" w:color="auto" w:fill="FEFEFE"/>
            <w:jc w:val="center"/>
          </w:pPr>
        </w:pPrChange>
      </w:pPr>
      <w:del w:id="997" w:author="Srholec Martin" w:date="2019-03-12T13:36:00Z">
        <w:r w:rsidRPr="00664B72" w:rsidDel="00A62B14">
          <w:rPr>
            <w:rFonts w:ascii="Arial" w:hAnsi="Arial" w:cs="Arial"/>
            <w:color w:val="000000"/>
            <w:sz w:val="27"/>
            <w:szCs w:val="27"/>
            <w:lang w:val="en-GB"/>
          </w:rPr>
          <w:delText>EU</w:delText>
        </w:r>
      </w:del>
    </w:p>
    <w:p w14:paraId="0CA41E06" w14:textId="16631E62" w:rsidR="00B367D0" w:rsidRPr="00664B72" w:rsidDel="00A62B14" w:rsidRDefault="00B367D0" w:rsidP="00A62B14">
      <w:pPr>
        <w:rPr>
          <w:del w:id="998" w:author="Srholec Martin" w:date="2019-03-12T13:36:00Z"/>
          <w:rFonts w:ascii="Arial" w:hAnsi="Arial" w:cs="Arial"/>
          <w:color w:val="000000"/>
          <w:sz w:val="23"/>
          <w:szCs w:val="23"/>
          <w:lang w:val="en-GB"/>
        </w:rPr>
        <w:pPrChange w:id="999" w:author="Srholec Martin" w:date="2019-03-12T13:36:00Z">
          <w:pPr>
            <w:pStyle w:val="NormalWeb"/>
            <w:shd w:val="clear" w:color="auto" w:fill="FEFEFE"/>
          </w:pPr>
        </w:pPrChange>
      </w:pPr>
      <w:del w:id="1000" w:author="Srholec Martin" w:date="2019-03-12T13:36:00Z">
        <w:r w:rsidRPr="00664B72" w:rsidDel="00A62B14">
          <w:rPr>
            <w:rFonts w:ascii="Arial" w:hAnsi="Arial" w:cs="Arial"/>
            <w:color w:val="000000"/>
            <w:sz w:val="23"/>
            <w:szCs w:val="23"/>
            <w:lang w:val="en-GB"/>
          </w:rPr>
          <w:delText>Three groups are derived from the EU membership:</w:delText>
        </w:r>
      </w:del>
    </w:p>
    <w:p w14:paraId="0F2077DE" w14:textId="2B8A2973" w:rsidR="00B367D0" w:rsidRPr="00664B72" w:rsidDel="00A62B14" w:rsidRDefault="00B367D0" w:rsidP="00A62B14">
      <w:pPr>
        <w:rPr>
          <w:del w:id="1001" w:author="Srholec Martin" w:date="2019-03-12T13:36:00Z"/>
          <w:rFonts w:ascii="Arial" w:hAnsi="Arial" w:cs="Arial"/>
          <w:color w:val="000000"/>
          <w:sz w:val="23"/>
          <w:szCs w:val="23"/>
          <w:lang w:val="en-GB"/>
        </w:rPr>
        <w:pPrChange w:id="1002" w:author="Srholec Martin" w:date="2019-03-12T13:36:00Z">
          <w:pPr>
            <w:numPr>
              <w:numId w:val="3"/>
            </w:numPr>
            <w:shd w:val="clear" w:color="auto" w:fill="FEFEFE"/>
            <w:tabs>
              <w:tab w:val="num" w:pos="720"/>
            </w:tabs>
            <w:spacing w:before="100" w:beforeAutospacing="1" w:after="100" w:afterAutospacing="1" w:line="240" w:lineRule="auto"/>
            <w:ind w:left="720" w:hanging="360"/>
          </w:pPr>
        </w:pPrChange>
      </w:pPr>
      <w:del w:id="1003" w:author="Srholec Martin" w:date="2019-03-12T13:36:00Z">
        <w:r w:rsidRPr="00664B72" w:rsidDel="00A62B14">
          <w:rPr>
            <w:rFonts w:ascii="Arial" w:hAnsi="Arial" w:cs="Arial"/>
            <w:color w:val="000000"/>
            <w:sz w:val="23"/>
            <w:szCs w:val="23"/>
            <w:lang w:val="en-GB"/>
          </w:rPr>
          <w:delText>EU - All EU countries</w:delText>
        </w:r>
      </w:del>
    </w:p>
    <w:p w14:paraId="6BA32F27" w14:textId="3328CE7C" w:rsidR="00B367D0" w:rsidRPr="00664B72" w:rsidDel="00A62B14" w:rsidRDefault="00B367D0" w:rsidP="00A62B14">
      <w:pPr>
        <w:rPr>
          <w:del w:id="1004" w:author="Srholec Martin" w:date="2019-03-12T13:36:00Z"/>
          <w:rFonts w:ascii="Arial" w:hAnsi="Arial" w:cs="Arial"/>
          <w:color w:val="000000"/>
          <w:sz w:val="23"/>
          <w:szCs w:val="23"/>
          <w:lang w:val="en-GB"/>
        </w:rPr>
        <w:pPrChange w:id="1005" w:author="Srholec Martin" w:date="2019-03-12T13:36:00Z">
          <w:pPr>
            <w:numPr>
              <w:numId w:val="3"/>
            </w:numPr>
            <w:shd w:val="clear" w:color="auto" w:fill="FEFEFE"/>
            <w:tabs>
              <w:tab w:val="num" w:pos="720"/>
            </w:tabs>
            <w:spacing w:before="100" w:beforeAutospacing="1" w:after="100" w:afterAutospacing="1" w:line="240" w:lineRule="auto"/>
            <w:ind w:left="720" w:hanging="360"/>
          </w:pPr>
        </w:pPrChange>
      </w:pPr>
      <w:del w:id="1006" w:author="Srholec Martin" w:date="2019-03-12T13:36:00Z">
        <w:r w:rsidRPr="00664B72" w:rsidDel="00A62B14">
          <w:rPr>
            <w:rFonts w:ascii="Arial" w:hAnsi="Arial" w:cs="Arial"/>
            <w:color w:val="000000"/>
            <w:sz w:val="23"/>
            <w:szCs w:val="23"/>
            <w:lang w:val="en-GB"/>
          </w:rPr>
          <w:delText>EU15 - "Old" EU Countries (before 2004)</w:delText>
        </w:r>
      </w:del>
    </w:p>
    <w:p w14:paraId="6E54CB26" w14:textId="1C27947C" w:rsidR="00B367D0" w:rsidRPr="00664B72" w:rsidDel="00A62B14" w:rsidRDefault="00B367D0" w:rsidP="00A62B14">
      <w:pPr>
        <w:rPr>
          <w:del w:id="1007" w:author="Srholec Martin" w:date="2019-03-12T13:36:00Z"/>
          <w:rFonts w:ascii="Arial" w:hAnsi="Arial" w:cs="Arial"/>
          <w:color w:val="000000"/>
          <w:sz w:val="23"/>
          <w:szCs w:val="23"/>
          <w:lang w:val="en-GB"/>
        </w:rPr>
        <w:pPrChange w:id="1008" w:author="Srholec Martin" w:date="2019-03-12T13:36:00Z">
          <w:pPr>
            <w:numPr>
              <w:numId w:val="3"/>
            </w:numPr>
            <w:shd w:val="clear" w:color="auto" w:fill="FEFEFE"/>
            <w:tabs>
              <w:tab w:val="num" w:pos="720"/>
            </w:tabs>
            <w:spacing w:before="100" w:beforeAutospacing="1" w:after="100" w:afterAutospacing="1" w:line="240" w:lineRule="auto"/>
            <w:ind w:left="720" w:hanging="360"/>
          </w:pPr>
        </w:pPrChange>
      </w:pPr>
      <w:del w:id="1009" w:author="Srholec Martin" w:date="2019-03-12T13:36:00Z">
        <w:r w:rsidRPr="00664B72" w:rsidDel="00A62B14">
          <w:rPr>
            <w:rFonts w:ascii="Arial" w:hAnsi="Arial" w:cs="Arial"/>
            <w:color w:val="000000"/>
            <w:sz w:val="23"/>
            <w:szCs w:val="23"/>
            <w:lang w:val="en-GB"/>
          </w:rPr>
          <w:delText>EU13 - "New" EU Countries (accessed in 2004 or later)</w:delText>
        </w:r>
      </w:del>
    </w:p>
    <w:p w14:paraId="460264DE" w14:textId="5CDDDBD0" w:rsidR="00B367D0" w:rsidRPr="00664B72" w:rsidDel="00A62B14" w:rsidRDefault="00B367D0" w:rsidP="00A62B14">
      <w:pPr>
        <w:rPr>
          <w:del w:id="1010" w:author="Srholec Martin" w:date="2019-03-12T13:36:00Z"/>
          <w:rFonts w:ascii="Arial" w:hAnsi="Arial" w:cs="Arial"/>
          <w:color w:val="000000"/>
          <w:sz w:val="27"/>
          <w:szCs w:val="27"/>
          <w:lang w:val="en-GB"/>
        </w:rPr>
        <w:pPrChange w:id="1011" w:author="Srholec Martin" w:date="2019-03-12T13:36:00Z">
          <w:pPr>
            <w:pStyle w:val="Heading5"/>
            <w:shd w:val="clear" w:color="auto" w:fill="FEFEFE"/>
            <w:jc w:val="center"/>
          </w:pPr>
        </w:pPrChange>
      </w:pPr>
      <w:del w:id="1012" w:author="Srholec Martin" w:date="2019-03-12T13:36:00Z">
        <w:r w:rsidRPr="00664B72" w:rsidDel="00A62B14">
          <w:rPr>
            <w:rFonts w:ascii="Arial" w:hAnsi="Arial" w:cs="Arial"/>
            <w:color w:val="000000"/>
            <w:sz w:val="27"/>
            <w:szCs w:val="27"/>
            <w:lang w:val="en-GB"/>
          </w:rPr>
          <w:delText>OECD</w:delText>
        </w:r>
      </w:del>
    </w:p>
    <w:p w14:paraId="6D738E65" w14:textId="7E7ECF5B" w:rsidR="00516238" w:rsidRPr="00664B72" w:rsidDel="00A62B14" w:rsidRDefault="00B367D0" w:rsidP="00A62B14">
      <w:pPr>
        <w:rPr>
          <w:del w:id="1013" w:author="Srholec Martin" w:date="2019-03-12T13:36:00Z"/>
          <w:rFonts w:ascii="Arial" w:hAnsi="Arial" w:cs="Arial"/>
          <w:color w:val="000000"/>
          <w:sz w:val="23"/>
          <w:szCs w:val="23"/>
          <w:lang w:val="en-GB"/>
        </w:rPr>
        <w:pPrChange w:id="1014" w:author="Srholec Martin" w:date="2019-03-12T13:36:00Z">
          <w:pPr>
            <w:pStyle w:val="NormalWeb"/>
            <w:shd w:val="clear" w:color="auto" w:fill="FEFEFE"/>
          </w:pPr>
        </w:pPrChange>
      </w:pPr>
      <w:del w:id="1015" w:author="Srholec Martin" w:date="2019-03-12T13:36:00Z">
        <w:r w:rsidRPr="00664B72" w:rsidDel="00A62B14">
          <w:rPr>
            <w:rFonts w:ascii="Arial" w:hAnsi="Arial" w:cs="Arial"/>
            <w:color w:val="000000"/>
            <w:sz w:val="23"/>
            <w:szCs w:val="23"/>
            <w:lang w:val="en-GB"/>
          </w:rPr>
          <w:delText>One country group of OECD member countries.</w:delText>
        </w:r>
      </w:del>
    </w:p>
    <w:p w14:paraId="2D1F9F07" w14:textId="49D5349A" w:rsidR="00B367D0" w:rsidRPr="00664B72" w:rsidDel="00A62B14" w:rsidRDefault="00B367D0" w:rsidP="00A62B14">
      <w:pPr>
        <w:rPr>
          <w:del w:id="1016" w:author="Srholec Martin" w:date="2019-03-12T13:36:00Z"/>
          <w:rFonts w:ascii="Tahoma" w:hAnsi="Tahoma" w:cs="Tahoma"/>
          <w:color w:val="BB133E"/>
          <w:lang w:val="en-GB"/>
        </w:rPr>
        <w:pPrChange w:id="1017" w:author="Srholec Martin" w:date="2019-03-12T13:36:00Z">
          <w:pPr>
            <w:pStyle w:val="Heading3"/>
            <w:shd w:val="clear" w:color="auto" w:fill="FEFEFE"/>
            <w:spacing w:before="450" w:beforeAutospacing="0" w:after="450" w:afterAutospacing="0"/>
            <w:ind w:left="450" w:right="450"/>
            <w:jc w:val="center"/>
          </w:pPr>
        </w:pPrChange>
      </w:pPr>
      <w:del w:id="1018" w:author="Srholec Martin" w:date="2019-03-12T13:36:00Z">
        <w:r w:rsidRPr="00664B72" w:rsidDel="00A62B14">
          <w:rPr>
            <w:rFonts w:ascii="Tahoma" w:hAnsi="Tahoma" w:cs="Tahoma"/>
            <w:color w:val="BB133E"/>
            <w:lang w:val="en-GB"/>
          </w:rPr>
          <w:delText>Zit and Bassecoulard (1998) and (1999)</w:delText>
        </w:r>
      </w:del>
    </w:p>
    <w:p w14:paraId="3124A9AF" w14:textId="5BA9FDAB" w:rsidR="00B367D0" w:rsidRPr="00664B72" w:rsidDel="00A62B14" w:rsidRDefault="00B367D0" w:rsidP="00A62B14">
      <w:pPr>
        <w:rPr>
          <w:del w:id="1019" w:author="Srholec Martin" w:date="2019-03-12T13:36:00Z"/>
          <w:rFonts w:ascii="Arial" w:hAnsi="Arial" w:cs="Arial"/>
          <w:color w:val="000000"/>
          <w:sz w:val="23"/>
          <w:szCs w:val="23"/>
          <w:lang w:val="en-GB"/>
        </w:rPr>
        <w:pPrChange w:id="1020" w:author="Srholec Martin" w:date="2019-03-12T13:36:00Z">
          <w:pPr>
            <w:pStyle w:val="NormalWeb"/>
            <w:shd w:val="clear" w:color="auto" w:fill="FEFEFE"/>
          </w:pPr>
        </w:pPrChange>
      </w:pPr>
      <w:del w:id="1021" w:author="Srholec Martin" w:date="2019-03-12T13:36:00Z">
        <w:r w:rsidRPr="00664B72" w:rsidDel="00A62B14">
          <w:rPr>
            <w:rFonts w:ascii="Arial" w:hAnsi="Arial" w:cs="Arial"/>
            <w:color w:val="000000"/>
            <w:sz w:val="23"/>
            <w:szCs w:val="23"/>
            <w:lang w:val="en-GB"/>
          </w:rPr>
          <w:delText>The pioneering papers on the internationality of science. The 1998 paper suggest a methodology for evaluating globalization of a journal and the 1999 paper suggest scaling to the level of countries and disciplines.</w:delText>
        </w:r>
      </w:del>
    </w:p>
    <w:p w14:paraId="668E65C1" w14:textId="4BEDB4F0" w:rsidR="00B367D0" w:rsidRPr="00D80F51" w:rsidDel="00A62B14" w:rsidRDefault="00B367D0" w:rsidP="00A62B14">
      <w:pPr>
        <w:rPr>
          <w:del w:id="1022" w:author="Srholec Martin" w:date="2019-03-12T13:36:00Z"/>
          <w:rFonts w:ascii="Arial" w:hAnsi="Arial" w:cs="Arial"/>
          <w:color w:val="000000"/>
          <w:sz w:val="23"/>
          <w:szCs w:val="23"/>
          <w:lang w:val="en-GB"/>
        </w:rPr>
        <w:pPrChange w:id="1023" w:author="Srholec Martin" w:date="2019-03-12T13:36:00Z">
          <w:pPr>
            <w:pStyle w:val="NormalWeb"/>
            <w:shd w:val="clear" w:color="auto" w:fill="FEFEFE"/>
          </w:pPr>
        </w:pPrChange>
      </w:pPr>
      <w:del w:id="1024" w:author="Srholec Martin" w:date="2019-03-12T13:36:00Z">
        <w:r w:rsidRPr="00664B72" w:rsidDel="00A62B14">
          <w:rPr>
            <w:rFonts w:ascii="Arial" w:hAnsi="Arial" w:cs="Arial"/>
            <w:smallCaps/>
            <w:color w:val="000000"/>
            <w:sz w:val="23"/>
            <w:szCs w:val="23"/>
            <w:lang w:val="en-GB"/>
          </w:rPr>
          <w:delText>M. Zitt, E. Bassecoulard</w:delText>
        </w:r>
        <w:r w:rsidRPr="00664B72" w:rsidDel="00A62B14">
          <w:rPr>
            <w:rFonts w:ascii="Arial" w:hAnsi="Arial" w:cs="Arial"/>
            <w:color w:val="000000"/>
            <w:sz w:val="23"/>
            <w:szCs w:val="23"/>
            <w:lang w:val="en-GB"/>
          </w:rPr>
          <w:delText> Internationalization of scientific journals: a measurement based on publication and citation scope, </w:delText>
        </w:r>
        <w:r w:rsidRPr="00664B72" w:rsidDel="00A62B14">
          <w:rPr>
            <w:rFonts w:ascii="Arial" w:hAnsi="Arial" w:cs="Arial"/>
            <w:i/>
            <w:iCs/>
            <w:color w:val="000000"/>
            <w:sz w:val="23"/>
            <w:szCs w:val="23"/>
            <w:lang w:val="en-GB"/>
          </w:rPr>
          <w:delText>Scientometrics</w:delText>
        </w:r>
        <w:r w:rsidRPr="00664B72" w:rsidDel="00A62B14">
          <w:rPr>
            <w:rFonts w:ascii="Arial" w:hAnsi="Arial" w:cs="Arial"/>
            <w:color w:val="000000"/>
            <w:sz w:val="23"/>
            <w:szCs w:val="23"/>
            <w:lang w:val="en-GB"/>
          </w:rPr>
          <w:delText>, 41(1–2) (1998) 255–271. Available at: </w:delText>
        </w:r>
        <w:r w:rsidR="008D5457" w:rsidRPr="00D80F51" w:rsidDel="00A62B14">
          <w:rPr>
            <w:rStyle w:val="Hyperlink"/>
            <w:rFonts w:ascii="Arial" w:eastAsiaTheme="majorEastAsia" w:hAnsi="Arial" w:cs="Arial"/>
            <w:sz w:val="23"/>
            <w:szCs w:val="23"/>
            <w:lang w:val="en-GB"/>
          </w:rPr>
          <w:fldChar w:fldCharType="begin"/>
        </w:r>
        <w:r w:rsidR="008D5457" w:rsidRPr="00664B72" w:rsidDel="00A62B14">
          <w:rPr>
            <w:rStyle w:val="Hyperlink"/>
            <w:rFonts w:ascii="Arial" w:eastAsiaTheme="majorEastAsia" w:hAnsi="Arial" w:cs="Arial"/>
            <w:sz w:val="23"/>
            <w:szCs w:val="23"/>
            <w:lang w:val="en-GB"/>
          </w:rPr>
          <w:delInstrText xml:space="preserve"> HYPERLINK "https://link.springer.com/article/10.1007/BF02457982" \t "_blank" </w:delInstrText>
        </w:r>
        <w:r w:rsidR="008D5457" w:rsidRPr="00D80F51" w:rsidDel="00A62B14">
          <w:rPr>
            <w:rStyle w:val="Hyperlink"/>
            <w:rFonts w:ascii="Arial" w:eastAsiaTheme="majorEastAsia" w:hAnsi="Arial" w:cs="Arial"/>
            <w:sz w:val="23"/>
            <w:szCs w:val="23"/>
            <w:lang w:val="en-GB"/>
            <w:rPrChange w:id="1025" w:author="Srholec Martin" w:date="2019-03-11T13:39:00Z">
              <w:rPr>
                <w:rStyle w:val="Hyperlink"/>
                <w:rFonts w:ascii="Arial" w:eastAsiaTheme="majorEastAsia" w:hAnsi="Arial" w:cs="Arial"/>
                <w:sz w:val="23"/>
                <w:szCs w:val="23"/>
                <w:lang w:val="en-GB"/>
              </w:rPr>
            </w:rPrChange>
          </w:rPr>
          <w:fldChar w:fldCharType="separate"/>
        </w:r>
        <w:r w:rsidRPr="00D80F51" w:rsidDel="00A62B14">
          <w:rPr>
            <w:rStyle w:val="Hyperlink"/>
            <w:rFonts w:ascii="Arial" w:eastAsiaTheme="majorEastAsia" w:hAnsi="Arial" w:cs="Arial"/>
            <w:sz w:val="23"/>
            <w:szCs w:val="23"/>
            <w:lang w:val="en-GB"/>
          </w:rPr>
          <w:delText>https://link.springer.com/article/10.1007/BF02457982</w:delText>
        </w:r>
        <w:r w:rsidR="008D5457" w:rsidRPr="00D80F51" w:rsidDel="00A62B14">
          <w:rPr>
            <w:rStyle w:val="Hyperlink"/>
            <w:rFonts w:ascii="Arial" w:eastAsiaTheme="majorEastAsia" w:hAnsi="Arial" w:cs="Arial"/>
            <w:sz w:val="23"/>
            <w:szCs w:val="23"/>
            <w:lang w:val="en-GB"/>
          </w:rPr>
          <w:fldChar w:fldCharType="end"/>
        </w:r>
      </w:del>
    </w:p>
    <w:p w14:paraId="7FE28C61" w14:textId="74BA537E" w:rsidR="00B367D0" w:rsidRPr="00D80F51" w:rsidDel="00A62B14" w:rsidRDefault="00B367D0" w:rsidP="00A62B14">
      <w:pPr>
        <w:rPr>
          <w:del w:id="1026" w:author="Srholec Martin" w:date="2019-03-12T13:36:00Z"/>
          <w:rFonts w:ascii="Arial" w:hAnsi="Arial" w:cs="Arial"/>
          <w:color w:val="000000"/>
          <w:sz w:val="23"/>
          <w:szCs w:val="23"/>
          <w:lang w:val="en-GB"/>
        </w:rPr>
        <w:pPrChange w:id="1027" w:author="Srholec Martin" w:date="2019-03-12T13:36:00Z">
          <w:pPr>
            <w:pStyle w:val="NormalWeb"/>
            <w:shd w:val="clear" w:color="auto" w:fill="FEFEFE"/>
          </w:pPr>
        </w:pPrChange>
      </w:pPr>
      <w:del w:id="1028" w:author="Srholec Martin" w:date="2019-03-12T13:36:00Z">
        <w:r w:rsidRPr="00664B72" w:rsidDel="00A62B14">
          <w:rPr>
            <w:rFonts w:ascii="Arial" w:hAnsi="Arial" w:cs="Arial"/>
            <w:smallCaps/>
            <w:color w:val="000000"/>
            <w:sz w:val="23"/>
            <w:szCs w:val="23"/>
            <w:lang w:val="en-GB"/>
          </w:rPr>
          <w:delText>M. Zitt, E. Bassecoulard</w:delText>
        </w:r>
        <w:r w:rsidRPr="00664B72" w:rsidDel="00A62B14">
          <w:rPr>
            <w:rFonts w:ascii="Arial" w:hAnsi="Arial" w:cs="Arial"/>
            <w:color w:val="000000"/>
            <w:sz w:val="23"/>
            <w:szCs w:val="23"/>
            <w:lang w:val="en-GB"/>
          </w:rPr>
          <w:delText> Internationalization of communication a view on the evolution of scientific journals, </w:delText>
        </w:r>
        <w:r w:rsidRPr="00664B72" w:rsidDel="00A62B14">
          <w:rPr>
            <w:rFonts w:ascii="Arial" w:hAnsi="Arial" w:cs="Arial"/>
            <w:i/>
            <w:iCs/>
            <w:color w:val="000000"/>
            <w:sz w:val="23"/>
            <w:szCs w:val="23"/>
            <w:lang w:val="en-GB"/>
          </w:rPr>
          <w:delText>Scientometrics</w:delText>
        </w:r>
        <w:r w:rsidRPr="00664B72" w:rsidDel="00A62B14">
          <w:rPr>
            <w:rFonts w:ascii="Arial" w:hAnsi="Arial" w:cs="Arial"/>
            <w:color w:val="000000"/>
            <w:sz w:val="23"/>
            <w:szCs w:val="23"/>
            <w:lang w:val="en-GB"/>
          </w:rPr>
          <w:delText>, 46(3) (1999) 669-685. Available at: </w:delText>
        </w:r>
        <w:r w:rsidR="008D5457" w:rsidRPr="00D80F51" w:rsidDel="00A62B14">
          <w:rPr>
            <w:rStyle w:val="Hyperlink"/>
            <w:rFonts w:ascii="Arial" w:eastAsiaTheme="majorEastAsia" w:hAnsi="Arial" w:cs="Arial"/>
            <w:sz w:val="23"/>
            <w:szCs w:val="23"/>
            <w:lang w:val="en-GB"/>
          </w:rPr>
          <w:fldChar w:fldCharType="begin"/>
        </w:r>
        <w:r w:rsidR="008D5457" w:rsidRPr="00664B72" w:rsidDel="00A62B14">
          <w:rPr>
            <w:rStyle w:val="Hyperlink"/>
            <w:rFonts w:ascii="Arial" w:eastAsiaTheme="majorEastAsia" w:hAnsi="Arial" w:cs="Arial"/>
            <w:sz w:val="23"/>
            <w:szCs w:val="23"/>
            <w:lang w:val="en-GB"/>
          </w:rPr>
          <w:delInstrText xml:space="preserve"> HYPERLINK "https://link.springer.com/article/10.1007/BF02459619" \t "_blank" </w:delInstrText>
        </w:r>
        <w:r w:rsidR="008D5457" w:rsidRPr="00D80F51" w:rsidDel="00A62B14">
          <w:rPr>
            <w:rStyle w:val="Hyperlink"/>
            <w:rFonts w:ascii="Arial" w:eastAsiaTheme="majorEastAsia" w:hAnsi="Arial" w:cs="Arial"/>
            <w:sz w:val="23"/>
            <w:szCs w:val="23"/>
            <w:lang w:val="en-GB"/>
            <w:rPrChange w:id="1029" w:author="Srholec Martin" w:date="2019-03-11T13:39:00Z">
              <w:rPr>
                <w:rStyle w:val="Hyperlink"/>
                <w:rFonts w:ascii="Arial" w:eastAsiaTheme="majorEastAsia" w:hAnsi="Arial" w:cs="Arial"/>
                <w:sz w:val="23"/>
                <w:szCs w:val="23"/>
                <w:lang w:val="en-GB"/>
              </w:rPr>
            </w:rPrChange>
          </w:rPr>
          <w:fldChar w:fldCharType="separate"/>
        </w:r>
        <w:r w:rsidRPr="00D80F51" w:rsidDel="00A62B14">
          <w:rPr>
            <w:rStyle w:val="Hyperlink"/>
            <w:rFonts w:ascii="Arial" w:eastAsiaTheme="majorEastAsia" w:hAnsi="Arial" w:cs="Arial"/>
            <w:sz w:val="23"/>
            <w:szCs w:val="23"/>
            <w:lang w:val="en-GB"/>
          </w:rPr>
          <w:delText>https://link.springer.com/article/10.1007/BF02459619</w:delText>
        </w:r>
        <w:r w:rsidR="008D5457" w:rsidRPr="00D80F51" w:rsidDel="00A62B14">
          <w:rPr>
            <w:rStyle w:val="Hyperlink"/>
            <w:rFonts w:ascii="Arial" w:eastAsiaTheme="majorEastAsia" w:hAnsi="Arial" w:cs="Arial"/>
            <w:sz w:val="23"/>
            <w:szCs w:val="23"/>
            <w:lang w:val="en-GB"/>
          </w:rPr>
          <w:fldChar w:fldCharType="end"/>
        </w:r>
      </w:del>
    </w:p>
    <w:p w14:paraId="31305B54" w14:textId="5420EC2B" w:rsidR="00B367D0" w:rsidRPr="00664B72" w:rsidDel="00A62B14" w:rsidRDefault="00B367D0" w:rsidP="00A62B14">
      <w:pPr>
        <w:rPr>
          <w:del w:id="1030" w:author="Srholec Martin" w:date="2019-03-12T13:36:00Z"/>
          <w:rFonts w:ascii="Arial" w:hAnsi="Arial" w:cs="Arial"/>
          <w:color w:val="000000"/>
          <w:sz w:val="23"/>
          <w:szCs w:val="23"/>
          <w:lang w:val="en-GB"/>
        </w:rPr>
        <w:pPrChange w:id="1031" w:author="Srholec Martin" w:date="2019-03-12T13:36:00Z">
          <w:pPr>
            <w:pStyle w:val="NormalWeb"/>
            <w:shd w:val="clear" w:color="auto" w:fill="FEFEFE"/>
          </w:pPr>
        </w:pPrChange>
      </w:pPr>
      <w:del w:id="1032" w:author="Srholec Martin" w:date="2019-03-12T13:36:00Z">
        <w:r w:rsidRPr="00664B72" w:rsidDel="00A62B14">
          <w:rPr>
            <w:rFonts w:ascii="Arial" w:hAnsi="Arial" w:cs="Arial"/>
            <w:color w:val="000000"/>
            <w:sz w:val="23"/>
            <w:szCs w:val="23"/>
            <w:lang w:val="en-GB"/>
          </w:rPr>
          <w:delText>See full list of references.</w:delText>
        </w:r>
      </w:del>
    </w:p>
    <w:p w14:paraId="272C632F" w14:textId="4151C945" w:rsidR="00B367D0" w:rsidRPr="00664B72" w:rsidDel="00A62B14" w:rsidRDefault="00B367D0" w:rsidP="00A62B14">
      <w:pPr>
        <w:rPr>
          <w:del w:id="1033" w:author="Srholec Martin" w:date="2019-03-12T13:36:00Z"/>
          <w:rFonts w:ascii="Tahoma" w:hAnsi="Tahoma" w:cs="Tahoma"/>
          <w:color w:val="BB133E"/>
          <w:lang w:val="en-GB"/>
        </w:rPr>
        <w:pPrChange w:id="1034" w:author="Srholec Martin" w:date="2019-03-12T13:36:00Z">
          <w:pPr>
            <w:pStyle w:val="Heading3"/>
            <w:shd w:val="clear" w:color="auto" w:fill="FEFEFE"/>
            <w:spacing w:before="450" w:beforeAutospacing="0" w:after="450" w:afterAutospacing="0"/>
            <w:ind w:left="450" w:right="450"/>
            <w:jc w:val="center"/>
          </w:pPr>
        </w:pPrChange>
      </w:pPr>
      <w:del w:id="1035" w:author="Srholec Martin" w:date="2019-03-12T13:36:00Z">
        <w:r w:rsidRPr="00664B72" w:rsidDel="00A62B14">
          <w:rPr>
            <w:rFonts w:ascii="Tahoma" w:hAnsi="Tahoma" w:cs="Tahoma"/>
            <w:color w:val="BB133E"/>
            <w:lang w:val="en-GB"/>
          </w:rPr>
          <w:delText>Aman (2016)</w:delText>
        </w:r>
      </w:del>
    </w:p>
    <w:p w14:paraId="6CE5C85B" w14:textId="029796A4" w:rsidR="00B367D0" w:rsidRPr="00664B72" w:rsidDel="00A62B14" w:rsidRDefault="00B367D0" w:rsidP="00A62B14">
      <w:pPr>
        <w:rPr>
          <w:del w:id="1036" w:author="Srholec Martin" w:date="2019-03-12T13:36:00Z"/>
          <w:rFonts w:ascii="Arial" w:hAnsi="Arial" w:cs="Arial"/>
          <w:color w:val="000000"/>
          <w:sz w:val="23"/>
          <w:szCs w:val="23"/>
          <w:lang w:val="en-GB"/>
        </w:rPr>
        <w:pPrChange w:id="1037" w:author="Srholec Martin" w:date="2019-03-12T13:36:00Z">
          <w:pPr>
            <w:pStyle w:val="NormalWeb"/>
            <w:shd w:val="clear" w:color="auto" w:fill="FEFEFE"/>
          </w:pPr>
        </w:pPrChange>
      </w:pPr>
      <w:del w:id="1038" w:author="Srholec Martin" w:date="2019-03-12T13:36:00Z">
        <w:r w:rsidRPr="00664B72" w:rsidDel="00A62B14">
          <w:rPr>
            <w:rFonts w:ascii="Arial" w:hAnsi="Arial" w:cs="Arial"/>
            <w:color w:val="000000"/>
            <w:sz w:val="23"/>
            <w:szCs w:val="23"/>
            <w:lang w:val="en-GB"/>
          </w:rPr>
          <w:delText>A conference contribution with a similar topic, but a single indicator that does not take into account the size of research sector.</w:delText>
        </w:r>
      </w:del>
    </w:p>
    <w:p w14:paraId="4644336F" w14:textId="116251A1" w:rsidR="00B367D0" w:rsidRPr="00D80F51" w:rsidDel="00A62B14" w:rsidRDefault="00B367D0" w:rsidP="00A62B14">
      <w:pPr>
        <w:rPr>
          <w:del w:id="1039" w:author="Srholec Martin" w:date="2019-03-12T13:36:00Z"/>
          <w:rFonts w:ascii="Arial" w:hAnsi="Arial" w:cs="Arial"/>
          <w:color w:val="000000"/>
          <w:sz w:val="23"/>
          <w:szCs w:val="23"/>
          <w:lang w:val="en-GB"/>
        </w:rPr>
        <w:pPrChange w:id="1040" w:author="Srholec Martin" w:date="2019-03-12T13:36:00Z">
          <w:pPr>
            <w:pStyle w:val="NormalWeb"/>
            <w:shd w:val="clear" w:color="auto" w:fill="FEFEFE"/>
          </w:pPr>
        </w:pPrChange>
      </w:pPr>
      <w:del w:id="1041" w:author="Srholec Martin" w:date="2019-03-12T13:36:00Z">
        <w:r w:rsidRPr="00664B72" w:rsidDel="00A62B14">
          <w:rPr>
            <w:rFonts w:ascii="Arial" w:hAnsi="Arial" w:cs="Arial"/>
            <w:smallCaps/>
            <w:color w:val="000000"/>
            <w:sz w:val="23"/>
            <w:szCs w:val="23"/>
            <w:lang w:val="en-GB"/>
          </w:rPr>
          <w:delText>V. Aman</w:delText>
        </w:r>
        <w:r w:rsidRPr="00664B72" w:rsidDel="00A62B14">
          <w:rPr>
            <w:rFonts w:ascii="Arial" w:hAnsi="Arial" w:cs="Arial"/>
            <w:color w:val="000000"/>
            <w:sz w:val="23"/>
            <w:szCs w:val="23"/>
            <w:lang w:val="en-GB"/>
          </w:rPr>
          <w:delText> Measuring internationality without bias against the periphery, </w:delText>
        </w:r>
        <w:r w:rsidRPr="00664B72" w:rsidDel="00A62B14">
          <w:rPr>
            <w:rFonts w:ascii="Arial" w:hAnsi="Arial" w:cs="Arial"/>
            <w:i/>
            <w:iCs/>
            <w:color w:val="000000"/>
            <w:sz w:val="23"/>
            <w:szCs w:val="23"/>
            <w:lang w:val="en-GB"/>
          </w:rPr>
          <w:delText>Proceedings of the 21st international conference on science and technology indicators</w:delText>
        </w:r>
        <w:r w:rsidRPr="00664B72" w:rsidDel="00A62B14">
          <w:rPr>
            <w:rFonts w:ascii="Arial" w:hAnsi="Arial" w:cs="Arial"/>
            <w:color w:val="000000"/>
            <w:sz w:val="23"/>
            <w:szCs w:val="23"/>
            <w:lang w:val="en-GB"/>
          </w:rPr>
          <w:delText>, p. 1042-1050. Available at: </w:delText>
        </w:r>
        <w:r w:rsidR="008D5457" w:rsidRPr="00D80F51" w:rsidDel="00A62B14">
          <w:rPr>
            <w:rStyle w:val="Hyperlink"/>
            <w:rFonts w:ascii="Arial" w:eastAsiaTheme="majorEastAsia" w:hAnsi="Arial" w:cs="Arial"/>
            <w:sz w:val="23"/>
            <w:szCs w:val="23"/>
            <w:lang w:val="en-GB"/>
          </w:rPr>
          <w:fldChar w:fldCharType="begin"/>
        </w:r>
        <w:r w:rsidR="008D5457" w:rsidRPr="00664B72" w:rsidDel="00A62B14">
          <w:rPr>
            <w:rStyle w:val="Hyperlink"/>
            <w:rFonts w:ascii="Arial" w:eastAsiaTheme="majorEastAsia" w:hAnsi="Arial" w:cs="Arial"/>
            <w:sz w:val="23"/>
            <w:szCs w:val="23"/>
            <w:lang w:val="en-GB"/>
          </w:rPr>
          <w:delInstrText xml:space="preserve"> HYPERLINK "http://ocs.editorial.upv.es/index.php/STI2016/STI2016/paper/viewFile/4543/2327" \t "_blank" </w:delInstrText>
        </w:r>
        <w:r w:rsidR="008D5457" w:rsidRPr="00D80F51" w:rsidDel="00A62B14">
          <w:rPr>
            <w:rStyle w:val="Hyperlink"/>
            <w:rFonts w:ascii="Arial" w:eastAsiaTheme="majorEastAsia" w:hAnsi="Arial" w:cs="Arial"/>
            <w:sz w:val="23"/>
            <w:szCs w:val="23"/>
            <w:lang w:val="en-GB"/>
            <w:rPrChange w:id="1042" w:author="Srholec Martin" w:date="2019-03-11T13:39:00Z">
              <w:rPr>
                <w:rStyle w:val="Hyperlink"/>
                <w:rFonts w:ascii="Arial" w:eastAsiaTheme="majorEastAsia" w:hAnsi="Arial" w:cs="Arial"/>
                <w:sz w:val="23"/>
                <w:szCs w:val="23"/>
                <w:lang w:val="en-GB"/>
              </w:rPr>
            </w:rPrChange>
          </w:rPr>
          <w:fldChar w:fldCharType="separate"/>
        </w:r>
        <w:r w:rsidRPr="00D80F51" w:rsidDel="00A62B14">
          <w:rPr>
            <w:rStyle w:val="Hyperlink"/>
            <w:rFonts w:ascii="Arial" w:eastAsiaTheme="majorEastAsia" w:hAnsi="Arial" w:cs="Arial"/>
            <w:sz w:val="23"/>
            <w:szCs w:val="23"/>
            <w:lang w:val="en-GB"/>
          </w:rPr>
          <w:delText>http://ocs.editorial.upv.es/index.php/STI2016/STI2016/paper/viewFile/4543/2327</w:delText>
        </w:r>
        <w:r w:rsidR="008D5457" w:rsidRPr="00D80F51" w:rsidDel="00A62B14">
          <w:rPr>
            <w:rStyle w:val="Hyperlink"/>
            <w:rFonts w:ascii="Arial" w:eastAsiaTheme="majorEastAsia" w:hAnsi="Arial" w:cs="Arial"/>
            <w:sz w:val="23"/>
            <w:szCs w:val="23"/>
            <w:lang w:val="en-GB"/>
          </w:rPr>
          <w:fldChar w:fldCharType="end"/>
        </w:r>
      </w:del>
    </w:p>
    <w:p w14:paraId="3EDED65F" w14:textId="64AE8A58" w:rsidR="00516238" w:rsidRPr="00664B72" w:rsidDel="00A62B14" w:rsidRDefault="00B367D0" w:rsidP="00A62B14">
      <w:pPr>
        <w:rPr>
          <w:del w:id="1043" w:author="Srholec Martin" w:date="2019-03-12T13:36:00Z"/>
          <w:rFonts w:ascii="Arial" w:hAnsi="Arial" w:cs="Arial"/>
          <w:color w:val="000000"/>
          <w:sz w:val="23"/>
          <w:szCs w:val="23"/>
          <w:lang w:val="en-GB"/>
        </w:rPr>
        <w:pPrChange w:id="1044" w:author="Srholec Martin" w:date="2019-03-12T13:36:00Z">
          <w:pPr>
            <w:pStyle w:val="NormalWeb"/>
            <w:shd w:val="clear" w:color="auto" w:fill="FEFEFE"/>
          </w:pPr>
        </w:pPrChange>
      </w:pPr>
      <w:del w:id="1045" w:author="Srholec Martin" w:date="2019-03-12T13:36:00Z">
        <w:r w:rsidRPr="00664B72" w:rsidDel="00A62B14">
          <w:rPr>
            <w:rFonts w:ascii="Arial" w:hAnsi="Arial" w:cs="Arial"/>
            <w:color w:val="000000"/>
            <w:sz w:val="23"/>
            <w:szCs w:val="23"/>
            <w:lang w:val="en-GB"/>
          </w:rPr>
          <w:delText>See full list of references.</w:delText>
        </w:r>
      </w:del>
    </w:p>
    <w:p w14:paraId="678C721E" w14:textId="32647908" w:rsidR="00347FC3" w:rsidRPr="00664B72" w:rsidDel="00A62B14" w:rsidRDefault="00347FC3" w:rsidP="00A62B14">
      <w:pPr>
        <w:rPr>
          <w:del w:id="1046" w:author="Srholec Martin" w:date="2019-03-12T13:36:00Z"/>
          <w:rFonts w:ascii="Tahoma" w:hAnsi="Tahoma" w:cs="Tahoma"/>
          <w:color w:val="BB133E"/>
          <w:lang w:val="en-GB"/>
        </w:rPr>
        <w:pPrChange w:id="1047" w:author="Srholec Martin" w:date="2019-03-12T13:36:00Z">
          <w:pPr>
            <w:pStyle w:val="Heading3"/>
            <w:shd w:val="clear" w:color="auto" w:fill="FEFEFE"/>
            <w:spacing w:before="450" w:beforeAutospacing="0" w:after="450" w:afterAutospacing="0"/>
            <w:ind w:left="450" w:right="450"/>
            <w:jc w:val="center"/>
          </w:pPr>
        </w:pPrChange>
      </w:pPr>
      <w:del w:id="1048" w:author="Srholec Martin" w:date="2019-03-12T13:36:00Z">
        <w:r w:rsidRPr="00664B72" w:rsidDel="00A62B14">
          <w:rPr>
            <w:rFonts w:ascii="Tahoma" w:hAnsi="Tahoma" w:cs="Tahoma"/>
            <w:color w:val="BB133E"/>
            <w:lang w:val="en-GB"/>
          </w:rPr>
          <w:delText>Mongeon and Paul-Hus (2016)</w:delText>
        </w:r>
      </w:del>
    </w:p>
    <w:p w14:paraId="1202D553" w14:textId="38F1F6FB" w:rsidR="00347FC3" w:rsidRPr="00664B72" w:rsidDel="00A62B14" w:rsidRDefault="00347FC3" w:rsidP="00A62B14">
      <w:pPr>
        <w:rPr>
          <w:del w:id="1049" w:author="Srholec Martin" w:date="2019-03-12T13:36:00Z"/>
          <w:rFonts w:ascii="Arial" w:hAnsi="Arial" w:cs="Arial"/>
          <w:color w:val="000000"/>
          <w:sz w:val="23"/>
          <w:szCs w:val="23"/>
          <w:lang w:val="en-GB"/>
        </w:rPr>
        <w:pPrChange w:id="1050" w:author="Srholec Martin" w:date="2019-03-12T13:36:00Z">
          <w:pPr>
            <w:pStyle w:val="NormalWeb"/>
            <w:shd w:val="clear" w:color="auto" w:fill="FEFEFE"/>
          </w:pPr>
        </w:pPrChange>
      </w:pPr>
      <w:del w:id="1051" w:author="Srholec Martin" w:date="2019-03-12T13:36:00Z">
        <w:r w:rsidRPr="00664B72" w:rsidDel="00A62B14">
          <w:rPr>
            <w:rFonts w:ascii="Arial" w:hAnsi="Arial" w:cs="Arial"/>
            <w:color w:val="000000"/>
            <w:sz w:val="23"/>
            <w:szCs w:val="23"/>
            <w:lang w:val="en-GB"/>
          </w:rPr>
          <w:delText>The analysis of journals covered by two most important bibliometric databases shows, that Scopus indexes almost twice more journals than Web of Science and if WoS covers a journal it is likely to be indexed also in Scopus.</w:delText>
        </w:r>
      </w:del>
    </w:p>
    <w:p w14:paraId="11BE7E43" w14:textId="6DD5FF53" w:rsidR="00347FC3" w:rsidRPr="00D80F51" w:rsidDel="00A62B14" w:rsidRDefault="00347FC3" w:rsidP="00A62B14">
      <w:pPr>
        <w:rPr>
          <w:del w:id="1052" w:author="Srholec Martin" w:date="2019-03-12T13:36:00Z"/>
          <w:rFonts w:ascii="Arial" w:hAnsi="Arial" w:cs="Arial"/>
          <w:color w:val="000000"/>
          <w:sz w:val="23"/>
          <w:szCs w:val="23"/>
          <w:lang w:val="en-GB"/>
        </w:rPr>
        <w:pPrChange w:id="1053" w:author="Srholec Martin" w:date="2019-03-12T13:36:00Z">
          <w:pPr>
            <w:pStyle w:val="NormalWeb"/>
            <w:shd w:val="clear" w:color="auto" w:fill="FEFEFE"/>
          </w:pPr>
        </w:pPrChange>
      </w:pPr>
      <w:del w:id="1054" w:author="Srholec Martin" w:date="2019-03-12T13:36:00Z">
        <w:r w:rsidRPr="00664B72" w:rsidDel="00A62B14">
          <w:rPr>
            <w:rFonts w:ascii="Arial" w:hAnsi="Arial" w:cs="Arial"/>
            <w:smallCaps/>
            <w:color w:val="000000"/>
            <w:sz w:val="23"/>
            <w:szCs w:val="23"/>
            <w:lang w:val="en-GB"/>
          </w:rPr>
          <w:delText>P. Mongeon, A. Paul-Hus</w:delText>
        </w:r>
        <w:r w:rsidRPr="00664B72" w:rsidDel="00A62B14">
          <w:rPr>
            <w:rFonts w:ascii="Arial" w:hAnsi="Arial" w:cs="Arial"/>
            <w:color w:val="000000"/>
            <w:sz w:val="23"/>
            <w:szCs w:val="23"/>
            <w:lang w:val="en-GB"/>
          </w:rPr>
          <w:delText> The journal coverage of Web of Science and Scopus: a comparative analysis , </w:delText>
        </w:r>
        <w:r w:rsidRPr="00664B72" w:rsidDel="00A62B14">
          <w:rPr>
            <w:rFonts w:ascii="Arial" w:hAnsi="Arial" w:cs="Arial"/>
            <w:i/>
            <w:iCs/>
            <w:color w:val="000000"/>
            <w:sz w:val="23"/>
            <w:szCs w:val="23"/>
            <w:lang w:val="en-GB"/>
          </w:rPr>
          <w:delText>Scientometrics</w:delText>
        </w:r>
        <w:r w:rsidRPr="00664B72" w:rsidDel="00A62B14">
          <w:rPr>
            <w:rFonts w:ascii="Arial" w:hAnsi="Arial" w:cs="Arial"/>
            <w:color w:val="000000"/>
            <w:sz w:val="23"/>
            <w:szCs w:val="23"/>
            <w:lang w:val="en-GB"/>
          </w:rPr>
          <w:delText>, 106(1) (2016) 213-228. Available at: </w:delText>
        </w:r>
        <w:r w:rsidR="008D5457" w:rsidRPr="00D80F51" w:rsidDel="00A62B14">
          <w:rPr>
            <w:rStyle w:val="Hyperlink"/>
            <w:rFonts w:ascii="Arial" w:eastAsiaTheme="majorEastAsia" w:hAnsi="Arial" w:cs="Arial"/>
            <w:sz w:val="23"/>
            <w:szCs w:val="23"/>
            <w:lang w:val="en-GB"/>
          </w:rPr>
          <w:fldChar w:fldCharType="begin"/>
        </w:r>
        <w:r w:rsidR="008D5457" w:rsidRPr="00664B72" w:rsidDel="00A62B14">
          <w:rPr>
            <w:rStyle w:val="Hyperlink"/>
            <w:rFonts w:ascii="Arial" w:eastAsiaTheme="majorEastAsia" w:hAnsi="Arial" w:cs="Arial"/>
            <w:sz w:val="23"/>
            <w:szCs w:val="23"/>
            <w:lang w:val="en-GB"/>
          </w:rPr>
          <w:delInstrText xml:space="preserve"> HYPERLINK "https://link.springer.com/article/10.1007/s11192-015-1765-5" \t "_blank" </w:delInstrText>
        </w:r>
        <w:r w:rsidR="008D5457" w:rsidRPr="00D80F51" w:rsidDel="00A62B14">
          <w:rPr>
            <w:rStyle w:val="Hyperlink"/>
            <w:rFonts w:ascii="Arial" w:eastAsiaTheme="majorEastAsia" w:hAnsi="Arial" w:cs="Arial"/>
            <w:sz w:val="23"/>
            <w:szCs w:val="23"/>
            <w:lang w:val="en-GB"/>
            <w:rPrChange w:id="1055" w:author="Srholec Martin" w:date="2019-03-11T13:39:00Z">
              <w:rPr>
                <w:rStyle w:val="Hyperlink"/>
                <w:rFonts w:ascii="Arial" w:eastAsiaTheme="majorEastAsia" w:hAnsi="Arial" w:cs="Arial"/>
                <w:sz w:val="23"/>
                <w:szCs w:val="23"/>
                <w:lang w:val="en-GB"/>
              </w:rPr>
            </w:rPrChange>
          </w:rPr>
          <w:fldChar w:fldCharType="separate"/>
        </w:r>
        <w:r w:rsidRPr="00D80F51" w:rsidDel="00A62B14">
          <w:rPr>
            <w:rStyle w:val="Hyperlink"/>
            <w:rFonts w:ascii="Arial" w:eastAsiaTheme="majorEastAsia" w:hAnsi="Arial" w:cs="Arial"/>
            <w:sz w:val="23"/>
            <w:szCs w:val="23"/>
            <w:lang w:val="en-GB"/>
          </w:rPr>
          <w:delText>https://link.springer.com/article/10.1007/s11192-015-1765-5</w:delText>
        </w:r>
        <w:r w:rsidR="008D5457" w:rsidRPr="00D80F51" w:rsidDel="00A62B14">
          <w:rPr>
            <w:rStyle w:val="Hyperlink"/>
            <w:rFonts w:ascii="Arial" w:eastAsiaTheme="majorEastAsia" w:hAnsi="Arial" w:cs="Arial"/>
            <w:sz w:val="23"/>
            <w:szCs w:val="23"/>
            <w:lang w:val="en-GB"/>
          </w:rPr>
          <w:fldChar w:fldCharType="end"/>
        </w:r>
      </w:del>
    </w:p>
    <w:p w14:paraId="53FE9127" w14:textId="45B105DE" w:rsidR="00B367D0" w:rsidRPr="00664B72" w:rsidRDefault="00347FC3" w:rsidP="00A62B14">
      <w:pPr>
        <w:rPr>
          <w:rFonts w:ascii="Arial" w:hAnsi="Arial" w:cs="Arial"/>
          <w:color w:val="000000"/>
          <w:sz w:val="23"/>
          <w:szCs w:val="23"/>
          <w:lang w:val="en-GB"/>
        </w:rPr>
        <w:pPrChange w:id="1056" w:author="Srholec Martin" w:date="2019-03-12T13:36:00Z">
          <w:pPr>
            <w:pStyle w:val="NormalWeb"/>
            <w:shd w:val="clear" w:color="auto" w:fill="FEFEFE"/>
          </w:pPr>
        </w:pPrChange>
      </w:pPr>
      <w:del w:id="1057" w:author="Srholec Martin" w:date="2019-03-12T13:36:00Z">
        <w:r w:rsidRPr="00664B72" w:rsidDel="00A62B14">
          <w:rPr>
            <w:rFonts w:ascii="Arial" w:hAnsi="Arial" w:cs="Arial"/>
            <w:color w:val="000000"/>
            <w:sz w:val="23"/>
            <w:szCs w:val="23"/>
            <w:lang w:val="en-GB"/>
          </w:rPr>
          <w:delText>See full list of references.</w:delText>
        </w:r>
      </w:del>
    </w:p>
    <w:sectPr w:rsidR="00B367D0" w:rsidRPr="00664B7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7" w:author="Srholec Martin" w:date="2019-03-11T15:18:00Z" w:initials="SM">
    <w:p w14:paraId="02C084B9" w14:textId="77777777" w:rsidR="003D3970" w:rsidRDefault="003D3970">
      <w:pPr>
        <w:pStyle w:val="CommentText"/>
      </w:pPr>
      <w:r>
        <w:rPr>
          <w:rStyle w:val="CommentReference"/>
        </w:rPr>
        <w:annotationRef/>
      </w:r>
      <w:r>
        <w:t>Není lepší link – tohle člověka hodí na obecnou stránku ke content, kde o klasifikaci není přímo nic k nalezení.</w:t>
      </w:r>
    </w:p>
  </w:comment>
  <w:comment w:id="330" w:author="Srholec Martin" w:date="2019-03-12T11:36:00Z" w:initials="SM">
    <w:p w14:paraId="7128A466" w14:textId="18E9ECB8" w:rsidR="00EB05B7" w:rsidRDefault="00EB05B7">
      <w:pPr>
        <w:pStyle w:val="CommentText"/>
      </w:pPr>
      <w:r>
        <w:rPr>
          <w:rStyle w:val="CommentReference"/>
        </w:rPr>
        <w:annotationRef/>
      </w:r>
      <w:r>
        <w:t>Proklik rovnou na paper vsude.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C084B9" w15:done="0"/>
  <w15:commentEx w15:paraId="7128A4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8D0F9" w14:textId="77777777" w:rsidR="005F5299" w:rsidRDefault="005F5299" w:rsidP="00347FC3">
      <w:pPr>
        <w:spacing w:after="0" w:line="240" w:lineRule="auto"/>
      </w:pPr>
      <w:r>
        <w:separator/>
      </w:r>
    </w:p>
  </w:endnote>
  <w:endnote w:type="continuationSeparator" w:id="0">
    <w:p w14:paraId="3929A515" w14:textId="77777777" w:rsidR="005F5299" w:rsidRDefault="005F5299" w:rsidP="0034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D646D" w14:textId="77777777" w:rsidR="005F5299" w:rsidRDefault="005F5299" w:rsidP="00347FC3">
      <w:pPr>
        <w:spacing w:after="0" w:line="240" w:lineRule="auto"/>
      </w:pPr>
      <w:r>
        <w:separator/>
      </w:r>
    </w:p>
  </w:footnote>
  <w:footnote w:type="continuationSeparator" w:id="0">
    <w:p w14:paraId="3CD84742" w14:textId="77777777" w:rsidR="005F5299" w:rsidRDefault="005F5299" w:rsidP="00347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955DB"/>
    <w:multiLevelType w:val="multilevel"/>
    <w:tmpl w:val="0B9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732C4"/>
    <w:multiLevelType w:val="multilevel"/>
    <w:tmpl w:val="7DB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5720C"/>
    <w:multiLevelType w:val="multilevel"/>
    <w:tmpl w:val="F95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rholec Martin">
    <w15:presenceInfo w15:providerId="None" w15:userId="Srholec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D0"/>
    <w:rsid w:val="0003582B"/>
    <w:rsid w:val="00077C95"/>
    <w:rsid w:val="00100129"/>
    <w:rsid w:val="00115C04"/>
    <w:rsid w:val="001222B1"/>
    <w:rsid w:val="00123037"/>
    <w:rsid w:val="001362D0"/>
    <w:rsid w:val="00154FDE"/>
    <w:rsid w:val="001840EE"/>
    <w:rsid w:val="001F002D"/>
    <w:rsid w:val="00206255"/>
    <w:rsid w:val="0022536E"/>
    <w:rsid w:val="00234224"/>
    <w:rsid w:val="00266415"/>
    <w:rsid w:val="00285E53"/>
    <w:rsid w:val="00347FC3"/>
    <w:rsid w:val="0036218E"/>
    <w:rsid w:val="003D3970"/>
    <w:rsid w:val="004445E3"/>
    <w:rsid w:val="0045772E"/>
    <w:rsid w:val="004A150E"/>
    <w:rsid w:val="004B78FC"/>
    <w:rsid w:val="0051390C"/>
    <w:rsid w:val="00516238"/>
    <w:rsid w:val="005207DB"/>
    <w:rsid w:val="005706F6"/>
    <w:rsid w:val="00597020"/>
    <w:rsid w:val="005F5299"/>
    <w:rsid w:val="00657A22"/>
    <w:rsid w:val="00664B72"/>
    <w:rsid w:val="006A115E"/>
    <w:rsid w:val="006A40BA"/>
    <w:rsid w:val="006A5069"/>
    <w:rsid w:val="006B57DD"/>
    <w:rsid w:val="007201FE"/>
    <w:rsid w:val="00745184"/>
    <w:rsid w:val="00751C02"/>
    <w:rsid w:val="007836C2"/>
    <w:rsid w:val="008A17FD"/>
    <w:rsid w:val="008B1536"/>
    <w:rsid w:val="008D5457"/>
    <w:rsid w:val="0095078B"/>
    <w:rsid w:val="0095338D"/>
    <w:rsid w:val="00986C1D"/>
    <w:rsid w:val="009A2169"/>
    <w:rsid w:val="009E2643"/>
    <w:rsid w:val="00A62B14"/>
    <w:rsid w:val="00AF2F23"/>
    <w:rsid w:val="00B025DE"/>
    <w:rsid w:val="00B367D0"/>
    <w:rsid w:val="00B53A4F"/>
    <w:rsid w:val="00B549CF"/>
    <w:rsid w:val="00B617CD"/>
    <w:rsid w:val="00B81D9A"/>
    <w:rsid w:val="00BC2333"/>
    <w:rsid w:val="00BD656D"/>
    <w:rsid w:val="00BF4C5E"/>
    <w:rsid w:val="00C675F8"/>
    <w:rsid w:val="00C86E17"/>
    <w:rsid w:val="00CC7B6B"/>
    <w:rsid w:val="00CD2B47"/>
    <w:rsid w:val="00CD5C00"/>
    <w:rsid w:val="00D80F51"/>
    <w:rsid w:val="00DB774E"/>
    <w:rsid w:val="00DE6C64"/>
    <w:rsid w:val="00EB05B7"/>
    <w:rsid w:val="00F9148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4FAF"/>
  <w15:chartTrackingRefBased/>
  <w15:docId w15:val="{3CCA70AA-19D6-4C48-9208-87CA69A0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362D0"/>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Heading4">
    <w:name w:val="heading 4"/>
    <w:basedOn w:val="Normal"/>
    <w:next w:val="Normal"/>
    <w:link w:val="Heading4Char"/>
    <w:uiPriority w:val="9"/>
    <w:semiHidden/>
    <w:unhideWhenUsed/>
    <w:qFormat/>
    <w:rsid w:val="001362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2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62D0"/>
    <w:rPr>
      <w:rFonts w:ascii="Times New Roman" w:eastAsia="Times New Roman" w:hAnsi="Times New Roman" w:cs="Times New Roman"/>
      <w:b/>
      <w:bCs/>
      <w:sz w:val="27"/>
      <w:szCs w:val="27"/>
      <w:lang w:eastAsia="cs-CZ"/>
    </w:rPr>
  </w:style>
  <w:style w:type="paragraph" w:styleId="NormalWeb">
    <w:name w:val="Normal (Web)"/>
    <w:basedOn w:val="Normal"/>
    <w:uiPriority w:val="99"/>
    <w:unhideWhenUsed/>
    <w:rsid w:val="001362D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link">
    <w:name w:val="Hyperlink"/>
    <w:basedOn w:val="DefaultParagraphFont"/>
    <w:uiPriority w:val="99"/>
    <w:semiHidden/>
    <w:unhideWhenUsed/>
    <w:rsid w:val="001362D0"/>
    <w:rPr>
      <w:color w:val="0000FF"/>
      <w:u w:val="single"/>
    </w:rPr>
  </w:style>
  <w:style w:type="character" w:customStyle="1" w:styleId="Heading4Char">
    <w:name w:val="Heading 4 Char"/>
    <w:basedOn w:val="DefaultParagraphFont"/>
    <w:link w:val="Heading4"/>
    <w:uiPriority w:val="9"/>
    <w:semiHidden/>
    <w:rsid w:val="001362D0"/>
    <w:rPr>
      <w:rFonts w:asciiTheme="majorHAnsi" w:eastAsiaTheme="majorEastAsia" w:hAnsiTheme="majorHAnsi" w:cstheme="majorBidi"/>
      <w:i/>
      <w:iCs/>
      <w:color w:val="2F5496" w:themeColor="accent1" w:themeShade="BF"/>
    </w:rPr>
  </w:style>
  <w:style w:type="character" w:customStyle="1" w:styleId="mjx-char">
    <w:name w:val="mjx-char"/>
    <w:basedOn w:val="DefaultParagraphFont"/>
    <w:rsid w:val="001362D0"/>
  </w:style>
  <w:style w:type="character" w:customStyle="1" w:styleId="mjxassistivemathml">
    <w:name w:val="mjx_assistive_mathml"/>
    <w:basedOn w:val="DefaultParagraphFont"/>
    <w:rsid w:val="001362D0"/>
  </w:style>
  <w:style w:type="character" w:customStyle="1" w:styleId="switchcol">
    <w:name w:val="switchcol"/>
    <w:basedOn w:val="DefaultParagraphFont"/>
    <w:rsid w:val="001362D0"/>
  </w:style>
  <w:style w:type="character" w:customStyle="1" w:styleId="Heading5Char">
    <w:name w:val="Heading 5 Char"/>
    <w:basedOn w:val="DefaultParagraphFont"/>
    <w:link w:val="Heading5"/>
    <w:uiPriority w:val="9"/>
    <w:semiHidden/>
    <w:rsid w:val="001362D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367D0"/>
    <w:pPr>
      <w:ind w:left="720"/>
      <w:contextualSpacing/>
    </w:pPr>
  </w:style>
  <w:style w:type="paragraph" w:styleId="Header">
    <w:name w:val="header"/>
    <w:basedOn w:val="Normal"/>
    <w:link w:val="HeaderChar"/>
    <w:uiPriority w:val="99"/>
    <w:unhideWhenUsed/>
    <w:rsid w:val="00347F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7FC3"/>
  </w:style>
  <w:style w:type="paragraph" w:styleId="Footer">
    <w:name w:val="footer"/>
    <w:basedOn w:val="Normal"/>
    <w:link w:val="FooterChar"/>
    <w:uiPriority w:val="99"/>
    <w:unhideWhenUsed/>
    <w:rsid w:val="00347F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7FC3"/>
  </w:style>
  <w:style w:type="paragraph" w:styleId="BalloonText">
    <w:name w:val="Balloon Text"/>
    <w:basedOn w:val="Normal"/>
    <w:link w:val="BalloonTextChar"/>
    <w:uiPriority w:val="99"/>
    <w:semiHidden/>
    <w:unhideWhenUsed/>
    <w:rsid w:val="00D80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F51"/>
    <w:rPr>
      <w:rFonts w:ascii="Segoe UI" w:hAnsi="Segoe UI" w:cs="Segoe UI"/>
      <w:sz w:val="18"/>
      <w:szCs w:val="18"/>
    </w:rPr>
  </w:style>
  <w:style w:type="character" w:styleId="CommentReference">
    <w:name w:val="annotation reference"/>
    <w:basedOn w:val="DefaultParagraphFont"/>
    <w:uiPriority w:val="99"/>
    <w:semiHidden/>
    <w:unhideWhenUsed/>
    <w:rsid w:val="003D3970"/>
    <w:rPr>
      <w:sz w:val="16"/>
      <w:szCs w:val="16"/>
    </w:rPr>
  </w:style>
  <w:style w:type="paragraph" w:styleId="CommentText">
    <w:name w:val="annotation text"/>
    <w:basedOn w:val="Normal"/>
    <w:link w:val="CommentTextChar"/>
    <w:uiPriority w:val="99"/>
    <w:semiHidden/>
    <w:unhideWhenUsed/>
    <w:rsid w:val="003D3970"/>
    <w:pPr>
      <w:spacing w:line="240" w:lineRule="auto"/>
    </w:pPr>
    <w:rPr>
      <w:sz w:val="20"/>
      <w:szCs w:val="20"/>
    </w:rPr>
  </w:style>
  <w:style w:type="character" w:customStyle="1" w:styleId="CommentTextChar">
    <w:name w:val="Comment Text Char"/>
    <w:basedOn w:val="DefaultParagraphFont"/>
    <w:link w:val="CommentText"/>
    <w:uiPriority w:val="99"/>
    <w:semiHidden/>
    <w:rsid w:val="003D3970"/>
    <w:rPr>
      <w:sz w:val="20"/>
      <w:szCs w:val="20"/>
    </w:rPr>
  </w:style>
  <w:style w:type="paragraph" w:styleId="CommentSubject">
    <w:name w:val="annotation subject"/>
    <w:basedOn w:val="CommentText"/>
    <w:next w:val="CommentText"/>
    <w:link w:val="CommentSubjectChar"/>
    <w:uiPriority w:val="99"/>
    <w:semiHidden/>
    <w:unhideWhenUsed/>
    <w:rsid w:val="003D3970"/>
    <w:rPr>
      <w:b/>
      <w:bCs/>
    </w:rPr>
  </w:style>
  <w:style w:type="character" w:customStyle="1" w:styleId="CommentSubjectChar">
    <w:name w:val="Comment Subject Char"/>
    <w:basedOn w:val="CommentTextChar"/>
    <w:link w:val="CommentSubject"/>
    <w:uiPriority w:val="99"/>
    <w:semiHidden/>
    <w:rsid w:val="003D39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92846">
      <w:bodyDiv w:val="1"/>
      <w:marLeft w:val="0"/>
      <w:marRight w:val="0"/>
      <w:marTop w:val="0"/>
      <w:marBottom w:val="0"/>
      <w:divBdr>
        <w:top w:val="none" w:sz="0" w:space="0" w:color="auto"/>
        <w:left w:val="none" w:sz="0" w:space="0" w:color="auto"/>
        <w:bottom w:val="none" w:sz="0" w:space="0" w:color="auto"/>
        <w:right w:val="none" w:sz="0" w:space="0" w:color="auto"/>
      </w:divBdr>
    </w:div>
    <w:div w:id="132409759">
      <w:bodyDiv w:val="1"/>
      <w:marLeft w:val="0"/>
      <w:marRight w:val="0"/>
      <w:marTop w:val="0"/>
      <w:marBottom w:val="0"/>
      <w:divBdr>
        <w:top w:val="none" w:sz="0" w:space="0" w:color="auto"/>
        <w:left w:val="none" w:sz="0" w:space="0" w:color="auto"/>
        <w:bottom w:val="none" w:sz="0" w:space="0" w:color="auto"/>
        <w:right w:val="none" w:sz="0" w:space="0" w:color="auto"/>
      </w:divBdr>
      <w:divsChild>
        <w:div w:id="232591725">
          <w:marLeft w:val="0"/>
          <w:marRight w:val="0"/>
          <w:marTop w:val="100"/>
          <w:marBottom w:val="100"/>
          <w:divBdr>
            <w:top w:val="none" w:sz="0" w:space="0" w:color="auto"/>
            <w:left w:val="none" w:sz="0" w:space="0" w:color="auto"/>
            <w:bottom w:val="none" w:sz="0" w:space="0" w:color="auto"/>
            <w:right w:val="none" w:sz="0" w:space="0" w:color="auto"/>
          </w:divBdr>
          <w:divsChild>
            <w:div w:id="1749499528">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278028535">
                  <w:marLeft w:val="0"/>
                  <w:marRight w:val="0"/>
                  <w:marTop w:val="0"/>
                  <w:marBottom w:val="0"/>
                  <w:divBdr>
                    <w:top w:val="none" w:sz="0" w:space="0" w:color="auto"/>
                    <w:left w:val="none" w:sz="0" w:space="0" w:color="auto"/>
                    <w:bottom w:val="none" w:sz="0" w:space="0" w:color="auto"/>
                    <w:right w:val="none" w:sz="0" w:space="0" w:color="auto"/>
                  </w:divBdr>
                  <w:divsChild>
                    <w:div w:id="1777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1127">
      <w:bodyDiv w:val="1"/>
      <w:marLeft w:val="0"/>
      <w:marRight w:val="0"/>
      <w:marTop w:val="0"/>
      <w:marBottom w:val="0"/>
      <w:divBdr>
        <w:top w:val="none" w:sz="0" w:space="0" w:color="auto"/>
        <w:left w:val="none" w:sz="0" w:space="0" w:color="auto"/>
        <w:bottom w:val="none" w:sz="0" w:space="0" w:color="auto"/>
        <w:right w:val="none" w:sz="0" w:space="0" w:color="auto"/>
      </w:divBdr>
      <w:divsChild>
        <w:div w:id="90978798">
          <w:marLeft w:val="0"/>
          <w:marRight w:val="0"/>
          <w:marTop w:val="0"/>
          <w:marBottom w:val="0"/>
          <w:divBdr>
            <w:top w:val="none" w:sz="0" w:space="0" w:color="auto"/>
            <w:left w:val="none" w:sz="0" w:space="0" w:color="auto"/>
            <w:bottom w:val="none" w:sz="0" w:space="0" w:color="auto"/>
            <w:right w:val="none" w:sz="0" w:space="0" w:color="auto"/>
          </w:divBdr>
        </w:div>
      </w:divsChild>
    </w:div>
    <w:div w:id="205073224">
      <w:bodyDiv w:val="1"/>
      <w:marLeft w:val="0"/>
      <w:marRight w:val="0"/>
      <w:marTop w:val="0"/>
      <w:marBottom w:val="0"/>
      <w:divBdr>
        <w:top w:val="none" w:sz="0" w:space="0" w:color="auto"/>
        <w:left w:val="none" w:sz="0" w:space="0" w:color="auto"/>
        <w:bottom w:val="none" w:sz="0" w:space="0" w:color="auto"/>
        <w:right w:val="none" w:sz="0" w:space="0" w:color="auto"/>
      </w:divBdr>
    </w:div>
    <w:div w:id="269162869">
      <w:bodyDiv w:val="1"/>
      <w:marLeft w:val="0"/>
      <w:marRight w:val="0"/>
      <w:marTop w:val="0"/>
      <w:marBottom w:val="0"/>
      <w:divBdr>
        <w:top w:val="none" w:sz="0" w:space="0" w:color="auto"/>
        <w:left w:val="none" w:sz="0" w:space="0" w:color="auto"/>
        <w:bottom w:val="none" w:sz="0" w:space="0" w:color="auto"/>
        <w:right w:val="none" w:sz="0" w:space="0" w:color="auto"/>
      </w:divBdr>
    </w:div>
    <w:div w:id="415176935">
      <w:bodyDiv w:val="1"/>
      <w:marLeft w:val="0"/>
      <w:marRight w:val="0"/>
      <w:marTop w:val="0"/>
      <w:marBottom w:val="0"/>
      <w:divBdr>
        <w:top w:val="none" w:sz="0" w:space="0" w:color="auto"/>
        <w:left w:val="none" w:sz="0" w:space="0" w:color="auto"/>
        <w:bottom w:val="none" w:sz="0" w:space="0" w:color="auto"/>
        <w:right w:val="none" w:sz="0" w:space="0" w:color="auto"/>
      </w:divBdr>
      <w:divsChild>
        <w:div w:id="278070179">
          <w:marLeft w:val="0"/>
          <w:marRight w:val="0"/>
          <w:marTop w:val="100"/>
          <w:marBottom w:val="100"/>
          <w:divBdr>
            <w:top w:val="none" w:sz="0" w:space="0" w:color="auto"/>
            <w:left w:val="none" w:sz="0" w:space="0" w:color="auto"/>
            <w:bottom w:val="none" w:sz="0" w:space="0" w:color="auto"/>
            <w:right w:val="none" w:sz="0" w:space="0" w:color="auto"/>
          </w:divBdr>
          <w:divsChild>
            <w:div w:id="131753775">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124957249">
                  <w:marLeft w:val="0"/>
                  <w:marRight w:val="0"/>
                  <w:marTop w:val="0"/>
                  <w:marBottom w:val="0"/>
                  <w:divBdr>
                    <w:top w:val="none" w:sz="0" w:space="0" w:color="auto"/>
                    <w:left w:val="none" w:sz="0" w:space="0" w:color="auto"/>
                    <w:bottom w:val="none" w:sz="0" w:space="0" w:color="auto"/>
                    <w:right w:val="none" w:sz="0" w:space="0" w:color="auto"/>
                  </w:divBdr>
                  <w:divsChild>
                    <w:div w:id="20340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5720">
      <w:bodyDiv w:val="1"/>
      <w:marLeft w:val="0"/>
      <w:marRight w:val="0"/>
      <w:marTop w:val="0"/>
      <w:marBottom w:val="0"/>
      <w:divBdr>
        <w:top w:val="none" w:sz="0" w:space="0" w:color="auto"/>
        <w:left w:val="none" w:sz="0" w:space="0" w:color="auto"/>
        <w:bottom w:val="none" w:sz="0" w:space="0" w:color="auto"/>
        <w:right w:val="none" w:sz="0" w:space="0" w:color="auto"/>
      </w:divBdr>
      <w:divsChild>
        <w:div w:id="1182090933">
          <w:marLeft w:val="0"/>
          <w:marRight w:val="0"/>
          <w:marTop w:val="100"/>
          <w:marBottom w:val="100"/>
          <w:divBdr>
            <w:top w:val="none" w:sz="0" w:space="0" w:color="auto"/>
            <w:left w:val="none" w:sz="0" w:space="0" w:color="auto"/>
            <w:bottom w:val="none" w:sz="0" w:space="0" w:color="auto"/>
            <w:right w:val="none" w:sz="0" w:space="0" w:color="auto"/>
          </w:divBdr>
          <w:divsChild>
            <w:div w:id="1879198797">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459764153">
                  <w:marLeft w:val="0"/>
                  <w:marRight w:val="0"/>
                  <w:marTop w:val="0"/>
                  <w:marBottom w:val="0"/>
                  <w:divBdr>
                    <w:top w:val="none" w:sz="0" w:space="0" w:color="auto"/>
                    <w:left w:val="none" w:sz="0" w:space="0" w:color="auto"/>
                    <w:bottom w:val="none" w:sz="0" w:space="0" w:color="auto"/>
                    <w:right w:val="none" w:sz="0" w:space="0" w:color="auto"/>
                  </w:divBdr>
                  <w:divsChild>
                    <w:div w:id="13758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6524">
      <w:bodyDiv w:val="1"/>
      <w:marLeft w:val="0"/>
      <w:marRight w:val="0"/>
      <w:marTop w:val="0"/>
      <w:marBottom w:val="0"/>
      <w:divBdr>
        <w:top w:val="none" w:sz="0" w:space="0" w:color="auto"/>
        <w:left w:val="none" w:sz="0" w:space="0" w:color="auto"/>
        <w:bottom w:val="none" w:sz="0" w:space="0" w:color="auto"/>
        <w:right w:val="none" w:sz="0" w:space="0" w:color="auto"/>
      </w:divBdr>
      <w:divsChild>
        <w:div w:id="124661874">
          <w:marLeft w:val="0"/>
          <w:marRight w:val="0"/>
          <w:marTop w:val="100"/>
          <w:marBottom w:val="100"/>
          <w:divBdr>
            <w:top w:val="none" w:sz="0" w:space="0" w:color="auto"/>
            <w:left w:val="none" w:sz="0" w:space="0" w:color="auto"/>
            <w:bottom w:val="none" w:sz="0" w:space="0" w:color="auto"/>
            <w:right w:val="none" w:sz="0" w:space="0" w:color="auto"/>
          </w:divBdr>
          <w:divsChild>
            <w:div w:id="309291939">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969820085">
                  <w:marLeft w:val="0"/>
                  <w:marRight w:val="0"/>
                  <w:marTop w:val="0"/>
                  <w:marBottom w:val="0"/>
                  <w:divBdr>
                    <w:top w:val="none" w:sz="0" w:space="0" w:color="auto"/>
                    <w:left w:val="none" w:sz="0" w:space="0" w:color="auto"/>
                    <w:bottom w:val="none" w:sz="0" w:space="0" w:color="auto"/>
                    <w:right w:val="none" w:sz="0" w:space="0" w:color="auto"/>
                  </w:divBdr>
                  <w:divsChild>
                    <w:div w:id="19554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7572">
      <w:bodyDiv w:val="1"/>
      <w:marLeft w:val="0"/>
      <w:marRight w:val="0"/>
      <w:marTop w:val="0"/>
      <w:marBottom w:val="0"/>
      <w:divBdr>
        <w:top w:val="none" w:sz="0" w:space="0" w:color="auto"/>
        <w:left w:val="none" w:sz="0" w:space="0" w:color="auto"/>
        <w:bottom w:val="none" w:sz="0" w:space="0" w:color="auto"/>
        <w:right w:val="none" w:sz="0" w:space="0" w:color="auto"/>
      </w:divBdr>
      <w:divsChild>
        <w:div w:id="2132046473">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598292187">
      <w:bodyDiv w:val="1"/>
      <w:marLeft w:val="0"/>
      <w:marRight w:val="0"/>
      <w:marTop w:val="0"/>
      <w:marBottom w:val="0"/>
      <w:divBdr>
        <w:top w:val="none" w:sz="0" w:space="0" w:color="auto"/>
        <w:left w:val="none" w:sz="0" w:space="0" w:color="auto"/>
        <w:bottom w:val="none" w:sz="0" w:space="0" w:color="auto"/>
        <w:right w:val="none" w:sz="0" w:space="0" w:color="auto"/>
      </w:divBdr>
      <w:divsChild>
        <w:div w:id="14040116">
          <w:marLeft w:val="0"/>
          <w:marRight w:val="0"/>
          <w:marTop w:val="100"/>
          <w:marBottom w:val="100"/>
          <w:divBdr>
            <w:top w:val="none" w:sz="0" w:space="0" w:color="auto"/>
            <w:left w:val="none" w:sz="0" w:space="0" w:color="auto"/>
            <w:bottom w:val="none" w:sz="0" w:space="0" w:color="auto"/>
            <w:right w:val="none" w:sz="0" w:space="0" w:color="auto"/>
          </w:divBdr>
          <w:divsChild>
            <w:div w:id="16280333">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03352634">
                  <w:marLeft w:val="0"/>
                  <w:marRight w:val="0"/>
                  <w:marTop w:val="0"/>
                  <w:marBottom w:val="0"/>
                  <w:divBdr>
                    <w:top w:val="none" w:sz="0" w:space="0" w:color="auto"/>
                    <w:left w:val="none" w:sz="0" w:space="0" w:color="auto"/>
                    <w:bottom w:val="none" w:sz="0" w:space="0" w:color="auto"/>
                    <w:right w:val="none" w:sz="0" w:space="0" w:color="auto"/>
                  </w:divBdr>
                  <w:divsChild>
                    <w:div w:id="14644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02958">
      <w:bodyDiv w:val="1"/>
      <w:marLeft w:val="0"/>
      <w:marRight w:val="0"/>
      <w:marTop w:val="0"/>
      <w:marBottom w:val="0"/>
      <w:divBdr>
        <w:top w:val="none" w:sz="0" w:space="0" w:color="auto"/>
        <w:left w:val="none" w:sz="0" w:space="0" w:color="auto"/>
        <w:bottom w:val="none" w:sz="0" w:space="0" w:color="auto"/>
        <w:right w:val="none" w:sz="0" w:space="0" w:color="auto"/>
      </w:divBdr>
    </w:div>
    <w:div w:id="833225057">
      <w:bodyDiv w:val="1"/>
      <w:marLeft w:val="0"/>
      <w:marRight w:val="0"/>
      <w:marTop w:val="0"/>
      <w:marBottom w:val="0"/>
      <w:divBdr>
        <w:top w:val="none" w:sz="0" w:space="0" w:color="auto"/>
        <w:left w:val="none" w:sz="0" w:space="0" w:color="auto"/>
        <w:bottom w:val="none" w:sz="0" w:space="0" w:color="auto"/>
        <w:right w:val="none" w:sz="0" w:space="0" w:color="auto"/>
      </w:divBdr>
    </w:div>
    <w:div w:id="894781739">
      <w:bodyDiv w:val="1"/>
      <w:marLeft w:val="0"/>
      <w:marRight w:val="0"/>
      <w:marTop w:val="0"/>
      <w:marBottom w:val="0"/>
      <w:divBdr>
        <w:top w:val="none" w:sz="0" w:space="0" w:color="auto"/>
        <w:left w:val="none" w:sz="0" w:space="0" w:color="auto"/>
        <w:bottom w:val="none" w:sz="0" w:space="0" w:color="auto"/>
        <w:right w:val="none" w:sz="0" w:space="0" w:color="auto"/>
      </w:divBdr>
      <w:divsChild>
        <w:div w:id="1743749080">
          <w:marLeft w:val="0"/>
          <w:marRight w:val="0"/>
          <w:marTop w:val="100"/>
          <w:marBottom w:val="100"/>
          <w:divBdr>
            <w:top w:val="none" w:sz="0" w:space="0" w:color="auto"/>
            <w:left w:val="none" w:sz="0" w:space="0" w:color="auto"/>
            <w:bottom w:val="none" w:sz="0" w:space="0" w:color="auto"/>
            <w:right w:val="none" w:sz="0" w:space="0" w:color="auto"/>
          </w:divBdr>
          <w:divsChild>
            <w:div w:id="1307511394">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067726981">
                  <w:marLeft w:val="0"/>
                  <w:marRight w:val="0"/>
                  <w:marTop w:val="0"/>
                  <w:marBottom w:val="0"/>
                  <w:divBdr>
                    <w:top w:val="none" w:sz="0" w:space="0" w:color="auto"/>
                    <w:left w:val="none" w:sz="0" w:space="0" w:color="auto"/>
                    <w:bottom w:val="none" w:sz="0" w:space="0" w:color="auto"/>
                    <w:right w:val="none" w:sz="0" w:space="0" w:color="auto"/>
                  </w:divBdr>
                  <w:divsChild>
                    <w:div w:id="780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8955">
      <w:bodyDiv w:val="1"/>
      <w:marLeft w:val="0"/>
      <w:marRight w:val="0"/>
      <w:marTop w:val="0"/>
      <w:marBottom w:val="0"/>
      <w:divBdr>
        <w:top w:val="none" w:sz="0" w:space="0" w:color="auto"/>
        <w:left w:val="none" w:sz="0" w:space="0" w:color="auto"/>
        <w:bottom w:val="none" w:sz="0" w:space="0" w:color="auto"/>
        <w:right w:val="none" w:sz="0" w:space="0" w:color="auto"/>
      </w:divBdr>
    </w:div>
    <w:div w:id="1059205419">
      <w:bodyDiv w:val="1"/>
      <w:marLeft w:val="0"/>
      <w:marRight w:val="0"/>
      <w:marTop w:val="0"/>
      <w:marBottom w:val="0"/>
      <w:divBdr>
        <w:top w:val="none" w:sz="0" w:space="0" w:color="auto"/>
        <w:left w:val="none" w:sz="0" w:space="0" w:color="auto"/>
        <w:bottom w:val="none" w:sz="0" w:space="0" w:color="auto"/>
        <w:right w:val="none" w:sz="0" w:space="0" w:color="auto"/>
      </w:divBdr>
    </w:div>
    <w:div w:id="1102215868">
      <w:bodyDiv w:val="1"/>
      <w:marLeft w:val="0"/>
      <w:marRight w:val="0"/>
      <w:marTop w:val="0"/>
      <w:marBottom w:val="0"/>
      <w:divBdr>
        <w:top w:val="none" w:sz="0" w:space="0" w:color="auto"/>
        <w:left w:val="none" w:sz="0" w:space="0" w:color="auto"/>
        <w:bottom w:val="none" w:sz="0" w:space="0" w:color="auto"/>
        <w:right w:val="none" w:sz="0" w:space="0" w:color="auto"/>
      </w:divBdr>
    </w:div>
    <w:div w:id="1566572787">
      <w:bodyDiv w:val="1"/>
      <w:marLeft w:val="0"/>
      <w:marRight w:val="0"/>
      <w:marTop w:val="0"/>
      <w:marBottom w:val="0"/>
      <w:divBdr>
        <w:top w:val="none" w:sz="0" w:space="0" w:color="auto"/>
        <w:left w:val="none" w:sz="0" w:space="0" w:color="auto"/>
        <w:bottom w:val="none" w:sz="0" w:space="0" w:color="auto"/>
        <w:right w:val="none" w:sz="0" w:space="0" w:color="auto"/>
      </w:divBdr>
      <w:divsChild>
        <w:div w:id="1946572899">
          <w:marLeft w:val="0"/>
          <w:marRight w:val="0"/>
          <w:marTop w:val="0"/>
          <w:marBottom w:val="0"/>
          <w:divBdr>
            <w:top w:val="none" w:sz="0" w:space="0" w:color="auto"/>
            <w:left w:val="none" w:sz="0" w:space="0" w:color="auto"/>
            <w:bottom w:val="none" w:sz="0" w:space="0" w:color="auto"/>
            <w:right w:val="none" w:sz="0" w:space="0" w:color="auto"/>
          </w:divBdr>
        </w:div>
        <w:div w:id="43220028">
          <w:marLeft w:val="0"/>
          <w:marRight w:val="0"/>
          <w:marTop w:val="0"/>
          <w:marBottom w:val="0"/>
          <w:divBdr>
            <w:top w:val="none" w:sz="0" w:space="0" w:color="auto"/>
            <w:left w:val="none" w:sz="0" w:space="0" w:color="auto"/>
            <w:bottom w:val="none" w:sz="0" w:space="0" w:color="auto"/>
            <w:right w:val="none" w:sz="0" w:space="0" w:color="auto"/>
          </w:divBdr>
        </w:div>
        <w:div w:id="937104655">
          <w:marLeft w:val="0"/>
          <w:marRight w:val="0"/>
          <w:marTop w:val="0"/>
          <w:marBottom w:val="0"/>
          <w:divBdr>
            <w:top w:val="none" w:sz="0" w:space="0" w:color="auto"/>
            <w:left w:val="none" w:sz="0" w:space="0" w:color="auto"/>
            <w:bottom w:val="none" w:sz="0" w:space="0" w:color="auto"/>
            <w:right w:val="none" w:sz="0" w:space="0" w:color="auto"/>
          </w:divBdr>
        </w:div>
      </w:divsChild>
    </w:div>
    <w:div w:id="1597178369">
      <w:bodyDiv w:val="1"/>
      <w:marLeft w:val="0"/>
      <w:marRight w:val="0"/>
      <w:marTop w:val="0"/>
      <w:marBottom w:val="0"/>
      <w:divBdr>
        <w:top w:val="none" w:sz="0" w:space="0" w:color="auto"/>
        <w:left w:val="none" w:sz="0" w:space="0" w:color="auto"/>
        <w:bottom w:val="none" w:sz="0" w:space="0" w:color="auto"/>
        <w:right w:val="none" w:sz="0" w:space="0" w:color="auto"/>
      </w:divBdr>
      <w:divsChild>
        <w:div w:id="56363029">
          <w:marLeft w:val="0"/>
          <w:marRight w:val="0"/>
          <w:marTop w:val="750"/>
          <w:marBottom w:val="0"/>
          <w:divBdr>
            <w:top w:val="none" w:sz="0" w:space="0" w:color="auto"/>
            <w:left w:val="none" w:sz="0" w:space="0" w:color="auto"/>
            <w:bottom w:val="none" w:sz="0" w:space="0" w:color="auto"/>
            <w:right w:val="none" w:sz="0" w:space="0" w:color="auto"/>
          </w:divBdr>
        </w:div>
      </w:divsChild>
    </w:div>
    <w:div w:id="1760563805">
      <w:bodyDiv w:val="1"/>
      <w:marLeft w:val="0"/>
      <w:marRight w:val="0"/>
      <w:marTop w:val="0"/>
      <w:marBottom w:val="0"/>
      <w:divBdr>
        <w:top w:val="none" w:sz="0" w:space="0" w:color="auto"/>
        <w:left w:val="none" w:sz="0" w:space="0" w:color="auto"/>
        <w:bottom w:val="none" w:sz="0" w:space="0" w:color="auto"/>
        <w:right w:val="none" w:sz="0" w:space="0" w:color="auto"/>
      </w:divBdr>
      <w:divsChild>
        <w:div w:id="1423914214">
          <w:marLeft w:val="0"/>
          <w:marRight w:val="0"/>
          <w:marTop w:val="100"/>
          <w:marBottom w:val="100"/>
          <w:divBdr>
            <w:top w:val="none" w:sz="0" w:space="0" w:color="auto"/>
            <w:left w:val="none" w:sz="0" w:space="0" w:color="auto"/>
            <w:bottom w:val="none" w:sz="0" w:space="0" w:color="auto"/>
            <w:right w:val="none" w:sz="0" w:space="0" w:color="auto"/>
          </w:divBdr>
          <w:divsChild>
            <w:div w:id="795374646">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264071598">
                  <w:marLeft w:val="0"/>
                  <w:marRight w:val="0"/>
                  <w:marTop w:val="0"/>
                  <w:marBottom w:val="0"/>
                  <w:divBdr>
                    <w:top w:val="none" w:sz="0" w:space="0" w:color="auto"/>
                    <w:left w:val="none" w:sz="0" w:space="0" w:color="auto"/>
                    <w:bottom w:val="none" w:sz="0" w:space="0" w:color="auto"/>
                    <w:right w:val="none" w:sz="0" w:space="0" w:color="auto"/>
                  </w:divBdr>
                  <w:divsChild>
                    <w:div w:id="19307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1986">
      <w:bodyDiv w:val="1"/>
      <w:marLeft w:val="0"/>
      <w:marRight w:val="0"/>
      <w:marTop w:val="0"/>
      <w:marBottom w:val="0"/>
      <w:divBdr>
        <w:top w:val="none" w:sz="0" w:space="0" w:color="auto"/>
        <w:left w:val="none" w:sz="0" w:space="0" w:color="auto"/>
        <w:bottom w:val="none" w:sz="0" w:space="0" w:color="auto"/>
        <w:right w:val="none" w:sz="0" w:space="0" w:color="auto"/>
      </w:divBdr>
      <w:divsChild>
        <w:div w:id="1620988189">
          <w:marLeft w:val="0"/>
          <w:marRight w:val="0"/>
          <w:marTop w:val="450"/>
          <w:marBottom w:val="100"/>
          <w:divBdr>
            <w:top w:val="none" w:sz="0" w:space="0" w:color="auto"/>
            <w:left w:val="none" w:sz="0" w:space="0" w:color="auto"/>
            <w:bottom w:val="none" w:sz="0" w:space="0" w:color="auto"/>
            <w:right w:val="none" w:sz="0" w:space="0" w:color="auto"/>
          </w:divBdr>
          <w:divsChild>
            <w:div w:id="1452286232">
              <w:marLeft w:val="0"/>
              <w:marRight w:val="0"/>
              <w:marTop w:val="0"/>
              <w:marBottom w:val="0"/>
              <w:divBdr>
                <w:top w:val="none" w:sz="0" w:space="0" w:color="auto"/>
                <w:left w:val="none" w:sz="0" w:space="0" w:color="auto"/>
                <w:bottom w:val="none" w:sz="0" w:space="0" w:color="auto"/>
                <w:right w:val="none" w:sz="0" w:space="0" w:color="auto"/>
              </w:divBdr>
            </w:div>
            <w:div w:id="604582333">
              <w:marLeft w:val="0"/>
              <w:marRight w:val="0"/>
              <w:marTop w:val="0"/>
              <w:marBottom w:val="0"/>
              <w:divBdr>
                <w:top w:val="none" w:sz="0" w:space="0" w:color="auto"/>
                <w:left w:val="none" w:sz="0" w:space="0" w:color="auto"/>
                <w:bottom w:val="none" w:sz="0" w:space="0" w:color="auto"/>
                <w:right w:val="none" w:sz="0" w:space="0" w:color="auto"/>
              </w:divBdr>
            </w:div>
            <w:div w:id="12225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2634</Words>
  <Characters>15017</Characters>
  <Application>Microsoft Office Word</Application>
  <DocSecurity>0</DocSecurity>
  <Lines>125</Lines>
  <Paragraphs>35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vitekzkytek</dc:creator>
  <cp:keywords/>
  <dc:description/>
  <cp:lastModifiedBy>Srholec Martin</cp:lastModifiedBy>
  <cp:revision>3</cp:revision>
  <dcterms:created xsi:type="dcterms:W3CDTF">2019-03-12T12:36:00Z</dcterms:created>
  <dcterms:modified xsi:type="dcterms:W3CDTF">2019-03-12T12:37:00Z</dcterms:modified>
</cp:coreProperties>
</file>