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4A3F2" w14:textId="71C23E5A" w:rsidR="001362D0" w:rsidRPr="00664B72" w:rsidDel="00F76F23" w:rsidRDefault="001362D0">
      <w:pPr>
        <w:shd w:val="clear" w:color="auto" w:fill="FEFEFE"/>
        <w:spacing w:after="0" w:line="240" w:lineRule="auto"/>
        <w:ind w:left="450" w:right="450"/>
        <w:jc w:val="center"/>
        <w:outlineLvl w:val="2"/>
        <w:rPr>
          <w:del w:id="0" w:author="Srholec Martin" w:date="2019-03-12T13:37:00Z"/>
          <w:rFonts w:ascii="Tahoma" w:eastAsia="Times New Roman" w:hAnsi="Tahoma" w:cs="Tahoma"/>
          <w:b/>
          <w:bCs/>
          <w:color w:val="BB133E"/>
          <w:sz w:val="27"/>
          <w:szCs w:val="27"/>
          <w:lang w:val="en-GB" w:eastAsia="cs-CZ"/>
        </w:rPr>
        <w:pPrChange w:id="1" w:author="Srholec Martin" w:date="2019-03-11T15:04:00Z">
          <w:pPr>
            <w:shd w:val="clear" w:color="auto" w:fill="FEFEFE"/>
            <w:spacing w:before="450" w:after="450" w:line="240" w:lineRule="auto"/>
            <w:ind w:left="450" w:right="450"/>
            <w:jc w:val="center"/>
            <w:outlineLvl w:val="2"/>
          </w:pPr>
        </w:pPrChange>
      </w:pPr>
      <w:del w:id="2" w:author="Srholec Martin" w:date="2019-03-12T13:37:00Z">
        <w:r w:rsidRPr="00664B72" w:rsidDel="00F76F23">
          <w:rPr>
            <w:rFonts w:ascii="Tahoma" w:eastAsia="Times New Roman" w:hAnsi="Tahoma" w:cs="Tahoma"/>
            <w:b/>
            <w:bCs/>
            <w:color w:val="BB133E"/>
            <w:sz w:val="27"/>
            <w:szCs w:val="27"/>
            <w:lang w:val="en-GB" w:eastAsia="cs-CZ"/>
          </w:rPr>
          <w:delText>Countries</w:delText>
        </w:r>
      </w:del>
    </w:p>
    <w:p w14:paraId="205D0D90" w14:textId="314C6AC4" w:rsidR="001362D0" w:rsidRPr="0045772E" w:rsidDel="0036218E" w:rsidRDefault="001362D0">
      <w:pPr>
        <w:shd w:val="clear" w:color="auto" w:fill="FEFEFE"/>
        <w:spacing w:after="0" w:line="240" w:lineRule="auto"/>
        <w:rPr>
          <w:del w:id="3" w:author="Srholec Martin" w:date="2019-03-11T13:57:00Z"/>
          <w:rFonts w:ascii="Arial" w:eastAsia="Times New Roman" w:hAnsi="Arial" w:cs="Arial"/>
          <w:color w:val="000000"/>
          <w:sz w:val="23"/>
          <w:szCs w:val="23"/>
          <w:highlight w:val="green"/>
          <w:lang w:val="en-GB" w:eastAsia="cs-CZ"/>
          <w:rPrChange w:id="4" w:author="Srholec Martin" w:date="2019-03-11T14:08:00Z">
            <w:rPr>
              <w:del w:id="5" w:author="Srholec Martin" w:date="2019-03-11T13:57:00Z"/>
              <w:rFonts w:ascii="Arial" w:eastAsia="Times New Roman" w:hAnsi="Arial" w:cs="Arial"/>
              <w:color w:val="000000"/>
              <w:sz w:val="23"/>
              <w:szCs w:val="23"/>
              <w:lang w:val="en-GB" w:eastAsia="cs-CZ"/>
            </w:rPr>
          </w:rPrChange>
        </w:rPr>
        <w:pPrChange w:id="6" w:author="Srholec Martin" w:date="2019-03-11T15:04:00Z">
          <w:pPr>
            <w:shd w:val="clear" w:color="auto" w:fill="FEFEFE"/>
            <w:spacing w:before="100" w:beforeAutospacing="1" w:after="100" w:afterAutospacing="1" w:line="240" w:lineRule="auto"/>
          </w:pPr>
        </w:pPrChange>
      </w:pPr>
      <w:del w:id="7" w:author="Srholec Martin" w:date="2019-03-11T13:57:00Z">
        <w:r w:rsidRPr="0045772E" w:rsidDel="0036218E">
          <w:rPr>
            <w:rFonts w:ascii="Arial" w:eastAsia="Times New Roman" w:hAnsi="Arial" w:cs="Arial"/>
            <w:color w:val="000000"/>
            <w:sz w:val="23"/>
            <w:szCs w:val="23"/>
            <w:highlight w:val="green"/>
            <w:lang w:val="en-GB" w:eastAsia="cs-CZ"/>
            <w:rPrChange w:id="8" w:author="Srholec Martin" w:date="2019-03-11T14:08:00Z">
              <w:rPr>
                <w:rFonts w:ascii="Arial" w:eastAsia="Times New Roman" w:hAnsi="Arial" w:cs="Arial"/>
                <w:color w:val="000000"/>
                <w:sz w:val="23"/>
                <w:szCs w:val="23"/>
                <w:lang w:val="en-GB" w:eastAsia="cs-CZ"/>
              </w:rPr>
            </w:rPrChange>
          </w:rPr>
          <w:delText>The data are available for 195 independent states. We also added country groups to show major clusters.</w:delText>
        </w:r>
      </w:del>
    </w:p>
    <w:p w14:paraId="71636262" w14:textId="52F5AA3A" w:rsidR="001362D0" w:rsidRPr="00664B72" w:rsidDel="0036218E" w:rsidRDefault="001362D0">
      <w:pPr>
        <w:shd w:val="clear" w:color="auto" w:fill="FEFEFE"/>
        <w:spacing w:after="0" w:line="240" w:lineRule="auto"/>
        <w:rPr>
          <w:del w:id="9" w:author="Srholec Martin" w:date="2019-03-11T13:58:00Z"/>
          <w:rFonts w:ascii="Arial" w:eastAsia="Times New Roman" w:hAnsi="Arial" w:cs="Arial"/>
          <w:color w:val="000000"/>
          <w:sz w:val="23"/>
          <w:szCs w:val="23"/>
          <w:lang w:val="en-GB" w:eastAsia="cs-CZ"/>
        </w:rPr>
        <w:pPrChange w:id="10" w:author="Srholec Martin" w:date="2019-03-11T15:04:00Z">
          <w:pPr>
            <w:shd w:val="clear" w:color="auto" w:fill="FEFEFE"/>
            <w:spacing w:before="100" w:beforeAutospacing="1" w:after="100" w:afterAutospacing="1" w:line="240" w:lineRule="auto"/>
          </w:pPr>
        </w:pPrChange>
      </w:pPr>
      <w:del w:id="11" w:author="Srholec Martin" w:date="2019-03-11T14:07:00Z">
        <w:r w:rsidRPr="0045772E" w:rsidDel="0045772E">
          <w:rPr>
            <w:rFonts w:ascii="Arial" w:eastAsia="Times New Roman" w:hAnsi="Arial" w:cs="Arial"/>
            <w:color w:val="000000"/>
            <w:sz w:val="23"/>
            <w:szCs w:val="23"/>
            <w:highlight w:val="green"/>
            <w:lang w:val="en-GB" w:eastAsia="cs-CZ"/>
            <w:rPrChange w:id="12" w:author="Srholec Martin" w:date="2019-03-11T14:08:00Z">
              <w:rPr>
                <w:rFonts w:ascii="Arial" w:eastAsia="Times New Roman" w:hAnsi="Arial" w:cs="Arial"/>
                <w:color w:val="000000"/>
                <w:sz w:val="23"/>
                <w:szCs w:val="23"/>
                <w:lang w:val="en-GB" w:eastAsia="cs-CZ"/>
              </w:rPr>
            </w:rPrChange>
          </w:rPr>
          <w:delText>The Scopus country data required only minor cleaning. The d</w:delText>
        </w:r>
      </w:del>
      <w:del w:id="13" w:author="Srholec Martin" w:date="2019-03-12T13:37:00Z">
        <w:r w:rsidRPr="0045772E" w:rsidDel="00F76F23">
          <w:rPr>
            <w:rFonts w:ascii="Arial" w:eastAsia="Times New Roman" w:hAnsi="Arial" w:cs="Arial"/>
            <w:color w:val="000000"/>
            <w:sz w:val="23"/>
            <w:szCs w:val="23"/>
            <w:highlight w:val="green"/>
            <w:lang w:val="en-GB" w:eastAsia="cs-CZ"/>
            <w:rPrChange w:id="14" w:author="Srholec Martin" w:date="2019-03-11T14:08:00Z">
              <w:rPr>
                <w:rFonts w:ascii="Arial" w:eastAsia="Times New Roman" w:hAnsi="Arial" w:cs="Arial"/>
                <w:color w:val="000000"/>
                <w:sz w:val="23"/>
                <w:szCs w:val="23"/>
                <w:lang w:val="en-GB" w:eastAsia="cs-CZ"/>
              </w:rPr>
            </w:rPrChange>
          </w:rPr>
          <w:delText>ata for Yugoslavia before 2007 were added to Serbia.</w:delText>
        </w:r>
        <w:r w:rsidRPr="00D80F51" w:rsidDel="00F76F23">
          <w:rPr>
            <w:rFonts w:ascii="Arial" w:eastAsia="Times New Roman" w:hAnsi="Arial" w:cs="Arial"/>
            <w:color w:val="000000"/>
            <w:sz w:val="23"/>
            <w:szCs w:val="23"/>
            <w:lang w:val="en-GB" w:eastAsia="cs-CZ"/>
          </w:rPr>
          <w:delText xml:space="preserve"> </w:delText>
        </w:r>
      </w:del>
      <w:del w:id="15" w:author="Srholec Martin" w:date="2019-03-11T13:58:00Z">
        <w:r w:rsidRPr="00D80F51" w:rsidDel="0036218E">
          <w:rPr>
            <w:rFonts w:ascii="Arial" w:eastAsia="Times New Roman" w:hAnsi="Arial" w:cs="Arial"/>
            <w:color w:val="000000"/>
            <w:sz w:val="23"/>
            <w:szCs w:val="23"/>
            <w:lang w:val="en-GB" w:eastAsia="cs-CZ"/>
          </w:rPr>
          <w:delText>Several documents for Russia merged with Russian Federation.</w:delText>
        </w:r>
      </w:del>
    </w:p>
    <w:p w14:paraId="0CC24B88" w14:textId="77777777" w:rsidR="001362D0" w:rsidRPr="00664B72" w:rsidDel="0036218E" w:rsidRDefault="001362D0">
      <w:pPr>
        <w:shd w:val="clear" w:color="auto" w:fill="FEFEFE"/>
        <w:spacing w:after="0" w:line="240" w:lineRule="auto"/>
        <w:rPr>
          <w:del w:id="16" w:author="Srholec Martin" w:date="2019-03-11T13:58:00Z"/>
          <w:rFonts w:ascii="Arial" w:eastAsia="Times New Roman" w:hAnsi="Arial" w:cs="Arial"/>
          <w:color w:val="000000"/>
          <w:sz w:val="23"/>
          <w:szCs w:val="23"/>
          <w:lang w:val="en-GB" w:eastAsia="cs-CZ"/>
        </w:rPr>
        <w:pPrChange w:id="17" w:author="Srholec Martin" w:date="2019-03-11T15:04:00Z">
          <w:pPr>
            <w:shd w:val="clear" w:color="auto" w:fill="FEFEFE"/>
            <w:spacing w:before="100" w:beforeAutospacing="1" w:after="100" w:afterAutospacing="1" w:line="240" w:lineRule="auto"/>
          </w:pPr>
        </w:pPrChange>
      </w:pPr>
      <w:del w:id="18" w:author="Srholec Martin" w:date="2019-03-11T13:58:00Z">
        <w:r w:rsidRPr="00664B72" w:rsidDel="0036218E">
          <w:rPr>
            <w:rFonts w:ascii="Arial" w:eastAsia="Times New Roman" w:hAnsi="Arial" w:cs="Arial"/>
            <w:color w:val="000000"/>
            <w:sz w:val="23"/>
            <w:szCs w:val="23"/>
            <w:lang w:val="en-GB" w:eastAsia="cs-CZ"/>
          </w:rPr>
          <w:delText>Approximately 5% observation reported as </w:delText>
        </w:r>
        <w:r w:rsidRPr="00664B72" w:rsidDel="0036218E">
          <w:rPr>
            <w:rFonts w:ascii="Arial" w:eastAsia="Times New Roman" w:hAnsi="Arial" w:cs="Arial"/>
            <w:i/>
            <w:iCs/>
            <w:color w:val="000000"/>
            <w:sz w:val="23"/>
            <w:szCs w:val="23"/>
            <w:lang w:val="en-GB" w:eastAsia="cs-CZ"/>
          </w:rPr>
          <w:delText>undefined</w:delText>
        </w:r>
        <w:r w:rsidRPr="00664B72" w:rsidDel="0036218E">
          <w:rPr>
            <w:rFonts w:ascii="Arial" w:eastAsia="Times New Roman" w:hAnsi="Arial" w:cs="Arial"/>
            <w:color w:val="000000"/>
            <w:sz w:val="23"/>
            <w:szCs w:val="23"/>
            <w:lang w:val="en-GB" w:eastAsia="cs-CZ"/>
          </w:rPr>
          <w:delText> country were excluded.</w:delText>
        </w:r>
      </w:del>
    </w:p>
    <w:p w14:paraId="14D852B0" w14:textId="7C4DB387" w:rsidR="001362D0" w:rsidRPr="00664B72" w:rsidDel="00F76F23" w:rsidRDefault="001362D0">
      <w:pPr>
        <w:pStyle w:val="Heading3"/>
        <w:shd w:val="clear" w:color="auto" w:fill="FEFEFE"/>
        <w:spacing w:before="0" w:beforeAutospacing="0" w:after="0" w:afterAutospacing="0"/>
        <w:ind w:left="450" w:right="450"/>
        <w:jc w:val="center"/>
        <w:rPr>
          <w:del w:id="19" w:author="Srholec Martin" w:date="2019-03-12T13:37:00Z"/>
          <w:rFonts w:ascii="Tahoma" w:hAnsi="Tahoma" w:cs="Tahoma"/>
          <w:color w:val="BB133E"/>
          <w:lang w:val="en-GB"/>
        </w:rPr>
        <w:pPrChange w:id="20" w:author="Srholec Martin" w:date="2019-03-11T15:04:00Z">
          <w:pPr>
            <w:pStyle w:val="Heading3"/>
            <w:shd w:val="clear" w:color="auto" w:fill="FEFEFE"/>
            <w:spacing w:before="450" w:beforeAutospacing="0" w:after="450" w:afterAutospacing="0"/>
            <w:ind w:left="450" w:right="450"/>
            <w:jc w:val="center"/>
          </w:pPr>
        </w:pPrChange>
      </w:pPr>
      <w:del w:id="21" w:author="Srholec Martin" w:date="2019-03-12T13:37:00Z">
        <w:r w:rsidRPr="00664B72" w:rsidDel="00F76F23">
          <w:rPr>
            <w:rFonts w:ascii="Tahoma" w:hAnsi="Tahoma" w:cs="Tahoma"/>
            <w:color w:val="BB133E"/>
            <w:lang w:val="en-GB"/>
          </w:rPr>
          <w:delText>Disciplines</w:delText>
        </w:r>
      </w:del>
    </w:p>
    <w:p w14:paraId="006554A0" w14:textId="6D3FD770" w:rsidR="001362D0" w:rsidRPr="00B81D9A" w:rsidDel="00234224" w:rsidRDefault="001362D0">
      <w:pPr>
        <w:pStyle w:val="NormalWeb"/>
        <w:shd w:val="clear" w:color="auto" w:fill="FEFEFE"/>
        <w:spacing w:before="0" w:beforeAutospacing="0" w:after="0" w:afterAutospacing="0"/>
        <w:rPr>
          <w:del w:id="22" w:author="Srholec Martin" w:date="2019-03-11T15:10:00Z"/>
          <w:rFonts w:ascii="Arial" w:hAnsi="Arial" w:cs="Arial"/>
          <w:color w:val="000000"/>
          <w:sz w:val="23"/>
          <w:szCs w:val="23"/>
          <w:highlight w:val="green"/>
          <w:lang w:val="en-GB"/>
          <w:rPrChange w:id="23" w:author="Srholec Martin" w:date="2019-03-11T15:26:00Z">
            <w:rPr>
              <w:del w:id="24" w:author="Srholec Martin" w:date="2019-03-11T15:10:00Z"/>
              <w:rFonts w:ascii="Arial" w:hAnsi="Arial" w:cs="Arial"/>
              <w:color w:val="000000"/>
              <w:sz w:val="23"/>
              <w:szCs w:val="23"/>
              <w:lang w:val="en-GB"/>
            </w:rPr>
          </w:rPrChange>
        </w:rPr>
        <w:pPrChange w:id="25" w:author="Srholec Martin" w:date="2019-03-11T15:04:00Z">
          <w:pPr>
            <w:pStyle w:val="NormalWeb"/>
            <w:shd w:val="clear" w:color="auto" w:fill="FEFEFE"/>
          </w:pPr>
        </w:pPrChange>
      </w:pPr>
      <w:del w:id="26" w:author="Srholec Martin" w:date="2019-03-11T15:10:00Z">
        <w:r w:rsidRPr="00B81D9A" w:rsidDel="00234224">
          <w:rPr>
            <w:rFonts w:ascii="Arial" w:hAnsi="Arial" w:cs="Arial"/>
            <w:color w:val="000000"/>
            <w:sz w:val="23"/>
            <w:szCs w:val="23"/>
            <w:highlight w:val="green"/>
            <w:lang w:val="en-GB"/>
            <w:rPrChange w:id="27" w:author="Srholec Martin" w:date="2019-03-11T15:26:00Z">
              <w:rPr>
                <w:rFonts w:ascii="Arial" w:hAnsi="Arial" w:cs="Arial"/>
                <w:color w:val="000000"/>
                <w:sz w:val="23"/>
                <w:szCs w:val="23"/>
                <w:lang w:val="en-GB"/>
              </w:rPr>
            </w:rPrChange>
          </w:rPr>
          <w:delText xml:space="preserve">The journals are classified </w:delText>
        </w:r>
      </w:del>
      <w:del w:id="28" w:author="Srholec Martin" w:date="2019-03-11T14:55:00Z">
        <w:r w:rsidRPr="00B81D9A" w:rsidDel="00DB774E">
          <w:rPr>
            <w:rFonts w:ascii="Arial" w:hAnsi="Arial" w:cs="Arial"/>
            <w:color w:val="000000"/>
            <w:sz w:val="23"/>
            <w:szCs w:val="23"/>
            <w:highlight w:val="green"/>
            <w:lang w:val="en-GB"/>
            <w:rPrChange w:id="29" w:author="Srholec Martin" w:date="2019-03-11T15:26:00Z">
              <w:rPr>
                <w:rFonts w:ascii="Arial" w:hAnsi="Arial" w:cs="Arial"/>
                <w:color w:val="000000"/>
                <w:sz w:val="23"/>
                <w:szCs w:val="23"/>
                <w:lang w:val="en-GB"/>
              </w:rPr>
            </w:rPrChange>
          </w:rPr>
          <w:delText xml:space="preserve">to </w:delText>
        </w:r>
      </w:del>
      <w:del w:id="30" w:author="Srholec Martin" w:date="2019-03-11T15:10:00Z">
        <w:r w:rsidRPr="00B81D9A" w:rsidDel="00234224">
          <w:rPr>
            <w:rFonts w:ascii="Arial" w:hAnsi="Arial" w:cs="Arial"/>
            <w:color w:val="000000"/>
            <w:sz w:val="23"/>
            <w:szCs w:val="23"/>
            <w:highlight w:val="green"/>
            <w:lang w:val="en-GB"/>
            <w:rPrChange w:id="31" w:author="Srholec Martin" w:date="2019-03-11T15:26:00Z">
              <w:rPr>
                <w:rFonts w:ascii="Arial" w:hAnsi="Arial" w:cs="Arial"/>
                <w:color w:val="000000"/>
                <w:sz w:val="23"/>
                <w:szCs w:val="23"/>
                <w:lang w:val="en-GB"/>
              </w:rPr>
            </w:rPrChange>
          </w:rPr>
          <w:delText xml:space="preserve">disciplines according to </w:delText>
        </w:r>
      </w:del>
      <w:del w:id="32" w:author="Srholec Martin" w:date="2019-03-11T15:00:00Z">
        <w:r w:rsidRPr="00B81D9A" w:rsidDel="00DB774E">
          <w:rPr>
            <w:rFonts w:ascii="Arial" w:hAnsi="Arial" w:cs="Arial"/>
            <w:color w:val="000000"/>
            <w:sz w:val="23"/>
            <w:szCs w:val="23"/>
            <w:highlight w:val="green"/>
            <w:lang w:val="en-GB"/>
            <w:rPrChange w:id="33" w:author="Srholec Martin" w:date="2019-03-11T15:26:00Z">
              <w:rPr>
                <w:rFonts w:ascii="Arial" w:hAnsi="Arial" w:cs="Arial"/>
                <w:color w:val="000000"/>
                <w:sz w:val="23"/>
                <w:szCs w:val="23"/>
                <w:lang w:val="en-GB"/>
              </w:rPr>
            </w:rPrChange>
          </w:rPr>
          <w:delText>the </w:delText>
        </w:r>
        <w:r w:rsidR="008D5457" w:rsidRPr="00B81D9A" w:rsidDel="00DB774E">
          <w:rPr>
            <w:rStyle w:val="Hyperlink"/>
            <w:rFonts w:ascii="Arial" w:eastAsiaTheme="majorEastAsia" w:hAnsi="Arial" w:cs="Arial"/>
            <w:sz w:val="23"/>
            <w:szCs w:val="23"/>
            <w:highlight w:val="green"/>
            <w:lang w:val="en-GB"/>
            <w:rPrChange w:id="34" w:author="Srholec Martin" w:date="2019-03-11T15:26:00Z">
              <w:rPr>
                <w:rStyle w:val="Hyperlink"/>
                <w:rFonts w:ascii="Arial" w:eastAsiaTheme="majorEastAsia" w:hAnsi="Arial" w:cs="Arial"/>
                <w:sz w:val="23"/>
                <w:szCs w:val="23"/>
                <w:lang w:val="en-GB"/>
              </w:rPr>
            </w:rPrChange>
          </w:rPr>
          <w:fldChar w:fldCharType="begin"/>
        </w:r>
        <w:r w:rsidR="008D5457" w:rsidRPr="00B81D9A" w:rsidDel="00DB774E">
          <w:rPr>
            <w:rStyle w:val="Hyperlink"/>
            <w:rFonts w:ascii="Arial" w:eastAsiaTheme="majorEastAsia" w:hAnsi="Arial" w:cs="Arial"/>
            <w:sz w:val="23"/>
            <w:szCs w:val="23"/>
            <w:highlight w:val="green"/>
            <w:lang w:val="en-GB"/>
            <w:rPrChange w:id="35" w:author="Srholec Martin" w:date="2019-03-11T15:26:00Z">
              <w:rPr>
                <w:rStyle w:val="Hyperlink"/>
                <w:rFonts w:ascii="Arial" w:eastAsiaTheme="majorEastAsia" w:hAnsi="Arial" w:cs="Arial"/>
                <w:sz w:val="23"/>
                <w:szCs w:val="23"/>
                <w:lang w:val="en-GB"/>
              </w:rPr>
            </w:rPrChange>
          </w:rPr>
          <w:delInstrText xml:space="preserve"> HYPERLINK "https://www.elsevier.com/solutions/scopus/how-scopus-works/content" \t "_blank" </w:delInstrText>
        </w:r>
        <w:r w:rsidR="008D5457" w:rsidRPr="00B81D9A" w:rsidDel="00DB774E">
          <w:rPr>
            <w:rStyle w:val="Hyperlink"/>
            <w:rFonts w:ascii="Arial" w:eastAsiaTheme="majorEastAsia" w:hAnsi="Arial" w:cs="Arial"/>
            <w:sz w:val="23"/>
            <w:szCs w:val="23"/>
            <w:highlight w:val="green"/>
            <w:lang w:val="en-GB"/>
            <w:rPrChange w:id="36" w:author="Srholec Martin" w:date="2019-03-11T15:26:00Z">
              <w:rPr>
                <w:rStyle w:val="Hyperlink"/>
                <w:rFonts w:ascii="Arial" w:eastAsiaTheme="majorEastAsia" w:hAnsi="Arial" w:cs="Arial"/>
                <w:sz w:val="23"/>
                <w:szCs w:val="23"/>
                <w:lang w:val="en-GB"/>
              </w:rPr>
            </w:rPrChange>
          </w:rPr>
          <w:fldChar w:fldCharType="separate"/>
        </w:r>
        <w:r w:rsidRPr="00B81D9A" w:rsidDel="00DB774E">
          <w:rPr>
            <w:rStyle w:val="Hyperlink"/>
            <w:rFonts w:ascii="Arial" w:eastAsiaTheme="majorEastAsia" w:hAnsi="Arial" w:cs="Arial"/>
            <w:sz w:val="23"/>
            <w:szCs w:val="23"/>
            <w:highlight w:val="green"/>
            <w:lang w:val="en-GB"/>
            <w:rPrChange w:id="37" w:author="Srholec Martin" w:date="2019-03-11T15:26:00Z">
              <w:rPr>
                <w:rStyle w:val="Hyperlink"/>
                <w:rFonts w:ascii="Arial" w:eastAsiaTheme="majorEastAsia" w:hAnsi="Arial" w:cs="Arial"/>
                <w:sz w:val="23"/>
                <w:szCs w:val="23"/>
                <w:lang w:val="en-GB"/>
              </w:rPr>
            </w:rPrChange>
          </w:rPr>
          <w:delText>Scopus Journal Classification</w:delText>
        </w:r>
        <w:r w:rsidR="008D5457" w:rsidRPr="00B81D9A" w:rsidDel="00DB774E">
          <w:rPr>
            <w:rStyle w:val="Hyperlink"/>
            <w:rFonts w:ascii="Arial" w:eastAsiaTheme="majorEastAsia" w:hAnsi="Arial" w:cs="Arial"/>
            <w:sz w:val="23"/>
            <w:szCs w:val="23"/>
            <w:highlight w:val="green"/>
            <w:lang w:val="en-GB"/>
            <w:rPrChange w:id="38" w:author="Srholec Martin" w:date="2019-03-11T15:26:00Z">
              <w:rPr>
                <w:rStyle w:val="Hyperlink"/>
                <w:rFonts w:ascii="Arial" w:eastAsiaTheme="majorEastAsia" w:hAnsi="Arial" w:cs="Arial"/>
                <w:sz w:val="23"/>
                <w:szCs w:val="23"/>
                <w:lang w:val="en-GB"/>
              </w:rPr>
            </w:rPrChange>
          </w:rPr>
          <w:fldChar w:fldCharType="end"/>
        </w:r>
        <w:r w:rsidRPr="00B81D9A" w:rsidDel="00DB774E">
          <w:rPr>
            <w:rFonts w:ascii="Arial" w:hAnsi="Arial" w:cs="Arial"/>
            <w:color w:val="000000"/>
            <w:sz w:val="23"/>
            <w:szCs w:val="23"/>
            <w:highlight w:val="green"/>
            <w:lang w:val="en-GB"/>
            <w:rPrChange w:id="39" w:author="Srholec Martin" w:date="2019-03-11T15:26:00Z">
              <w:rPr>
                <w:rFonts w:ascii="Arial" w:hAnsi="Arial" w:cs="Arial"/>
                <w:color w:val="000000"/>
                <w:sz w:val="23"/>
                <w:szCs w:val="23"/>
                <w:lang w:val="en-GB"/>
              </w:rPr>
            </w:rPrChange>
          </w:rPr>
          <w:delText xml:space="preserve">. </w:delText>
        </w:r>
      </w:del>
      <w:del w:id="40" w:author="Srholec Martin" w:date="2019-03-11T15:10:00Z">
        <w:r w:rsidRPr="00B81D9A" w:rsidDel="00234224">
          <w:rPr>
            <w:rFonts w:ascii="Arial" w:hAnsi="Arial" w:cs="Arial"/>
            <w:color w:val="000000"/>
            <w:sz w:val="23"/>
            <w:szCs w:val="23"/>
            <w:highlight w:val="green"/>
            <w:lang w:val="en-GB"/>
            <w:rPrChange w:id="41" w:author="Srholec Martin" w:date="2019-03-11T15:26:00Z">
              <w:rPr>
                <w:rFonts w:ascii="Arial" w:hAnsi="Arial" w:cs="Arial"/>
                <w:color w:val="000000"/>
                <w:sz w:val="23"/>
                <w:szCs w:val="23"/>
                <w:lang w:val="en-GB"/>
              </w:rPr>
            </w:rPrChange>
          </w:rPr>
          <w:delText>We use both broad and narrow classification from the Scopus Source List.</w:delText>
        </w:r>
      </w:del>
    </w:p>
    <w:p w14:paraId="190BD3D3" w14:textId="18FF8BB4" w:rsidR="001362D0" w:rsidRPr="00664B72" w:rsidDel="00234224" w:rsidRDefault="001362D0">
      <w:pPr>
        <w:pStyle w:val="NormalWeb"/>
        <w:shd w:val="clear" w:color="auto" w:fill="FEFEFE"/>
        <w:spacing w:before="0" w:beforeAutospacing="0" w:after="0" w:afterAutospacing="0"/>
        <w:rPr>
          <w:del w:id="42" w:author="Srholec Martin" w:date="2019-03-11T15:11:00Z"/>
          <w:rFonts w:ascii="Arial" w:hAnsi="Arial" w:cs="Arial"/>
          <w:color w:val="000000"/>
          <w:sz w:val="23"/>
          <w:szCs w:val="23"/>
          <w:lang w:val="en-GB"/>
        </w:rPr>
        <w:pPrChange w:id="43" w:author="Srholec Martin" w:date="2019-03-11T15:04:00Z">
          <w:pPr>
            <w:pStyle w:val="NormalWeb"/>
            <w:shd w:val="clear" w:color="auto" w:fill="FEFEFE"/>
          </w:pPr>
        </w:pPrChange>
      </w:pPr>
      <w:del w:id="44" w:author="Srholec Martin" w:date="2019-03-11T15:11:00Z">
        <w:r w:rsidRPr="00B81D9A" w:rsidDel="00234224">
          <w:rPr>
            <w:rFonts w:ascii="Arial" w:hAnsi="Arial" w:cs="Arial"/>
            <w:color w:val="000000"/>
            <w:sz w:val="23"/>
            <w:szCs w:val="23"/>
            <w:highlight w:val="green"/>
            <w:lang w:val="en-GB"/>
            <w:rPrChange w:id="45" w:author="Srholec Martin" w:date="2019-03-11T15:26:00Z">
              <w:rPr>
                <w:rFonts w:ascii="Arial" w:hAnsi="Arial" w:cs="Arial"/>
                <w:color w:val="000000"/>
                <w:sz w:val="23"/>
                <w:szCs w:val="23"/>
                <w:lang w:val="en-GB"/>
              </w:rPr>
            </w:rPrChange>
          </w:rPr>
          <w:delText>J</w:delText>
        </w:r>
      </w:del>
      <w:del w:id="46" w:author="Srholec Martin" w:date="2019-03-12T13:37:00Z">
        <w:r w:rsidRPr="00B81D9A" w:rsidDel="00F76F23">
          <w:rPr>
            <w:rFonts w:ascii="Arial" w:hAnsi="Arial" w:cs="Arial"/>
            <w:color w:val="000000"/>
            <w:sz w:val="23"/>
            <w:szCs w:val="23"/>
            <w:highlight w:val="green"/>
            <w:lang w:val="en-GB"/>
            <w:rPrChange w:id="47" w:author="Srholec Martin" w:date="2019-03-11T15:26:00Z">
              <w:rPr>
                <w:rFonts w:ascii="Arial" w:hAnsi="Arial" w:cs="Arial"/>
                <w:color w:val="000000"/>
                <w:sz w:val="23"/>
                <w:szCs w:val="23"/>
                <w:lang w:val="en-GB"/>
              </w:rPr>
            </w:rPrChange>
          </w:rPr>
          <w:delText>ournal</w:delText>
        </w:r>
      </w:del>
      <w:del w:id="48" w:author="Srholec Martin" w:date="2019-03-11T15:11:00Z">
        <w:r w:rsidRPr="00B81D9A" w:rsidDel="00234224">
          <w:rPr>
            <w:rFonts w:ascii="Arial" w:hAnsi="Arial" w:cs="Arial"/>
            <w:color w:val="000000"/>
            <w:sz w:val="23"/>
            <w:szCs w:val="23"/>
            <w:highlight w:val="green"/>
            <w:lang w:val="en-GB"/>
            <w:rPrChange w:id="49" w:author="Srholec Martin" w:date="2019-03-11T15:26:00Z">
              <w:rPr>
                <w:rFonts w:ascii="Arial" w:hAnsi="Arial" w:cs="Arial"/>
                <w:color w:val="000000"/>
                <w:sz w:val="23"/>
                <w:szCs w:val="23"/>
                <w:lang w:val="en-GB"/>
              </w:rPr>
            </w:rPrChange>
          </w:rPr>
          <w:delText>s</w:delText>
        </w:r>
      </w:del>
      <w:del w:id="50" w:author="Srholec Martin" w:date="2019-03-11T15:24:00Z">
        <w:r w:rsidRPr="00B81D9A" w:rsidDel="003D3970">
          <w:rPr>
            <w:rFonts w:ascii="Arial" w:hAnsi="Arial" w:cs="Arial"/>
            <w:color w:val="000000"/>
            <w:sz w:val="23"/>
            <w:szCs w:val="23"/>
            <w:highlight w:val="green"/>
            <w:lang w:val="en-GB"/>
            <w:rPrChange w:id="51" w:author="Srholec Martin" w:date="2019-03-11T15:26:00Z">
              <w:rPr>
                <w:rFonts w:ascii="Arial" w:hAnsi="Arial" w:cs="Arial"/>
                <w:color w:val="000000"/>
                <w:sz w:val="23"/>
                <w:szCs w:val="23"/>
                <w:lang w:val="en-GB"/>
              </w:rPr>
            </w:rPrChange>
          </w:rPr>
          <w:delText xml:space="preserve"> can be </w:delText>
        </w:r>
      </w:del>
      <w:del w:id="52" w:author="Srholec Martin" w:date="2019-03-12T13:37:00Z">
        <w:r w:rsidRPr="00B81D9A" w:rsidDel="00F76F23">
          <w:rPr>
            <w:rFonts w:ascii="Arial" w:hAnsi="Arial" w:cs="Arial"/>
            <w:color w:val="000000"/>
            <w:sz w:val="23"/>
            <w:szCs w:val="23"/>
            <w:highlight w:val="green"/>
            <w:lang w:val="en-GB"/>
            <w:rPrChange w:id="53" w:author="Srholec Martin" w:date="2019-03-11T15:26:00Z">
              <w:rPr>
                <w:rFonts w:ascii="Arial" w:hAnsi="Arial" w:cs="Arial"/>
                <w:color w:val="000000"/>
                <w:sz w:val="23"/>
                <w:szCs w:val="23"/>
                <w:lang w:val="en-GB"/>
              </w:rPr>
            </w:rPrChange>
          </w:rPr>
          <w:delText xml:space="preserve">assigned </w:delText>
        </w:r>
      </w:del>
      <w:del w:id="54" w:author="Srholec Martin" w:date="2019-03-11T15:12:00Z">
        <w:r w:rsidRPr="00B81D9A" w:rsidDel="00234224">
          <w:rPr>
            <w:rFonts w:ascii="Arial" w:hAnsi="Arial" w:cs="Arial"/>
            <w:color w:val="000000"/>
            <w:sz w:val="23"/>
            <w:szCs w:val="23"/>
            <w:highlight w:val="green"/>
            <w:lang w:val="en-GB"/>
            <w:rPrChange w:id="55" w:author="Srholec Martin" w:date="2019-03-11T15:26:00Z">
              <w:rPr>
                <w:rFonts w:ascii="Arial" w:hAnsi="Arial" w:cs="Arial"/>
                <w:color w:val="000000"/>
                <w:sz w:val="23"/>
                <w:szCs w:val="23"/>
                <w:lang w:val="en-GB"/>
              </w:rPr>
            </w:rPrChange>
          </w:rPr>
          <w:delText>in</w:delText>
        </w:r>
      </w:del>
      <w:del w:id="56" w:author="Srholec Martin" w:date="2019-03-12T13:37:00Z">
        <w:r w:rsidRPr="00B81D9A" w:rsidDel="00F76F23">
          <w:rPr>
            <w:rFonts w:ascii="Arial" w:hAnsi="Arial" w:cs="Arial"/>
            <w:color w:val="000000"/>
            <w:sz w:val="23"/>
            <w:szCs w:val="23"/>
            <w:highlight w:val="green"/>
            <w:lang w:val="en-GB"/>
            <w:rPrChange w:id="57" w:author="Srholec Martin" w:date="2019-03-11T15:26:00Z">
              <w:rPr>
                <w:rFonts w:ascii="Arial" w:hAnsi="Arial" w:cs="Arial"/>
                <w:color w:val="000000"/>
                <w:sz w:val="23"/>
                <w:szCs w:val="23"/>
                <w:lang w:val="en-GB"/>
              </w:rPr>
            </w:rPrChange>
          </w:rPr>
          <w:delText xml:space="preserve">to multiple </w:delText>
        </w:r>
      </w:del>
      <w:del w:id="58" w:author="Srholec Martin" w:date="2019-03-11T15:22:00Z">
        <w:r w:rsidRPr="00B81D9A" w:rsidDel="003D3970">
          <w:rPr>
            <w:rFonts w:ascii="Arial" w:hAnsi="Arial" w:cs="Arial"/>
            <w:color w:val="000000"/>
            <w:sz w:val="23"/>
            <w:szCs w:val="23"/>
            <w:highlight w:val="green"/>
            <w:lang w:val="en-GB"/>
            <w:rPrChange w:id="59" w:author="Srholec Martin" w:date="2019-03-11T15:26:00Z">
              <w:rPr>
                <w:rFonts w:ascii="Arial" w:hAnsi="Arial" w:cs="Arial"/>
                <w:color w:val="000000"/>
                <w:sz w:val="23"/>
                <w:szCs w:val="23"/>
                <w:lang w:val="en-GB"/>
              </w:rPr>
            </w:rPrChange>
          </w:rPr>
          <w:delText>disciplines</w:delText>
        </w:r>
      </w:del>
      <w:del w:id="60" w:author="Srholec Martin" w:date="2019-03-11T15:26:00Z">
        <w:r w:rsidRPr="00664B72" w:rsidDel="003D3970">
          <w:rPr>
            <w:rFonts w:ascii="Arial" w:hAnsi="Arial" w:cs="Arial"/>
            <w:color w:val="000000"/>
            <w:sz w:val="23"/>
            <w:szCs w:val="23"/>
            <w:lang w:val="en-GB"/>
          </w:rPr>
          <w:delText xml:space="preserve">. </w:delText>
        </w:r>
      </w:del>
      <w:del w:id="61" w:author="Srholec Martin" w:date="2019-03-11T15:11:00Z">
        <w:r w:rsidRPr="00D80F51" w:rsidDel="00234224">
          <w:rPr>
            <w:rFonts w:ascii="Arial" w:hAnsi="Arial" w:cs="Arial"/>
            <w:color w:val="000000"/>
            <w:sz w:val="23"/>
            <w:szCs w:val="23"/>
            <w:lang w:val="en-GB"/>
          </w:rPr>
          <w:delText>All documents in the journal are included in the calculation of all disciplines. This is problematic especially in the large multidisciplinary journals such as PLOS ONE.</w:delText>
        </w:r>
      </w:del>
    </w:p>
    <w:p w14:paraId="75CA09E9" w14:textId="77777777" w:rsidR="001362D0" w:rsidRPr="00664B72" w:rsidDel="00234224" w:rsidRDefault="001362D0">
      <w:pPr>
        <w:pStyle w:val="NormalWeb"/>
        <w:shd w:val="clear" w:color="auto" w:fill="FEFEFE"/>
        <w:spacing w:before="0" w:beforeAutospacing="0" w:after="0" w:afterAutospacing="0"/>
        <w:rPr>
          <w:del w:id="62" w:author="Srholec Martin" w:date="2019-03-11T15:11:00Z"/>
          <w:rFonts w:ascii="Arial" w:hAnsi="Arial" w:cs="Arial"/>
          <w:color w:val="000000"/>
          <w:sz w:val="23"/>
          <w:szCs w:val="23"/>
          <w:lang w:val="en-GB"/>
        </w:rPr>
        <w:pPrChange w:id="63" w:author="Srholec Martin" w:date="2019-03-11T15:04:00Z">
          <w:pPr>
            <w:pStyle w:val="NormalWeb"/>
            <w:shd w:val="clear" w:color="auto" w:fill="FEFEFE"/>
          </w:pPr>
        </w:pPrChange>
      </w:pPr>
      <w:del w:id="64" w:author="Srholec Martin" w:date="2019-03-11T15:11:00Z">
        <w:r w:rsidRPr="00664B72" w:rsidDel="00234224">
          <w:rPr>
            <w:rFonts w:ascii="Arial" w:hAnsi="Arial" w:cs="Arial"/>
            <w:color w:val="000000"/>
            <w:sz w:val="23"/>
            <w:szCs w:val="23"/>
            <w:lang w:val="en-GB"/>
          </w:rPr>
          <w:delText>The calculation of broad and narrow disciplines is processed separately as an independent set of journals.</w:delText>
        </w:r>
      </w:del>
    </w:p>
    <w:p w14:paraId="035E403B" w14:textId="084E8107" w:rsidR="00DB774E" w:rsidRPr="00D80F51" w:rsidDel="001222B1" w:rsidRDefault="00DB774E">
      <w:pPr>
        <w:spacing w:after="0"/>
        <w:rPr>
          <w:del w:id="65" w:author="Srholec Martin" w:date="2019-03-11T15:31:00Z"/>
          <w:lang w:val="en-GB"/>
        </w:rPr>
        <w:pPrChange w:id="66" w:author="Srholec Martin" w:date="2019-03-11T15:04:00Z">
          <w:pPr/>
        </w:pPrChange>
      </w:pPr>
    </w:p>
    <w:p w14:paraId="51D2BFBF" w14:textId="18EA8D01" w:rsidR="001362D0" w:rsidRPr="00664B72" w:rsidDel="00F76F23" w:rsidRDefault="001362D0">
      <w:pPr>
        <w:pStyle w:val="Heading3"/>
        <w:shd w:val="clear" w:color="auto" w:fill="FEFEFE"/>
        <w:spacing w:before="0" w:beforeAutospacing="0" w:after="0" w:afterAutospacing="0"/>
        <w:ind w:left="450" w:right="450"/>
        <w:jc w:val="center"/>
        <w:rPr>
          <w:del w:id="67" w:author="Srholec Martin" w:date="2019-03-12T13:37:00Z"/>
          <w:rFonts w:ascii="Tahoma" w:hAnsi="Tahoma" w:cs="Tahoma"/>
          <w:color w:val="BB133E"/>
          <w:lang w:val="en-GB"/>
        </w:rPr>
        <w:pPrChange w:id="68" w:author="Srholec Martin" w:date="2019-03-11T15:04:00Z">
          <w:pPr>
            <w:pStyle w:val="Heading3"/>
            <w:shd w:val="clear" w:color="auto" w:fill="FEFEFE"/>
            <w:spacing w:before="450" w:beforeAutospacing="0" w:after="450" w:afterAutospacing="0"/>
            <w:ind w:left="450" w:right="450"/>
            <w:jc w:val="center"/>
          </w:pPr>
        </w:pPrChange>
      </w:pPr>
      <w:del w:id="69" w:author="Srholec Martin" w:date="2019-03-11T15:27:00Z">
        <w:r w:rsidRPr="00D80F51" w:rsidDel="006A115E">
          <w:rPr>
            <w:rFonts w:ascii="Tahoma" w:hAnsi="Tahoma" w:cs="Tahoma"/>
            <w:color w:val="BB133E"/>
            <w:lang w:val="en-GB"/>
          </w:rPr>
          <w:delText xml:space="preserve">Globalization </w:delText>
        </w:r>
      </w:del>
      <w:del w:id="70" w:author="Srholec Martin" w:date="2019-03-12T13:37:00Z">
        <w:r w:rsidRPr="00D80F51" w:rsidDel="00F76F23">
          <w:rPr>
            <w:rFonts w:ascii="Tahoma" w:hAnsi="Tahoma" w:cs="Tahoma"/>
            <w:color w:val="BB133E"/>
            <w:lang w:val="en-GB"/>
          </w:rPr>
          <w:delText>Indicators</w:delText>
        </w:r>
      </w:del>
    </w:p>
    <w:p w14:paraId="4BE390C5" w14:textId="619FEBB0" w:rsidR="00516238" w:rsidRPr="00664B72" w:rsidDel="00206255" w:rsidRDefault="001362D0">
      <w:pPr>
        <w:pStyle w:val="NormalWeb"/>
        <w:shd w:val="clear" w:color="auto" w:fill="FEFEFE"/>
        <w:spacing w:before="0" w:beforeAutospacing="0" w:after="0" w:afterAutospacing="0"/>
        <w:rPr>
          <w:del w:id="71" w:author="Srholec Martin" w:date="2019-03-12T08:59:00Z"/>
          <w:rFonts w:ascii="Arial" w:hAnsi="Arial" w:cs="Arial"/>
          <w:color w:val="000000"/>
          <w:sz w:val="23"/>
          <w:szCs w:val="23"/>
          <w:lang w:val="en-GB"/>
        </w:rPr>
        <w:pPrChange w:id="72" w:author="Srholec Martin" w:date="2019-03-11T15:04:00Z">
          <w:pPr>
            <w:pStyle w:val="NormalWeb"/>
            <w:shd w:val="clear" w:color="auto" w:fill="FEFEFE"/>
          </w:pPr>
        </w:pPrChange>
      </w:pPr>
      <w:del w:id="73" w:author="Srholec Martin" w:date="2019-03-12T13:37:00Z">
        <w:r w:rsidRPr="00664B72" w:rsidDel="00F76F23">
          <w:rPr>
            <w:rFonts w:ascii="Arial" w:hAnsi="Arial" w:cs="Arial"/>
            <w:color w:val="000000"/>
            <w:sz w:val="23"/>
            <w:szCs w:val="23"/>
            <w:lang w:val="en-GB"/>
          </w:rPr>
          <w:delText>The methodology builds on </w:delText>
        </w:r>
        <w:commentRangeStart w:id="74"/>
        <w:r w:rsidRPr="00664B72" w:rsidDel="00F76F23">
          <w:rPr>
            <w:rFonts w:ascii="Arial" w:hAnsi="Arial" w:cs="Arial"/>
            <w:color w:val="000000"/>
            <w:sz w:val="23"/>
            <w:szCs w:val="23"/>
            <w:lang w:val="en-GB"/>
          </w:rPr>
          <w:delText>Zitt and Bassecoulard (199</w:delText>
        </w:r>
      </w:del>
      <w:del w:id="75" w:author="Srholec Martin" w:date="2019-03-12T08:52:00Z">
        <w:r w:rsidRPr="00664B72" w:rsidDel="001F002D">
          <w:rPr>
            <w:rFonts w:ascii="Arial" w:hAnsi="Arial" w:cs="Arial"/>
            <w:color w:val="000000"/>
            <w:sz w:val="23"/>
            <w:szCs w:val="23"/>
            <w:lang w:val="en-GB"/>
          </w:rPr>
          <w:delText>9</w:delText>
        </w:r>
      </w:del>
      <w:del w:id="76" w:author="Srholec Martin" w:date="2019-03-12T13:37:00Z">
        <w:r w:rsidRPr="00664B72" w:rsidDel="00F76F23">
          <w:rPr>
            <w:rFonts w:ascii="Arial" w:hAnsi="Arial" w:cs="Arial"/>
            <w:color w:val="000000"/>
            <w:sz w:val="23"/>
            <w:szCs w:val="23"/>
            <w:lang w:val="en-GB"/>
          </w:rPr>
          <w:delText>)</w:delText>
        </w:r>
        <w:commentRangeEnd w:id="74"/>
        <w:r w:rsidR="00EB05B7" w:rsidDel="00F76F23">
          <w:rPr>
            <w:rStyle w:val="CommentReference"/>
            <w:rFonts w:asciiTheme="minorHAnsi" w:eastAsiaTheme="minorHAnsi" w:hAnsiTheme="minorHAnsi" w:cstheme="minorBidi"/>
            <w:lang w:eastAsia="en-US"/>
          </w:rPr>
          <w:commentReference w:id="74"/>
        </w:r>
        <w:r w:rsidRPr="00664B72" w:rsidDel="00F76F23">
          <w:rPr>
            <w:rFonts w:ascii="Arial" w:hAnsi="Arial" w:cs="Arial"/>
            <w:color w:val="000000"/>
            <w:sz w:val="23"/>
            <w:szCs w:val="23"/>
            <w:lang w:val="en-GB"/>
          </w:rPr>
          <w:delText xml:space="preserve">, </w:delText>
        </w:r>
      </w:del>
      <w:del w:id="77" w:author="Srholec Martin" w:date="2019-03-12T08:56:00Z">
        <w:r w:rsidRPr="00664B72" w:rsidDel="00206255">
          <w:rPr>
            <w:rFonts w:ascii="Arial" w:hAnsi="Arial" w:cs="Arial"/>
            <w:color w:val="000000"/>
            <w:sz w:val="23"/>
            <w:szCs w:val="23"/>
            <w:lang w:val="en-GB"/>
          </w:rPr>
          <w:delText xml:space="preserve">who proposed some of the indicators and the aggregation process. </w:delText>
        </w:r>
      </w:del>
      <w:del w:id="78" w:author="Srholec Martin" w:date="2019-03-12T08:59:00Z">
        <w:r w:rsidRPr="00664B72" w:rsidDel="00206255">
          <w:rPr>
            <w:rFonts w:ascii="Arial" w:hAnsi="Arial" w:cs="Arial"/>
            <w:color w:val="000000"/>
            <w:sz w:val="23"/>
            <w:szCs w:val="23"/>
            <w:lang w:val="en-GB"/>
          </w:rPr>
          <w:delText xml:space="preserve">However since any systematic evidence is very scarce. Some evidence is estimated in Aman (2016), </w:delText>
        </w:r>
      </w:del>
      <w:del w:id="79" w:author="Srholec Martin" w:date="2019-03-12T08:57:00Z">
        <w:r w:rsidRPr="00664B72" w:rsidDel="00206255">
          <w:rPr>
            <w:rFonts w:ascii="Arial" w:hAnsi="Arial" w:cs="Arial"/>
            <w:color w:val="000000"/>
            <w:sz w:val="23"/>
            <w:szCs w:val="23"/>
            <w:lang w:val="en-GB"/>
          </w:rPr>
          <w:delText xml:space="preserve">but their estimation </w:delText>
        </w:r>
      </w:del>
      <w:del w:id="80" w:author="Srholec Martin" w:date="2019-03-12T08:58:00Z">
        <w:r w:rsidRPr="00664B72" w:rsidDel="00206255">
          <w:rPr>
            <w:rFonts w:ascii="Arial" w:hAnsi="Arial" w:cs="Arial"/>
            <w:color w:val="000000"/>
            <w:sz w:val="23"/>
            <w:szCs w:val="23"/>
            <w:lang w:val="en-GB"/>
          </w:rPr>
          <w:delText>do</w:delText>
        </w:r>
      </w:del>
      <w:del w:id="81" w:author="Srholec Martin" w:date="2019-03-12T08:57:00Z">
        <w:r w:rsidRPr="00664B72" w:rsidDel="00206255">
          <w:rPr>
            <w:rFonts w:ascii="Arial" w:hAnsi="Arial" w:cs="Arial"/>
            <w:color w:val="000000"/>
            <w:sz w:val="23"/>
            <w:szCs w:val="23"/>
            <w:lang w:val="en-GB"/>
          </w:rPr>
          <w:delText>es</w:delText>
        </w:r>
      </w:del>
      <w:del w:id="82" w:author="Srholec Martin" w:date="2019-03-12T08:58:00Z">
        <w:r w:rsidRPr="00664B72" w:rsidDel="00206255">
          <w:rPr>
            <w:rFonts w:ascii="Arial" w:hAnsi="Arial" w:cs="Arial"/>
            <w:color w:val="000000"/>
            <w:sz w:val="23"/>
            <w:szCs w:val="23"/>
            <w:lang w:val="en-GB"/>
          </w:rPr>
          <w:delText xml:space="preserve"> not take into account the research sector</w:delText>
        </w:r>
        <w:r w:rsidRPr="00206255" w:rsidDel="00206255">
          <w:rPr>
            <w:rFonts w:ascii="Arial" w:hAnsi="Arial" w:cs="Arial"/>
            <w:color w:val="000000"/>
            <w:sz w:val="23"/>
            <w:szCs w:val="23"/>
            <w:lang w:val="en-GB"/>
          </w:rPr>
          <w:delText xml:space="preserve"> </w:delText>
        </w:r>
      </w:del>
      <w:del w:id="83" w:author="Srholec Martin" w:date="2019-03-12T08:57:00Z">
        <w:r w:rsidRPr="00664B72" w:rsidDel="00206255">
          <w:rPr>
            <w:rFonts w:ascii="Arial" w:hAnsi="Arial" w:cs="Arial"/>
            <w:color w:val="000000"/>
            <w:sz w:val="23"/>
            <w:szCs w:val="23"/>
            <w:lang w:val="en-GB"/>
          </w:rPr>
          <w:delText>size</w:delText>
        </w:r>
      </w:del>
      <w:del w:id="84" w:author="Srholec Martin" w:date="2019-03-12T08:58:00Z">
        <w:r w:rsidRPr="00664B72" w:rsidDel="00206255">
          <w:rPr>
            <w:rFonts w:ascii="Arial" w:hAnsi="Arial" w:cs="Arial"/>
            <w:color w:val="000000"/>
            <w:sz w:val="23"/>
            <w:szCs w:val="23"/>
            <w:lang w:val="en-GB"/>
          </w:rPr>
          <w:delText>.</w:delText>
        </w:r>
      </w:del>
    </w:p>
    <w:p w14:paraId="48C54F67" w14:textId="16B1C8B2" w:rsidR="00516238" w:rsidRPr="00664B72" w:rsidDel="00266415" w:rsidRDefault="001362D0">
      <w:pPr>
        <w:pStyle w:val="NormalWeb"/>
        <w:shd w:val="clear" w:color="auto" w:fill="FEFEFE"/>
        <w:spacing w:before="0" w:beforeAutospacing="0" w:after="0" w:afterAutospacing="0"/>
        <w:rPr>
          <w:del w:id="85" w:author="Srholec Martin" w:date="2019-03-12T09:19:00Z"/>
          <w:rFonts w:ascii="Arial" w:hAnsi="Arial" w:cs="Arial"/>
          <w:color w:val="000000"/>
          <w:sz w:val="23"/>
          <w:szCs w:val="23"/>
          <w:lang w:val="en-GB"/>
        </w:rPr>
        <w:pPrChange w:id="86" w:author="Srholec Martin" w:date="2019-03-11T15:04:00Z">
          <w:pPr>
            <w:pStyle w:val="NormalWeb"/>
            <w:shd w:val="clear" w:color="auto" w:fill="FEFEFE"/>
          </w:pPr>
        </w:pPrChange>
      </w:pPr>
      <w:del w:id="87" w:author="Srholec Martin" w:date="2019-03-12T08:59:00Z">
        <w:r w:rsidRPr="00664B72" w:rsidDel="00206255">
          <w:rPr>
            <w:rFonts w:ascii="Arial" w:hAnsi="Arial" w:cs="Arial"/>
            <w:color w:val="000000"/>
            <w:sz w:val="23"/>
            <w:szCs w:val="23"/>
            <w:lang w:val="en-GB"/>
          </w:rPr>
          <w:delText>The globalization indicators are designed to be as heterogeneous as possible so they can mutually balance their strength and weaknesses. They differ both in the used formula and the underlying data.</w:delText>
        </w:r>
      </w:del>
    </w:p>
    <w:p w14:paraId="1DDABC5A" w14:textId="223530BD" w:rsidR="00266415" w:rsidRPr="00664B72" w:rsidDel="00F76F23" w:rsidRDefault="001362D0">
      <w:pPr>
        <w:pStyle w:val="NormalWeb"/>
        <w:shd w:val="clear" w:color="auto" w:fill="FEFEFE"/>
        <w:spacing w:before="0" w:beforeAutospacing="0" w:after="0" w:afterAutospacing="0"/>
        <w:rPr>
          <w:del w:id="88" w:author="Srholec Martin" w:date="2019-03-12T13:37:00Z"/>
          <w:rFonts w:ascii="Arial" w:hAnsi="Arial" w:cs="Arial"/>
          <w:color w:val="000000"/>
          <w:sz w:val="23"/>
          <w:szCs w:val="23"/>
          <w:lang w:val="en-GB"/>
        </w:rPr>
        <w:pPrChange w:id="89" w:author="Srholec Martin" w:date="2019-03-11T15:04:00Z">
          <w:pPr>
            <w:pStyle w:val="NormalWeb"/>
            <w:shd w:val="clear" w:color="auto" w:fill="FEFEFE"/>
          </w:pPr>
        </w:pPrChange>
      </w:pPr>
      <w:del w:id="90" w:author="Srholec Martin" w:date="2019-03-12T13:37:00Z">
        <w:r w:rsidRPr="00664B72" w:rsidDel="00F76F23">
          <w:rPr>
            <w:rFonts w:ascii="Arial" w:hAnsi="Arial" w:cs="Arial"/>
            <w:color w:val="000000"/>
            <w:sz w:val="23"/>
            <w:szCs w:val="23"/>
            <w:lang w:val="en-GB"/>
          </w:rPr>
          <w:delText>Only journals with at least 30 documents in the particular year are included in the calculation.</w:delText>
        </w:r>
      </w:del>
    </w:p>
    <w:p w14:paraId="0B125C05" w14:textId="017FDDD6" w:rsidR="001362D0" w:rsidRPr="00664B72" w:rsidDel="00F76F23" w:rsidRDefault="001362D0">
      <w:pPr>
        <w:pStyle w:val="Heading4"/>
        <w:shd w:val="clear" w:color="auto" w:fill="FEFEFE"/>
        <w:spacing w:before="0"/>
        <w:jc w:val="center"/>
        <w:rPr>
          <w:del w:id="91" w:author="Srholec Martin" w:date="2019-03-12T13:37:00Z"/>
          <w:rFonts w:ascii="Arial" w:hAnsi="Arial" w:cs="Arial"/>
          <w:color w:val="BB133E"/>
          <w:sz w:val="23"/>
          <w:szCs w:val="23"/>
          <w:lang w:val="en-GB"/>
        </w:rPr>
        <w:pPrChange w:id="92" w:author="Srholec Martin" w:date="2019-03-11T15:04:00Z">
          <w:pPr>
            <w:pStyle w:val="Heading4"/>
            <w:shd w:val="clear" w:color="auto" w:fill="FEFEFE"/>
            <w:jc w:val="center"/>
          </w:pPr>
        </w:pPrChange>
      </w:pPr>
      <w:del w:id="93" w:author="Srholec Martin" w:date="2019-03-12T13:37:00Z">
        <w:r w:rsidRPr="00664B72" w:rsidDel="00F76F23">
          <w:rPr>
            <w:rFonts w:ascii="Arial" w:hAnsi="Arial" w:cs="Arial"/>
            <w:color w:val="BB133E"/>
            <w:sz w:val="23"/>
            <w:szCs w:val="23"/>
            <w:lang w:val="en-GB"/>
          </w:rPr>
          <w:delText>Definitions</w:delText>
        </w:r>
      </w:del>
    </w:p>
    <w:p w14:paraId="32E6F7E9" w14:textId="01BF81B2" w:rsidR="00986C1D" w:rsidRPr="00664B72" w:rsidDel="00F76F23" w:rsidRDefault="001362D0">
      <w:pPr>
        <w:pStyle w:val="NormalWeb"/>
        <w:shd w:val="clear" w:color="auto" w:fill="FEFEFE"/>
        <w:spacing w:before="0" w:beforeAutospacing="0" w:after="0" w:afterAutospacing="0"/>
        <w:rPr>
          <w:del w:id="94" w:author="Srholec Martin" w:date="2019-03-12T13:37:00Z"/>
          <w:rFonts w:ascii="Arial" w:hAnsi="Arial" w:cs="Arial"/>
          <w:color w:val="000000"/>
          <w:sz w:val="23"/>
          <w:szCs w:val="23"/>
          <w:lang w:val="en-GB"/>
        </w:rPr>
        <w:pPrChange w:id="95" w:author="Srholec Martin" w:date="2019-03-11T15:04:00Z">
          <w:pPr>
            <w:pStyle w:val="NormalWeb"/>
            <w:shd w:val="clear" w:color="auto" w:fill="FEFEFE"/>
            <w:spacing w:before="0" w:after="0"/>
          </w:pPr>
        </w:pPrChange>
      </w:pPr>
      <w:del w:id="96" w:author="Srholec Martin" w:date="2019-03-12T10:23:00Z">
        <w:r w:rsidRPr="00664B72" w:rsidDel="007201FE">
          <w:rPr>
            <w:rStyle w:val="mjx-char"/>
            <w:rFonts w:ascii="MJXc-TeX-math-Iw" w:hAnsi="MJXc-TeX-math-Iw" w:cs="Arial"/>
            <w:color w:val="000000"/>
            <w:sz w:val="25"/>
            <w:szCs w:val="25"/>
            <w:bdr w:val="none" w:sz="0" w:space="0" w:color="auto" w:frame="1"/>
            <w:lang w:val="en-GB"/>
          </w:rPr>
          <w:delText>D</w:delText>
        </w:r>
        <w:r w:rsidRPr="00664B72" w:rsidDel="007201FE">
          <w:rPr>
            <w:rStyle w:val="mjx-char"/>
            <w:rFonts w:ascii="MJXc-TeX-math-Iw" w:hAnsi="MJXc-TeX-math-Iw" w:cs="Arial"/>
            <w:color w:val="000000"/>
            <w:sz w:val="17"/>
            <w:szCs w:val="17"/>
            <w:bdr w:val="none" w:sz="0" w:space="0" w:color="auto" w:frame="1"/>
            <w:lang w:val="en-GB"/>
          </w:rPr>
          <w:delText>c</w:delText>
        </w:r>
      </w:del>
      <w:del w:id="97" w:author="Srholec Martin" w:date="2019-03-12T13:37:00Z">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j</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Fonts w:ascii="Arial" w:hAnsi="Arial" w:cs="Arial"/>
            <w:color w:val="000000"/>
            <w:sz w:val="23"/>
            <w:szCs w:val="23"/>
            <w:lang w:val="en-GB"/>
          </w:rPr>
          <w:delText xml:space="preserve"> </w:delText>
        </w:r>
      </w:del>
      <w:del w:id="98" w:author="Srholec Martin" w:date="2019-03-12T10:01:00Z">
        <w:r w:rsidRPr="00664B72" w:rsidDel="00986C1D">
          <w:rPr>
            <w:rFonts w:ascii="Arial" w:hAnsi="Arial" w:cs="Arial"/>
            <w:color w:val="000000"/>
            <w:sz w:val="23"/>
            <w:szCs w:val="23"/>
            <w:lang w:val="en-GB"/>
          </w:rPr>
          <w:delText>(or</w:delText>
        </w:r>
      </w:del>
      <w:del w:id="99" w:author="Srholec Martin" w:date="2019-03-12T13:37:00Z">
        <w:r w:rsidR="00B367D0" w:rsidRPr="00664B72" w:rsidDel="00F76F23">
          <w:rPr>
            <w:rFonts w:ascii="Arial" w:hAnsi="Arial" w:cs="Arial"/>
            <w:color w:val="000000"/>
            <w:sz w:val="23"/>
            <w:szCs w:val="23"/>
            <w:lang w:val="en-GB"/>
          </w:rPr>
          <w:delText xml:space="preserve"> </w:delText>
        </w:r>
      </w:del>
      <w:del w:id="100" w:author="Srholec Martin" w:date="2019-03-12T10:23:00Z">
        <w:r w:rsidRPr="00664B72" w:rsidDel="007201FE">
          <w:rPr>
            <w:rStyle w:val="mjx-char"/>
            <w:rFonts w:ascii="MJXc-TeX-math-Iw" w:hAnsi="MJXc-TeX-math-Iw" w:cs="Arial"/>
            <w:color w:val="000000"/>
            <w:sz w:val="25"/>
            <w:szCs w:val="25"/>
            <w:bdr w:val="none" w:sz="0" w:space="0" w:color="auto" w:frame="1"/>
            <w:lang w:val="en-GB"/>
          </w:rPr>
          <w:delText>D</w:delText>
        </w:r>
        <w:r w:rsidRPr="00664B72" w:rsidDel="007201FE">
          <w:rPr>
            <w:rStyle w:val="mjx-char"/>
            <w:rFonts w:ascii="MJXc-TeX-math-Iw" w:hAnsi="MJXc-TeX-math-Iw" w:cs="Arial"/>
            <w:color w:val="000000"/>
            <w:sz w:val="17"/>
            <w:szCs w:val="17"/>
            <w:bdr w:val="none" w:sz="0" w:space="0" w:color="auto" w:frame="1"/>
            <w:lang w:val="en-GB"/>
          </w:rPr>
          <w:delText>c</w:delText>
        </w:r>
      </w:del>
      <w:del w:id="101" w:author="Srholec Martin" w:date="2019-03-12T13:37:00Z">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d</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y</w:delText>
        </w:r>
      </w:del>
      <w:del w:id="102" w:author="Srholec Martin" w:date="2019-03-12T10:01:00Z">
        <w:r w:rsidRPr="00664B72" w:rsidDel="00986C1D">
          <w:rPr>
            <w:rFonts w:ascii="Arial" w:hAnsi="Arial" w:cs="Arial"/>
            <w:color w:val="000000"/>
            <w:sz w:val="23"/>
            <w:szCs w:val="23"/>
            <w:lang w:val="en-GB"/>
          </w:rPr>
          <w:delText>)</w:delText>
        </w:r>
      </w:del>
      <w:del w:id="103" w:author="Srholec Martin" w:date="2019-03-12T13:37:00Z">
        <w:r w:rsidRPr="00664B72" w:rsidDel="00F76F23">
          <w:rPr>
            <w:rFonts w:ascii="Arial" w:hAnsi="Arial" w:cs="Arial"/>
            <w:color w:val="000000"/>
            <w:sz w:val="23"/>
            <w:szCs w:val="23"/>
            <w:lang w:val="en-GB"/>
          </w:rPr>
          <w:delText xml:space="preserve"> is the number of documents affiliated to country </w:delText>
        </w:r>
        <w:r w:rsidRPr="00664B72" w:rsidDel="00F76F23">
          <w:rPr>
            <w:rStyle w:val="mjx-char"/>
            <w:rFonts w:ascii="MJXc-TeX-math-Iw" w:hAnsi="MJXc-TeX-math-Iw" w:cs="Arial"/>
            <w:color w:val="000000"/>
            <w:sz w:val="25"/>
            <w:szCs w:val="25"/>
            <w:bdr w:val="none" w:sz="0" w:space="0" w:color="auto" w:frame="1"/>
            <w:lang w:val="en-GB"/>
          </w:rPr>
          <w:delText xml:space="preserve">c </w:delText>
        </w:r>
        <w:r w:rsidRPr="00664B72" w:rsidDel="00F76F23">
          <w:rPr>
            <w:rFonts w:ascii="Arial" w:hAnsi="Arial" w:cs="Arial"/>
            <w:color w:val="000000"/>
            <w:sz w:val="23"/>
            <w:szCs w:val="23"/>
            <w:lang w:val="en-GB"/>
          </w:rPr>
          <w:delText>in journal</w:delText>
        </w:r>
        <w:r w:rsidRPr="00664B72" w:rsidDel="00F76F23">
          <w:rPr>
            <w:rStyle w:val="mjx-char"/>
            <w:rFonts w:ascii="MJXc-TeX-math-Iw" w:hAnsi="MJXc-TeX-math-Iw" w:cs="Arial"/>
            <w:color w:val="000000"/>
            <w:sz w:val="25"/>
            <w:szCs w:val="25"/>
            <w:bdr w:val="none" w:sz="0" w:space="0" w:color="auto" w:frame="1"/>
            <w:lang w:val="en-GB"/>
          </w:rPr>
          <w:delText xml:space="preserve"> j </w:delText>
        </w:r>
      </w:del>
      <w:del w:id="104" w:author="Srholec Martin" w:date="2019-03-12T10:03:00Z">
        <w:r w:rsidRPr="00664B72" w:rsidDel="00986C1D">
          <w:rPr>
            <w:rFonts w:ascii="Arial" w:hAnsi="Arial" w:cs="Arial"/>
            <w:color w:val="000000"/>
            <w:sz w:val="23"/>
            <w:szCs w:val="23"/>
            <w:lang w:val="en-GB"/>
          </w:rPr>
          <w:delText>(or</w:delText>
        </w:r>
      </w:del>
      <w:del w:id="105" w:author="Srholec Martin" w:date="2019-03-12T13:37:00Z">
        <w:r w:rsidRPr="00664B72" w:rsidDel="00F76F23">
          <w:rPr>
            <w:rFonts w:ascii="Arial" w:hAnsi="Arial" w:cs="Arial"/>
            <w:color w:val="000000"/>
            <w:sz w:val="23"/>
            <w:szCs w:val="23"/>
            <w:lang w:val="en-GB"/>
          </w:rPr>
          <w:delText xml:space="preserve"> discipline </w:delText>
        </w:r>
        <w:r w:rsidRPr="00664B72" w:rsidDel="00F76F23">
          <w:rPr>
            <w:rStyle w:val="mjx-char"/>
            <w:rFonts w:ascii="MJXc-TeX-math-Iw" w:hAnsi="MJXc-TeX-math-Iw" w:cs="Arial"/>
            <w:color w:val="000000"/>
            <w:sz w:val="25"/>
            <w:szCs w:val="25"/>
            <w:bdr w:val="none" w:sz="0" w:space="0" w:color="auto" w:frame="1"/>
            <w:lang w:val="en-GB"/>
          </w:rPr>
          <w:delText>d</w:delText>
        </w:r>
      </w:del>
      <w:del w:id="106" w:author="Srholec Martin" w:date="2019-03-12T10:03:00Z">
        <w:r w:rsidRPr="00664B72" w:rsidDel="00986C1D">
          <w:rPr>
            <w:rFonts w:ascii="Arial" w:hAnsi="Arial" w:cs="Arial"/>
            <w:color w:val="000000"/>
            <w:sz w:val="23"/>
            <w:szCs w:val="23"/>
            <w:lang w:val="en-GB"/>
          </w:rPr>
          <w:delText>)</w:delText>
        </w:r>
      </w:del>
      <w:del w:id="107" w:author="Srholec Martin" w:date="2019-03-12T13:37:00Z">
        <w:r w:rsidRPr="00664B72" w:rsidDel="00F76F23">
          <w:rPr>
            <w:rFonts w:ascii="Arial" w:hAnsi="Arial" w:cs="Arial"/>
            <w:color w:val="000000"/>
            <w:sz w:val="23"/>
            <w:szCs w:val="23"/>
            <w:lang w:val="en-GB"/>
          </w:rPr>
          <w:delText xml:space="preserve"> in the year </w:delText>
        </w:r>
        <w:r w:rsidRPr="00664B72" w:rsidDel="00F76F23">
          <w:rPr>
            <w:rStyle w:val="mjx-char"/>
            <w:rFonts w:ascii="MJXc-TeX-math-Iw" w:hAnsi="MJXc-TeX-math-Iw" w:cs="Arial"/>
            <w:color w:val="000000"/>
            <w:sz w:val="25"/>
            <w:szCs w:val="25"/>
            <w:bdr w:val="none" w:sz="0" w:space="0" w:color="auto" w:frame="1"/>
            <w:lang w:val="en-GB"/>
          </w:rPr>
          <w:delText>y</w:delText>
        </w:r>
        <w:r w:rsidRPr="00664B72" w:rsidDel="00F76F23">
          <w:rPr>
            <w:rFonts w:ascii="Arial" w:hAnsi="Arial" w:cs="Arial"/>
            <w:color w:val="000000"/>
            <w:sz w:val="23"/>
            <w:szCs w:val="23"/>
            <w:lang w:val="en-GB"/>
          </w:rPr>
          <w:delText>.</w:delText>
        </w:r>
      </w:del>
    </w:p>
    <w:p w14:paraId="0829C2D3" w14:textId="60C989C3" w:rsidR="004A150E" w:rsidDel="00F76F23" w:rsidRDefault="001362D0" w:rsidP="004A150E">
      <w:pPr>
        <w:pStyle w:val="NormalWeb"/>
        <w:shd w:val="clear" w:color="auto" w:fill="FEFEFE"/>
        <w:spacing w:before="0" w:beforeAutospacing="0" w:after="0" w:afterAutospacing="0"/>
        <w:rPr>
          <w:del w:id="108" w:author="Srholec Martin" w:date="2019-03-12T13:37:00Z"/>
          <w:moveTo w:id="109" w:author="Srholec Martin" w:date="2019-03-12T10:56:00Z"/>
          <w:rFonts w:ascii="Arial" w:hAnsi="Arial" w:cs="Arial"/>
          <w:color w:val="000000"/>
          <w:sz w:val="23"/>
          <w:szCs w:val="23"/>
          <w:lang w:val="en-GB"/>
        </w:rPr>
      </w:pPr>
      <w:del w:id="110" w:author="Srholec Martin" w:date="2019-03-12T13:37:00Z">
        <w:r w:rsidRPr="00664B72" w:rsidDel="00F76F23">
          <w:rPr>
            <w:rStyle w:val="mjx-char"/>
            <w:rFonts w:ascii="MJXc-TeX-math-Iw" w:hAnsi="MJXc-TeX-math-Iw" w:cs="Arial"/>
            <w:color w:val="000000"/>
            <w:sz w:val="25"/>
            <w:szCs w:val="25"/>
            <w:bdr w:val="none" w:sz="0" w:space="0" w:color="auto" w:frame="1"/>
            <w:lang w:val="en-GB"/>
          </w:rPr>
          <w:delText>T</w:delText>
        </w:r>
        <w:r w:rsidRPr="00664B72" w:rsidDel="00F76F23">
          <w:rPr>
            <w:rStyle w:val="mjx-char"/>
            <w:rFonts w:ascii="MJXc-TeX-math-Iw" w:hAnsi="MJXc-TeX-math-Iw" w:cs="Arial"/>
            <w:color w:val="000000"/>
            <w:sz w:val="17"/>
            <w:szCs w:val="17"/>
            <w:bdr w:val="none" w:sz="0" w:space="0" w:color="auto" w:frame="1"/>
            <w:lang w:val="en-GB"/>
          </w:rPr>
          <w:delText>j</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y</w:delText>
        </w:r>
        <w:r w:rsidRPr="00664B72" w:rsidDel="00F76F23">
          <w:rPr>
            <w:rFonts w:ascii="Arial" w:hAnsi="Arial" w:cs="Arial"/>
            <w:color w:val="000000"/>
            <w:sz w:val="23"/>
            <w:szCs w:val="23"/>
            <w:lang w:val="en-GB"/>
          </w:rPr>
          <w:delText xml:space="preserve"> </w:delText>
        </w:r>
      </w:del>
      <w:del w:id="111" w:author="Srholec Martin" w:date="2019-03-12T10:56:00Z">
        <w:r w:rsidRPr="00664B72" w:rsidDel="004A150E">
          <w:rPr>
            <w:rFonts w:ascii="Arial" w:hAnsi="Arial" w:cs="Arial"/>
            <w:color w:val="000000"/>
            <w:sz w:val="23"/>
            <w:szCs w:val="23"/>
            <w:lang w:val="en-GB"/>
          </w:rPr>
          <w:delText xml:space="preserve">and </w:delText>
        </w:r>
        <w:r w:rsidRPr="00664B72" w:rsidDel="004A150E">
          <w:rPr>
            <w:rStyle w:val="mjx-char"/>
            <w:rFonts w:ascii="MJXc-TeX-math-Iw" w:hAnsi="MJXc-TeX-math-Iw" w:cs="Arial"/>
            <w:color w:val="000000"/>
            <w:sz w:val="25"/>
            <w:szCs w:val="25"/>
            <w:bdr w:val="none" w:sz="0" w:space="0" w:color="auto" w:frame="1"/>
            <w:lang w:val="en-GB"/>
          </w:rPr>
          <w:delText>T</w:delText>
        </w:r>
        <w:r w:rsidRPr="00664B72" w:rsidDel="004A150E">
          <w:rPr>
            <w:rStyle w:val="mjx-char"/>
            <w:rFonts w:ascii="MJXc-TeX-math-Iw" w:hAnsi="MJXc-TeX-math-Iw" w:cs="Arial"/>
            <w:color w:val="000000"/>
            <w:sz w:val="17"/>
            <w:szCs w:val="17"/>
            <w:bdr w:val="none" w:sz="0" w:space="0" w:color="auto" w:frame="1"/>
            <w:lang w:val="en-GB"/>
          </w:rPr>
          <w:delText>d</w:delText>
        </w:r>
        <w:r w:rsidRPr="00664B72" w:rsidDel="004A150E">
          <w:rPr>
            <w:rStyle w:val="mjx-char"/>
            <w:rFonts w:ascii="MJXc-TeX-main-Rw" w:hAnsi="MJXc-TeX-main-Rw" w:cs="Arial"/>
            <w:color w:val="000000"/>
            <w:sz w:val="17"/>
            <w:szCs w:val="17"/>
            <w:bdr w:val="none" w:sz="0" w:space="0" w:color="auto" w:frame="1"/>
            <w:lang w:val="en-GB"/>
          </w:rPr>
          <w:delText>,</w:delText>
        </w:r>
        <w:r w:rsidRPr="00664B72" w:rsidDel="004A150E">
          <w:rPr>
            <w:rStyle w:val="mjx-char"/>
            <w:rFonts w:ascii="MJXc-TeX-math-Iw" w:hAnsi="MJXc-TeX-math-Iw" w:cs="Arial"/>
            <w:color w:val="000000"/>
            <w:sz w:val="17"/>
            <w:szCs w:val="17"/>
            <w:bdr w:val="none" w:sz="0" w:space="0" w:color="auto" w:frame="1"/>
            <w:lang w:val="en-GB"/>
          </w:rPr>
          <w:delText>y</w:delText>
        </w:r>
        <w:r w:rsidRPr="00664B72" w:rsidDel="004A150E">
          <w:rPr>
            <w:rFonts w:ascii="Arial" w:hAnsi="Arial" w:cs="Arial"/>
            <w:color w:val="000000"/>
            <w:sz w:val="23"/>
            <w:szCs w:val="23"/>
            <w:lang w:val="en-GB"/>
          </w:rPr>
          <w:delText> </w:delText>
        </w:r>
      </w:del>
      <w:del w:id="112" w:author="Srholec Martin" w:date="2019-03-12T13:37:00Z">
        <w:r w:rsidRPr="00664B72" w:rsidDel="00F76F23">
          <w:rPr>
            <w:rFonts w:ascii="Arial" w:hAnsi="Arial" w:cs="Arial"/>
            <w:color w:val="000000"/>
            <w:sz w:val="23"/>
            <w:szCs w:val="23"/>
            <w:lang w:val="en-GB"/>
          </w:rPr>
          <w:delText>denote the total number of documents published in the journal </w:delText>
        </w:r>
        <w:r w:rsidRPr="00664B72" w:rsidDel="00F76F23">
          <w:rPr>
            <w:rStyle w:val="mjx-char"/>
            <w:rFonts w:ascii="MJXc-TeX-math-Iw" w:hAnsi="MJXc-TeX-math-Iw" w:cs="Arial"/>
            <w:color w:val="000000"/>
            <w:sz w:val="25"/>
            <w:szCs w:val="25"/>
            <w:bdr w:val="none" w:sz="0" w:space="0" w:color="auto" w:frame="1"/>
            <w:lang w:val="en-GB"/>
          </w:rPr>
          <w:delText>j</w:delText>
        </w:r>
        <w:r w:rsidRPr="00664B72" w:rsidDel="00F76F23">
          <w:rPr>
            <w:rFonts w:ascii="Arial" w:hAnsi="Arial" w:cs="Arial"/>
            <w:color w:val="000000"/>
            <w:sz w:val="23"/>
            <w:szCs w:val="23"/>
            <w:lang w:val="en-GB"/>
          </w:rPr>
          <w:delText> </w:delText>
        </w:r>
      </w:del>
      <w:del w:id="113" w:author="Srholec Martin" w:date="2019-03-12T10:05:00Z">
        <w:r w:rsidRPr="00664B72" w:rsidDel="00986C1D">
          <w:rPr>
            <w:rFonts w:ascii="Arial" w:hAnsi="Arial" w:cs="Arial"/>
            <w:color w:val="000000"/>
            <w:sz w:val="23"/>
            <w:szCs w:val="23"/>
            <w:lang w:val="en-GB"/>
          </w:rPr>
          <w:delText>(or</w:delText>
        </w:r>
      </w:del>
      <w:del w:id="114" w:author="Srholec Martin" w:date="2019-03-12T10:56:00Z">
        <w:r w:rsidRPr="00664B72" w:rsidDel="004A150E">
          <w:rPr>
            <w:rFonts w:ascii="Arial" w:hAnsi="Arial" w:cs="Arial"/>
            <w:color w:val="000000"/>
            <w:sz w:val="23"/>
            <w:szCs w:val="23"/>
            <w:lang w:val="en-GB"/>
          </w:rPr>
          <w:delText xml:space="preserve"> discipline </w:delText>
        </w:r>
        <w:r w:rsidRPr="00664B72" w:rsidDel="004A150E">
          <w:rPr>
            <w:rStyle w:val="mjx-char"/>
            <w:rFonts w:ascii="MJXc-TeX-math-Iw" w:hAnsi="MJXc-TeX-math-Iw" w:cs="Arial"/>
            <w:color w:val="000000"/>
            <w:sz w:val="25"/>
            <w:szCs w:val="25"/>
            <w:bdr w:val="none" w:sz="0" w:space="0" w:color="auto" w:frame="1"/>
            <w:lang w:val="en-GB"/>
          </w:rPr>
          <w:delText>d</w:delText>
        </w:r>
      </w:del>
      <w:del w:id="115" w:author="Srholec Martin" w:date="2019-03-12T10:05:00Z">
        <w:r w:rsidRPr="00664B72" w:rsidDel="00986C1D">
          <w:rPr>
            <w:rFonts w:ascii="Arial" w:hAnsi="Arial" w:cs="Arial"/>
            <w:color w:val="000000"/>
            <w:sz w:val="23"/>
            <w:szCs w:val="23"/>
            <w:lang w:val="en-GB"/>
          </w:rPr>
          <w:delText>)</w:delText>
        </w:r>
      </w:del>
      <w:del w:id="116" w:author="Srholec Martin" w:date="2019-03-12T10:56:00Z">
        <w:r w:rsidRPr="00664B72" w:rsidDel="004A150E">
          <w:rPr>
            <w:rFonts w:ascii="Arial" w:hAnsi="Arial" w:cs="Arial"/>
            <w:color w:val="000000"/>
            <w:sz w:val="23"/>
            <w:szCs w:val="23"/>
            <w:lang w:val="en-GB"/>
          </w:rPr>
          <w:delText xml:space="preserve"> </w:delText>
        </w:r>
      </w:del>
      <w:del w:id="117" w:author="Srholec Martin" w:date="2019-03-12T13:37:00Z">
        <w:r w:rsidRPr="00664B72" w:rsidDel="00F76F23">
          <w:rPr>
            <w:rFonts w:ascii="Arial" w:hAnsi="Arial" w:cs="Arial"/>
            <w:color w:val="000000"/>
            <w:sz w:val="23"/>
            <w:szCs w:val="23"/>
            <w:lang w:val="en-GB"/>
          </w:rPr>
          <w:delText>in year </w:delText>
        </w:r>
        <w:r w:rsidRPr="00664B72" w:rsidDel="00F76F23">
          <w:rPr>
            <w:rStyle w:val="mjx-char"/>
            <w:rFonts w:ascii="MJXc-TeX-math-Iw" w:hAnsi="MJXc-TeX-math-Iw" w:cs="Arial"/>
            <w:color w:val="000000"/>
            <w:sz w:val="25"/>
            <w:szCs w:val="25"/>
            <w:bdr w:val="none" w:sz="0" w:space="0" w:color="auto" w:frame="1"/>
            <w:lang w:val="en-GB"/>
          </w:rPr>
          <w:delText>y</w:delText>
        </w:r>
      </w:del>
      <w:moveToRangeStart w:id="118" w:author="Srholec Martin" w:date="2019-03-12T10:56:00Z" w:name="move3280629"/>
      <w:moveTo w:id="119" w:author="Srholec Martin" w:date="2019-03-12T10:56:00Z">
        <w:del w:id="120" w:author="Srholec Martin" w:date="2019-03-12T10:56:00Z">
          <w:r w:rsidR="004A150E" w:rsidRPr="00664B72" w:rsidDel="004A150E">
            <w:rPr>
              <w:rFonts w:ascii="Arial" w:hAnsi="Arial" w:cs="Arial"/>
              <w:color w:val="000000"/>
              <w:sz w:val="23"/>
              <w:szCs w:val="23"/>
              <w:lang w:val="en-GB"/>
            </w:rPr>
            <w:delText>Be aware that e</w:delText>
          </w:r>
        </w:del>
        <w:del w:id="121" w:author="Srholec Martin" w:date="2019-03-12T11:00:00Z">
          <w:r w:rsidR="004A150E" w:rsidRPr="00664B72" w:rsidDel="004A150E">
            <w:rPr>
              <w:rFonts w:ascii="Arial" w:hAnsi="Arial" w:cs="Arial"/>
              <w:color w:val="000000"/>
              <w:sz w:val="23"/>
              <w:szCs w:val="23"/>
              <w:lang w:val="en-GB"/>
            </w:rPr>
            <w:delText>ach d</w:delText>
          </w:r>
        </w:del>
        <w:del w:id="122" w:author="Srholec Martin" w:date="2019-03-12T13:37:00Z">
          <w:r w:rsidR="004A150E" w:rsidRPr="00664B72" w:rsidDel="00F76F23">
            <w:rPr>
              <w:rFonts w:ascii="Arial" w:hAnsi="Arial" w:cs="Arial"/>
              <w:color w:val="000000"/>
              <w:sz w:val="23"/>
              <w:szCs w:val="23"/>
              <w:lang w:val="en-GB"/>
            </w:rPr>
            <w:delText>ocument</w:delText>
          </w:r>
        </w:del>
        <w:del w:id="123" w:author="Srholec Martin" w:date="2019-03-12T11:00:00Z">
          <w:r w:rsidR="004A150E" w:rsidRPr="00664B72" w:rsidDel="004A150E">
            <w:rPr>
              <w:rFonts w:ascii="Arial" w:hAnsi="Arial" w:cs="Arial"/>
              <w:color w:val="000000"/>
              <w:sz w:val="23"/>
              <w:szCs w:val="23"/>
              <w:lang w:val="en-GB"/>
            </w:rPr>
            <w:delText xml:space="preserve"> assigned to </w:delText>
          </w:r>
        </w:del>
        <w:del w:id="124" w:author="Srholec Martin" w:date="2019-03-12T13:37:00Z">
          <w:r w:rsidR="004A150E" w:rsidRPr="00664B72" w:rsidDel="00F76F23">
            <w:rPr>
              <w:rFonts w:ascii="Arial" w:hAnsi="Arial" w:cs="Arial"/>
              <w:color w:val="000000"/>
              <w:sz w:val="23"/>
              <w:szCs w:val="23"/>
              <w:lang w:val="en-GB"/>
            </w:rPr>
            <w:delText xml:space="preserve">authors </w:delText>
          </w:r>
        </w:del>
        <w:del w:id="125" w:author="Srholec Martin" w:date="2019-03-12T11:03:00Z">
          <w:r w:rsidR="004A150E" w:rsidRPr="00664B72" w:rsidDel="004A150E">
            <w:rPr>
              <w:rFonts w:ascii="Arial" w:hAnsi="Arial" w:cs="Arial"/>
              <w:color w:val="000000"/>
              <w:sz w:val="23"/>
              <w:szCs w:val="23"/>
              <w:lang w:val="en-GB"/>
            </w:rPr>
            <w:delText>in multiple</w:delText>
          </w:r>
        </w:del>
        <w:del w:id="126" w:author="Srholec Martin" w:date="2019-03-12T13:37:00Z">
          <w:r w:rsidR="004A150E" w:rsidRPr="00664B72" w:rsidDel="00F76F23">
            <w:rPr>
              <w:rFonts w:ascii="Arial" w:hAnsi="Arial" w:cs="Arial"/>
              <w:color w:val="000000"/>
              <w:sz w:val="23"/>
              <w:szCs w:val="23"/>
              <w:lang w:val="en-GB"/>
            </w:rPr>
            <w:delText xml:space="preserve"> countries </w:delText>
          </w:r>
        </w:del>
        <w:del w:id="127" w:author="Srholec Martin" w:date="2019-03-12T11:00:00Z">
          <w:r w:rsidR="004A150E" w:rsidRPr="00664B72" w:rsidDel="004A150E">
            <w:rPr>
              <w:rFonts w:ascii="Arial" w:hAnsi="Arial" w:cs="Arial"/>
              <w:color w:val="000000"/>
              <w:sz w:val="23"/>
              <w:szCs w:val="23"/>
              <w:lang w:val="en-GB"/>
            </w:rPr>
            <w:delText>is</w:delText>
          </w:r>
        </w:del>
        <w:del w:id="128" w:author="Srholec Martin" w:date="2019-03-12T13:37:00Z">
          <w:r w:rsidR="004A150E" w:rsidRPr="00664B72" w:rsidDel="00F76F23">
            <w:rPr>
              <w:rFonts w:ascii="Arial" w:hAnsi="Arial" w:cs="Arial"/>
              <w:color w:val="000000"/>
              <w:sz w:val="23"/>
              <w:szCs w:val="23"/>
              <w:lang w:val="en-GB"/>
            </w:rPr>
            <w:delText xml:space="preserve"> fully attributed to each country</w:delText>
          </w:r>
        </w:del>
        <w:del w:id="129" w:author="Srholec Martin" w:date="2019-03-12T11:03:00Z">
          <w:r w:rsidR="004A150E" w:rsidRPr="00664B72" w:rsidDel="004A150E">
            <w:rPr>
              <w:rFonts w:ascii="Arial" w:hAnsi="Arial" w:cs="Arial"/>
              <w:color w:val="000000"/>
              <w:sz w:val="23"/>
              <w:szCs w:val="23"/>
              <w:lang w:val="en-GB"/>
            </w:rPr>
            <w:delText>.</w:delText>
          </w:r>
        </w:del>
      </w:moveTo>
    </w:p>
    <w:moveToRangeEnd w:id="118"/>
    <w:p w14:paraId="4A8C2192" w14:textId="2086137C" w:rsidR="00986C1D" w:rsidRPr="00664B72" w:rsidDel="00DE6C64" w:rsidRDefault="00986C1D">
      <w:pPr>
        <w:pStyle w:val="NormalWeb"/>
        <w:shd w:val="clear" w:color="auto" w:fill="FEFEFE"/>
        <w:spacing w:before="0" w:beforeAutospacing="0" w:after="0" w:afterAutospacing="0"/>
        <w:rPr>
          <w:del w:id="130" w:author="Srholec Martin" w:date="2019-03-12T11:14:00Z"/>
          <w:rFonts w:ascii="Arial" w:hAnsi="Arial" w:cs="Arial"/>
          <w:color w:val="000000"/>
          <w:sz w:val="23"/>
          <w:szCs w:val="23"/>
          <w:lang w:val="en-GB"/>
        </w:rPr>
        <w:pPrChange w:id="131" w:author="Srholec Martin" w:date="2019-03-11T15:04:00Z">
          <w:pPr>
            <w:pStyle w:val="NormalWeb"/>
            <w:shd w:val="clear" w:color="auto" w:fill="FEFEFE"/>
            <w:spacing w:before="0" w:after="0"/>
          </w:pPr>
        </w:pPrChange>
      </w:pPr>
    </w:p>
    <w:p w14:paraId="3585642E" w14:textId="417E28E2" w:rsidR="001362D0" w:rsidRPr="00664B72" w:rsidDel="00DE6C64" w:rsidRDefault="001362D0">
      <w:pPr>
        <w:pStyle w:val="NormalWeb"/>
        <w:shd w:val="clear" w:color="auto" w:fill="FEFEFE"/>
        <w:spacing w:before="0" w:beforeAutospacing="0" w:after="0" w:afterAutospacing="0"/>
        <w:rPr>
          <w:del w:id="132" w:author="Srholec Martin" w:date="2019-03-12T11:12:00Z"/>
          <w:rFonts w:ascii="Arial" w:hAnsi="Arial" w:cs="Arial"/>
          <w:color w:val="000000"/>
          <w:sz w:val="23"/>
          <w:szCs w:val="23"/>
          <w:lang w:val="en-GB"/>
        </w:rPr>
        <w:pPrChange w:id="133" w:author="Srholec Martin" w:date="2019-03-11T15:04:00Z">
          <w:pPr>
            <w:pStyle w:val="NormalWeb"/>
            <w:shd w:val="clear" w:color="auto" w:fill="FEFEFE"/>
            <w:spacing w:before="0" w:after="0"/>
          </w:pPr>
        </w:pPrChange>
      </w:pPr>
      <w:del w:id="134" w:author="Srholec Martin" w:date="2019-03-12T10:12:00Z">
        <w:r w:rsidRPr="00664B72" w:rsidDel="005207DB">
          <w:rPr>
            <w:rFonts w:ascii="Arial" w:hAnsi="Arial" w:cs="Arial"/>
            <w:color w:val="000000"/>
            <w:sz w:val="23"/>
            <w:szCs w:val="23"/>
            <w:lang w:val="en-GB"/>
          </w:rPr>
          <w:delText>The elements </w:delText>
        </w:r>
      </w:del>
      <w:del w:id="135" w:author="Srholec Martin" w:date="2019-03-12T11:12:00Z">
        <w:r w:rsidRPr="00664B72" w:rsidDel="00DE6C64">
          <w:rPr>
            <w:rStyle w:val="mjx-char"/>
            <w:rFonts w:ascii="MJXc-TeX-math-Iw" w:hAnsi="MJXc-TeX-math-Iw" w:cs="Arial"/>
            <w:color w:val="000000"/>
            <w:sz w:val="25"/>
            <w:szCs w:val="25"/>
            <w:bdr w:val="none" w:sz="0" w:space="0" w:color="auto" w:frame="1"/>
            <w:lang w:val="en-GB"/>
          </w:rPr>
          <w:delText>x</w:delText>
        </w:r>
        <w:r w:rsidRPr="00664B72" w:rsidDel="00DE6C64">
          <w:rPr>
            <w:rStyle w:val="mjx-char"/>
            <w:rFonts w:ascii="MJXc-TeX-math-Iw" w:hAnsi="MJXc-TeX-math-Iw" w:cs="Arial"/>
            <w:color w:val="000000"/>
            <w:sz w:val="17"/>
            <w:szCs w:val="17"/>
            <w:bdr w:val="none" w:sz="0" w:space="0" w:color="auto" w:frame="1"/>
            <w:lang w:val="en-GB"/>
          </w:rPr>
          <w:delText>c</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j</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y</w:delText>
        </w:r>
        <w:r w:rsidRPr="00664B72" w:rsidDel="00DE6C64">
          <w:rPr>
            <w:rFonts w:ascii="Arial" w:hAnsi="Arial" w:cs="Arial"/>
            <w:color w:val="000000"/>
            <w:sz w:val="23"/>
            <w:szCs w:val="23"/>
            <w:lang w:val="en-GB"/>
          </w:rPr>
          <w:delText> </w:delText>
        </w:r>
      </w:del>
      <w:del w:id="136" w:author="Srholec Martin" w:date="2019-03-12T10:12:00Z">
        <w:r w:rsidRPr="00664B72" w:rsidDel="005207DB">
          <w:rPr>
            <w:rFonts w:ascii="Arial" w:hAnsi="Arial" w:cs="Arial"/>
            <w:color w:val="000000"/>
            <w:sz w:val="23"/>
            <w:szCs w:val="23"/>
            <w:lang w:val="en-GB"/>
          </w:rPr>
          <w:delText>of vector </w:delText>
        </w:r>
        <w:r w:rsidRPr="00664B72" w:rsidDel="005207DB">
          <w:rPr>
            <w:rStyle w:val="mjx-char"/>
            <w:rFonts w:ascii="MJXc-TeX-math-Iw" w:hAnsi="MJXc-TeX-math-Iw" w:cs="Arial"/>
            <w:color w:val="000000"/>
            <w:sz w:val="25"/>
            <w:szCs w:val="25"/>
            <w:bdr w:val="none" w:sz="0" w:space="0" w:color="auto" w:frame="1"/>
            <w:lang w:val="en-GB"/>
          </w:rPr>
          <w:delText>x</w:delText>
        </w:r>
        <w:r w:rsidRPr="00664B72" w:rsidDel="005207DB">
          <w:rPr>
            <w:rStyle w:val="mjx-char"/>
            <w:rFonts w:ascii="MJXc-TeX-math-Iw" w:hAnsi="MJXc-TeX-math-Iw" w:cs="Arial"/>
            <w:color w:val="000000"/>
            <w:sz w:val="17"/>
            <w:szCs w:val="17"/>
            <w:bdr w:val="none" w:sz="0" w:space="0" w:color="auto" w:frame="1"/>
            <w:lang w:val="en-GB"/>
          </w:rPr>
          <w:delText>j</w:delText>
        </w:r>
        <w:r w:rsidRPr="00664B72" w:rsidDel="005207DB">
          <w:rPr>
            <w:rStyle w:val="mjx-char"/>
            <w:rFonts w:ascii="MJXc-TeX-main-Rw" w:hAnsi="MJXc-TeX-main-Rw" w:cs="Arial"/>
            <w:color w:val="000000"/>
            <w:sz w:val="17"/>
            <w:szCs w:val="17"/>
            <w:bdr w:val="none" w:sz="0" w:space="0" w:color="auto" w:frame="1"/>
            <w:lang w:val="en-GB"/>
          </w:rPr>
          <w:delText>,</w:delText>
        </w:r>
        <w:r w:rsidRPr="00664B72" w:rsidDel="005207DB">
          <w:rPr>
            <w:rStyle w:val="mjx-char"/>
            <w:rFonts w:ascii="MJXc-TeX-math-Iw" w:hAnsi="MJXc-TeX-math-Iw" w:cs="Arial"/>
            <w:color w:val="000000"/>
            <w:sz w:val="17"/>
            <w:szCs w:val="17"/>
            <w:bdr w:val="none" w:sz="0" w:space="0" w:color="auto" w:frame="1"/>
            <w:lang w:val="en-GB"/>
          </w:rPr>
          <w:delText>y</w:delText>
        </w:r>
        <w:r w:rsidRPr="00664B72" w:rsidDel="005207DB">
          <w:rPr>
            <w:rFonts w:ascii="Arial" w:hAnsi="Arial" w:cs="Arial"/>
            <w:color w:val="000000"/>
            <w:sz w:val="23"/>
            <w:szCs w:val="23"/>
            <w:lang w:val="en-GB"/>
          </w:rPr>
          <w:delText> represent</w:delText>
        </w:r>
      </w:del>
      <w:del w:id="137" w:author="Srholec Martin" w:date="2019-03-12T11:12:00Z">
        <w:r w:rsidRPr="00664B72" w:rsidDel="00DE6C64">
          <w:rPr>
            <w:rFonts w:ascii="Arial" w:hAnsi="Arial" w:cs="Arial"/>
            <w:color w:val="000000"/>
            <w:sz w:val="23"/>
            <w:szCs w:val="23"/>
            <w:lang w:val="en-GB"/>
          </w:rPr>
          <w:delText xml:space="preserve"> the share</w:delText>
        </w:r>
      </w:del>
      <w:del w:id="138" w:author="Srholec Martin" w:date="2019-03-12T10:12:00Z">
        <w:r w:rsidRPr="00664B72" w:rsidDel="005207DB">
          <w:rPr>
            <w:rFonts w:ascii="Arial" w:hAnsi="Arial" w:cs="Arial"/>
            <w:color w:val="000000"/>
            <w:sz w:val="23"/>
            <w:szCs w:val="23"/>
            <w:lang w:val="en-GB"/>
          </w:rPr>
          <w:delText>s</w:delText>
        </w:r>
      </w:del>
      <w:del w:id="139" w:author="Srholec Martin" w:date="2019-03-12T11:12:00Z">
        <w:r w:rsidRPr="00664B72" w:rsidDel="00DE6C64">
          <w:rPr>
            <w:rFonts w:ascii="Arial" w:hAnsi="Arial" w:cs="Arial"/>
            <w:color w:val="000000"/>
            <w:sz w:val="23"/>
            <w:szCs w:val="23"/>
            <w:lang w:val="en-GB"/>
          </w:rPr>
          <w:delText xml:space="preserve"> of </w:delText>
        </w:r>
      </w:del>
      <w:del w:id="140" w:author="Srholec Martin" w:date="2019-03-12T10:09:00Z">
        <w:r w:rsidRPr="00664B72" w:rsidDel="005207DB">
          <w:rPr>
            <w:rFonts w:ascii="Arial" w:hAnsi="Arial" w:cs="Arial"/>
            <w:color w:val="000000"/>
            <w:sz w:val="23"/>
            <w:szCs w:val="23"/>
            <w:lang w:val="en-GB"/>
          </w:rPr>
          <w:delText xml:space="preserve">authors from </w:delText>
        </w:r>
      </w:del>
      <w:del w:id="141" w:author="Srholec Martin" w:date="2019-03-12T11:12:00Z">
        <w:r w:rsidRPr="00664B72" w:rsidDel="00DE6C64">
          <w:rPr>
            <w:rFonts w:ascii="Arial" w:hAnsi="Arial" w:cs="Arial"/>
            <w:color w:val="000000"/>
            <w:sz w:val="23"/>
            <w:szCs w:val="23"/>
            <w:lang w:val="en-GB"/>
          </w:rPr>
          <w:delText>country </w:delText>
        </w:r>
        <w:r w:rsidRPr="00664B72" w:rsidDel="00DE6C64">
          <w:rPr>
            <w:rStyle w:val="mjx-char"/>
            <w:rFonts w:ascii="MJXc-TeX-math-Iw" w:hAnsi="MJXc-TeX-math-Iw" w:cs="Arial"/>
            <w:color w:val="000000"/>
            <w:sz w:val="25"/>
            <w:szCs w:val="25"/>
            <w:bdr w:val="none" w:sz="0" w:space="0" w:color="auto" w:frame="1"/>
            <w:lang w:val="en-GB"/>
          </w:rPr>
          <w:delText>c</w:delText>
        </w:r>
        <w:r w:rsidRPr="00664B72" w:rsidDel="00DE6C64">
          <w:rPr>
            <w:rFonts w:ascii="Arial" w:hAnsi="Arial" w:cs="Arial"/>
            <w:color w:val="000000"/>
            <w:sz w:val="23"/>
            <w:szCs w:val="23"/>
            <w:lang w:val="en-GB"/>
          </w:rPr>
          <w:delText> in the journal </w:delText>
        </w:r>
        <w:r w:rsidRPr="00664B72" w:rsidDel="00DE6C64">
          <w:rPr>
            <w:rStyle w:val="mjx-char"/>
            <w:rFonts w:ascii="MJXc-TeX-math-Iw" w:hAnsi="MJXc-TeX-math-Iw" w:cs="Arial"/>
            <w:color w:val="000000"/>
            <w:sz w:val="25"/>
            <w:szCs w:val="25"/>
            <w:bdr w:val="none" w:sz="0" w:space="0" w:color="auto" w:frame="1"/>
            <w:lang w:val="en-GB"/>
          </w:rPr>
          <w:delText>j</w:delText>
        </w:r>
        <w:r w:rsidRPr="00664B72" w:rsidDel="00DE6C64">
          <w:rPr>
            <w:rFonts w:ascii="Arial" w:hAnsi="Arial" w:cs="Arial"/>
            <w:color w:val="000000"/>
            <w:sz w:val="23"/>
            <w:szCs w:val="23"/>
            <w:lang w:val="en-GB"/>
          </w:rPr>
          <w:delText> and year </w:delText>
        </w:r>
        <w:r w:rsidRPr="00664B72" w:rsidDel="00DE6C64">
          <w:rPr>
            <w:rStyle w:val="mjx-char"/>
            <w:rFonts w:ascii="MJXc-TeX-math-Iw" w:hAnsi="MJXc-TeX-math-Iw" w:cs="Arial"/>
            <w:color w:val="000000"/>
            <w:sz w:val="25"/>
            <w:szCs w:val="25"/>
            <w:bdr w:val="none" w:sz="0" w:space="0" w:color="auto" w:frame="1"/>
            <w:lang w:val="en-GB"/>
          </w:rPr>
          <w:delText>y</w:delText>
        </w:r>
        <w:r w:rsidRPr="00664B72" w:rsidDel="00DE6C64">
          <w:rPr>
            <w:rFonts w:ascii="Arial" w:hAnsi="Arial" w:cs="Arial"/>
            <w:color w:val="000000"/>
            <w:sz w:val="23"/>
            <w:szCs w:val="23"/>
            <w:lang w:val="en-GB"/>
          </w:rPr>
          <w:delText>:</w:delText>
        </w:r>
      </w:del>
    </w:p>
    <w:p w14:paraId="59611073" w14:textId="1F277FA3" w:rsidR="001362D0" w:rsidRPr="00664B72" w:rsidDel="00DE6C64" w:rsidRDefault="001362D0">
      <w:pPr>
        <w:pStyle w:val="NormalWeb"/>
        <w:shd w:val="clear" w:color="auto" w:fill="FEFEFE"/>
        <w:spacing w:before="0" w:beforeAutospacing="0" w:after="0" w:afterAutospacing="0"/>
        <w:rPr>
          <w:del w:id="142" w:author="Srholec Martin" w:date="2019-03-12T11:12:00Z"/>
          <w:rFonts w:ascii="Arial" w:hAnsi="Arial" w:cs="Arial"/>
          <w:color w:val="000000"/>
          <w:sz w:val="23"/>
          <w:szCs w:val="23"/>
          <w:lang w:val="en-GB"/>
        </w:rPr>
        <w:pPrChange w:id="143" w:author="Srholec Martin" w:date="2019-03-11T15:04:00Z">
          <w:pPr>
            <w:pStyle w:val="NormalWeb"/>
            <w:shd w:val="clear" w:color="auto" w:fill="FEFEFE"/>
            <w:spacing w:before="0" w:after="0"/>
          </w:pPr>
        </w:pPrChange>
      </w:pPr>
      <w:del w:id="144" w:author="Srholec Martin" w:date="2019-03-12T11:12:00Z">
        <w:r w:rsidRPr="00664B72" w:rsidDel="00DE6C64">
          <w:rPr>
            <w:rStyle w:val="mjx-char"/>
            <w:rFonts w:ascii="MJXc-TeX-math-Iw" w:hAnsi="MJXc-TeX-math-Iw" w:cs="Arial"/>
            <w:color w:val="000000"/>
            <w:sz w:val="25"/>
            <w:szCs w:val="25"/>
            <w:bdr w:val="none" w:sz="0" w:space="0" w:color="auto" w:frame="1"/>
            <w:lang w:val="en-GB"/>
          </w:rPr>
          <w:delText>x</w:delText>
        </w:r>
        <w:r w:rsidRPr="00664B72" w:rsidDel="00DE6C64">
          <w:rPr>
            <w:rStyle w:val="mjx-char"/>
            <w:rFonts w:ascii="MJXc-TeX-math-Iw" w:hAnsi="MJXc-TeX-math-Iw" w:cs="Arial"/>
            <w:color w:val="000000"/>
            <w:sz w:val="17"/>
            <w:szCs w:val="17"/>
            <w:bdr w:val="none" w:sz="0" w:space="0" w:color="auto" w:frame="1"/>
            <w:lang w:val="en-GB"/>
          </w:rPr>
          <w:delText>c</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j</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y</w:delText>
        </w:r>
        <w:r w:rsidRPr="00664B72" w:rsidDel="00DE6C64">
          <w:rPr>
            <w:rStyle w:val="mjx-char"/>
            <w:rFonts w:ascii="MJXc-TeX-main-Rw" w:hAnsi="MJXc-TeX-main-Rw" w:cs="Arial"/>
            <w:color w:val="000000"/>
            <w:sz w:val="25"/>
            <w:szCs w:val="25"/>
            <w:bdr w:val="none" w:sz="0" w:space="0" w:color="auto" w:frame="1"/>
            <w:lang w:val="en-GB"/>
          </w:rPr>
          <w:delText>=</w:delText>
        </w:r>
      </w:del>
      <w:del w:id="145" w:author="Srholec Martin" w:date="2019-03-12T10:44:00Z">
        <w:r w:rsidRPr="00664B72" w:rsidDel="001840EE">
          <w:rPr>
            <w:rStyle w:val="mjx-char"/>
            <w:rFonts w:ascii="MJXc-TeX-math-Iw" w:hAnsi="MJXc-TeX-math-Iw" w:cs="Arial"/>
            <w:color w:val="000000"/>
            <w:sz w:val="17"/>
            <w:szCs w:val="17"/>
            <w:bdr w:val="none" w:sz="0" w:space="0" w:color="auto" w:frame="1"/>
            <w:lang w:val="en-GB"/>
          </w:rPr>
          <w:delText>D</w:delText>
        </w:r>
        <w:r w:rsidRPr="00664B72" w:rsidDel="001840EE">
          <w:rPr>
            <w:rStyle w:val="mjx-char"/>
            <w:rFonts w:ascii="MJXc-TeX-math-Iw" w:hAnsi="MJXc-TeX-math-Iw" w:cs="Arial"/>
            <w:color w:val="000000"/>
            <w:sz w:val="12"/>
            <w:szCs w:val="12"/>
            <w:bdr w:val="none" w:sz="0" w:space="0" w:color="auto" w:frame="1"/>
            <w:lang w:val="en-GB"/>
          </w:rPr>
          <w:delText>c</w:delText>
        </w:r>
      </w:del>
      <w:del w:id="146" w:author="Srholec Martin" w:date="2019-03-12T11:12:00Z">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j</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w:delText>
        </w:r>
        <w:r w:rsidR="00347FC3" w:rsidRPr="00664B72" w:rsidDel="00DE6C64">
          <w:rPr>
            <w:rStyle w:val="mjx-char"/>
            <w:rFonts w:ascii="MJXc-TeX-math-Iw" w:hAnsi="MJXc-TeX-math-I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T</w:delText>
        </w:r>
        <w:r w:rsidRPr="00664B72" w:rsidDel="00DE6C64">
          <w:rPr>
            <w:rStyle w:val="mjx-char"/>
            <w:rFonts w:ascii="MJXc-TeX-math-Iw" w:hAnsi="MJXc-TeX-math-Iw" w:cs="Arial"/>
            <w:color w:val="000000"/>
            <w:sz w:val="12"/>
            <w:szCs w:val="12"/>
            <w:bdr w:val="none" w:sz="0" w:space="0" w:color="auto" w:frame="1"/>
            <w:lang w:val="en-GB"/>
          </w:rPr>
          <w:delText>j</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w:delText>
        </w:r>
      </w:del>
    </w:p>
    <w:p w14:paraId="7BC10083" w14:textId="0A1B5F76" w:rsidR="001362D0" w:rsidRPr="00664B72" w:rsidDel="00DE6C64" w:rsidRDefault="001362D0">
      <w:pPr>
        <w:pStyle w:val="NormalWeb"/>
        <w:shd w:val="clear" w:color="auto" w:fill="FEFEFE"/>
        <w:spacing w:before="0" w:beforeAutospacing="0" w:after="0" w:afterAutospacing="0"/>
        <w:rPr>
          <w:del w:id="147" w:author="Srholec Martin" w:date="2019-03-12T11:12:00Z"/>
          <w:rFonts w:ascii="Arial" w:hAnsi="Arial" w:cs="Arial"/>
          <w:color w:val="000000"/>
          <w:sz w:val="23"/>
          <w:szCs w:val="23"/>
          <w:lang w:val="en-GB"/>
        </w:rPr>
        <w:pPrChange w:id="148" w:author="Srholec Martin" w:date="2019-03-11T15:04:00Z">
          <w:pPr>
            <w:pStyle w:val="NormalWeb"/>
            <w:shd w:val="clear" w:color="auto" w:fill="FEFEFE"/>
            <w:spacing w:before="0" w:after="0"/>
          </w:pPr>
        </w:pPrChange>
      </w:pPr>
      <w:del w:id="149" w:author="Srholec Martin" w:date="2019-03-12T10:13:00Z">
        <w:r w:rsidRPr="00664B72" w:rsidDel="005207DB">
          <w:rPr>
            <w:rFonts w:ascii="Arial" w:hAnsi="Arial" w:cs="Arial"/>
            <w:color w:val="000000"/>
            <w:sz w:val="23"/>
            <w:szCs w:val="23"/>
            <w:lang w:val="en-GB"/>
          </w:rPr>
          <w:delText>The country distribution </w:delText>
        </w:r>
        <w:r w:rsidRPr="00664B72" w:rsidDel="005207DB">
          <w:rPr>
            <w:rStyle w:val="mjx-char"/>
            <w:rFonts w:ascii="MJXc-TeX-math-Iw" w:hAnsi="MJXc-TeX-math-Iw" w:cs="Arial"/>
            <w:color w:val="000000"/>
            <w:sz w:val="25"/>
            <w:szCs w:val="25"/>
            <w:bdr w:val="none" w:sz="0" w:space="0" w:color="auto" w:frame="1"/>
            <w:lang w:val="en-GB"/>
          </w:rPr>
          <w:delText>m</w:delText>
        </w:r>
        <w:r w:rsidRPr="00664B72" w:rsidDel="005207DB">
          <w:rPr>
            <w:rStyle w:val="mjx-char"/>
            <w:rFonts w:ascii="MJXc-TeX-math-Iw" w:hAnsi="MJXc-TeX-math-Iw" w:cs="Arial"/>
            <w:color w:val="000000"/>
            <w:sz w:val="17"/>
            <w:szCs w:val="17"/>
            <w:bdr w:val="none" w:sz="0" w:space="0" w:color="auto" w:frame="1"/>
            <w:lang w:val="en-GB"/>
          </w:rPr>
          <w:delText>d</w:delText>
        </w:r>
        <w:r w:rsidRPr="00664B72" w:rsidDel="005207DB">
          <w:rPr>
            <w:rFonts w:ascii="Arial" w:hAnsi="Arial" w:cs="Arial"/>
            <w:color w:val="000000"/>
            <w:sz w:val="23"/>
            <w:szCs w:val="23"/>
            <w:lang w:val="en-GB"/>
          </w:rPr>
          <w:delText> with elements </w:delText>
        </w:r>
      </w:del>
      <w:del w:id="150" w:author="Srholec Martin" w:date="2019-03-12T11:12:00Z">
        <w:r w:rsidRPr="00664B72" w:rsidDel="00DE6C64">
          <w:rPr>
            <w:rStyle w:val="mjx-char"/>
            <w:rFonts w:ascii="MJXc-TeX-math-Iw" w:hAnsi="MJXc-TeX-math-Iw" w:cs="Arial"/>
            <w:color w:val="000000"/>
            <w:sz w:val="25"/>
            <w:szCs w:val="25"/>
            <w:bdr w:val="none" w:sz="0" w:space="0" w:color="auto" w:frame="1"/>
            <w:lang w:val="en-GB"/>
          </w:rPr>
          <w:delText>m</w:delText>
        </w:r>
        <w:r w:rsidRPr="00664B72" w:rsidDel="00DE6C64">
          <w:rPr>
            <w:rStyle w:val="mjx-char"/>
            <w:rFonts w:ascii="MJXc-TeX-math-Iw" w:hAnsi="MJXc-TeX-math-Iw" w:cs="Arial"/>
            <w:color w:val="000000"/>
            <w:sz w:val="17"/>
            <w:szCs w:val="17"/>
            <w:bdr w:val="none" w:sz="0" w:space="0" w:color="auto" w:frame="1"/>
            <w:lang w:val="en-GB"/>
          </w:rPr>
          <w:delText>c</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d</w:delText>
        </w:r>
        <w:r w:rsidRPr="00664B72" w:rsidDel="00DE6C64">
          <w:rPr>
            <w:rFonts w:ascii="Arial" w:hAnsi="Arial" w:cs="Arial"/>
            <w:color w:val="000000"/>
            <w:sz w:val="23"/>
            <w:szCs w:val="23"/>
            <w:lang w:val="en-GB"/>
          </w:rPr>
          <w:delText xml:space="preserve"> is </w:delText>
        </w:r>
      </w:del>
      <w:del w:id="151" w:author="Srholec Martin" w:date="2019-03-12T10:38:00Z">
        <w:r w:rsidRPr="00664B72" w:rsidDel="00B617CD">
          <w:rPr>
            <w:rFonts w:ascii="Arial" w:hAnsi="Arial" w:cs="Arial"/>
            <w:color w:val="000000"/>
            <w:sz w:val="23"/>
            <w:szCs w:val="23"/>
            <w:lang w:val="en-GB"/>
          </w:rPr>
          <w:delText>calculated as a</w:delText>
        </w:r>
      </w:del>
      <w:del w:id="152" w:author="Srholec Martin" w:date="2019-03-12T11:12:00Z">
        <w:r w:rsidRPr="00664B72" w:rsidDel="00DE6C64">
          <w:rPr>
            <w:rFonts w:ascii="Arial" w:hAnsi="Arial" w:cs="Arial"/>
            <w:color w:val="000000"/>
            <w:sz w:val="23"/>
            <w:szCs w:val="23"/>
            <w:lang w:val="en-GB"/>
          </w:rPr>
          <w:delText xml:space="preserve"> share of </w:delText>
        </w:r>
      </w:del>
      <w:del w:id="153" w:author="Srholec Martin" w:date="2019-03-12T10:39:00Z">
        <w:r w:rsidRPr="00664B72" w:rsidDel="00B617CD">
          <w:rPr>
            <w:rFonts w:ascii="Arial" w:hAnsi="Arial" w:cs="Arial"/>
            <w:color w:val="000000"/>
            <w:sz w:val="23"/>
            <w:szCs w:val="23"/>
            <w:lang w:val="en-GB"/>
          </w:rPr>
          <w:delText xml:space="preserve">documents </w:delText>
        </w:r>
      </w:del>
      <w:del w:id="154" w:author="Srholec Martin" w:date="2019-03-12T11:12:00Z">
        <w:r w:rsidRPr="00664B72" w:rsidDel="00DE6C64">
          <w:rPr>
            <w:rFonts w:ascii="Arial" w:hAnsi="Arial" w:cs="Arial"/>
            <w:color w:val="000000"/>
            <w:sz w:val="23"/>
            <w:szCs w:val="23"/>
            <w:lang w:val="en-GB"/>
          </w:rPr>
          <w:delText>D from country </w:delText>
        </w:r>
        <w:r w:rsidRPr="00664B72" w:rsidDel="00DE6C64">
          <w:rPr>
            <w:rStyle w:val="mjx-char"/>
            <w:rFonts w:ascii="MJXc-TeX-math-Iw" w:hAnsi="MJXc-TeX-math-Iw" w:cs="Arial"/>
            <w:color w:val="000000"/>
            <w:sz w:val="25"/>
            <w:szCs w:val="25"/>
            <w:bdr w:val="none" w:sz="0" w:space="0" w:color="auto" w:frame="1"/>
            <w:lang w:val="en-GB"/>
          </w:rPr>
          <w:delText>c</w:delText>
        </w:r>
        <w:r w:rsidRPr="00664B72" w:rsidDel="00DE6C64">
          <w:rPr>
            <w:rFonts w:ascii="Arial" w:hAnsi="Arial" w:cs="Arial"/>
            <w:color w:val="000000"/>
            <w:sz w:val="23"/>
            <w:szCs w:val="23"/>
            <w:lang w:val="en-GB"/>
          </w:rPr>
          <w:delText> in all journals in the discipline </w:delText>
        </w:r>
        <w:r w:rsidRPr="00664B72" w:rsidDel="00DE6C64">
          <w:rPr>
            <w:rStyle w:val="mjx-char"/>
            <w:rFonts w:ascii="MJXc-TeX-math-Iw" w:hAnsi="MJXc-TeX-math-Iw" w:cs="Arial"/>
            <w:color w:val="000000"/>
            <w:sz w:val="25"/>
            <w:szCs w:val="25"/>
            <w:bdr w:val="none" w:sz="0" w:space="0" w:color="auto" w:frame="1"/>
            <w:lang w:val="en-GB"/>
          </w:rPr>
          <w:delText>d</w:delText>
        </w:r>
        <w:r w:rsidRPr="00664B72" w:rsidDel="00DE6C64">
          <w:rPr>
            <w:rFonts w:ascii="Arial" w:hAnsi="Arial" w:cs="Arial"/>
            <w:color w:val="000000"/>
            <w:sz w:val="23"/>
            <w:szCs w:val="23"/>
            <w:lang w:val="en-GB"/>
          </w:rPr>
          <w:delText> in all periods </w:delText>
        </w:r>
        <w:r w:rsidRPr="00664B72" w:rsidDel="00DE6C64">
          <w:rPr>
            <w:rStyle w:val="mjx-char"/>
            <w:rFonts w:ascii="MJXc-TeX-math-Iw" w:hAnsi="MJXc-TeX-math-Iw" w:cs="Arial"/>
            <w:color w:val="000000"/>
            <w:sz w:val="25"/>
            <w:szCs w:val="25"/>
            <w:bdr w:val="none" w:sz="0" w:space="0" w:color="auto" w:frame="1"/>
            <w:lang w:val="en-GB"/>
          </w:rPr>
          <w:delText>Y</w:delText>
        </w:r>
        <w:r w:rsidRPr="00664B72" w:rsidDel="00DE6C64">
          <w:rPr>
            <w:rFonts w:ascii="Arial" w:hAnsi="Arial" w:cs="Arial"/>
            <w:color w:val="000000"/>
            <w:sz w:val="23"/>
            <w:szCs w:val="23"/>
            <w:lang w:val="en-GB"/>
          </w:rPr>
          <w:delText> relative to all documents in discipline </w:delText>
        </w:r>
        <w:r w:rsidRPr="00664B72" w:rsidDel="00DE6C64">
          <w:rPr>
            <w:rStyle w:val="mjx-char"/>
            <w:rFonts w:ascii="MJXc-TeX-math-Iw" w:hAnsi="MJXc-TeX-math-Iw" w:cs="Arial"/>
            <w:color w:val="000000"/>
            <w:sz w:val="25"/>
            <w:szCs w:val="25"/>
            <w:bdr w:val="none" w:sz="0" w:space="0" w:color="auto" w:frame="1"/>
            <w:lang w:val="en-GB"/>
          </w:rPr>
          <w:delText>d</w:delText>
        </w:r>
        <w:r w:rsidRPr="00664B72" w:rsidDel="00DE6C64">
          <w:rPr>
            <w:rFonts w:ascii="Arial" w:hAnsi="Arial" w:cs="Arial"/>
            <w:color w:val="000000"/>
            <w:sz w:val="23"/>
            <w:szCs w:val="23"/>
            <w:lang w:val="en-GB"/>
          </w:rPr>
          <w:delText>:</w:delText>
        </w:r>
      </w:del>
    </w:p>
    <w:p w14:paraId="363DA1A5" w14:textId="6F36D2E4" w:rsidR="001362D0" w:rsidRPr="00664B72" w:rsidDel="00DE6C64" w:rsidRDefault="001362D0">
      <w:pPr>
        <w:pStyle w:val="NormalWeb"/>
        <w:shd w:val="clear" w:color="auto" w:fill="FEFEFE"/>
        <w:spacing w:before="0" w:beforeAutospacing="0" w:after="0" w:afterAutospacing="0"/>
        <w:rPr>
          <w:del w:id="155" w:author="Srholec Martin" w:date="2019-03-12T11:12:00Z"/>
          <w:rFonts w:ascii="Arial" w:hAnsi="Arial" w:cs="Arial"/>
          <w:color w:val="000000"/>
          <w:sz w:val="23"/>
          <w:szCs w:val="23"/>
          <w:lang w:val="en-GB"/>
        </w:rPr>
        <w:pPrChange w:id="156" w:author="Srholec Martin" w:date="2019-03-11T15:04:00Z">
          <w:pPr>
            <w:pStyle w:val="NormalWeb"/>
            <w:shd w:val="clear" w:color="auto" w:fill="FEFEFE"/>
            <w:spacing w:before="0" w:after="0"/>
          </w:pPr>
        </w:pPrChange>
      </w:pPr>
      <w:del w:id="157" w:author="Srholec Martin" w:date="2019-03-12T11:12:00Z">
        <w:r w:rsidRPr="00664B72" w:rsidDel="00DE6C64">
          <w:rPr>
            <w:rStyle w:val="mjx-char"/>
            <w:rFonts w:ascii="MJXc-TeX-math-Iw" w:hAnsi="MJXc-TeX-math-Iw" w:cs="Arial"/>
            <w:color w:val="000000"/>
            <w:sz w:val="25"/>
            <w:szCs w:val="25"/>
            <w:bdr w:val="none" w:sz="0" w:space="0" w:color="auto" w:frame="1"/>
            <w:lang w:val="en-GB"/>
          </w:rPr>
          <w:delText>m</w:delText>
        </w:r>
        <w:r w:rsidRPr="00664B72" w:rsidDel="00DE6C64">
          <w:rPr>
            <w:rStyle w:val="mjx-char"/>
            <w:rFonts w:ascii="MJXc-TeX-math-Iw" w:hAnsi="MJXc-TeX-math-Iw" w:cs="Arial"/>
            <w:color w:val="000000"/>
            <w:sz w:val="17"/>
            <w:szCs w:val="17"/>
            <w:bdr w:val="none" w:sz="0" w:space="0" w:color="auto" w:frame="1"/>
            <w:lang w:val="en-GB"/>
          </w:rPr>
          <w:delText>c</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d</w:delText>
        </w:r>
        <w:r w:rsidRPr="00664B72" w:rsidDel="00DE6C64">
          <w:rPr>
            <w:rStyle w:val="mjx-char"/>
            <w:rFonts w:ascii="MJXc-TeX-main-Rw" w:hAnsi="MJXc-TeX-main-Rw" w:cs="Arial"/>
            <w:color w:val="000000"/>
            <w:sz w:val="25"/>
            <w:szCs w:val="25"/>
            <w:bdr w:val="none" w:sz="0" w:space="0" w:color="auto" w:frame="1"/>
            <w:lang w:val="en-GB"/>
          </w:rPr>
          <w:delText>=</w:delText>
        </w:r>
        <w:r w:rsidRPr="00664B72" w:rsidDel="00DE6C64">
          <w:rPr>
            <w:rStyle w:val="mjx-char"/>
            <w:rFonts w:ascii="MJXc-TeX-size1-Rw" w:hAnsi="MJXc-TeX-size1-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Yy</w:delText>
        </w:r>
        <w:r w:rsidRPr="00664B72" w:rsidDel="00DE6C64">
          <w:rPr>
            <w:rStyle w:val="mjx-char"/>
            <w:rFonts w:ascii="MJXc-TeX-math-Iw" w:hAnsi="MJXc-TeX-math-Iw" w:cs="Arial"/>
            <w:color w:val="000000"/>
            <w:sz w:val="17"/>
            <w:szCs w:val="17"/>
            <w:bdr w:val="none" w:sz="0" w:space="0" w:color="auto" w:frame="1"/>
            <w:lang w:val="en-GB"/>
          </w:rPr>
          <w:delText>D</w:delText>
        </w:r>
        <w:r w:rsidRPr="00664B72" w:rsidDel="00DE6C64">
          <w:rPr>
            <w:rStyle w:val="mjx-char"/>
            <w:rFonts w:ascii="MJXc-TeX-math-Iw" w:hAnsi="MJXc-TeX-math-Iw" w:cs="Arial"/>
            <w:color w:val="000000"/>
            <w:sz w:val="12"/>
            <w:szCs w:val="12"/>
            <w:bdr w:val="none" w:sz="0" w:space="0" w:color="auto" w:frame="1"/>
            <w:lang w:val="en-GB"/>
          </w:rPr>
          <w:delText>c</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d</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w:delText>
        </w:r>
        <w:r w:rsidR="00347FC3" w:rsidRPr="00664B72" w:rsidDel="00DE6C64">
          <w:rPr>
            <w:rStyle w:val="mjx-char"/>
            <w:rFonts w:ascii="MJXc-TeX-math-Iw" w:hAnsi="MJXc-TeX-math-Iw" w:cs="Arial"/>
            <w:color w:val="000000"/>
            <w:sz w:val="12"/>
            <w:szCs w:val="12"/>
            <w:bdr w:val="none" w:sz="0" w:space="0" w:color="auto" w:frame="1"/>
            <w:lang w:val="en-GB"/>
          </w:rPr>
          <w:delText>/</w:delText>
        </w:r>
        <w:r w:rsidRPr="00664B72" w:rsidDel="00DE6C64">
          <w:rPr>
            <w:rStyle w:val="mjx-char"/>
            <w:rFonts w:ascii="MJXc-TeX-size1-Rw" w:hAnsi="MJXc-TeX-size1-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Yy</w:delText>
        </w:r>
        <w:r w:rsidRPr="00664B72" w:rsidDel="00DE6C64">
          <w:rPr>
            <w:rStyle w:val="mjx-char"/>
            <w:rFonts w:ascii="MJXc-TeX-size1-Rw" w:hAnsi="MJXc-TeX-size1-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c</w:delText>
        </w:r>
        <w:r w:rsidRPr="00664B72" w:rsidDel="00DE6C64">
          <w:rPr>
            <w:rStyle w:val="mjx-char"/>
            <w:rFonts w:ascii="MJXc-TeX-math-Iw" w:hAnsi="MJXc-TeX-math-Iw" w:cs="Arial"/>
            <w:color w:val="000000"/>
            <w:sz w:val="17"/>
            <w:szCs w:val="17"/>
            <w:bdr w:val="none" w:sz="0" w:space="0" w:color="auto" w:frame="1"/>
            <w:lang w:val="en-GB"/>
          </w:rPr>
          <w:delText>D</w:delText>
        </w:r>
        <w:r w:rsidRPr="00664B72" w:rsidDel="00DE6C64">
          <w:rPr>
            <w:rStyle w:val="mjx-char"/>
            <w:rFonts w:ascii="MJXc-TeX-math-Iw" w:hAnsi="MJXc-TeX-math-Iw" w:cs="Arial"/>
            <w:color w:val="000000"/>
            <w:sz w:val="12"/>
            <w:szCs w:val="12"/>
            <w:bdr w:val="none" w:sz="0" w:space="0" w:color="auto" w:frame="1"/>
            <w:lang w:val="en-GB"/>
          </w:rPr>
          <w:delText>c</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d</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w:delText>
        </w:r>
      </w:del>
    </w:p>
    <w:p w14:paraId="7DC1B1C0" w14:textId="6BA1F5AE" w:rsidR="005207DB" w:rsidRPr="00664B72" w:rsidDel="00F76F23" w:rsidRDefault="001362D0">
      <w:pPr>
        <w:pStyle w:val="NormalWeb"/>
        <w:shd w:val="clear" w:color="auto" w:fill="FEFEFE"/>
        <w:spacing w:before="0" w:beforeAutospacing="0" w:after="0" w:afterAutospacing="0"/>
        <w:rPr>
          <w:del w:id="158" w:author="Srholec Martin" w:date="2019-03-12T13:37:00Z"/>
          <w:rFonts w:ascii="Arial" w:hAnsi="Arial" w:cs="Arial"/>
          <w:color w:val="000000"/>
          <w:sz w:val="23"/>
          <w:szCs w:val="23"/>
          <w:lang w:val="en-GB"/>
        </w:rPr>
        <w:pPrChange w:id="159" w:author="Srholec Martin" w:date="2019-03-11T15:04:00Z">
          <w:pPr>
            <w:pStyle w:val="NormalWeb"/>
            <w:shd w:val="clear" w:color="auto" w:fill="FEFEFE"/>
          </w:pPr>
        </w:pPrChange>
      </w:pPr>
      <w:moveFromRangeStart w:id="160" w:author="Srholec Martin" w:date="2019-03-12T10:56:00Z" w:name="move3280629"/>
      <w:moveFrom w:id="161" w:author="Srholec Martin" w:date="2019-03-12T10:56:00Z">
        <w:del w:id="162" w:author="Srholec Martin" w:date="2019-03-12T13:37:00Z">
          <w:r w:rsidRPr="00664B72" w:rsidDel="00F76F23">
            <w:rPr>
              <w:rFonts w:ascii="Arial" w:hAnsi="Arial" w:cs="Arial"/>
              <w:color w:val="000000"/>
              <w:sz w:val="23"/>
              <w:szCs w:val="23"/>
              <w:lang w:val="en-GB"/>
            </w:rPr>
            <w:delText>Be aware that each document assigned to authors in multiple countries is fully attributed to each country.</w:delText>
          </w:r>
        </w:del>
      </w:moveFrom>
      <w:moveFromRangeEnd w:id="160"/>
    </w:p>
    <w:p w14:paraId="3D96805A" w14:textId="24A692C5" w:rsidR="001362D0" w:rsidRPr="00664B72" w:rsidDel="00F76F23" w:rsidRDefault="001362D0">
      <w:pPr>
        <w:pStyle w:val="Heading4"/>
        <w:shd w:val="clear" w:color="auto" w:fill="FEFEFE"/>
        <w:spacing w:before="0"/>
        <w:jc w:val="center"/>
        <w:rPr>
          <w:del w:id="163" w:author="Srholec Martin" w:date="2019-03-12T13:37:00Z"/>
          <w:rFonts w:ascii="Arial" w:hAnsi="Arial" w:cs="Arial"/>
          <w:color w:val="BB133E"/>
          <w:sz w:val="23"/>
          <w:szCs w:val="23"/>
          <w:lang w:val="en-GB"/>
        </w:rPr>
        <w:pPrChange w:id="164" w:author="Srholec Martin" w:date="2019-03-11T15:04:00Z">
          <w:pPr>
            <w:pStyle w:val="Heading4"/>
            <w:shd w:val="clear" w:color="auto" w:fill="FEFEFE"/>
            <w:jc w:val="center"/>
          </w:pPr>
        </w:pPrChange>
      </w:pPr>
      <w:del w:id="165" w:author="Srholec Martin" w:date="2019-03-12T13:37:00Z">
        <w:r w:rsidRPr="00664B72" w:rsidDel="00F76F23">
          <w:rPr>
            <w:rFonts w:ascii="Arial" w:hAnsi="Arial" w:cs="Arial"/>
            <w:color w:val="BB133E"/>
            <w:sz w:val="23"/>
            <w:szCs w:val="23"/>
            <w:lang w:val="en-GB"/>
          </w:rPr>
          <w:delText>Indicators:</w:delText>
        </w:r>
      </w:del>
    </w:p>
    <w:p w14:paraId="51C6C60D" w14:textId="6E104C8E" w:rsidR="001362D0" w:rsidRPr="00664B72" w:rsidDel="00F76F23" w:rsidRDefault="001362D0">
      <w:pPr>
        <w:shd w:val="clear" w:color="auto" w:fill="FEFEFE"/>
        <w:spacing w:after="0"/>
        <w:jc w:val="center"/>
        <w:rPr>
          <w:del w:id="166" w:author="Srholec Martin" w:date="2019-03-12T13:37:00Z"/>
          <w:rFonts w:ascii="Arial" w:hAnsi="Arial" w:cs="Arial"/>
          <w:color w:val="000000"/>
          <w:sz w:val="23"/>
          <w:szCs w:val="23"/>
          <w:lang w:val="en-GB"/>
        </w:rPr>
        <w:pPrChange w:id="167" w:author="Srholec Martin" w:date="2019-03-11T15:04:00Z">
          <w:pPr>
            <w:shd w:val="clear" w:color="auto" w:fill="FEFEFE"/>
            <w:jc w:val="center"/>
          </w:pPr>
        </w:pPrChange>
      </w:pPr>
      <w:del w:id="168" w:author="Srholec Martin" w:date="2019-03-12T13:37:00Z">
        <w:r w:rsidRPr="00664B72" w:rsidDel="00F76F23">
          <w:rPr>
            <w:rStyle w:val="switchcol"/>
            <w:rFonts w:ascii="Arial" w:hAnsi="Arial" w:cs="Arial"/>
            <w:color w:val="BB133E"/>
            <w:sz w:val="23"/>
            <w:szCs w:val="23"/>
            <w:lang w:val="en-GB"/>
          </w:rPr>
          <w:delText>Euclid</w:delText>
        </w:r>
        <w:r w:rsidRPr="00664B72" w:rsidDel="00F76F23">
          <w:rPr>
            <w:rFonts w:ascii="Arial" w:hAnsi="Arial" w:cs="Arial"/>
            <w:color w:val="000000"/>
            <w:sz w:val="23"/>
            <w:szCs w:val="23"/>
            <w:lang w:val="en-GB"/>
          </w:rPr>
          <w:delText> </w:delText>
        </w:r>
        <w:r w:rsidRPr="00664B72" w:rsidDel="00F76F23">
          <w:rPr>
            <w:rStyle w:val="switchcol"/>
            <w:rFonts w:ascii="Arial" w:hAnsi="Arial" w:cs="Arial"/>
            <w:color w:val="BB133E"/>
            <w:sz w:val="23"/>
            <w:szCs w:val="23"/>
            <w:lang w:val="en-GB"/>
          </w:rPr>
          <w:delText>GiniSimpson</w:delText>
        </w:r>
        <w:r w:rsidRPr="00664B72" w:rsidDel="00F76F23">
          <w:rPr>
            <w:rFonts w:ascii="Arial" w:hAnsi="Arial" w:cs="Arial"/>
            <w:color w:val="000000"/>
            <w:sz w:val="23"/>
            <w:szCs w:val="23"/>
            <w:lang w:val="en-GB"/>
          </w:rPr>
          <w:delText> </w:delText>
        </w:r>
        <w:r w:rsidRPr="00664B72" w:rsidDel="00F76F23">
          <w:rPr>
            <w:rStyle w:val="switchcol"/>
            <w:rFonts w:ascii="Arial" w:hAnsi="Arial" w:cs="Arial"/>
            <w:color w:val="BB133E"/>
            <w:sz w:val="23"/>
            <w:szCs w:val="23"/>
            <w:lang w:val="en-GB"/>
          </w:rPr>
          <w:delText>Largest Contributors</w:delText>
        </w:r>
        <w:r w:rsidRPr="00664B72" w:rsidDel="00F76F23">
          <w:rPr>
            <w:rFonts w:ascii="Arial" w:hAnsi="Arial" w:cs="Arial"/>
            <w:color w:val="000000"/>
            <w:sz w:val="23"/>
            <w:szCs w:val="23"/>
            <w:lang w:val="en-GB"/>
          </w:rPr>
          <w:delText> </w:delText>
        </w:r>
      </w:del>
      <w:del w:id="169" w:author="Srholec Martin" w:date="2019-03-12T11:07:00Z">
        <w:r w:rsidRPr="00664B72" w:rsidDel="00DE6C64">
          <w:rPr>
            <w:rStyle w:val="switchcol"/>
            <w:rFonts w:ascii="Arial" w:hAnsi="Arial" w:cs="Arial"/>
            <w:color w:val="BB133E"/>
            <w:sz w:val="23"/>
            <w:szCs w:val="23"/>
            <w:lang w:val="en-GB"/>
          </w:rPr>
          <w:delText>English Documents</w:delText>
        </w:r>
        <w:r w:rsidRPr="00664B72" w:rsidDel="00DE6C64">
          <w:rPr>
            <w:rFonts w:ascii="Arial" w:hAnsi="Arial" w:cs="Arial"/>
            <w:color w:val="000000"/>
            <w:sz w:val="23"/>
            <w:szCs w:val="23"/>
            <w:lang w:val="en-GB"/>
          </w:rPr>
          <w:delText> </w:delText>
        </w:r>
      </w:del>
      <w:del w:id="170" w:author="Srholec Martin" w:date="2019-03-12T13:37:00Z">
        <w:r w:rsidRPr="00664B72" w:rsidDel="00F76F23">
          <w:rPr>
            <w:rStyle w:val="switchcol"/>
            <w:rFonts w:ascii="Arial" w:hAnsi="Arial" w:cs="Arial"/>
            <w:color w:val="BB133E"/>
            <w:sz w:val="23"/>
            <w:szCs w:val="23"/>
            <w:lang w:val="en-GB"/>
          </w:rPr>
          <w:delText>Local Authors</w:delText>
        </w:r>
      </w:del>
      <w:del w:id="171" w:author="Srholec Martin" w:date="2019-03-12T11:07:00Z">
        <w:r w:rsidRPr="00664B72" w:rsidDel="00DE6C64">
          <w:rPr>
            <w:rStyle w:val="switchcol"/>
            <w:rFonts w:ascii="Arial" w:hAnsi="Arial" w:cs="Arial"/>
            <w:color w:val="BB133E"/>
            <w:sz w:val="23"/>
            <w:szCs w:val="23"/>
            <w:lang w:val="en-GB"/>
          </w:rPr>
          <w:delText>Weighted Gini</w:delText>
        </w:r>
      </w:del>
    </w:p>
    <w:p w14:paraId="51A8B3E4" w14:textId="2D8E63B9" w:rsidR="001362D0" w:rsidRPr="00664B72" w:rsidDel="00F76F23" w:rsidRDefault="001362D0">
      <w:pPr>
        <w:pStyle w:val="Heading5"/>
        <w:shd w:val="clear" w:color="auto" w:fill="FEFEFE"/>
        <w:spacing w:before="0"/>
        <w:jc w:val="center"/>
        <w:rPr>
          <w:del w:id="172" w:author="Srholec Martin" w:date="2019-03-12T13:37:00Z"/>
          <w:rFonts w:ascii="Arial" w:hAnsi="Arial" w:cs="Arial"/>
          <w:color w:val="000000"/>
          <w:sz w:val="27"/>
          <w:szCs w:val="27"/>
          <w:lang w:val="en-GB"/>
        </w:rPr>
        <w:pPrChange w:id="173" w:author="Srholec Martin" w:date="2019-03-11T15:04:00Z">
          <w:pPr>
            <w:pStyle w:val="Heading5"/>
            <w:shd w:val="clear" w:color="auto" w:fill="FEFEFE"/>
            <w:jc w:val="center"/>
          </w:pPr>
        </w:pPrChange>
      </w:pPr>
      <w:del w:id="174" w:author="Srholec Martin" w:date="2019-03-12T13:37:00Z">
        <w:r w:rsidRPr="00664B72" w:rsidDel="00F76F23">
          <w:rPr>
            <w:rFonts w:ascii="Arial" w:hAnsi="Arial" w:cs="Arial"/>
            <w:color w:val="000000"/>
            <w:sz w:val="27"/>
            <w:szCs w:val="27"/>
            <w:lang w:val="en-GB"/>
          </w:rPr>
          <w:delText xml:space="preserve">Euclidian distance of journal and discipline country </w:delText>
        </w:r>
      </w:del>
      <w:del w:id="175" w:author="Srholec Martin" w:date="2019-03-12T11:09:00Z">
        <w:r w:rsidRPr="00664B72" w:rsidDel="00DE6C64">
          <w:rPr>
            <w:rFonts w:ascii="Arial" w:hAnsi="Arial" w:cs="Arial"/>
            <w:color w:val="000000"/>
            <w:sz w:val="27"/>
            <w:szCs w:val="27"/>
            <w:lang w:val="en-GB"/>
          </w:rPr>
          <w:delText>profile</w:delText>
        </w:r>
      </w:del>
    </w:p>
    <w:p w14:paraId="500A237E" w14:textId="76B200A9" w:rsidR="001362D0" w:rsidRPr="00664B72" w:rsidDel="00F76F23" w:rsidRDefault="001362D0">
      <w:pPr>
        <w:pStyle w:val="NormalWeb"/>
        <w:shd w:val="clear" w:color="auto" w:fill="FEFEFE"/>
        <w:spacing w:before="0" w:beforeAutospacing="0" w:after="0" w:afterAutospacing="0"/>
        <w:rPr>
          <w:del w:id="176" w:author="Srholec Martin" w:date="2019-03-12T13:37:00Z"/>
          <w:rFonts w:ascii="Arial" w:hAnsi="Arial" w:cs="Arial"/>
          <w:i/>
          <w:iCs/>
          <w:color w:val="000000"/>
          <w:sz w:val="23"/>
          <w:szCs w:val="23"/>
          <w:lang w:val="en-GB"/>
        </w:rPr>
        <w:pPrChange w:id="177" w:author="Srholec Martin" w:date="2019-03-11T15:04:00Z">
          <w:pPr>
            <w:pStyle w:val="NormalWeb"/>
            <w:shd w:val="clear" w:color="auto" w:fill="FEFEFE"/>
            <w:spacing w:before="0" w:after="0"/>
          </w:pPr>
        </w:pPrChange>
      </w:pPr>
      <w:del w:id="178" w:author="Srholec Martin" w:date="2019-03-12T11:09:00Z">
        <w:r w:rsidRPr="00664B72" w:rsidDel="00DE6C64">
          <w:rPr>
            <w:rFonts w:ascii="Arial" w:hAnsi="Arial" w:cs="Arial"/>
            <w:i/>
            <w:iCs/>
            <w:color w:val="000000"/>
            <w:sz w:val="23"/>
            <w:szCs w:val="23"/>
            <w:lang w:val="en-GB"/>
          </w:rPr>
          <w:delText>Formula: </w:delText>
        </w:r>
      </w:del>
      <w:del w:id="179" w:author="Srholec Martin" w:date="2019-03-12T13:37:00Z">
        <w:r w:rsidRPr="00664B72" w:rsidDel="00F76F23">
          <w:rPr>
            <w:rStyle w:val="mjx-char"/>
            <w:rFonts w:ascii="MJXc-TeX-math-Iw" w:hAnsi="MJXc-TeX-math-Iw" w:cs="Arial"/>
            <w:color w:val="000000"/>
            <w:sz w:val="25"/>
            <w:szCs w:val="25"/>
            <w:bdr w:val="none" w:sz="0" w:space="0" w:color="auto" w:frame="1"/>
            <w:lang w:val="en-GB"/>
          </w:rPr>
          <w:delText>g</w:delText>
        </w:r>
        <w:r w:rsidRPr="00664B72" w:rsidDel="00F76F23">
          <w:rPr>
            <w:rStyle w:val="mjx-char"/>
            <w:rFonts w:ascii="MJXc-TeX-math-Iw" w:hAnsi="MJXc-TeX-math-Iw" w:cs="Arial"/>
            <w:color w:val="000000"/>
            <w:sz w:val="17"/>
            <w:szCs w:val="17"/>
            <w:bdr w:val="none" w:sz="0" w:space="0" w:color="auto" w:frame="1"/>
            <w:lang w:val="en-GB"/>
          </w:rPr>
          <w:delText>euclid</w:delText>
        </w:r>
        <w:r w:rsidRPr="00664B72" w:rsidDel="00F76F23">
          <w:rPr>
            <w:rStyle w:val="mjx-char"/>
            <w:rFonts w:ascii="MJXc-TeX-main-Rw" w:hAnsi="MJXc-TeX-main-Rw" w:cs="Arial"/>
            <w:color w:val="000000"/>
            <w:sz w:val="25"/>
            <w:szCs w:val="25"/>
            <w:bdr w:val="none" w:sz="0" w:space="0" w:color="auto" w:frame="1"/>
            <w:lang w:val="en-GB"/>
          </w:rPr>
          <w:delText>=</w:delText>
        </w:r>
        <w:r w:rsidRPr="00664B72" w:rsidDel="00F76F23">
          <w:rPr>
            <w:rStyle w:val="mjx-char"/>
            <w:rFonts w:ascii="MJXc-TeX-size1-Rw" w:hAnsi="MJXc-TeX-size1-Rw" w:cs="Arial"/>
            <w:color w:val="000000"/>
            <w:sz w:val="25"/>
            <w:szCs w:val="25"/>
            <w:bdr w:val="none" w:sz="0" w:space="0" w:color="auto" w:frame="1"/>
            <w:lang w:val="en-GB"/>
          </w:rPr>
          <w:delText>√</w:delText>
        </w:r>
        <w:r w:rsidRPr="00664B72" w:rsidDel="00F76F23">
          <w:rPr>
            <w:rStyle w:val="mjx-char"/>
            <w:rFonts w:ascii="MJXc-TeX-size1-Rw" w:hAnsi="MJXc-TeX-size1-Rw" w:cs="Arial"/>
            <w:color w:val="000000"/>
            <w:sz w:val="25"/>
            <w:szCs w:val="25"/>
            <w:bdr w:val="single" w:sz="6" w:space="1" w:color="auto" w:frame="1"/>
            <w:lang w:val="en-GB"/>
          </w:rPr>
          <w:delText>∑</w:delText>
        </w:r>
        <w:r w:rsidRPr="00664B72" w:rsidDel="00F76F23">
          <w:rPr>
            <w:rStyle w:val="mjx-char"/>
            <w:rFonts w:ascii="MJXc-TeX-main-Rw" w:hAnsi="MJXc-TeX-main-Rw" w:cs="Arial"/>
            <w:color w:val="000000"/>
            <w:sz w:val="25"/>
            <w:szCs w:val="25"/>
            <w:bdr w:val="single" w:sz="6" w:space="1" w:color="auto" w:frame="1"/>
            <w:lang w:val="en-GB"/>
          </w:rPr>
          <w:delText>(</w:delText>
        </w:r>
        <w:r w:rsidRPr="00664B72" w:rsidDel="00F76F23">
          <w:rPr>
            <w:rStyle w:val="mjx-char"/>
            <w:rFonts w:ascii="MJXc-TeX-math-Iw" w:hAnsi="MJXc-TeX-math-Iw" w:cs="Arial"/>
            <w:color w:val="000000"/>
            <w:sz w:val="25"/>
            <w:szCs w:val="25"/>
            <w:bdr w:val="single" w:sz="6" w:space="1" w:color="auto" w:frame="1"/>
            <w:lang w:val="en-GB"/>
          </w:rPr>
          <w:delText>x</w:delText>
        </w:r>
        <w:r w:rsidRPr="00664B72" w:rsidDel="00F76F23">
          <w:rPr>
            <w:rStyle w:val="mjx-char"/>
            <w:rFonts w:ascii="MJXc-TeX-math-Iw" w:hAnsi="MJXc-TeX-math-Iw" w:cs="Arial"/>
            <w:color w:val="000000"/>
            <w:sz w:val="17"/>
            <w:szCs w:val="17"/>
            <w:bdr w:val="single" w:sz="6" w:space="1" w:color="auto" w:frame="1"/>
            <w:lang w:val="en-GB"/>
          </w:rPr>
          <w:delText>c</w:delText>
        </w:r>
        <w:r w:rsidRPr="00664B72" w:rsidDel="00F76F23">
          <w:rPr>
            <w:rStyle w:val="mjx-char"/>
            <w:rFonts w:ascii="MJXc-TeX-main-Rw" w:hAnsi="MJXc-TeX-main-Rw" w:cs="Arial"/>
            <w:color w:val="000000"/>
            <w:sz w:val="17"/>
            <w:szCs w:val="17"/>
            <w:bdr w:val="single" w:sz="6" w:space="1" w:color="auto" w:frame="1"/>
            <w:lang w:val="en-GB"/>
          </w:rPr>
          <w:delText>,</w:delText>
        </w:r>
        <w:r w:rsidRPr="00664B72" w:rsidDel="00F76F23">
          <w:rPr>
            <w:rStyle w:val="mjx-char"/>
            <w:rFonts w:ascii="MJXc-TeX-math-Iw" w:hAnsi="MJXc-TeX-math-Iw" w:cs="Arial"/>
            <w:color w:val="000000"/>
            <w:sz w:val="17"/>
            <w:szCs w:val="17"/>
            <w:bdr w:val="single" w:sz="6" w:space="1" w:color="auto" w:frame="1"/>
            <w:lang w:val="en-GB"/>
          </w:rPr>
          <w:delText>j</w:delText>
        </w:r>
        <w:r w:rsidRPr="00664B72" w:rsidDel="00F76F23">
          <w:rPr>
            <w:rStyle w:val="mjx-char"/>
            <w:rFonts w:ascii="MJXc-TeX-main-Rw" w:hAnsi="MJXc-TeX-main-Rw" w:cs="Arial"/>
            <w:color w:val="000000"/>
            <w:sz w:val="17"/>
            <w:szCs w:val="17"/>
            <w:bdr w:val="single" w:sz="6" w:space="1" w:color="auto" w:frame="1"/>
            <w:lang w:val="en-GB"/>
          </w:rPr>
          <w:delText>,</w:delText>
        </w:r>
        <w:r w:rsidRPr="00664B72" w:rsidDel="00F76F23">
          <w:rPr>
            <w:rStyle w:val="mjx-char"/>
            <w:rFonts w:ascii="MJXc-TeX-math-Iw" w:hAnsi="MJXc-TeX-math-Iw" w:cs="Arial"/>
            <w:color w:val="000000"/>
            <w:sz w:val="17"/>
            <w:szCs w:val="17"/>
            <w:bdr w:val="single" w:sz="6" w:space="1" w:color="auto" w:frame="1"/>
            <w:lang w:val="en-GB"/>
          </w:rPr>
          <w:delText>y</w:delText>
        </w:r>
        <w:r w:rsidRPr="00664B72" w:rsidDel="00F76F23">
          <w:rPr>
            <w:rStyle w:val="mjx-char"/>
            <w:rFonts w:ascii="MJXc-TeX-main-Rw" w:hAnsi="MJXc-TeX-main-Rw" w:cs="Arial"/>
            <w:color w:val="000000"/>
            <w:sz w:val="25"/>
            <w:szCs w:val="25"/>
            <w:bdr w:val="single" w:sz="6" w:space="1" w:color="auto" w:frame="1"/>
            <w:lang w:val="en-GB"/>
          </w:rPr>
          <w:delText>−</w:delText>
        </w:r>
        <w:r w:rsidRPr="00664B72" w:rsidDel="00F76F23">
          <w:rPr>
            <w:rStyle w:val="mjx-char"/>
            <w:rFonts w:ascii="MJXc-TeX-math-Iw" w:hAnsi="MJXc-TeX-math-Iw" w:cs="Arial"/>
            <w:color w:val="000000"/>
            <w:sz w:val="25"/>
            <w:szCs w:val="25"/>
            <w:bdr w:val="single" w:sz="6" w:space="1" w:color="auto" w:frame="1"/>
            <w:lang w:val="en-GB"/>
          </w:rPr>
          <w:delText>m</w:delText>
        </w:r>
        <w:r w:rsidRPr="00664B72" w:rsidDel="00F76F23">
          <w:rPr>
            <w:rStyle w:val="mjx-char"/>
            <w:rFonts w:ascii="MJXc-TeX-math-Iw" w:hAnsi="MJXc-TeX-math-Iw" w:cs="Arial"/>
            <w:color w:val="000000"/>
            <w:sz w:val="17"/>
            <w:szCs w:val="17"/>
            <w:bdr w:val="single" w:sz="6" w:space="1" w:color="auto" w:frame="1"/>
            <w:lang w:val="en-GB"/>
          </w:rPr>
          <w:delText>c</w:delText>
        </w:r>
        <w:r w:rsidRPr="00664B72" w:rsidDel="00F76F23">
          <w:rPr>
            <w:rStyle w:val="mjx-char"/>
            <w:rFonts w:ascii="MJXc-TeX-main-Rw" w:hAnsi="MJXc-TeX-main-Rw" w:cs="Arial"/>
            <w:color w:val="000000"/>
            <w:sz w:val="17"/>
            <w:szCs w:val="17"/>
            <w:bdr w:val="single" w:sz="6" w:space="1" w:color="auto" w:frame="1"/>
            <w:lang w:val="en-GB"/>
          </w:rPr>
          <w:delText>,</w:delText>
        </w:r>
        <w:r w:rsidRPr="00664B72" w:rsidDel="00F76F23">
          <w:rPr>
            <w:rStyle w:val="mjx-char"/>
            <w:rFonts w:ascii="MJXc-TeX-math-Iw" w:hAnsi="MJXc-TeX-math-Iw" w:cs="Arial"/>
            <w:color w:val="000000"/>
            <w:sz w:val="17"/>
            <w:szCs w:val="17"/>
            <w:bdr w:val="single" w:sz="6" w:space="1" w:color="auto" w:frame="1"/>
            <w:lang w:val="en-GB"/>
          </w:rPr>
          <w:delText>d</w:delText>
        </w:r>
        <w:r w:rsidRPr="00664B72" w:rsidDel="00F76F23">
          <w:rPr>
            <w:rStyle w:val="mjx-char"/>
            <w:rFonts w:ascii="MJXc-TeX-main-Rw" w:hAnsi="MJXc-TeX-main-Rw" w:cs="Arial"/>
            <w:color w:val="000000"/>
            <w:sz w:val="25"/>
            <w:szCs w:val="25"/>
            <w:bdr w:val="single" w:sz="6" w:space="1" w:color="auto" w:frame="1"/>
            <w:lang w:val="en-GB"/>
          </w:rPr>
          <w:delText>)</w:delText>
        </w:r>
        <w:r w:rsidRPr="00664B72" w:rsidDel="00F76F23">
          <w:rPr>
            <w:rStyle w:val="mjx-char"/>
            <w:rFonts w:ascii="MJXc-TeX-main-Rw" w:hAnsi="MJXc-TeX-main-Rw" w:cs="Arial"/>
            <w:color w:val="000000"/>
            <w:sz w:val="17"/>
            <w:szCs w:val="17"/>
            <w:bdr w:val="single" w:sz="6" w:space="1" w:color="auto" w:frame="1"/>
            <w:lang w:val="en-GB"/>
          </w:rPr>
          <w:delText>2</w:delText>
        </w:r>
      </w:del>
    </w:p>
    <w:p w14:paraId="300087AB" w14:textId="07FDE095" w:rsidR="001362D0" w:rsidRPr="00664B72" w:rsidDel="00DE6C64" w:rsidRDefault="001362D0">
      <w:pPr>
        <w:pStyle w:val="NormalWeb"/>
        <w:shd w:val="clear" w:color="auto" w:fill="FEFEFE"/>
        <w:spacing w:before="0" w:beforeAutospacing="0" w:after="0" w:afterAutospacing="0"/>
        <w:rPr>
          <w:del w:id="180" w:author="Srholec Martin" w:date="2019-03-12T11:11:00Z"/>
          <w:rFonts w:ascii="Arial" w:hAnsi="Arial" w:cs="Arial"/>
          <w:i/>
          <w:iCs/>
          <w:color w:val="000000"/>
          <w:sz w:val="23"/>
          <w:szCs w:val="23"/>
          <w:lang w:val="en-GB"/>
        </w:rPr>
        <w:pPrChange w:id="181" w:author="Srholec Martin" w:date="2019-03-11T15:04:00Z">
          <w:pPr>
            <w:pStyle w:val="NormalWeb"/>
            <w:shd w:val="clear" w:color="auto" w:fill="FEFEFE"/>
          </w:pPr>
        </w:pPrChange>
      </w:pPr>
      <w:del w:id="182" w:author="Srholec Martin" w:date="2019-03-12T11:11:00Z">
        <w:r w:rsidRPr="00664B72" w:rsidDel="00DE6C64">
          <w:rPr>
            <w:rFonts w:ascii="Arial" w:hAnsi="Arial" w:cs="Arial"/>
            <w:i/>
            <w:iCs/>
            <w:color w:val="000000"/>
            <w:sz w:val="23"/>
            <w:szCs w:val="23"/>
            <w:lang w:val="en-GB"/>
          </w:rPr>
          <w:delText>Description: </w:delText>
        </w:r>
        <w:r w:rsidRPr="00664B72" w:rsidDel="00DE6C64">
          <w:rPr>
            <w:rFonts w:ascii="Arial" w:hAnsi="Arial" w:cs="Arial"/>
            <w:color w:val="000000"/>
            <w:sz w:val="23"/>
            <w:szCs w:val="23"/>
            <w:lang w:val="en-GB"/>
          </w:rPr>
          <w:delText>The euclidian distance between journal country distribution and the disciplines country distribution.</w:delText>
        </w:r>
      </w:del>
    </w:p>
    <w:p w14:paraId="1F617E5E" w14:textId="5993D579" w:rsidR="001362D0" w:rsidRPr="00664B72" w:rsidDel="00DE6C64" w:rsidRDefault="001362D0">
      <w:pPr>
        <w:pStyle w:val="NormalWeb"/>
        <w:shd w:val="clear" w:color="auto" w:fill="FEFEFE"/>
        <w:spacing w:before="0" w:beforeAutospacing="0" w:after="0" w:afterAutospacing="0"/>
        <w:rPr>
          <w:del w:id="183" w:author="Srholec Martin" w:date="2019-03-12T11:11:00Z"/>
          <w:rFonts w:ascii="Arial" w:hAnsi="Arial" w:cs="Arial"/>
          <w:i/>
          <w:iCs/>
          <w:color w:val="000000"/>
          <w:sz w:val="23"/>
          <w:szCs w:val="23"/>
          <w:lang w:val="en-GB"/>
        </w:rPr>
        <w:pPrChange w:id="184" w:author="Srholec Martin" w:date="2019-03-11T15:04:00Z">
          <w:pPr>
            <w:pStyle w:val="NormalWeb"/>
            <w:shd w:val="clear" w:color="auto" w:fill="FEFEFE"/>
            <w:spacing w:before="0" w:after="0"/>
          </w:pPr>
        </w:pPrChange>
      </w:pPr>
      <w:del w:id="185" w:author="Srholec Martin" w:date="2019-03-12T11:11:00Z">
        <w:r w:rsidRPr="00664B72" w:rsidDel="00DE6C64">
          <w:rPr>
            <w:rFonts w:ascii="Arial" w:hAnsi="Arial" w:cs="Arial"/>
            <w:i/>
            <w:iCs/>
            <w:color w:val="000000"/>
            <w:sz w:val="23"/>
            <w:szCs w:val="23"/>
            <w:lang w:val="en-GB"/>
          </w:rPr>
          <w:delText>Input: </w:delText>
        </w:r>
        <w:r w:rsidRPr="00664B72" w:rsidDel="00DE6C64">
          <w:rPr>
            <w:rStyle w:val="mjx-char"/>
            <w:rFonts w:ascii="MJXc-TeX-math-Iw" w:hAnsi="MJXc-TeX-math-Iw" w:cs="Arial"/>
            <w:color w:val="000000"/>
            <w:sz w:val="25"/>
            <w:szCs w:val="25"/>
            <w:bdr w:val="none" w:sz="0" w:space="0" w:color="auto" w:frame="1"/>
            <w:lang w:val="en-GB"/>
          </w:rPr>
          <w:delText>x</w:delText>
        </w:r>
        <w:r w:rsidRPr="00664B72" w:rsidDel="00DE6C64">
          <w:rPr>
            <w:rStyle w:val="mjx-char"/>
            <w:rFonts w:ascii="MJXc-TeX-math-Iw" w:hAnsi="MJXc-TeX-math-Iw" w:cs="Arial"/>
            <w:color w:val="000000"/>
            <w:sz w:val="17"/>
            <w:szCs w:val="17"/>
            <w:bdr w:val="none" w:sz="0" w:space="0" w:color="auto" w:frame="1"/>
            <w:lang w:val="en-GB"/>
          </w:rPr>
          <w:delText>j</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y</w:delText>
        </w:r>
        <w:r w:rsidRPr="00664B72" w:rsidDel="00DE6C64">
          <w:rPr>
            <w:rFonts w:ascii="Arial" w:hAnsi="Arial" w:cs="Arial"/>
            <w:color w:val="000000"/>
            <w:sz w:val="23"/>
            <w:szCs w:val="23"/>
            <w:lang w:val="en-GB"/>
          </w:rPr>
          <w:delText> and </w:delText>
        </w:r>
        <w:r w:rsidRPr="00664B72" w:rsidDel="00DE6C64">
          <w:rPr>
            <w:rStyle w:val="mjx-char"/>
            <w:rFonts w:ascii="MJXc-TeX-math-Iw" w:hAnsi="MJXc-TeX-math-Iw" w:cs="Arial"/>
            <w:color w:val="000000"/>
            <w:sz w:val="25"/>
            <w:szCs w:val="25"/>
            <w:bdr w:val="none" w:sz="0" w:space="0" w:color="auto" w:frame="1"/>
            <w:lang w:val="en-GB"/>
          </w:rPr>
          <w:delText>m</w:delText>
        </w:r>
        <w:r w:rsidRPr="00664B72" w:rsidDel="00DE6C64">
          <w:rPr>
            <w:rStyle w:val="mjx-char"/>
            <w:rFonts w:ascii="MJXc-TeX-math-Iw" w:hAnsi="MJXc-TeX-math-Iw" w:cs="Arial"/>
            <w:color w:val="000000"/>
            <w:sz w:val="17"/>
            <w:szCs w:val="17"/>
            <w:bdr w:val="none" w:sz="0" w:space="0" w:color="auto" w:frame="1"/>
            <w:lang w:val="en-GB"/>
          </w:rPr>
          <w:delText>d</w:delText>
        </w:r>
      </w:del>
    </w:p>
    <w:p w14:paraId="097AE4FC" w14:textId="359871FA" w:rsidR="00DE6C64" w:rsidRPr="00664B72" w:rsidDel="00F76F23" w:rsidRDefault="001362D0">
      <w:pPr>
        <w:pStyle w:val="NormalWeb"/>
        <w:shd w:val="clear" w:color="auto" w:fill="FEFEFE"/>
        <w:spacing w:before="0" w:beforeAutospacing="0" w:after="0" w:afterAutospacing="0"/>
        <w:rPr>
          <w:del w:id="186" w:author="Srholec Martin" w:date="2019-03-12T13:37:00Z"/>
          <w:rFonts w:ascii="Arial" w:hAnsi="Arial" w:cs="Arial"/>
          <w:i/>
          <w:iCs/>
          <w:color w:val="000000"/>
          <w:sz w:val="23"/>
          <w:szCs w:val="23"/>
          <w:lang w:val="en-GB"/>
        </w:rPr>
        <w:pPrChange w:id="187" w:author="Srholec Martin" w:date="2019-03-11T15:04:00Z">
          <w:pPr>
            <w:pStyle w:val="NormalWeb"/>
            <w:shd w:val="clear" w:color="auto" w:fill="FEFEFE"/>
          </w:pPr>
        </w:pPrChange>
      </w:pPr>
      <w:del w:id="188" w:author="Srholec Martin" w:date="2019-03-12T13:37:00Z">
        <w:r w:rsidRPr="00664B72" w:rsidDel="00F76F23">
          <w:rPr>
            <w:rFonts w:ascii="Arial" w:hAnsi="Arial" w:cs="Arial"/>
            <w:i/>
            <w:iCs/>
            <w:color w:val="000000"/>
            <w:sz w:val="23"/>
            <w:szCs w:val="23"/>
            <w:lang w:val="en-GB"/>
          </w:rPr>
          <w:delText>Source: </w:delText>
        </w:r>
        <w:r w:rsidRPr="00664B72" w:rsidDel="00F76F23">
          <w:rPr>
            <w:rFonts w:ascii="Arial" w:hAnsi="Arial" w:cs="Arial"/>
            <w:color w:val="000000"/>
            <w:sz w:val="23"/>
            <w:szCs w:val="23"/>
            <w:lang w:val="en-GB"/>
          </w:rPr>
          <w:delText>Zitt and Bassecoulard (1998)</w:delText>
        </w:r>
      </w:del>
    </w:p>
    <w:p w14:paraId="11E529A6" w14:textId="31CC06DA" w:rsidR="001362D0" w:rsidRPr="00664B72" w:rsidDel="00F76F23" w:rsidRDefault="001362D0">
      <w:pPr>
        <w:pStyle w:val="Heading5"/>
        <w:shd w:val="clear" w:color="auto" w:fill="FEFEFE"/>
        <w:spacing w:before="0"/>
        <w:jc w:val="center"/>
        <w:rPr>
          <w:del w:id="189" w:author="Srholec Martin" w:date="2019-03-12T13:37:00Z"/>
          <w:rFonts w:ascii="Arial" w:hAnsi="Arial" w:cs="Arial"/>
          <w:color w:val="000000"/>
          <w:sz w:val="27"/>
          <w:szCs w:val="27"/>
          <w:lang w:val="en-GB"/>
        </w:rPr>
        <w:pPrChange w:id="190" w:author="Srholec Martin" w:date="2019-03-11T15:04:00Z">
          <w:pPr>
            <w:pStyle w:val="Heading5"/>
            <w:shd w:val="clear" w:color="auto" w:fill="FEFEFE"/>
            <w:jc w:val="center"/>
          </w:pPr>
        </w:pPrChange>
      </w:pPr>
      <w:del w:id="191" w:author="Srholec Martin" w:date="2019-03-12T13:37:00Z">
        <w:r w:rsidRPr="00664B72" w:rsidDel="00F76F23">
          <w:rPr>
            <w:rFonts w:ascii="Arial" w:hAnsi="Arial" w:cs="Arial"/>
            <w:color w:val="000000"/>
            <w:sz w:val="27"/>
            <w:szCs w:val="27"/>
            <w:lang w:val="en-GB"/>
          </w:rPr>
          <w:delText>GiniSimpson diversity of journal country distribution</w:delText>
        </w:r>
      </w:del>
    </w:p>
    <w:p w14:paraId="1F7B72A3" w14:textId="44BF8BFE" w:rsidR="001362D0" w:rsidRPr="00664B72" w:rsidDel="00F76F23" w:rsidRDefault="001362D0">
      <w:pPr>
        <w:pStyle w:val="NormalWeb"/>
        <w:shd w:val="clear" w:color="auto" w:fill="FEFEFE"/>
        <w:spacing w:before="0" w:beforeAutospacing="0" w:after="0" w:afterAutospacing="0"/>
        <w:rPr>
          <w:del w:id="192" w:author="Srholec Martin" w:date="2019-03-12T13:37:00Z"/>
          <w:rFonts w:ascii="Arial" w:hAnsi="Arial" w:cs="Arial"/>
          <w:i/>
          <w:iCs/>
          <w:color w:val="000000"/>
          <w:sz w:val="23"/>
          <w:szCs w:val="23"/>
          <w:lang w:val="en-GB"/>
        </w:rPr>
        <w:pPrChange w:id="193" w:author="Srholec Martin" w:date="2019-03-11T15:04:00Z">
          <w:pPr>
            <w:pStyle w:val="NormalWeb"/>
            <w:shd w:val="clear" w:color="auto" w:fill="FEFEFE"/>
            <w:spacing w:before="0" w:after="0"/>
          </w:pPr>
        </w:pPrChange>
      </w:pPr>
      <w:del w:id="194" w:author="Srholec Martin" w:date="2019-03-12T11:14:00Z">
        <w:r w:rsidRPr="00664B72" w:rsidDel="008A17FD">
          <w:rPr>
            <w:rFonts w:ascii="Arial" w:hAnsi="Arial" w:cs="Arial"/>
            <w:i/>
            <w:iCs/>
            <w:color w:val="000000"/>
            <w:sz w:val="23"/>
            <w:szCs w:val="23"/>
            <w:lang w:val="en-GB"/>
          </w:rPr>
          <w:delText>Formula: </w:delText>
        </w:r>
      </w:del>
      <w:del w:id="195" w:author="Srholec Martin" w:date="2019-03-12T13:37:00Z">
        <w:r w:rsidRPr="00664B72" w:rsidDel="00F76F23">
          <w:rPr>
            <w:rStyle w:val="mjx-char"/>
            <w:rFonts w:ascii="MJXc-TeX-math-Iw" w:hAnsi="MJXc-TeX-math-Iw" w:cs="Arial"/>
            <w:color w:val="000000"/>
            <w:sz w:val="25"/>
            <w:szCs w:val="25"/>
            <w:bdr w:val="none" w:sz="0" w:space="0" w:color="auto" w:frame="1"/>
            <w:lang w:val="en-GB"/>
          </w:rPr>
          <w:delText>g</w:delText>
        </w:r>
        <w:r w:rsidRPr="00664B72" w:rsidDel="00F76F23">
          <w:rPr>
            <w:rStyle w:val="mjx-char"/>
            <w:rFonts w:ascii="MJXc-TeX-math-Iw" w:hAnsi="MJXc-TeX-math-Iw" w:cs="Arial"/>
            <w:color w:val="000000"/>
            <w:sz w:val="17"/>
            <w:szCs w:val="17"/>
            <w:bdr w:val="none" w:sz="0" w:space="0" w:color="auto" w:frame="1"/>
            <w:lang w:val="en-GB"/>
          </w:rPr>
          <w:delText>GiniSimpson</w:delText>
        </w:r>
        <w:r w:rsidRPr="00664B72" w:rsidDel="00F76F23">
          <w:rPr>
            <w:rStyle w:val="mjx-char"/>
            <w:rFonts w:ascii="MJXc-TeX-main-Rw" w:hAnsi="MJXc-TeX-main-Rw" w:cs="Arial"/>
            <w:color w:val="000000"/>
            <w:sz w:val="25"/>
            <w:szCs w:val="25"/>
            <w:bdr w:val="none" w:sz="0" w:space="0" w:color="auto" w:frame="1"/>
            <w:lang w:val="en-GB"/>
          </w:rPr>
          <w:delText>=1−</w:delText>
        </w:r>
        <w:r w:rsidRPr="00664B72" w:rsidDel="00F76F23">
          <w:rPr>
            <w:rStyle w:val="mjx-char"/>
            <w:rFonts w:ascii="MJXc-TeX-size1-Rw" w:hAnsi="MJXc-TeX-size1-Rw" w:cs="Arial"/>
            <w:color w:val="000000"/>
            <w:sz w:val="25"/>
            <w:szCs w:val="25"/>
            <w:bdr w:val="none" w:sz="0" w:space="0" w:color="auto" w:frame="1"/>
            <w:lang w:val="en-GB"/>
          </w:rPr>
          <w:delText>∑</w:delText>
        </w:r>
      </w:del>
      <w:del w:id="196" w:author="Srholec Martin" w:date="2019-03-12T11:14:00Z">
        <w:r w:rsidRPr="00664B72" w:rsidDel="008A17FD">
          <w:rPr>
            <w:rStyle w:val="mjx-char"/>
            <w:rFonts w:ascii="MJXc-TeX-math-Iw" w:hAnsi="MJXc-TeX-math-Iw" w:cs="Arial"/>
            <w:color w:val="000000"/>
            <w:sz w:val="17"/>
            <w:szCs w:val="17"/>
            <w:bdr w:val="none" w:sz="0" w:space="0" w:color="auto" w:frame="1"/>
            <w:lang w:val="en-GB"/>
          </w:rPr>
          <w:delText>D</w:delText>
        </w:r>
        <w:r w:rsidRPr="00664B72" w:rsidDel="008A17FD">
          <w:rPr>
            <w:rStyle w:val="mjx-char"/>
            <w:rFonts w:ascii="MJXc-TeX-main-Rw" w:hAnsi="MJXc-TeX-main-Rw" w:cs="Arial"/>
            <w:color w:val="000000"/>
            <w:sz w:val="12"/>
            <w:szCs w:val="12"/>
            <w:bdr w:val="none" w:sz="0" w:space="0" w:color="auto" w:frame="1"/>
            <w:lang w:val="en-GB"/>
          </w:rPr>
          <w:delText>2</w:delText>
        </w:r>
        <w:r w:rsidRPr="00664B72" w:rsidDel="008A17FD">
          <w:rPr>
            <w:rStyle w:val="mjx-char"/>
            <w:rFonts w:ascii="MJXc-TeX-math-Iw" w:hAnsi="MJXc-TeX-math-Iw" w:cs="Arial"/>
            <w:color w:val="000000"/>
            <w:sz w:val="12"/>
            <w:szCs w:val="12"/>
            <w:bdr w:val="none" w:sz="0" w:space="0" w:color="auto" w:frame="1"/>
            <w:lang w:val="en-GB"/>
          </w:rPr>
          <w:delText>c</w:delText>
        </w:r>
      </w:del>
      <w:del w:id="197" w:author="Srholec Martin" w:date="2019-03-12T13:37:00Z">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j</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y</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size1-Rw" w:hAnsi="MJXc-TeX-size1-Rw" w:cs="Arial"/>
            <w:color w:val="000000"/>
            <w:sz w:val="17"/>
            <w:szCs w:val="17"/>
            <w:bdr w:val="none" w:sz="0" w:space="0" w:color="auto" w:frame="1"/>
            <w:lang w:val="en-GB"/>
          </w:rPr>
          <w:delText>∑</w:delText>
        </w:r>
      </w:del>
      <w:del w:id="198" w:author="Srholec Martin" w:date="2019-03-12T11:15:00Z">
        <w:r w:rsidRPr="00664B72" w:rsidDel="008A17FD">
          <w:rPr>
            <w:rStyle w:val="mjx-char"/>
            <w:rFonts w:ascii="MJXc-TeX-math-Iw" w:hAnsi="MJXc-TeX-math-Iw" w:cs="Arial"/>
            <w:color w:val="000000"/>
            <w:sz w:val="17"/>
            <w:szCs w:val="17"/>
            <w:bdr w:val="none" w:sz="0" w:space="0" w:color="auto" w:frame="1"/>
            <w:lang w:val="en-GB"/>
          </w:rPr>
          <w:delText>D</w:delText>
        </w:r>
        <w:r w:rsidRPr="00664B72" w:rsidDel="008A17FD">
          <w:rPr>
            <w:rStyle w:val="mjx-char"/>
            <w:rFonts w:ascii="MJXc-TeX-math-Iw" w:hAnsi="MJXc-TeX-math-Iw" w:cs="Arial"/>
            <w:color w:val="000000"/>
            <w:sz w:val="12"/>
            <w:szCs w:val="12"/>
            <w:bdr w:val="none" w:sz="0" w:space="0" w:color="auto" w:frame="1"/>
            <w:lang w:val="en-GB"/>
          </w:rPr>
          <w:delText>c</w:delText>
        </w:r>
      </w:del>
      <w:del w:id="199" w:author="Srholec Martin" w:date="2019-03-12T13:37:00Z">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j</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y</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in-Rw" w:hAnsi="MJXc-TeX-main-Rw" w:cs="Arial"/>
            <w:color w:val="000000"/>
            <w:sz w:val="12"/>
            <w:szCs w:val="12"/>
            <w:bdr w:val="none" w:sz="0" w:space="0" w:color="auto" w:frame="1"/>
            <w:lang w:val="en-GB"/>
          </w:rPr>
          <w:delText>2</w:delText>
        </w:r>
      </w:del>
    </w:p>
    <w:p w14:paraId="5DE9ACEE" w14:textId="641DE715" w:rsidR="001362D0" w:rsidRPr="00664B72" w:rsidDel="008A17FD" w:rsidRDefault="001362D0">
      <w:pPr>
        <w:pStyle w:val="NormalWeb"/>
        <w:shd w:val="clear" w:color="auto" w:fill="FEFEFE"/>
        <w:spacing w:before="0" w:beforeAutospacing="0" w:after="0" w:afterAutospacing="0"/>
        <w:rPr>
          <w:del w:id="200" w:author="Srholec Martin" w:date="2019-03-12T11:17:00Z"/>
          <w:rFonts w:ascii="Arial" w:hAnsi="Arial" w:cs="Arial"/>
          <w:i/>
          <w:iCs/>
          <w:color w:val="000000"/>
          <w:sz w:val="23"/>
          <w:szCs w:val="23"/>
          <w:lang w:val="en-GB"/>
        </w:rPr>
        <w:pPrChange w:id="201" w:author="Srholec Martin" w:date="2019-03-11T15:04:00Z">
          <w:pPr>
            <w:pStyle w:val="NormalWeb"/>
            <w:shd w:val="clear" w:color="auto" w:fill="FEFEFE"/>
          </w:pPr>
        </w:pPrChange>
      </w:pPr>
      <w:del w:id="202" w:author="Srholec Martin" w:date="2019-03-12T11:17:00Z">
        <w:r w:rsidRPr="00664B72" w:rsidDel="008A17FD">
          <w:rPr>
            <w:rFonts w:ascii="Arial" w:hAnsi="Arial" w:cs="Arial"/>
            <w:i/>
            <w:iCs/>
            <w:color w:val="000000"/>
            <w:sz w:val="23"/>
            <w:szCs w:val="23"/>
            <w:lang w:val="en-GB"/>
          </w:rPr>
          <w:delText>Description: </w:delText>
        </w:r>
        <w:r w:rsidRPr="00664B72" w:rsidDel="008A17FD">
          <w:rPr>
            <w:rFonts w:ascii="Arial" w:hAnsi="Arial" w:cs="Arial"/>
            <w:color w:val="000000"/>
            <w:sz w:val="23"/>
            <w:szCs w:val="23"/>
            <w:lang w:val="en-GB"/>
          </w:rPr>
          <w:delText>Gini-Simpson Index is a standard tool for measuring diversity in ecology. This indicator does not take into account size of research sectors in different countries</w:delText>
        </w:r>
      </w:del>
    </w:p>
    <w:p w14:paraId="689C1EDE" w14:textId="5227597B" w:rsidR="001362D0" w:rsidRPr="00664B72" w:rsidDel="008A17FD" w:rsidRDefault="001362D0">
      <w:pPr>
        <w:pStyle w:val="NormalWeb"/>
        <w:shd w:val="clear" w:color="auto" w:fill="FEFEFE"/>
        <w:spacing w:before="0" w:beforeAutospacing="0" w:after="0" w:afterAutospacing="0"/>
        <w:rPr>
          <w:del w:id="203" w:author="Srholec Martin" w:date="2019-03-12T11:17:00Z"/>
          <w:rFonts w:ascii="Arial" w:hAnsi="Arial" w:cs="Arial"/>
          <w:i/>
          <w:iCs/>
          <w:color w:val="000000"/>
          <w:sz w:val="23"/>
          <w:szCs w:val="23"/>
          <w:lang w:val="en-GB"/>
        </w:rPr>
        <w:pPrChange w:id="204" w:author="Srholec Martin" w:date="2019-03-11T15:04:00Z">
          <w:pPr>
            <w:pStyle w:val="NormalWeb"/>
            <w:shd w:val="clear" w:color="auto" w:fill="FEFEFE"/>
            <w:spacing w:before="0" w:after="0"/>
          </w:pPr>
        </w:pPrChange>
      </w:pPr>
      <w:del w:id="205" w:author="Srholec Martin" w:date="2019-03-12T11:17:00Z">
        <w:r w:rsidRPr="00664B72" w:rsidDel="008A17FD">
          <w:rPr>
            <w:rFonts w:ascii="Arial" w:hAnsi="Arial" w:cs="Arial"/>
            <w:i/>
            <w:iCs/>
            <w:color w:val="000000"/>
            <w:sz w:val="23"/>
            <w:szCs w:val="23"/>
            <w:lang w:val="en-GB"/>
          </w:rPr>
          <w:delText>Input: </w:delText>
        </w:r>
        <w:r w:rsidRPr="00664B72" w:rsidDel="008A17FD">
          <w:rPr>
            <w:rFonts w:ascii="Arial" w:hAnsi="Arial" w:cs="Arial"/>
            <w:color w:val="000000"/>
            <w:sz w:val="23"/>
            <w:szCs w:val="23"/>
            <w:lang w:val="en-GB"/>
          </w:rPr>
          <w:delText>Number of documents in the journal countries </w:delText>
        </w:r>
        <w:r w:rsidRPr="00664B72" w:rsidDel="008A17FD">
          <w:rPr>
            <w:rStyle w:val="mjx-char"/>
            <w:rFonts w:ascii="MJXc-TeX-math-Iw" w:hAnsi="MJXc-TeX-math-Iw" w:cs="Arial"/>
            <w:color w:val="000000"/>
            <w:sz w:val="25"/>
            <w:szCs w:val="25"/>
            <w:bdr w:val="none" w:sz="0" w:space="0" w:color="auto" w:frame="1"/>
            <w:lang w:val="en-GB"/>
          </w:rPr>
          <w:delText>D</w:delText>
        </w:r>
        <w:r w:rsidRPr="00664B72" w:rsidDel="008A17FD">
          <w:rPr>
            <w:rStyle w:val="mjx-char"/>
            <w:rFonts w:ascii="MJXc-TeX-math-Iw" w:hAnsi="MJXc-TeX-math-Iw" w:cs="Arial"/>
            <w:color w:val="000000"/>
            <w:sz w:val="18"/>
            <w:szCs w:val="18"/>
            <w:bdr w:val="none" w:sz="0" w:space="0" w:color="auto" w:frame="1"/>
            <w:lang w:val="en-GB"/>
          </w:rPr>
          <w:delText>c</w:delText>
        </w:r>
        <w:r w:rsidRPr="00664B72" w:rsidDel="008A17FD">
          <w:rPr>
            <w:rStyle w:val="mjx-char"/>
            <w:rFonts w:ascii="MJXc-TeX-main-Rw" w:hAnsi="MJXc-TeX-main-Rw" w:cs="Arial"/>
            <w:color w:val="000000"/>
            <w:sz w:val="18"/>
            <w:szCs w:val="18"/>
            <w:bdr w:val="none" w:sz="0" w:space="0" w:color="auto" w:frame="1"/>
            <w:lang w:val="en-GB"/>
          </w:rPr>
          <w:delText>,</w:delText>
        </w:r>
        <w:r w:rsidRPr="00664B72" w:rsidDel="008A17FD">
          <w:rPr>
            <w:rStyle w:val="mjx-char"/>
            <w:rFonts w:ascii="MJXc-TeX-math-Iw" w:hAnsi="MJXc-TeX-math-Iw" w:cs="Arial"/>
            <w:color w:val="000000"/>
            <w:sz w:val="18"/>
            <w:szCs w:val="18"/>
            <w:bdr w:val="none" w:sz="0" w:space="0" w:color="auto" w:frame="1"/>
            <w:lang w:val="en-GB"/>
          </w:rPr>
          <w:delText>j</w:delText>
        </w:r>
        <w:r w:rsidRPr="00664B72" w:rsidDel="008A17FD">
          <w:rPr>
            <w:rStyle w:val="mjx-char"/>
            <w:rFonts w:ascii="MJXc-TeX-main-Rw" w:hAnsi="MJXc-TeX-main-Rw" w:cs="Arial"/>
            <w:color w:val="000000"/>
            <w:sz w:val="18"/>
            <w:szCs w:val="18"/>
            <w:bdr w:val="none" w:sz="0" w:space="0" w:color="auto" w:frame="1"/>
            <w:lang w:val="en-GB"/>
          </w:rPr>
          <w:delText>,</w:delText>
        </w:r>
        <w:r w:rsidRPr="00664B72" w:rsidDel="008A17FD">
          <w:rPr>
            <w:rStyle w:val="mjx-char"/>
            <w:rFonts w:ascii="MJXc-TeX-math-Iw" w:hAnsi="MJXc-TeX-math-Iw" w:cs="Arial"/>
            <w:color w:val="000000"/>
            <w:sz w:val="18"/>
            <w:szCs w:val="18"/>
            <w:bdr w:val="none" w:sz="0" w:space="0" w:color="auto" w:frame="1"/>
            <w:lang w:val="en-GB"/>
          </w:rPr>
          <w:delText>y</w:delText>
        </w:r>
        <w:r w:rsidRPr="00664B72" w:rsidDel="008A17FD">
          <w:rPr>
            <w:rFonts w:ascii="Arial" w:hAnsi="Arial" w:cs="Arial"/>
            <w:color w:val="000000"/>
            <w:sz w:val="23"/>
            <w:szCs w:val="23"/>
            <w:lang w:val="en-GB"/>
          </w:rPr>
          <w:delText> .</w:delText>
        </w:r>
      </w:del>
    </w:p>
    <w:p w14:paraId="4E707017" w14:textId="43B2ADDC" w:rsidR="00DE6C64" w:rsidRPr="00664B72" w:rsidDel="00F76F23" w:rsidRDefault="001362D0" w:rsidP="00DE6C64">
      <w:pPr>
        <w:pStyle w:val="Heading5"/>
        <w:shd w:val="clear" w:color="auto" w:fill="FEFEFE"/>
        <w:spacing w:before="0"/>
        <w:jc w:val="center"/>
        <w:rPr>
          <w:del w:id="206" w:author="Srholec Martin" w:date="2019-03-12T13:37:00Z"/>
          <w:moveTo w:id="207" w:author="Srholec Martin" w:date="2019-03-12T11:07:00Z"/>
          <w:rFonts w:ascii="Arial" w:hAnsi="Arial" w:cs="Arial"/>
          <w:color w:val="000000"/>
          <w:sz w:val="27"/>
          <w:szCs w:val="27"/>
          <w:lang w:val="en-GB"/>
        </w:rPr>
      </w:pPr>
      <w:del w:id="208" w:author="Srholec Martin" w:date="2019-03-12T13:37:00Z">
        <w:r w:rsidRPr="00664B72" w:rsidDel="00F76F23">
          <w:rPr>
            <w:rFonts w:ascii="Arial" w:hAnsi="Arial" w:cs="Arial"/>
            <w:i/>
            <w:iCs/>
            <w:color w:val="000000"/>
            <w:sz w:val="23"/>
            <w:szCs w:val="23"/>
            <w:lang w:val="en-GB"/>
          </w:rPr>
          <w:delText>Source: </w:delText>
        </w:r>
        <w:r w:rsidRPr="00664B72" w:rsidDel="00F76F23">
          <w:rPr>
            <w:rFonts w:ascii="Arial" w:hAnsi="Arial" w:cs="Arial"/>
            <w:color w:val="000000"/>
            <w:sz w:val="23"/>
            <w:szCs w:val="23"/>
            <w:lang w:val="en-GB"/>
          </w:rPr>
          <w:delText>Aman (2016)</w:delText>
        </w:r>
      </w:del>
      <w:moveToRangeStart w:id="209" w:author="Srholec Martin" w:date="2019-03-12T11:07:00Z" w:name="move3281289"/>
      <w:moveTo w:id="210" w:author="Srholec Martin" w:date="2019-03-12T11:07:00Z">
        <w:del w:id="211" w:author="Srholec Martin" w:date="2019-03-12T13:37:00Z">
          <w:r w:rsidR="00DE6C64" w:rsidRPr="00664B72" w:rsidDel="00F76F23">
            <w:rPr>
              <w:rFonts w:ascii="Arial" w:hAnsi="Arial" w:cs="Arial"/>
              <w:color w:val="000000"/>
              <w:sz w:val="27"/>
              <w:szCs w:val="27"/>
              <w:lang w:val="en-GB"/>
            </w:rPr>
            <w:delText xml:space="preserve">Gini Index weighted by discipline country </w:delText>
          </w:r>
        </w:del>
        <w:del w:id="212" w:author="Srholec Martin" w:date="2019-03-12T11:19:00Z">
          <w:r w:rsidR="00DE6C64" w:rsidRPr="00664B72" w:rsidDel="008A17FD">
            <w:rPr>
              <w:rFonts w:ascii="Arial" w:hAnsi="Arial" w:cs="Arial"/>
              <w:color w:val="000000"/>
              <w:sz w:val="27"/>
              <w:szCs w:val="27"/>
              <w:lang w:val="en-GB"/>
            </w:rPr>
            <w:delText>profile</w:delText>
          </w:r>
        </w:del>
      </w:moveTo>
    </w:p>
    <w:p w14:paraId="4A88EF15" w14:textId="34195E4A" w:rsidR="00DE6C64" w:rsidRPr="00664B72" w:rsidDel="008A17FD" w:rsidRDefault="00DE6C64" w:rsidP="00DE6C64">
      <w:pPr>
        <w:pStyle w:val="NormalWeb"/>
        <w:shd w:val="clear" w:color="auto" w:fill="FEFEFE"/>
        <w:spacing w:before="0" w:beforeAutospacing="0" w:after="0" w:afterAutospacing="0" w:line="84" w:lineRule="atLeast"/>
        <w:ind w:left="67"/>
        <w:rPr>
          <w:del w:id="213" w:author="Srholec Martin" w:date="2019-03-12T11:17:00Z"/>
          <w:moveTo w:id="214" w:author="Srholec Martin" w:date="2019-03-12T11:07:00Z"/>
          <w:rFonts w:ascii="Arial" w:hAnsi="Arial" w:cs="Arial"/>
          <w:i/>
          <w:iCs/>
          <w:color w:val="000000"/>
          <w:sz w:val="23"/>
          <w:szCs w:val="23"/>
          <w:lang w:val="en-GB"/>
        </w:rPr>
      </w:pPr>
      <w:moveTo w:id="215" w:author="Srholec Martin" w:date="2019-03-12T11:07:00Z">
        <w:del w:id="216" w:author="Srholec Martin" w:date="2019-03-12T11:17:00Z">
          <w:r w:rsidRPr="00664B72" w:rsidDel="008A17FD">
            <w:rPr>
              <w:rFonts w:ascii="Arial" w:hAnsi="Arial" w:cs="Arial"/>
              <w:i/>
              <w:iCs/>
              <w:color w:val="000000"/>
              <w:sz w:val="23"/>
              <w:szCs w:val="23"/>
              <w:lang w:val="en-GB"/>
            </w:rPr>
            <w:delText xml:space="preserve">Formula: </w:delText>
          </w:r>
        </w:del>
      </w:moveTo>
    </w:p>
    <w:p w14:paraId="0248D279" w14:textId="302CB506" w:rsidR="00DE6C64" w:rsidRPr="00664B72" w:rsidDel="0022536E" w:rsidRDefault="00DE6C64" w:rsidP="00DE6C64">
      <w:pPr>
        <w:pStyle w:val="NormalWeb"/>
        <w:shd w:val="clear" w:color="auto" w:fill="FEFEFE"/>
        <w:spacing w:before="0" w:beforeAutospacing="0" w:after="0" w:afterAutospacing="0"/>
        <w:rPr>
          <w:del w:id="217" w:author="Srholec Martin" w:date="2019-03-12T11:21:00Z"/>
          <w:moveTo w:id="218" w:author="Srholec Martin" w:date="2019-03-12T11:07:00Z"/>
          <w:rFonts w:ascii="Arial" w:hAnsi="Arial" w:cs="Arial"/>
          <w:i/>
          <w:iCs/>
          <w:color w:val="000000"/>
          <w:sz w:val="23"/>
          <w:szCs w:val="23"/>
          <w:lang w:val="en-GB"/>
        </w:rPr>
      </w:pPr>
      <w:moveTo w:id="219" w:author="Srholec Martin" w:date="2019-03-12T11:07:00Z">
        <w:del w:id="220" w:author="Srholec Martin" w:date="2019-03-12T11:21:00Z">
          <w:r w:rsidRPr="00664B72" w:rsidDel="0022536E">
            <w:rPr>
              <w:rFonts w:ascii="Arial" w:hAnsi="Arial" w:cs="Arial"/>
              <w:i/>
              <w:iCs/>
              <w:color w:val="000000"/>
              <w:sz w:val="23"/>
              <w:szCs w:val="23"/>
              <w:lang w:val="en-GB"/>
            </w:rPr>
            <w:delText>Description: </w:delText>
          </w:r>
          <w:r w:rsidRPr="00664B72" w:rsidDel="0022536E">
            <w:rPr>
              <w:rFonts w:ascii="Arial" w:hAnsi="Arial" w:cs="Arial"/>
              <w:color w:val="000000"/>
              <w:sz w:val="23"/>
              <w:szCs w:val="23"/>
              <w:lang w:val="en-GB"/>
            </w:rPr>
            <w:delText>The Gini index adjusted for unequally weighted observations. The observations are weighted by the disciplines distribution</w:delText>
          </w:r>
        </w:del>
      </w:moveTo>
    </w:p>
    <w:p w14:paraId="3BC84736" w14:textId="4C970450" w:rsidR="008A17FD" w:rsidRPr="00664B72" w:rsidDel="0022536E" w:rsidRDefault="00DE6C64" w:rsidP="00DE6C64">
      <w:pPr>
        <w:pStyle w:val="NormalWeb"/>
        <w:shd w:val="clear" w:color="auto" w:fill="FEFEFE"/>
        <w:spacing w:before="0" w:beforeAutospacing="0" w:after="0" w:afterAutospacing="0"/>
        <w:rPr>
          <w:del w:id="221" w:author="Srholec Martin" w:date="2019-03-12T11:21:00Z"/>
          <w:moveTo w:id="222" w:author="Srholec Martin" w:date="2019-03-12T11:07:00Z"/>
          <w:rFonts w:ascii="Arial" w:hAnsi="Arial" w:cs="Arial"/>
          <w:i/>
          <w:iCs/>
          <w:color w:val="000000"/>
          <w:sz w:val="23"/>
          <w:szCs w:val="23"/>
          <w:lang w:val="en-GB"/>
        </w:rPr>
      </w:pPr>
      <w:moveTo w:id="223" w:author="Srholec Martin" w:date="2019-03-12T11:07:00Z">
        <w:del w:id="224" w:author="Srholec Martin" w:date="2019-03-12T11:21:00Z">
          <w:r w:rsidRPr="00664B72" w:rsidDel="0022536E">
            <w:rPr>
              <w:rFonts w:ascii="Arial" w:hAnsi="Arial" w:cs="Arial"/>
              <w:i/>
              <w:iCs/>
              <w:color w:val="000000"/>
              <w:sz w:val="23"/>
              <w:szCs w:val="23"/>
              <w:lang w:val="en-GB"/>
            </w:rPr>
            <w:delText>Input: </w:delText>
          </w:r>
          <w:r w:rsidRPr="00664B72" w:rsidDel="0022536E">
            <w:rPr>
              <w:rStyle w:val="mjx-char"/>
              <w:rFonts w:ascii="MJXc-TeX-math-Iw" w:hAnsi="MJXc-TeX-math-Iw" w:cs="Arial"/>
              <w:color w:val="000000"/>
              <w:sz w:val="25"/>
              <w:szCs w:val="25"/>
              <w:bdr w:val="none" w:sz="0" w:space="0" w:color="auto" w:frame="1"/>
              <w:lang w:val="en-GB"/>
            </w:rPr>
            <w:delText>x</w:delText>
          </w:r>
          <w:r w:rsidRPr="00664B72" w:rsidDel="0022536E">
            <w:rPr>
              <w:rStyle w:val="mjx-char"/>
              <w:rFonts w:ascii="MJXc-TeX-math-Iw" w:hAnsi="MJXc-TeX-math-Iw" w:cs="Arial"/>
              <w:color w:val="000000"/>
              <w:sz w:val="17"/>
              <w:szCs w:val="17"/>
              <w:bdr w:val="none" w:sz="0" w:space="0" w:color="auto" w:frame="1"/>
              <w:lang w:val="en-GB"/>
            </w:rPr>
            <w:delText>j</w:delText>
          </w:r>
          <w:r w:rsidRPr="00664B72" w:rsidDel="0022536E">
            <w:rPr>
              <w:rStyle w:val="mjx-char"/>
              <w:rFonts w:ascii="MJXc-TeX-main-Rw" w:hAnsi="MJXc-TeX-main-Rw" w:cs="Arial"/>
              <w:color w:val="000000"/>
              <w:sz w:val="17"/>
              <w:szCs w:val="17"/>
              <w:bdr w:val="none" w:sz="0" w:space="0" w:color="auto" w:frame="1"/>
              <w:lang w:val="en-GB"/>
            </w:rPr>
            <w:delText>,</w:delText>
          </w:r>
          <w:r w:rsidRPr="00664B72" w:rsidDel="0022536E">
            <w:rPr>
              <w:rStyle w:val="mjx-char"/>
              <w:rFonts w:ascii="MJXc-TeX-math-Iw" w:hAnsi="MJXc-TeX-math-Iw" w:cs="Arial"/>
              <w:color w:val="000000"/>
              <w:sz w:val="17"/>
              <w:szCs w:val="17"/>
              <w:bdr w:val="none" w:sz="0" w:space="0" w:color="auto" w:frame="1"/>
              <w:lang w:val="en-GB"/>
            </w:rPr>
            <w:delText>y</w:delText>
          </w:r>
          <w:r w:rsidRPr="00664B72" w:rsidDel="0022536E">
            <w:rPr>
              <w:rFonts w:ascii="Arial" w:hAnsi="Arial" w:cs="Arial"/>
              <w:color w:val="000000"/>
              <w:sz w:val="23"/>
              <w:szCs w:val="23"/>
              <w:lang w:val="en-GB"/>
            </w:rPr>
            <w:delText> and </w:delText>
          </w:r>
          <w:r w:rsidRPr="00664B72" w:rsidDel="0022536E">
            <w:rPr>
              <w:rStyle w:val="mjx-char"/>
              <w:rFonts w:ascii="MJXc-TeX-math-Iw" w:hAnsi="MJXc-TeX-math-Iw" w:cs="Arial"/>
              <w:color w:val="000000"/>
              <w:sz w:val="25"/>
              <w:szCs w:val="25"/>
              <w:bdr w:val="none" w:sz="0" w:space="0" w:color="auto" w:frame="1"/>
              <w:lang w:val="en-GB"/>
            </w:rPr>
            <w:delText>m</w:delText>
          </w:r>
          <w:r w:rsidRPr="00664B72" w:rsidDel="0022536E">
            <w:rPr>
              <w:rStyle w:val="mjx-char"/>
              <w:rFonts w:ascii="MJXc-TeX-math-Iw" w:hAnsi="MJXc-TeX-math-Iw" w:cs="Arial"/>
              <w:color w:val="000000"/>
              <w:sz w:val="17"/>
              <w:szCs w:val="17"/>
              <w:bdr w:val="none" w:sz="0" w:space="0" w:color="auto" w:frame="1"/>
              <w:lang w:val="en-GB"/>
            </w:rPr>
            <w:delText>d</w:delText>
          </w:r>
        </w:del>
      </w:moveTo>
    </w:p>
    <w:p w14:paraId="538F41A6" w14:textId="38813059" w:rsidR="008A17FD" w:rsidRPr="00664B72" w:rsidDel="00F76F23" w:rsidRDefault="00DE6C64" w:rsidP="00DE6C64">
      <w:pPr>
        <w:pStyle w:val="NormalWeb"/>
        <w:shd w:val="clear" w:color="auto" w:fill="FEFEFE"/>
        <w:spacing w:before="0" w:beforeAutospacing="0" w:after="0" w:afterAutospacing="0"/>
        <w:rPr>
          <w:del w:id="225" w:author="Srholec Martin" w:date="2019-03-12T13:37:00Z"/>
          <w:moveTo w:id="226" w:author="Srholec Martin" w:date="2019-03-12T11:07:00Z"/>
          <w:rFonts w:ascii="Arial" w:hAnsi="Arial" w:cs="Arial"/>
          <w:i/>
          <w:iCs/>
          <w:color w:val="000000"/>
          <w:sz w:val="23"/>
          <w:szCs w:val="23"/>
          <w:lang w:val="en-GB"/>
        </w:rPr>
      </w:pPr>
      <w:moveTo w:id="227" w:author="Srholec Martin" w:date="2019-03-12T11:07:00Z">
        <w:del w:id="228" w:author="Srholec Martin" w:date="2019-03-12T11:21:00Z">
          <w:r w:rsidRPr="00664B72" w:rsidDel="0022536E">
            <w:rPr>
              <w:rFonts w:ascii="Arial" w:hAnsi="Arial" w:cs="Arial"/>
              <w:i/>
              <w:iCs/>
              <w:color w:val="000000"/>
              <w:sz w:val="23"/>
              <w:szCs w:val="23"/>
              <w:lang w:val="en-GB"/>
            </w:rPr>
            <w:delText>Source: </w:delText>
          </w:r>
          <w:r w:rsidRPr="00664B72" w:rsidDel="0022536E">
            <w:rPr>
              <w:rFonts w:ascii="Arial" w:hAnsi="Arial" w:cs="Arial"/>
              <w:color w:val="000000"/>
              <w:sz w:val="23"/>
              <w:szCs w:val="23"/>
              <w:lang w:val="en-GB"/>
            </w:rPr>
            <w:delText>own</w:delText>
          </w:r>
        </w:del>
      </w:moveTo>
    </w:p>
    <w:moveToRangeEnd w:id="209"/>
    <w:p w14:paraId="4446C0BA" w14:textId="4F2885F2" w:rsidR="00DE6C64" w:rsidRPr="00664B72" w:rsidDel="00F76F23" w:rsidRDefault="00DE6C64">
      <w:pPr>
        <w:pStyle w:val="NormalWeb"/>
        <w:shd w:val="clear" w:color="auto" w:fill="FEFEFE"/>
        <w:spacing w:before="0" w:beforeAutospacing="0" w:after="0" w:afterAutospacing="0"/>
        <w:rPr>
          <w:del w:id="229" w:author="Srholec Martin" w:date="2019-03-12T13:37:00Z"/>
          <w:rFonts w:ascii="Arial" w:hAnsi="Arial" w:cs="Arial"/>
          <w:i/>
          <w:iCs/>
          <w:color w:val="000000"/>
          <w:sz w:val="23"/>
          <w:szCs w:val="23"/>
          <w:lang w:val="en-GB"/>
        </w:rPr>
        <w:pPrChange w:id="230" w:author="Srholec Martin" w:date="2019-03-11T15:04:00Z">
          <w:pPr>
            <w:pStyle w:val="NormalWeb"/>
            <w:shd w:val="clear" w:color="auto" w:fill="FEFEFE"/>
          </w:pPr>
        </w:pPrChange>
      </w:pPr>
    </w:p>
    <w:p w14:paraId="1F3565B9" w14:textId="696BB67B" w:rsidR="001362D0" w:rsidRPr="00664B72" w:rsidDel="00F76F23" w:rsidRDefault="001362D0">
      <w:pPr>
        <w:pStyle w:val="Heading5"/>
        <w:shd w:val="clear" w:color="auto" w:fill="FEFEFE"/>
        <w:spacing w:before="0"/>
        <w:jc w:val="center"/>
        <w:rPr>
          <w:del w:id="231" w:author="Srholec Martin" w:date="2019-03-12T13:37:00Z"/>
          <w:rFonts w:ascii="Arial" w:hAnsi="Arial" w:cs="Arial"/>
          <w:color w:val="000000"/>
          <w:sz w:val="27"/>
          <w:szCs w:val="27"/>
          <w:lang w:val="en-GB"/>
        </w:rPr>
        <w:pPrChange w:id="232" w:author="Srholec Martin" w:date="2019-03-11T15:04:00Z">
          <w:pPr>
            <w:pStyle w:val="Heading5"/>
            <w:shd w:val="clear" w:color="auto" w:fill="FEFEFE"/>
            <w:jc w:val="center"/>
          </w:pPr>
        </w:pPrChange>
      </w:pPr>
      <w:del w:id="233" w:author="Srholec Martin" w:date="2019-03-12T11:26:00Z">
        <w:r w:rsidRPr="00664B72" w:rsidDel="0095338D">
          <w:rPr>
            <w:rFonts w:ascii="Arial" w:hAnsi="Arial" w:cs="Arial"/>
            <w:color w:val="000000"/>
            <w:sz w:val="27"/>
            <w:szCs w:val="27"/>
            <w:lang w:val="en-GB"/>
          </w:rPr>
          <w:delText xml:space="preserve">Three largest countries </w:delText>
        </w:r>
      </w:del>
      <w:del w:id="234" w:author="Srholec Martin" w:date="2019-03-12T11:24:00Z">
        <w:r w:rsidRPr="00664B72" w:rsidDel="0022536E">
          <w:rPr>
            <w:rFonts w:ascii="Arial" w:hAnsi="Arial" w:cs="Arial"/>
            <w:color w:val="000000"/>
            <w:sz w:val="27"/>
            <w:szCs w:val="27"/>
            <w:lang w:val="en-GB"/>
          </w:rPr>
          <w:delText>surplus</w:delText>
        </w:r>
      </w:del>
    </w:p>
    <w:p w14:paraId="5E8C37D5" w14:textId="6A03EC4F" w:rsidR="001362D0" w:rsidRPr="00664B72" w:rsidDel="00F76F23" w:rsidRDefault="001362D0">
      <w:pPr>
        <w:pStyle w:val="NormalWeb"/>
        <w:shd w:val="clear" w:color="auto" w:fill="FEFEFE"/>
        <w:spacing w:before="0" w:beforeAutospacing="0" w:after="0" w:afterAutospacing="0"/>
        <w:rPr>
          <w:del w:id="235" w:author="Srholec Martin" w:date="2019-03-12T13:37:00Z"/>
          <w:rFonts w:ascii="Arial" w:hAnsi="Arial" w:cs="Arial"/>
          <w:i/>
          <w:iCs/>
          <w:color w:val="000000"/>
          <w:sz w:val="23"/>
          <w:szCs w:val="23"/>
          <w:lang w:val="en-GB"/>
        </w:rPr>
        <w:pPrChange w:id="236" w:author="Srholec Martin" w:date="2019-03-11T15:04:00Z">
          <w:pPr>
            <w:pStyle w:val="NormalWeb"/>
            <w:shd w:val="clear" w:color="auto" w:fill="FEFEFE"/>
            <w:spacing w:before="0" w:after="0"/>
          </w:pPr>
        </w:pPrChange>
      </w:pPr>
      <w:del w:id="237" w:author="Srholec Martin" w:date="2019-03-12T11:22:00Z">
        <w:r w:rsidRPr="00664B72" w:rsidDel="0022536E">
          <w:rPr>
            <w:rFonts w:ascii="Arial" w:hAnsi="Arial" w:cs="Arial"/>
            <w:i/>
            <w:iCs/>
            <w:color w:val="000000"/>
            <w:sz w:val="23"/>
            <w:szCs w:val="23"/>
            <w:lang w:val="en-GB"/>
          </w:rPr>
          <w:delText>Formula:</w:delText>
        </w:r>
      </w:del>
      <w:del w:id="238" w:author="Srholec Martin" w:date="2019-03-12T13:37:00Z">
        <w:r w:rsidRPr="00664B72" w:rsidDel="00F76F23">
          <w:rPr>
            <w:rFonts w:ascii="Arial" w:hAnsi="Arial" w:cs="Arial"/>
            <w:i/>
            <w:iCs/>
            <w:color w:val="000000"/>
            <w:sz w:val="23"/>
            <w:szCs w:val="23"/>
            <w:lang w:val="en-GB"/>
          </w:rPr>
          <w:delText> </w:delText>
        </w:r>
        <w:r w:rsidRPr="00664B72" w:rsidDel="00F76F23">
          <w:rPr>
            <w:rStyle w:val="mjx-char"/>
            <w:rFonts w:ascii="MJXc-TeX-math-Iw" w:hAnsi="MJXc-TeX-math-Iw" w:cs="Arial"/>
            <w:color w:val="000000"/>
            <w:sz w:val="25"/>
            <w:szCs w:val="25"/>
            <w:bdr w:val="none" w:sz="0" w:space="0" w:color="auto" w:frame="1"/>
            <w:lang w:val="en-GB"/>
          </w:rPr>
          <w:delText>g</w:delText>
        </w:r>
        <w:r w:rsidRPr="00664B72" w:rsidDel="00F76F23">
          <w:rPr>
            <w:rStyle w:val="mjx-char"/>
            <w:rFonts w:ascii="MJXc-TeX-math-Iw" w:hAnsi="MJXc-TeX-math-Iw" w:cs="Arial"/>
            <w:color w:val="000000"/>
            <w:sz w:val="17"/>
            <w:szCs w:val="17"/>
            <w:bdr w:val="none" w:sz="0" w:space="0" w:color="auto" w:frame="1"/>
            <w:lang w:val="en-GB"/>
          </w:rPr>
          <w:delText>top</w:delText>
        </w:r>
        <w:r w:rsidRPr="00664B72" w:rsidDel="00F76F23">
          <w:rPr>
            <w:rStyle w:val="mjx-char"/>
            <w:rFonts w:ascii="MJXc-TeX-main-Rw" w:hAnsi="MJXc-TeX-main-Rw" w:cs="Arial"/>
            <w:color w:val="000000"/>
            <w:sz w:val="17"/>
            <w:szCs w:val="17"/>
            <w:bdr w:val="none" w:sz="0" w:space="0" w:color="auto" w:frame="1"/>
            <w:lang w:val="en-GB"/>
          </w:rPr>
          <w:delText>3</w:delText>
        </w:r>
        <w:r w:rsidRPr="00664B72" w:rsidDel="00F76F23">
          <w:rPr>
            <w:rStyle w:val="mjx-char"/>
            <w:rFonts w:ascii="MJXc-TeX-main-Rw" w:hAnsi="MJXc-TeX-main-Rw" w:cs="Arial"/>
            <w:color w:val="000000"/>
            <w:sz w:val="25"/>
            <w:szCs w:val="25"/>
            <w:bdr w:val="none" w:sz="0" w:space="0" w:color="auto" w:frame="1"/>
            <w:lang w:val="en-GB"/>
          </w:rPr>
          <w:delText>=</w:delText>
        </w:r>
        <w:r w:rsidRPr="00664B72" w:rsidDel="00F76F23">
          <w:rPr>
            <w:rStyle w:val="mjx-char"/>
            <w:rFonts w:ascii="MJXc-TeX-size1-Rw" w:hAnsi="MJXc-TeX-size1-Rw" w:cs="Arial"/>
            <w:color w:val="000000"/>
            <w:sz w:val="25"/>
            <w:szCs w:val="25"/>
            <w:bdr w:val="none" w:sz="0" w:space="0" w:color="auto" w:frame="1"/>
            <w:lang w:val="en-GB"/>
          </w:rPr>
          <w:delText>∑</w:delText>
        </w:r>
        <w:r w:rsidRPr="00664B72" w:rsidDel="00F76F23">
          <w:rPr>
            <w:rStyle w:val="mjx-char"/>
            <w:rFonts w:ascii="MJXc-TeX-main-Rw" w:hAnsi="MJXc-TeX-main-Rw" w:cs="Arial"/>
            <w:color w:val="000000"/>
            <w:sz w:val="17"/>
            <w:szCs w:val="17"/>
            <w:bdr w:val="none" w:sz="0" w:space="0" w:color="auto" w:frame="1"/>
            <w:lang w:val="en-GB"/>
          </w:rPr>
          <w:delText>3</w:delText>
        </w:r>
        <w:r w:rsidRPr="00664B72" w:rsidDel="00F76F23">
          <w:rPr>
            <w:rStyle w:val="mjx-char"/>
            <w:rFonts w:ascii="MJXc-TeX-math-Iw" w:hAnsi="MJXc-TeX-math-Iw" w:cs="Arial"/>
            <w:color w:val="000000"/>
            <w:sz w:val="17"/>
            <w:szCs w:val="17"/>
            <w:bdr w:val="none" w:sz="0" w:space="0" w:color="auto" w:frame="1"/>
            <w:lang w:val="en-GB"/>
          </w:rPr>
          <w:delText>c</w:delText>
        </w:r>
        <w:r w:rsidRPr="00664B72" w:rsidDel="00F76F23">
          <w:rPr>
            <w:rStyle w:val="mjx-char"/>
            <w:rFonts w:ascii="MJXc-TeX-main-Rw" w:hAnsi="MJXc-TeX-main-Rw" w:cs="Arial"/>
            <w:color w:val="000000"/>
            <w:sz w:val="17"/>
            <w:szCs w:val="17"/>
            <w:bdr w:val="none" w:sz="0" w:space="0" w:color="auto" w:frame="1"/>
            <w:lang w:val="en-GB"/>
          </w:rPr>
          <w:delText>=1</w:delText>
        </w:r>
        <w:r w:rsidRPr="00664B72" w:rsidDel="00F76F23">
          <w:rPr>
            <w:rStyle w:val="mjx-char"/>
            <w:rFonts w:ascii="MJXc-TeX-main-Rw" w:hAnsi="MJXc-TeX-main-Rw" w:cs="Arial"/>
            <w:color w:val="000000"/>
            <w:sz w:val="25"/>
            <w:szCs w:val="25"/>
            <w:bdr w:val="none" w:sz="0" w:space="0" w:color="auto" w:frame="1"/>
            <w:lang w:val="en-GB"/>
          </w:rPr>
          <w:delText>(</w:delText>
        </w:r>
        <w:r w:rsidRPr="00664B72" w:rsidDel="00F76F23">
          <w:rPr>
            <w:rStyle w:val="mjx-char"/>
            <w:rFonts w:ascii="MJXc-TeX-math-Iw" w:hAnsi="MJXc-TeX-math-Iw" w:cs="Arial"/>
            <w:color w:val="000000"/>
            <w:sz w:val="25"/>
            <w:szCs w:val="25"/>
            <w:bdr w:val="none" w:sz="0" w:space="0" w:color="auto" w:frame="1"/>
            <w:lang w:val="en-GB"/>
          </w:rPr>
          <w:delText>x</w:delText>
        </w:r>
        <w:r w:rsidRPr="00664B72" w:rsidDel="00F76F23">
          <w:rPr>
            <w:rStyle w:val="mjx-char"/>
            <w:rFonts w:ascii="MJXc-TeX-math-Iw" w:hAnsi="MJXc-TeX-math-Iw" w:cs="Arial"/>
            <w:color w:val="000000"/>
            <w:sz w:val="17"/>
            <w:szCs w:val="17"/>
            <w:bdr w:val="none" w:sz="0" w:space="0" w:color="auto" w:frame="1"/>
            <w:lang w:val="en-GB"/>
          </w:rPr>
          <w:delText>c</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j</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y</w:delText>
        </w:r>
        <w:r w:rsidRPr="00664B72" w:rsidDel="00F76F23">
          <w:rPr>
            <w:rStyle w:val="mjx-char"/>
            <w:rFonts w:ascii="MJXc-TeX-main-Rw" w:hAnsi="MJXc-TeX-main-Rw" w:cs="Arial"/>
            <w:color w:val="000000"/>
            <w:sz w:val="25"/>
            <w:szCs w:val="25"/>
            <w:bdr w:val="none" w:sz="0" w:space="0" w:color="auto" w:frame="1"/>
            <w:lang w:val="en-GB"/>
          </w:rPr>
          <w:delText>−</w:delText>
        </w:r>
        <w:r w:rsidRPr="00664B72" w:rsidDel="00F76F23">
          <w:rPr>
            <w:rStyle w:val="mjx-char"/>
            <w:rFonts w:ascii="MJXc-TeX-math-Iw" w:hAnsi="MJXc-TeX-math-Iw" w:cs="Arial"/>
            <w:color w:val="000000"/>
            <w:sz w:val="25"/>
            <w:szCs w:val="25"/>
            <w:bdr w:val="none" w:sz="0" w:space="0" w:color="auto" w:frame="1"/>
            <w:lang w:val="en-GB"/>
          </w:rPr>
          <w:delText>m</w:delText>
        </w:r>
        <w:r w:rsidRPr="00664B72" w:rsidDel="00F76F23">
          <w:rPr>
            <w:rStyle w:val="mjx-char"/>
            <w:rFonts w:ascii="MJXc-TeX-math-Iw" w:hAnsi="MJXc-TeX-math-Iw" w:cs="Arial"/>
            <w:color w:val="000000"/>
            <w:sz w:val="17"/>
            <w:szCs w:val="17"/>
            <w:bdr w:val="none" w:sz="0" w:space="0" w:color="auto" w:frame="1"/>
            <w:lang w:val="en-GB"/>
          </w:rPr>
          <w:delText>c</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d</w:delText>
        </w:r>
        <w:r w:rsidRPr="00664B72" w:rsidDel="00F76F23">
          <w:rPr>
            <w:rStyle w:val="mjx-char"/>
            <w:rFonts w:ascii="MJXc-TeX-main-Rw" w:hAnsi="MJXc-TeX-main-Rw" w:cs="Arial"/>
            <w:color w:val="000000"/>
            <w:sz w:val="25"/>
            <w:szCs w:val="25"/>
            <w:bdr w:val="none" w:sz="0" w:space="0" w:color="auto" w:frame="1"/>
            <w:lang w:val="en-GB"/>
          </w:rPr>
          <w:delText>)</w:delText>
        </w:r>
      </w:del>
    </w:p>
    <w:p w14:paraId="4446C71D" w14:textId="61536A4D" w:rsidR="001362D0" w:rsidRPr="00664B72" w:rsidDel="0095338D" w:rsidRDefault="001362D0">
      <w:pPr>
        <w:pStyle w:val="NormalWeb"/>
        <w:shd w:val="clear" w:color="auto" w:fill="FEFEFE"/>
        <w:spacing w:before="0" w:beforeAutospacing="0" w:after="0" w:afterAutospacing="0"/>
        <w:rPr>
          <w:del w:id="239" w:author="Srholec Martin" w:date="2019-03-12T11:27:00Z"/>
          <w:rFonts w:ascii="Arial" w:hAnsi="Arial" w:cs="Arial"/>
          <w:i/>
          <w:iCs/>
          <w:color w:val="000000"/>
          <w:sz w:val="23"/>
          <w:szCs w:val="23"/>
          <w:lang w:val="en-GB"/>
        </w:rPr>
        <w:pPrChange w:id="240" w:author="Srholec Martin" w:date="2019-03-11T15:04:00Z">
          <w:pPr>
            <w:pStyle w:val="NormalWeb"/>
            <w:shd w:val="clear" w:color="auto" w:fill="FEFEFE"/>
          </w:pPr>
        </w:pPrChange>
      </w:pPr>
      <w:del w:id="241" w:author="Srholec Martin" w:date="2019-03-12T11:27:00Z">
        <w:r w:rsidRPr="00664B72" w:rsidDel="0095338D">
          <w:rPr>
            <w:rFonts w:ascii="Arial" w:hAnsi="Arial" w:cs="Arial"/>
            <w:i/>
            <w:iCs/>
            <w:color w:val="000000"/>
            <w:sz w:val="23"/>
            <w:szCs w:val="23"/>
            <w:lang w:val="en-GB"/>
          </w:rPr>
          <w:delText>Description: </w:delText>
        </w:r>
        <w:r w:rsidRPr="00664B72" w:rsidDel="0095338D">
          <w:rPr>
            <w:rFonts w:ascii="Arial" w:hAnsi="Arial" w:cs="Arial"/>
            <w:color w:val="000000"/>
            <w:sz w:val="23"/>
            <w:szCs w:val="23"/>
            <w:lang w:val="en-GB"/>
          </w:rPr>
          <w:delText>The surplus share of 3 journal's most contributing countries over the disciplines's share of the same countries.</w:delText>
        </w:r>
      </w:del>
    </w:p>
    <w:p w14:paraId="6A516A1E" w14:textId="674B76C0" w:rsidR="001362D0" w:rsidRPr="00664B72" w:rsidDel="0095338D" w:rsidRDefault="001362D0">
      <w:pPr>
        <w:pStyle w:val="NormalWeb"/>
        <w:shd w:val="clear" w:color="auto" w:fill="FEFEFE"/>
        <w:spacing w:before="0" w:beforeAutospacing="0" w:after="0" w:afterAutospacing="0"/>
        <w:rPr>
          <w:del w:id="242" w:author="Srholec Martin" w:date="2019-03-12T11:27:00Z"/>
          <w:rFonts w:ascii="Arial" w:hAnsi="Arial" w:cs="Arial"/>
          <w:i/>
          <w:iCs/>
          <w:color w:val="000000"/>
          <w:sz w:val="23"/>
          <w:szCs w:val="23"/>
          <w:lang w:val="en-GB"/>
        </w:rPr>
        <w:pPrChange w:id="243" w:author="Srholec Martin" w:date="2019-03-11T15:04:00Z">
          <w:pPr>
            <w:pStyle w:val="NormalWeb"/>
            <w:shd w:val="clear" w:color="auto" w:fill="FEFEFE"/>
            <w:spacing w:before="0" w:after="0"/>
          </w:pPr>
        </w:pPrChange>
      </w:pPr>
      <w:del w:id="244" w:author="Srholec Martin" w:date="2019-03-12T11:27:00Z">
        <w:r w:rsidRPr="00664B72" w:rsidDel="0095338D">
          <w:rPr>
            <w:rFonts w:ascii="Arial" w:hAnsi="Arial" w:cs="Arial"/>
            <w:i/>
            <w:iCs/>
            <w:color w:val="000000"/>
            <w:sz w:val="23"/>
            <w:szCs w:val="23"/>
            <w:lang w:val="en-GB"/>
          </w:rPr>
          <w:delText>Input: </w:delText>
        </w:r>
        <w:r w:rsidRPr="00664B72" w:rsidDel="0095338D">
          <w:rPr>
            <w:rStyle w:val="mjx-char"/>
            <w:rFonts w:ascii="MJXc-TeX-math-Iw" w:hAnsi="MJXc-TeX-math-Iw" w:cs="Arial"/>
            <w:color w:val="000000"/>
            <w:sz w:val="25"/>
            <w:szCs w:val="25"/>
            <w:bdr w:val="none" w:sz="0" w:space="0" w:color="auto" w:frame="1"/>
            <w:lang w:val="en-GB"/>
          </w:rPr>
          <w:delText>x</w:delText>
        </w:r>
        <w:r w:rsidRPr="00664B72" w:rsidDel="0095338D">
          <w:rPr>
            <w:rStyle w:val="mjx-char"/>
            <w:rFonts w:ascii="MJXc-TeX-math-Iw" w:hAnsi="MJXc-TeX-math-Iw" w:cs="Arial"/>
            <w:color w:val="000000"/>
            <w:sz w:val="17"/>
            <w:szCs w:val="17"/>
            <w:bdr w:val="none" w:sz="0" w:space="0" w:color="auto" w:frame="1"/>
            <w:lang w:val="en-GB"/>
          </w:rPr>
          <w:delText>j</w:delText>
        </w:r>
        <w:r w:rsidRPr="00664B72" w:rsidDel="0095338D">
          <w:rPr>
            <w:rStyle w:val="mjx-char"/>
            <w:rFonts w:ascii="MJXc-TeX-main-Rw" w:hAnsi="MJXc-TeX-main-Rw" w:cs="Arial"/>
            <w:color w:val="000000"/>
            <w:sz w:val="17"/>
            <w:szCs w:val="17"/>
            <w:bdr w:val="none" w:sz="0" w:space="0" w:color="auto" w:frame="1"/>
            <w:lang w:val="en-GB"/>
          </w:rPr>
          <w:delText>,</w:delText>
        </w:r>
        <w:r w:rsidRPr="00664B72" w:rsidDel="0095338D">
          <w:rPr>
            <w:rStyle w:val="mjx-char"/>
            <w:rFonts w:ascii="MJXc-TeX-math-Iw" w:hAnsi="MJXc-TeX-math-Iw" w:cs="Arial"/>
            <w:color w:val="000000"/>
            <w:sz w:val="17"/>
            <w:szCs w:val="17"/>
            <w:bdr w:val="none" w:sz="0" w:space="0" w:color="auto" w:frame="1"/>
            <w:lang w:val="en-GB"/>
          </w:rPr>
          <w:delText>y</w:delText>
        </w:r>
        <w:r w:rsidRPr="00664B72" w:rsidDel="0095338D">
          <w:rPr>
            <w:rFonts w:ascii="Arial" w:hAnsi="Arial" w:cs="Arial"/>
            <w:color w:val="000000"/>
            <w:sz w:val="23"/>
            <w:szCs w:val="23"/>
            <w:lang w:val="en-GB"/>
          </w:rPr>
          <w:delText> and </w:delText>
        </w:r>
        <w:r w:rsidRPr="00664B72" w:rsidDel="0095338D">
          <w:rPr>
            <w:rStyle w:val="mjx-char"/>
            <w:rFonts w:ascii="MJXc-TeX-math-Iw" w:hAnsi="MJXc-TeX-math-Iw" w:cs="Arial"/>
            <w:color w:val="000000"/>
            <w:sz w:val="25"/>
            <w:szCs w:val="25"/>
            <w:bdr w:val="none" w:sz="0" w:space="0" w:color="auto" w:frame="1"/>
            <w:lang w:val="en-GB"/>
          </w:rPr>
          <w:delText>m</w:delText>
        </w:r>
        <w:r w:rsidRPr="00664B72" w:rsidDel="0095338D">
          <w:rPr>
            <w:rStyle w:val="mjx-char"/>
            <w:rFonts w:ascii="MJXc-TeX-math-Iw" w:hAnsi="MJXc-TeX-math-Iw" w:cs="Arial"/>
            <w:color w:val="000000"/>
            <w:sz w:val="17"/>
            <w:szCs w:val="17"/>
            <w:bdr w:val="none" w:sz="0" w:space="0" w:color="auto" w:frame="1"/>
            <w:lang w:val="en-GB"/>
          </w:rPr>
          <w:delText>d</w:delText>
        </w:r>
      </w:del>
    </w:p>
    <w:p w14:paraId="097D0D8B" w14:textId="7329FA18" w:rsidR="0022536E" w:rsidRPr="00664B72" w:rsidDel="00F76F23" w:rsidRDefault="001362D0">
      <w:pPr>
        <w:pStyle w:val="NormalWeb"/>
        <w:shd w:val="clear" w:color="auto" w:fill="FEFEFE"/>
        <w:spacing w:before="0" w:beforeAutospacing="0" w:after="0" w:afterAutospacing="0"/>
        <w:rPr>
          <w:del w:id="245" w:author="Srholec Martin" w:date="2019-03-12T13:37:00Z"/>
          <w:rFonts w:ascii="Arial" w:hAnsi="Arial" w:cs="Arial"/>
          <w:i/>
          <w:iCs/>
          <w:color w:val="000000"/>
          <w:sz w:val="23"/>
          <w:szCs w:val="23"/>
          <w:lang w:val="en-GB"/>
        </w:rPr>
        <w:pPrChange w:id="246" w:author="Srholec Martin" w:date="2019-03-11T15:04:00Z">
          <w:pPr>
            <w:pStyle w:val="NormalWeb"/>
            <w:shd w:val="clear" w:color="auto" w:fill="FEFEFE"/>
          </w:pPr>
        </w:pPrChange>
      </w:pPr>
      <w:del w:id="247" w:author="Srholec Martin" w:date="2019-03-12T11:27:00Z">
        <w:r w:rsidRPr="00664B72" w:rsidDel="0095338D">
          <w:rPr>
            <w:rFonts w:ascii="Arial" w:hAnsi="Arial" w:cs="Arial"/>
            <w:i/>
            <w:iCs/>
            <w:color w:val="000000"/>
            <w:sz w:val="23"/>
            <w:szCs w:val="23"/>
            <w:lang w:val="en-GB"/>
          </w:rPr>
          <w:delText>Source: </w:delText>
        </w:r>
        <w:r w:rsidRPr="00664B72" w:rsidDel="0095338D">
          <w:rPr>
            <w:rFonts w:ascii="Arial" w:hAnsi="Arial" w:cs="Arial"/>
            <w:color w:val="000000"/>
            <w:sz w:val="23"/>
            <w:szCs w:val="23"/>
            <w:lang w:val="en-GB"/>
          </w:rPr>
          <w:delText>own</w:delText>
        </w:r>
      </w:del>
    </w:p>
    <w:p w14:paraId="2F4F8F5A" w14:textId="542C8A0D" w:rsidR="001362D0" w:rsidRPr="00664B72" w:rsidDel="00F76F23" w:rsidRDefault="001362D0">
      <w:pPr>
        <w:pStyle w:val="Heading5"/>
        <w:shd w:val="clear" w:color="auto" w:fill="FEFEFE"/>
        <w:spacing w:before="0"/>
        <w:jc w:val="center"/>
        <w:rPr>
          <w:del w:id="248" w:author="Srholec Martin" w:date="2019-03-12T13:37:00Z"/>
          <w:moveFrom w:id="249" w:author="Srholec Martin" w:date="2019-03-12T11:08:00Z"/>
          <w:rFonts w:ascii="Arial" w:hAnsi="Arial" w:cs="Arial"/>
          <w:color w:val="000000"/>
          <w:sz w:val="27"/>
          <w:szCs w:val="27"/>
          <w:lang w:val="en-GB"/>
        </w:rPr>
        <w:pPrChange w:id="250" w:author="Srholec Martin" w:date="2019-03-11T15:04:00Z">
          <w:pPr>
            <w:pStyle w:val="Heading5"/>
            <w:shd w:val="clear" w:color="auto" w:fill="FEFEFE"/>
            <w:jc w:val="center"/>
          </w:pPr>
        </w:pPrChange>
      </w:pPr>
      <w:moveFromRangeStart w:id="251" w:author="Srholec Martin" w:date="2019-03-12T11:08:00Z" w:name="move3281300"/>
      <w:moveFrom w:id="252" w:author="Srholec Martin" w:date="2019-03-12T11:08:00Z">
        <w:del w:id="253" w:author="Srholec Martin" w:date="2019-03-12T13:37:00Z">
          <w:r w:rsidRPr="00664B72" w:rsidDel="00F76F23">
            <w:rPr>
              <w:rFonts w:ascii="Arial" w:hAnsi="Arial" w:cs="Arial"/>
              <w:color w:val="000000"/>
              <w:sz w:val="27"/>
              <w:szCs w:val="27"/>
              <w:lang w:val="en-GB"/>
            </w:rPr>
            <w:delText>Share of English-written documents</w:delText>
          </w:r>
        </w:del>
      </w:moveFrom>
    </w:p>
    <w:p w14:paraId="1A3B2A5E" w14:textId="27B4F671" w:rsidR="001362D0" w:rsidRPr="00664B72" w:rsidDel="00F76F23" w:rsidRDefault="001362D0">
      <w:pPr>
        <w:pStyle w:val="NormalWeb"/>
        <w:shd w:val="clear" w:color="auto" w:fill="FEFEFE"/>
        <w:spacing w:before="0" w:beforeAutospacing="0" w:after="0" w:afterAutospacing="0"/>
        <w:rPr>
          <w:del w:id="254" w:author="Srholec Martin" w:date="2019-03-12T13:37:00Z"/>
          <w:moveFrom w:id="255" w:author="Srholec Martin" w:date="2019-03-12T11:08:00Z"/>
          <w:rFonts w:ascii="Arial" w:hAnsi="Arial" w:cs="Arial"/>
          <w:i/>
          <w:iCs/>
          <w:color w:val="000000"/>
          <w:sz w:val="23"/>
          <w:szCs w:val="23"/>
          <w:lang w:val="en-GB"/>
        </w:rPr>
        <w:pPrChange w:id="256" w:author="Srholec Martin" w:date="2019-03-11T15:04:00Z">
          <w:pPr>
            <w:pStyle w:val="NormalWeb"/>
            <w:shd w:val="clear" w:color="auto" w:fill="FEFEFE"/>
            <w:spacing w:before="0" w:after="0"/>
          </w:pPr>
        </w:pPrChange>
      </w:pPr>
      <w:moveFrom w:id="257" w:author="Srholec Martin" w:date="2019-03-12T11:08:00Z">
        <w:del w:id="258" w:author="Srholec Martin" w:date="2019-03-12T13:37:00Z">
          <w:r w:rsidRPr="00664B72" w:rsidDel="00F76F23">
            <w:rPr>
              <w:rFonts w:ascii="Arial" w:hAnsi="Arial" w:cs="Arial"/>
              <w:i/>
              <w:iCs/>
              <w:color w:val="000000"/>
              <w:sz w:val="23"/>
              <w:szCs w:val="23"/>
              <w:lang w:val="en-GB"/>
            </w:rPr>
            <w:delText>Formula: </w:delText>
          </w:r>
          <w:r w:rsidRPr="00664B72" w:rsidDel="00F76F23">
            <w:rPr>
              <w:rStyle w:val="mjx-char"/>
              <w:rFonts w:ascii="MJXc-TeX-math-Iw" w:hAnsi="MJXc-TeX-math-Iw" w:cs="Arial"/>
              <w:color w:val="000000"/>
              <w:sz w:val="25"/>
              <w:szCs w:val="25"/>
              <w:bdr w:val="none" w:sz="0" w:space="0" w:color="auto" w:frame="1"/>
              <w:lang w:val="en-GB"/>
            </w:rPr>
            <w:delText>g</w:delText>
          </w:r>
          <w:r w:rsidRPr="00664B72" w:rsidDel="00F76F23">
            <w:rPr>
              <w:rStyle w:val="mjx-char"/>
              <w:rFonts w:ascii="MJXc-TeX-math-Iw" w:hAnsi="MJXc-TeX-math-Iw" w:cs="Arial"/>
              <w:color w:val="000000"/>
              <w:sz w:val="17"/>
              <w:szCs w:val="17"/>
              <w:bdr w:val="none" w:sz="0" w:space="0" w:color="auto" w:frame="1"/>
              <w:lang w:val="en-GB"/>
            </w:rPr>
            <w:delText>shareEnglish</w:delText>
          </w:r>
          <w:r w:rsidRPr="00664B72" w:rsidDel="00F76F23">
            <w:rPr>
              <w:rStyle w:val="mjx-char"/>
              <w:rFonts w:ascii="MJXc-TeX-main-Rw" w:hAnsi="MJXc-TeX-main-Rw" w:cs="Arial"/>
              <w:color w:val="000000"/>
              <w:sz w:val="25"/>
              <w:szCs w:val="25"/>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D</w:delText>
          </w:r>
          <w:r w:rsidRPr="00664B72" w:rsidDel="00F76F23">
            <w:rPr>
              <w:rStyle w:val="mjx-char"/>
              <w:rFonts w:ascii="MJXc-TeX-math-Iw" w:hAnsi="MJXc-TeX-math-Iw" w:cs="Arial"/>
              <w:color w:val="000000"/>
              <w:sz w:val="12"/>
              <w:szCs w:val="12"/>
              <w:bdr w:val="none" w:sz="0" w:space="0" w:color="auto" w:frame="1"/>
              <w:lang w:val="en-GB"/>
            </w:rPr>
            <w:delText>ENG</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j</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y</w:delText>
          </w:r>
          <w:r w:rsidRPr="00664B72" w:rsidDel="00F76F23">
            <w:rPr>
              <w:rStyle w:val="mjx-char"/>
              <w:rFonts w:ascii="MJXc-TeX-math-Iw" w:hAnsi="MJXc-TeX-math-Iw" w:cs="Arial"/>
              <w:color w:val="000000"/>
              <w:sz w:val="17"/>
              <w:szCs w:val="17"/>
              <w:bdr w:val="none" w:sz="0" w:space="0" w:color="auto" w:frame="1"/>
              <w:lang w:val="en-GB"/>
            </w:rPr>
            <w:delText>T</w:delText>
          </w:r>
          <w:r w:rsidRPr="00664B72" w:rsidDel="00F76F23">
            <w:rPr>
              <w:rStyle w:val="mjx-char"/>
              <w:rFonts w:ascii="MJXc-TeX-math-Iw" w:hAnsi="MJXc-TeX-math-Iw" w:cs="Arial"/>
              <w:color w:val="000000"/>
              <w:sz w:val="12"/>
              <w:szCs w:val="12"/>
              <w:bdr w:val="none" w:sz="0" w:space="0" w:color="auto" w:frame="1"/>
              <w:lang w:val="en-GB"/>
            </w:rPr>
            <w:delText>j</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y</w:delText>
          </w:r>
        </w:del>
      </w:moveFrom>
    </w:p>
    <w:p w14:paraId="6AD5143D" w14:textId="138F2D64" w:rsidR="001362D0" w:rsidRPr="00664B72" w:rsidDel="00F76F23" w:rsidRDefault="001362D0">
      <w:pPr>
        <w:pStyle w:val="NormalWeb"/>
        <w:shd w:val="clear" w:color="auto" w:fill="FEFEFE"/>
        <w:spacing w:before="0" w:beforeAutospacing="0" w:after="0" w:afterAutospacing="0"/>
        <w:rPr>
          <w:del w:id="259" w:author="Srholec Martin" w:date="2019-03-12T13:37:00Z"/>
          <w:moveFrom w:id="260" w:author="Srholec Martin" w:date="2019-03-12T11:08:00Z"/>
          <w:rFonts w:ascii="Arial" w:hAnsi="Arial" w:cs="Arial"/>
          <w:i/>
          <w:iCs/>
          <w:color w:val="000000"/>
          <w:sz w:val="23"/>
          <w:szCs w:val="23"/>
          <w:lang w:val="en-GB"/>
        </w:rPr>
        <w:pPrChange w:id="261" w:author="Srholec Martin" w:date="2019-03-11T15:04:00Z">
          <w:pPr>
            <w:pStyle w:val="NormalWeb"/>
            <w:shd w:val="clear" w:color="auto" w:fill="FEFEFE"/>
          </w:pPr>
        </w:pPrChange>
      </w:pPr>
      <w:moveFrom w:id="262" w:author="Srholec Martin" w:date="2019-03-12T11:08:00Z">
        <w:del w:id="263" w:author="Srholec Martin" w:date="2019-03-12T13:37:00Z">
          <w:r w:rsidRPr="00664B72" w:rsidDel="00F76F23">
            <w:rPr>
              <w:rFonts w:ascii="Arial" w:hAnsi="Arial" w:cs="Arial"/>
              <w:i/>
              <w:iCs/>
              <w:color w:val="000000"/>
              <w:sz w:val="23"/>
              <w:szCs w:val="23"/>
              <w:lang w:val="en-GB"/>
            </w:rPr>
            <w:delText>Description: </w:delText>
          </w:r>
          <w:r w:rsidRPr="00664B72" w:rsidDel="00F76F23">
            <w:rPr>
              <w:rFonts w:ascii="Arial" w:hAnsi="Arial" w:cs="Arial"/>
              <w:color w:val="000000"/>
              <w:sz w:val="23"/>
              <w:szCs w:val="23"/>
              <w:lang w:val="en-GB"/>
            </w:rPr>
            <w:delText>The share of English-written documents on all documents</w:delText>
          </w:r>
        </w:del>
      </w:moveFrom>
    </w:p>
    <w:p w14:paraId="0B765BEE" w14:textId="4678F5DC" w:rsidR="001362D0" w:rsidRPr="00664B72" w:rsidDel="00F76F23" w:rsidRDefault="001362D0">
      <w:pPr>
        <w:pStyle w:val="NormalWeb"/>
        <w:shd w:val="clear" w:color="auto" w:fill="FEFEFE"/>
        <w:spacing w:before="0" w:beforeAutospacing="0" w:after="0" w:afterAutospacing="0"/>
        <w:rPr>
          <w:del w:id="264" w:author="Srholec Martin" w:date="2019-03-12T13:37:00Z"/>
          <w:moveFrom w:id="265" w:author="Srholec Martin" w:date="2019-03-12T11:08:00Z"/>
          <w:rFonts w:ascii="Arial" w:hAnsi="Arial" w:cs="Arial"/>
          <w:i/>
          <w:iCs/>
          <w:color w:val="000000"/>
          <w:sz w:val="23"/>
          <w:szCs w:val="23"/>
          <w:lang w:val="en-GB"/>
        </w:rPr>
        <w:pPrChange w:id="266" w:author="Srholec Martin" w:date="2019-03-11T15:04:00Z">
          <w:pPr>
            <w:pStyle w:val="NormalWeb"/>
            <w:shd w:val="clear" w:color="auto" w:fill="FEFEFE"/>
            <w:spacing w:before="0" w:after="0"/>
          </w:pPr>
        </w:pPrChange>
      </w:pPr>
      <w:moveFrom w:id="267" w:author="Srholec Martin" w:date="2019-03-12T11:08:00Z">
        <w:del w:id="268" w:author="Srholec Martin" w:date="2019-03-12T13:37:00Z">
          <w:r w:rsidRPr="00664B72" w:rsidDel="00F76F23">
            <w:rPr>
              <w:rFonts w:ascii="Arial" w:hAnsi="Arial" w:cs="Arial"/>
              <w:i/>
              <w:iCs/>
              <w:color w:val="000000"/>
              <w:sz w:val="23"/>
              <w:szCs w:val="23"/>
              <w:lang w:val="en-GB"/>
            </w:rPr>
            <w:delText>Input: </w:delText>
          </w:r>
          <w:r w:rsidRPr="00664B72" w:rsidDel="00F76F23">
            <w:rPr>
              <w:rFonts w:ascii="Arial" w:hAnsi="Arial" w:cs="Arial"/>
              <w:color w:val="000000"/>
              <w:sz w:val="23"/>
              <w:szCs w:val="23"/>
              <w:lang w:val="en-GB"/>
            </w:rPr>
            <w:delText>Number of English-written documents </w:delText>
          </w:r>
          <w:r w:rsidRPr="00664B72" w:rsidDel="00F76F23">
            <w:rPr>
              <w:rStyle w:val="mjx-char"/>
              <w:rFonts w:ascii="MJXc-TeX-math-Iw" w:hAnsi="MJXc-TeX-math-Iw" w:cs="Arial"/>
              <w:color w:val="000000"/>
              <w:sz w:val="25"/>
              <w:szCs w:val="25"/>
              <w:bdr w:val="none" w:sz="0" w:space="0" w:color="auto" w:frame="1"/>
              <w:lang w:val="en-GB"/>
            </w:rPr>
            <w:delText>D</w:delText>
          </w:r>
          <w:r w:rsidRPr="00664B72" w:rsidDel="00F76F23">
            <w:rPr>
              <w:rStyle w:val="mjx-char"/>
              <w:rFonts w:ascii="MJXc-TeX-math-Iw" w:hAnsi="MJXc-TeX-math-Iw" w:cs="Arial"/>
              <w:color w:val="000000"/>
              <w:sz w:val="17"/>
              <w:szCs w:val="17"/>
              <w:bdr w:val="none" w:sz="0" w:space="0" w:color="auto" w:frame="1"/>
              <w:lang w:val="en-GB"/>
            </w:rPr>
            <w:delText>ENG</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j</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y</w:delText>
          </w:r>
          <w:r w:rsidRPr="00664B72" w:rsidDel="00F76F23">
            <w:rPr>
              <w:rFonts w:ascii="Arial" w:hAnsi="Arial" w:cs="Arial"/>
              <w:color w:val="000000"/>
              <w:sz w:val="23"/>
              <w:szCs w:val="23"/>
              <w:lang w:val="en-GB"/>
            </w:rPr>
            <w:delText> and </w:delText>
          </w:r>
          <w:r w:rsidRPr="00664B72" w:rsidDel="00F76F23">
            <w:rPr>
              <w:rStyle w:val="mjx-char"/>
              <w:rFonts w:ascii="MJXc-TeX-math-Iw" w:hAnsi="MJXc-TeX-math-Iw" w:cs="Arial"/>
              <w:color w:val="000000"/>
              <w:sz w:val="25"/>
              <w:szCs w:val="25"/>
              <w:bdr w:val="none" w:sz="0" w:space="0" w:color="auto" w:frame="1"/>
              <w:lang w:val="en-GB"/>
            </w:rPr>
            <w:delText>T</w:delText>
          </w:r>
          <w:r w:rsidRPr="00664B72" w:rsidDel="00F76F23">
            <w:rPr>
              <w:rStyle w:val="mjx-char"/>
              <w:rFonts w:ascii="MJXc-TeX-math-Iw" w:hAnsi="MJXc-TeX-math-Iw" w:cs="Arial"/>
              <w:color w:val="000000"/>
              <w:sz w:val="17"/>
              <w:szCs w:val="17"/>
              <w:bdr w:val="none" w:sz="0" w:space="0" w:color="auto" w:frame="1"/>
              <w:lang w:val="en-GB"/>
            </w:rPr>
            <w:delText>j</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y</w:delText>
          </w:r>
        </w:del>
      </w:moveFrom>
    </w:p>
    <w:p w14:paraId="56B15F00" w14:textId="5A2BC4D1" w:rsidR="001362D0" w:rsidRPr="00664B72" w:rsidDel="00F76F23" w:rsidRDefault="001362D0">
      <w:pPr>
        <w:pStyle w:val="NormalWeb"/>
        <w:shd w:val="clear" w:color="auto" w:fill="FEFEFE"/>
        <w:spacing w:before="0" w:beforeAutospacing="0" w:after="0" w:afterAutospacing="0"/>
        <w:rPr>
          <w:del w:id="269" w:author="Srholec Martin" w:date="2019-03-12T13:37:00Z"/>
          <w:moveFrom w:id="270" w:author="Srholec Martin" w:date="2019-03-12T11:08:00Z"/>
          <w:rFonts w:ascii="Arial" w:hAnsi="Arial" w:cs="Arial"/>
          <w:i/>
          <w:iCs/>
          <w:color w:val="000000"/>
          <w:sz w:val="23"/>
          <w:szCs w:val="23"/>
          <w:lang w:val="en-GB"/>
        </w:rPr>
        <w:pPrChange w:id="271" w:author="Srholec Martin" w:date="2019-03-11T15:04:00Z">
          <w:pPr>
            <w:pStyle w:val="NormalWeb"/>
            <w:shd w:val="clear" w:color="auto" w:fill="FEFEFE"/>
          </w:pPr>
        </w:pPrChange>
      </w:pPr>
      <w:moveFrom w:id="272" w:author="Srholec Martin" w:date="2019-03-12T11:08:00Z">
        <w:del w:id="273" w:author="Srholec Martin" w:date="2019-03-12T13:37:00Z">
          <w:r w:rsidRPr="00664B72" w:rsidDel="00F76F23">
            <w:rPr>
              <w:rFonts w:ascii="Arial" w:hAnsi="Arial" w:cs="Arial"/>
              <w:i/>
              <w:iCs/>
              <w:color w:val="000000"/>
              <w:sz w:val="23"/>
              <w:szCs w:val="23"/>
              <w:lang w:val="en-GB"/>
            </w:rPr>
            <w:delText>Source: </w:delText>
          </w:r>
          <w:r w:rsidRPr="00664B72" w:rsidDel="00F76F23">
            <w:rPr>
              <w:rFonts w:ascii="Arial" w:hAnsi="Arial" w:cs="Arial"/>
              <w:color w:val="000000"/>
              <w:sz w:val="23"/>
              <w:szCs w:val="23"/>
              <w:lang w:val="en-GB"/>
            </w:rPr>
            <w:delText>own</w:delText>
          </w:r>
        </w:del>
      </w:moveFrom>
    </w:p>
    <w:moveFromRangeEnd w:id="251"/>
    <w:p w14:paraId="6D965CE9" w14:textId="5C2A7F29" w:rsidR="001362D0" w:rsidRPr="00664B72" w:rsidDel="00F76F23" w:rsidRDefault="001362D0">
      <w:pPr>
        <w:spacing w:after="0"/>
        <w:rPr>
          <w:del w:id="274" w:author="Srholec Martin" w:date="2019-03-12T13:37:00Z"/>
          <w:lang w:val="en-GB"/>
        </w:rPr>
        <w:pPrChange w:id="275" w:author="Srholec Martin" w:date="2019-03-11T15:04:00Z">
          <w:pPr/>
        </w:pPrChange>
      </w:pPr>
    </w:p>
    <w:p w14:paraId="3C7755A6" w14:textId="7AF4E5DE" w:rsidR="001362D0" w:rsidRPr="00664B72" w:rsidDel="00F76F23" w:rsidRDefault="001362D0">
      <w:pPr>
        <w:pStyle w:val="Heading5"/>
        <w:shd w:val="clear" w:color="auto" w:fill="FEFEFE"/>
        <w:spacing w:before="0"/>
        <w:jc w:val="center"/>
        <w:rPr>
          <w:del w:id="276" w:author="Srholec Martin" w:date="2019-03-12T13:37:00Z"/>
          <w:rFonts w:ascii="Arial" w:hAnsi="Arial" w:cs="Arial"/>
          <w:color w:val="000000"/>
          <w:sz w:val="27"/>
          <w:szCs w:val="27"/>
          <w:lang w:val="en-GB"/>
        </w:rPr>
        <w:pPrChange w:id="277" w:author="Srholec Martin" w:date="2019-03-11T15:04:00Z">
          <w:pPr>
            <w:pStyle w:val="Heading5"/>
            <w:shd w:val="clear" w:color="auto" w:fill="FEFEFE"/>
            <w:jc w:val="center"/>
          </w:pPr>
        </w:pPrChange>
      </w:pPr>
      <w:del w:id="278" w:author="Srholec Martin" w:date="2019-03-12T13:37:00Z">
        <w:r w:rsidRPr="00664B72" w:rsidDel="00F76F23">
          <w:rPr>
            <w:rFonts w:ascii="Arial" w:hAnsi="Arial" w:cs="Arial"/>
            <w:color w:val="000000"/>
            <w:sz w:val="27"/>
            <w:szCs w:val="27"/>
            <w:lang w:val="en-GB"/>
          </w:rPr>
          <w:delText xml:space="preserve">Share of </w:delText>
        </w:r>
      </w:del>
      <w:del w:id="279" w:author="Srholec Martin" w:date="2019-03-12T11:31:00Z">
        <w:r w:rsidRPr="00664B72" w:rsidDel="0095338D">
          <w:rPr>
            <w:rFonts w:ascii="Arial" w:hAnsi="Arial" w:cs="Arial"/>
            <w:color w:val="000000"/>
            <w:sz w:val="27"/>
            <w:szCs w:val="27"/>
            <w:lang w:val="en-GB"/>
          </w:rPr>
          <w:delText xml:space="preserve">authors </w:delText>
        </w:r>
      </w:del>
      <w:del w:id="280" w:author="Srholec Martin" w:date="2019-03-12T13:37:00Z">
        <w:r w:rsidRPr="00664B72" w:rsidDel="00F76F23">
          <w:rPr>
            <w:rFonts w:ascii="Arial" w:hAnsi="Arial" w:cs="Arial"/>
            <w:color w:val="000000"/>
            <w:sz w:val="27"/>
            <w:szCs w:val="27"/>
            <w:lang w:val="en-GB"/>
          </w:rPr>
          <w:delText>from journal's domicile</w:delText>
        </w:r>
      </w:del>
    </w:p>
    <w:p w14:paraId="491D96A6" w14:textId="69F6490B" w:rsidR="001362D0" w:rsidRPr="00664B72" w:rsidDel="00F76F23" w:rsidRDefault="001362D0">
      <w:pPr>
        <w:pStyle w:val="NormalWeb"/>
        <w:shd w:val="clear" w:color="auto" w:fill="FEFEFE"/>
        <w:spacing w:before="0" w:beforeAutospacing="0" w:after="0" w:afterAutospacing="0"/>
        <w:rPr>
          <w:del w:id="281" w:author="Srholec Martin" w:date="2019-03-12T13:37:00Z"/>
          <w:rFonts w:ascii="Arial" w:hAnsi="Arial" w:cs="Arial"/>
          <w:i/>
          <w:iCs/>
          <w:color w:val="000000"/>
          <w:sz w:val="23"/>
          <w:szCs w:val="23"/>
          <w:lang w:val="en-GB"/>
        </w:rPr>
        <w:pPrChange w:id="282" w:author="Srholec Martin" w:date="2019-03-11T15:04:00Z">
          <w:pPr>
            <w:pStyle w:val="NormalWeb"/>
            <w:shd w:val="clear" w:color="auto" w:fill="FEFEFE"/>
            <w:spacing w:before="0" w:after="0"/>
          </w:pPr>
        </w:pPrChange>
      </w:pPr>
      <w:del w:id="283" w:author="Srholec Martin" w:date="2019-03-12T11:28:00Z">
        <w:r w:rsidRPr="00664B72" w:rsidDel="0095338D">
          <w:rPr>
            <w:rFonts w:ascii="Arial" w:hAnsi="Arial" w:cs="Arial"/>
            <w:i/>
            <w:iCs/>
            <w:color w:val="000000"/>
            <w:sz w:val="23"/>
            <w:szCs w:val="23"/>
            <w:lang w:val="en-GB"/>
          </w:rPr>
          <w:delText>Formula: </w:delText>
        </w:r>
      </w:del>
      <w:del w:id="284" w:author="Srholec Martin" w:date="2019-03-12T13:37:00Z">
        <w:r w:rsidRPr="00664B72" w:rsidDel="00F76F23">
          <w:rPr>
            <w:rStyle w:val="mjx-char"/>
            <w:rFonts w:ascii="MJXc-TeX-math-Iw" w:hAnsi="MJXc-TeX-math-Iw" w:cs="Arial"/>
            <w:color w:val="000000"/>
            <w:sz w:val="25"/>
            <w:szCs w:val="25"/>
            <w:bdr w:val="none" w:sz="0" w:space="0" w:color="auto" w:frame="1"/>
            <w:lang w:val="en-GB"/>
          </w:rPr>
          <w:delText>g</w:delText>
        </w:r>
        <w:r w:rsidRPr="00664B72" w:rsidDel="00F76F23">
          <w:rPr>
            <w:rStyle w:val="mjx-char"/>
            <w:rFonts w:ascii="MJXc-TeX-math-Iw" w:hAnsi="MJXc-TeX-math-Iw" w:cs="Arial"/>
            <w:color w:val="000000"/>
            <w:sz w:val="17"/>
            <w:szCs w:val="17"/>
            <w:bdr w:val="none" w:sz="0" w:space="0" w:color="auto" w:frame="1"/>
            <w:lang w:val="en-GB"/>
          </w:rPr>
          <w:delText>localShare</w:delText>
        </w:r>
        <w:r w:rsidRPr="00664B72" w:rsidDel="00F76F23">
          <w:rPr>
            <w:rStyle w:val="mjx-char"/>
            <w:rFonts w:ascii="MJXc-TeX-main-Rw" w:hAnsi="MJXc-TeX-main-Rw" w:cs="Arial"/>
            <w:color w:val="000000"/>
            <w:sz w:val="25"/>
            <w:szCs w:val="25"/>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D</w:delText>
        </w:r>
        <w:r w:rsidRPr="00664B72" w:rsidDel="00F76F23">
          <w:rPr>
            <w:rStyle w:val="mjx-char"/>
            <w:rFonts w:ascii="MJXc-TeX-math-Iw" w:hAnsi="MJXc-TeX-math-Iw" w:cs="Arial"/>
            <w:color w:val="000000"/>
            <w:sz w:val="12"/>
            <w:szCs w:val="12"/>
            <w:bdr w:val="none" w:sz="0" w:space="0" w:color="auto" w:frame="1"/>
            <w:lang w:val="en-GB"/>
          </w:rPr>
          <w:delText>LOCAL</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j</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y</w:delText>
        </w:r>
        <w:r w:rsidRPr="00664B72" w:rsidDel="00F76F23">
          <w:rPr>
            <w:rStyle w:val="mjx-char"/>
            <w:rFonts w:ascii="MJXc-TeX-math-Iw" w:hAnsi="MJXc-TeX-math-Iw" w:cs="Arial"/>
            <w:color w:val="000000"/>
            <w:sz w:val="17"/>
            <w:szCs w:val="17"/>
            <w:bdr w:val="none" w:sz="0" w:space="0" w:color="auto" w:frame="1"/>
            <w:lang w:val="en-GB"/>
          </w:rPr>
          <w:delText>T</w:delText>
        </w:r>
        <w:r w:rsidRPr="00664B72" w:rsidDel="00F76F23">
          <w:rPr>
            <w:rStyle w:val="mjx-char"/>
            <w:rFonts w:ascii="MJXc-TeX-math-Iw" w:hAnsi="MJXc-TeX-math-Iw" w:cs="Arial"/>
            <w:color w:val="000000"/>
            <w:sz w:val="12"/>
            <w:szCs w:val="12"/>
            <w:bdr w:val="none" w:sz="0" w:space="0" w:color="auto" w:frame="1"/>
            <w:lang w:val="en-GB"/>
          </w:rPr>
          <w:delText>j</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y</w:delText>
        </w:r>
      </w:del>
    </w:p>
    <w:p w14:paraId="0F2933E0" w14:textId="7E202329" w:rsidR="001362D0" w:rsidRPr="00664B72" w:rsidDel="0095338D" w:rsidRDefault="001362D0">
      <w:pPr>
        <w:pStyle w:val="NormalWeb"/>
        <w:shd w:val="clear" w:color="auto" w:fill="FEFEFE"/>
        <w:spacing w:before="0" w:beforeAutospacing="0" w:after="0" w:afterAutospacing="0"/>
        <w:rPr>
          <w:del w:id="285" w:author="Srholec Martin" w:date="2019-03-12T11:31:00Z"/>
          <w:rFonts w:ascii="Arial" w:hAnsi="Arial" w:cs="Arial"/>
          <w:i/>
          <w:iCs/>
          <w:color w:val="000000"/>
          <w:sz w:val="23"/>
          <w:szCs w:val="23"/>
          <w:lang w:val="en-GB"/>
        </w:rPr>
        <w:pPrChange w:id="286" w:author="Srholec Martin" w:date="2019-03-11T15:04:00Z">
          <w:pPr>
            <w:pStyle w:val="NormalWeb"/>
            <w:shd w:val="clear" w:color="auto" w:fill="FEFEFE"/>
          </w:pPr>
        </w:pPrChange>
      </w:pPr>
      <w:del w:id="287" w:author="Srholec Martin" w:date="2019-03-12T11:31:00Z">
        <w:r w:rsidRPr="00664B72" w:rsidDel="0095338D">
          <w:rPr>
            <w:rFonts w:ascii="Arial" w:hAnsi="Arial" w:cs="Arial"/>
            <w:i/>
            <w:iCs/>
            <w:color w:val="000000"/>
            <w:sz w:val="23"/>
            <w:szCs w:val="23"/>
            <w:lang w:val="en-GB"/>
          </w:rPr>
          <w:delText>Description: </w:delText>
        </w:r>
        <w:r w:rsidRPr="00664B72" w:rsidDel="0095338D">
          <w:rPr>
            <w:rFonts w:ascii="Arial" w:hAnsi="Arial" w:cs="Arial"/>
            <w:color w:val="000000"/>
            <w:sz w:val="23"/>
            <w:szCs w:val="23"/>
            <w:lang w:val="en-GB"/>
          </w:rPr>
          <w:delText>The share of documents from the same country as the journal</w:delText>
        </w:r>
      </w:del>
    </w:p>
    <w:p w14:paraId="3AB7DC7C" w14:textId="5B7CB704" w:rsidR="001362D0" w:rsidRPr="00664B72" w:rsidDel="0095338D" w:rsidRDefault="001362D0">
      <w:pPr>
        <w:pStyle w:val="NormalWeb"/>
        <w:shd w:val="clear" w:color="auto" w:fill="FEFEFE"/>
        <w:spacing w:before="0" w:beforeAutospacing="0" w:after="0" w:afterAutospacing="0"/>
        <w:rPr>
          <w:del w:id="288" w:author="Srholec Martin" w:date="2019-03-12T11:31:00Z"/>
          <w:rFonts w:ascii="Arial" w:hAnsi="Arial" w:cs="Arial"/>
          <w:i/>
          <w:iCs/>
          <w:color w:val="000000"/>
          <w:sz w:val="23"/>
          <w:szCs w:val="23"/>
          <w:lang w:val="en-GB"/>
        </w:rPr>
        <w:pPrChange w:id="289" w:author="Srholec Martin" w:date="2019-03-11T15:04:00Z">
          <w:pPr>
            <w:pStyle w:val="NormalWeb"/>
            <w:shd w:val="clear" w:color="auto" w:fill="FEFEFE"/>
            <w:spacing w:before="0" w:after="0"/>
          </w:pPr>
        </w:pPrChange>
      </w:pPr>
      <w:del w:id="290" w:author="Srholec Martin" w:date="2019-03-12T11:31:00Z">
        <w:r w:rsidRPr="00664B72" w:rsidDel="0095338D">
          <w:rPr>
            <w:rFonts w:ascii="Arial" w:hAnsi="Arial" w:cs="Arial"/>
            <w:i/>
            <w:iCs/>
            <w:color w:val="000000"/>
            <w:sz w:val="23"/>
            <w:szCs w:val="23"/>
            <w:lang w:val="en-GB"/>
          </w:rPr>
          <w:delText>Input: </w:delText>
        </w:r>
        <w:r w:rsidRPr="00664B72" w:rsidDel="0095338D">
          <w:rPr>
            <w:rFonts w:ascii="Arial" w:hAnsi="Arial" w:cs="Arial"/>
            <w:color w:val="000000"/>
            <w:sz w:val="23"/>
            <w:szCs w:val="23"/>
            <w:lang w:val="en-GB"/>
          </w:rPr>
          <w:delText>Number of documents </w:delText>
        </w:r>
        <w:r w:rsidRPr="00664B72" w:rsidDel="0095338D">
          <w:rPr>
            <w:rStyle w:val="mjx-char"/>
            <w:rFonts w:ascii="MJXc-TeX-math-Iw" w:hAnsi="MJXc-TeX-math-Iw" w:cs="Arial"/>
            <w:color w:val="000000"/>
            <w:sz w:val="25"/>
            <w:szCs w:val="25"/>
            <w:bdr w:val="none" w:sz="0" w:space="0" w:color="auto" w:frame="1"/>
            <w:lang w:val="en-GB"/>
          </w:rPr>
          <w:delText>D</w:delText>
        </w:r>
        <w:r w:rsidRPr="00664B72" w:rsidDel="0095338D">
          <w:rPr>
            <w:rStyle w:val="mjx-char"/>
            <w:rFonts w:ascii="MJXc-TeX-math-Iw" w:hAnsi="MJXc-TeX-math-Iw" w:cs="Arial"/>
            <w:color w:val="000000"/>
            <w:sz w:val="17"/>
            <w:szCs w:val="17"/>
            <w:bdr w:val="none" w:sz="0" w:space="0" w:color="auto" w:frame="1"/>
            <w:lang w:val="en-GB"/>
          </w:rPr>
          <w:delText>LOCAL</w:delText>
        </w:r>
        <w:r w:rsidRPr="00664B72" w:rsidDel="0095338D">
          <w:rPr>
            <w:rStyle w:val="mjx-char"/>
            <w:rFonts w:ascii="MJXc-TeX-main-Rw" w:hAnsi="MJXc-TeX-main-Rw" w:cs="Arial"/>
            <w:color w:val="000000"/>
            <w:sz w:val="17"/>
            <w:szCs w:val="17"/>
            <w:bdr w:val="none" w:sz="0" w:space="0" w:color="auto" w:frame="1"/>
            <w:lang w:val="en-GB"/>
          </w:rPr>
          <w:delText>,</w:delText>
        </w:r>
        <w:r w:rsidRPr="00664B72" w:rsidDel="0095338D">
          <w:rPr>
            <w:rStyle w:val="mjx-char"/>
            <w:rFonts w:ascii="MJXc-TeX-math-Iw" w:hAnsi="MJXc-TeX-math-Iw" w:cs="Arial"/>
            <w:color w:val="000000"/>
            <w:sz w:val="17"/>
            <w:szCs w:val="17"/>
            <w:bdr w:val="none" w:sz="0" w:space="0" w:color="auto" w:frame="1"/>
            <w:lang w:val="en-GB"/>
          </w:rPr>
          <w:delText>j</w:delText>
        </w:r>
        <w:r w:rsidRPr="00664B72" w:rsidDel="0095338D">
          <w:rPr>
            <w:rStyle w:val="mjx-char"/>
            <w:rFonts w:ascii="MJXc-TeX-main-Rw" w:hAnsi="MJXc-TeX-main-Rw" w:cs="Arial"/>
            <w:color w:val="000000"/>
            <w:sz w:val="17"/>
            <w:szCs w:val="17"/>
            <w:bdr w:val="none" w:sz="0" w:space="0" w:color="auto" w:frame="1"/>
            <w:lang w:val="en-GB"/>
          </w:rPr>
          <w:delText>,</w:delText>
        </w:r>
        <w:r w:rsidRPr="00664B72" w:rsidDel="0095338D">
          <w:rPr>
            <w:rStyle w:val="mjx-char"/>
            <w:rFonts w:ascii="MJXc-TeX-math-Iw" w:hAnsi="MJXc-TeX-math-Iw" w:cs="Arial"/>
            <w:color w:val="000000"/>
            <w:sz w:val="17"/>
            <w:szCs w:val="17"/>
            <w:bdr w:val="none" w:sz="0" w:space="0" w:color="auto" w:frame="1"/>
            <w:lang w:val="en-GB"/>
          </w:rPr>
          <w:delText>y</w:delText>
        </w:r>
        <w:r w:rsidRPr="00664B72" w:rsidDel="0095338D">
          <w:rPr>
            <w:rFonts w:ascii="Arial" w:hAnsi="Arial" w:cs="Arial"/>
            <w:color w:val="000000"/>
            <w:sz w:val="23"/>
            <w:szCs w:val="23"/>
            <w:lang w:val="en-GB"/>
          </w:rPr>
          <w:delText> from the same country as the journal's publisher and </w:delText>
        </w:r>
        <w:r w:rsidRPr="00664B72" w:rsidDel="0095338D">
          <w:rPr>
            <w:rStyle w:val="mjx-char"/>
            <w:rFonts w:ascii="MJXc-TeX-math-Iw" w:hAnsi="MJXc-TeX-math-Iw" w:cs="Arial"/>
            <w:color w:val="000000"/>
            <w:sz w:val="25"/>
            <w:szCs w:val="25"/>
            <w:bdr w:val="none" w:sz="0" w:space="0" w:color="auto" w:frame="1"/>
            <w:lang w:val="en-GB"/>
          </w:rPr>
          <w:delText>T</w:delText>
        </w:r>
        <w:r w:rsidRPr="00664B72" w:rsidDel="0095338D">
          <w:rPr>
            <w:rStyle w:val="mjx-char"/>
            <w:rFonts w:ascii="MJXc-TeX-math-Iw" w:hAnsi="MJXc-TeX-math-Iw" w:cs="Arial"/>
            <w:color w:val="000000"/>
            <w:sz w:val="17"/>
            <w:szCs w:val="17"/>
            <w:bdr w:val="none" w:sz="0" w:space="0" w:color="auto" w:frame="1"/>
            <w:lang w:val="en-GB"/>
          </w:rPr>
          <w:delText>j</w:delText>
        </w:r>
        <w:r w:rsidRPr="00664B72" w:rsidDel="0095338D">
          <w:rPr>
            <w:rStyle w:val="mjx-char"/>
            <w:rFonts w:ascii="MJXc-TeX-main-Rw" w:hAnsi="MJXc-TeX-main-Rw" w:cs="Arial"/>
            <w:color w:val="000000"/>
            <w:sz w:val="17"/>
            <w:szCs w:val="17"/>
            <w:bdr w:val="none" w:sz="0" w:space="0" w:color="auto" w:frame="1"/>
            <w:lang w:val="en-GB"/>
          </w:rPr>
          <w:delText>,</w:delText>
        </w:r>
        <w:r w:rsidRPr="00664B72" w:rsidDel="0095338D">
          <w:rPr>
            <w:rStyle w:val="mjx-char"/>
            <w:rFonts w:ascii="MJXc-TeX-math-Iw" w:hAnsi="MJXc-TeX-math-Iw" w:cs="Arial"/>
            <w:color w:val="000000"/>
            <w:sz w:val="17"/>
            <w:szCs w:val="17"/>
            <w:bdr w:val="none" w:sz="0" w:space="0" w:color="auto" w:frame="1"/>
            <w:lang w:val="en-GB"/>
          </w:rPr>
          <w:delText>y</w:delText>
        </w:r>
      </w:del>
    </w:p>
    <w:p w14:paraId="3A925F28" w14:textId="71C2DDB6" w:rsidR="001362D0" w:rsidRPr="00664B72" w:rsidDel="00F76F23" w:rsidRDefault="001362D0">
      <w:pPr>
        <w:pStyle w:val="NormalWeb"/>
        <w:shd w:val="clear" w:color="auto" w:fill="FEFEFE"/>
        <w:spacing w:before="0" w:beforeAutospacing="0" w:after="0" w:afterAutospacing="0"/>
        <w:rPr>
          <w:del w:id="291" w:author="Srholec Martin" w:date="2019-03-12T13:37:00Z"/>
          <w:rFonts w:ascii="Arial" w:hAnsi="Arial" w:cs="Arial"/>
          <w:i/>
          <w:iCs/>
          <w:color w:val="000000"/>
          <w:sz w:val="23"/>
          <w:szCs w:val="23"/>
          <w:lang w:val="en-GB"/>
        </w:rPr>
        <w:pPrChange w:id="292" w:author="Srholec Martin" w:date="2019-03-11T15:04:00Z">
          <w:pPr>
            <w:pStyle w:val="NormalWeb"/>
            <w:shd w:val="clear" w:color="auto" w:fill="FEFEFE"/>
          </w:pPr>
        </w:pPrChange>
      </w:pPr>
      <w:del w:id="293" w:author="Srholec Martin" w:date="2019-03-12T13:37:00Z">
        <w:r w:rsidRPr="00664B72" w:rsidDel="00F76F23">
          <w:rPr>
            <w:rFonts w:ascii="Arial" w:hAnsi="Arial" w:cs="Arial"/>
            <w:i/>
            <w:iCs/>
            <w:color w:val="000000"/>
            <w:sz w:val="23"/>
            <w:szCs w:val="23"/>
            <w:lang w:val="en-GB"/>
          </w:rPr>
          <w:delText>Source: </w:delText>
        </w:r>
        <w:r w:rsidRPr="00664B72" w:rsidDel="00F76F23">
          <w:rPr>
            <w:rFonts w:ascii="Arial" w:hAnsi="Arial" w:cs="Arial"/>
            <w:color w:val="000000"/>
            <w:sz w:val="23"/>
            <w:szCs w:val="23"/>
            <w:lang w:val="en-GB"/>
          </w:rPr>
          <w:delText>Zitt and Bassecoulard (1998)</w:delText>
        </w:r>
      </w:del>
    </w:p>
    <w:p w14:paraId="1C5960C5" w14:textId="5BC0947D" w:rsidR="001362D0" w:rsidRPr="00664B72" w:rsidDel="00F76F23" w:rsidRDefault="001362D0">
      <w:pPr>
        <w:pStyle w:val="Heading5"/>
        <w:shd w:val="clear" w:color="auto" w:fill="FEFEFE"/>
        <w:spacing w:before="0"/>
        <w:jc w:val="center"/>
        <w:rPr>
          <w:del w:id="294" w:author="Srholec Martin" w:date="2019-03-12T13:37:00Z"/>
          <w:rFonts w:ascii="Arial" w:hAnsi="Arial" w:cs="Arial"/>
          <w:color w:val="000000"/>
          <w:sz w:val="27"/>
          <w:szCs w:val="27"/>
          <w:lang w:val="en-GB"/>
        </w:rPr>
        <w:pPrChange w:id="295" w:author="Srholec Martin" w:date="2019-03-11T15:04:00Z">
          <w:pPr>
            <w:pStyle w:val="Heading5"/>
            <w:shd w:val="clear" w:color="auto" w:fill="FEFEFE"/>
            <w:jc w:val="center"/>
          </w:pPr>
        </w:pPrChange>
      </w:pPr>
    </w:p>
    <w:p w14:paraId="62D8F33F" w14:textId="4AFD28B6" w:rsidR="00DE6C64" w:rsidRPr="00664B72" w:rsidDel="00F76F23" w:rsidRDefault="00DE6C64" w:rsidP="00DE6C64">
      <w:pPr>
        <w:pStyle w:val="Heading5"/>
        <w:shd w:val="clear" w:color="auto" w:fill="FEFEFE"/>
        <w:spacing w:before="0"/>
        <w:jc w:val="center"/>
        <w:rPr>
          <w:del w:id="296" w:author="Srholec Martin" w:date="2019-03-12T13:37:00Z"/>
          <w:moveTo w:id="297" w:author="Srholec Martin" w:date="2019-03-12T11:08:00Z"/>
          <w:rFonts w:ascii="Arial" w:hAnsi="Arial" w:cs="Arial"/>
          <w:color w:val="000000"/>
          <w:sz w:val="27"/>
          <w:szCs w:val="27"/>
          <w:lang w:val="en-GB"/>
        </w:rPr>
      </w:pPr>
      <w:moveToRangeStart w:id="298" w:author="Srholec Martin" w:date="2019-03-12T11:08:00Z" w:name="move3281300"/>
      <w:moveTo w:id="299" w:author="Srholec Martin" w:date="2019-03-12T11:08:00Z">
        <w:del w:id="300" w:author="Srholec Martin" w:date="2019-03-12T13:37:00Z">
          <w:r w:rsidRPr="00664B72" w:rsidDel="00F76F23">
            <w:rPr>
              <w:rFonts w:ascii="Arial" w:hAnsi="Arial" w:cs="Arial"/>
              <w:color w:val="000000"/>
              <w:sz w:val="27"/>
              <w:szCs w:val="27"/>
              <w:lang w:val="en-GB"/>
            </w:rPr>
            <w:delText>Share of English-written documents</w:delText>
          </w:r>
        </w:del>
      </w:moveTo>
    </w:p>
    <w:p w14:paraId="37F89074" w14:textId="4C607AB4" w:rsidR="00DE6C64" w:rsidRPr="00664B72" w:rsidDel="00F76F23" w:rsidRDefault="00DE6C64" w:rsidP="00DE6C64">
      <w:pPr>
        <w:pStyle w:val="NormalWeb"/>
        <w:shd w:val="clear" w:color="auto" w:fill="FEFEFE"/>
        <w:spacing w:before="0" w:beforeAutospacing="0" w:after="0" w:afterAutospacing="0"/>
        <w:rPr>
          <w:del w:id="301" w:author="Srholec Martin" w:date="2019-03-12T13:37:00Z"/>
          <w:moveTo w:id="302" w:author="Srholec Martin" w:date="2019-03-12T11:08:00Z"/>
          <w:rFonts w:ascii="Arial" w:hAnsi="Arial" w:cs="Arial"/>
          <w:i/>
          <w:iCs/>
          <w:color w:val="000000"/>
          <w:sz w:val="23"/>
          <w:szCs w:val="23"/>
          <w:lang w:val="en-GB"/>
        </w:rPr>
      </w:pPr>
      <w:moveTo w:id="303" w:author="Srholec Martin" w:date="2019-03-12T11:08:00Z">
        <w:del w:id="304" w:author="Srholec Martin" w:date="2019-03-12T11:31:00Z">
          <w:r w:rsidRPr="00664B72" w:rsidDel="0095338D">
            <w:rPr>
              <w:rFonts w:ascii="Arial" w:hAnsi="Arial" w:cs="Arial"/>
              <w:i/>
              <w:iCs/>
              <w:color w:val="000000"/>
              <w:sz w:val="23"/>
              <w:szCs w:val="23"/>
              <w:lang w:val="en-GB"/>
            </w:rPr>
            <w:delText>Formula: </w:delText>
          </w:r>
        </w:del>
        <w:del w:id="305" w:author="Srholec Martin" w:date="2019-03-12T13:37:00Z">
          <w:r w:rsidRPr="00664B72" w:rsidDel="00F76F23">
            <w:rPr>
              <w:rStyle w:val="mjx-char"/>
              <w:rFonts w:ascii="MJXc-TeX-math-Iw" w:hAnsi="MJXc-TeX-math-Iw" w:cs="Arial"/>
              <w:color w:val="000000"/>
              <w:sz w:val="25"/>
              <w:szCs w:val="25"/>
              <w:bdr w:val="none" w:sz="0" w:space="0" w:color="auto" w:frame="1"/>
              <w:lang w:val="en-GB"/>
            </w:rPr>
            <w:delText>g</w:delText>
          </w:r>
          <w:r w:rsidRPr="00664B72" w:rsidDel="00F76F23">
            <w:rPr>
              <w:rStyle w:val="mjx-char"/>
              <w:rFonts w:ascii="MJXc-TeX-math-Iw" w:hAnsi="MJXc-TeX-math-Iw" w:cs="Arial"/>
              <w:color w:val="000000"/>
              <w:sz w:val="17"/>
              <w:szCs w:val="17"/>
              <w:bdr w:val="none" w:sz="0" w:space="0" w:color="auto" w:frame="1"/>
              <w:lang w:val="en-GB"/>
            </w:rPr>
            <w:delText>shareEnglish</w:delText>
          </w:r>
          <w:r w:rsidRPr="00664B72" w:rsidDel="00F76F23">
            <w:rPr>
              <w:rStyle w:val="mjx-char"/>
              <w:rFonts w:ascii="MJXc-TeX-main-Rw" w:hAnsi="MJXc-TeX-main-Rw" w:cs="Arial"/>
              <w:color w:val="000000"/>
              <w:sz w:val="25"/>
              <w:szCs w:val="25"/>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D</w:delText>
          </w:r>
          <w:r w:rsidRPr="00664B72" w:rsidDel="00F76F23">
            <w:rPr>
              <w:rStyle w:val="mjx-char"/>
              <w:rFonts w:ascii="MJXc-TeX-math-Iw" w:hAnsi="MJXc-TeX-math-Iw" w:cs="Arial"/>
              <w:color w:val="000000"/>
              <w:sz w:val="12"/>
              <w:szCs w:val="12"/>
              <w:bdr w:val="none" w:sz="0" w:space="0" w:color="auto" w:frame="1"/>
              <w:lang w:val="en-GB"/>
            </w:rPr>
            <w:delText>ENG</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j</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y</w:delText>
          </w:r>
          <w:r w:rsidRPr="00664B72" w:rsidDel="00F76F23">
            <w:rPr>
              <w:rStyle w:val="mjx-char"/>
              <w:rFonts w:ascii="MJXc-TeX-math-Iw" w:hAnsi="MJXc-TeX-math-Iw" w:cs="Arial"/>
              <w:color w:val="000000"/>
              <w:sz w:val="17"/>
              <w:szCs w:val="17"/>
              <w:bdr w:val="none" w:sz="0" w:space="0" w:color="auto" w:frame="1"/>
              <w:lang w:val="en-GB"/>
            </w:rPr>
            <w:delText>T</w:delText>
          </w:r>
          <w:r w:rsidRPr="00664B72" w:rsidDel="00F76F23">
            <w:rPr>
              <w:rStyle w:val="mjx-char"/>
              <w:rFonts w:ascii="MJXc-TeX-math-Iw" w:hAnsi="MJXc-TeX-math-Iw" w:cs="Arial"/>
              <w:color w:val="000000"/>
              <w:sz w:val="12"/>
              <w:szCs w:val="12"/>
              <w:bdr w:val="none" w:sz="0" w:space="0" w:color="auto" w:frame="1"/>
              <w:lang w:val="en-GB"/>
            </w:rPr>
            <w:delText>j</w:delText>
          </w:r>
          <w:r w:rsidRPr="00664B72" w:rsidDel="00F76F23">
            <w:rPr>
              <w:rStyle w:val="mjx-char"/>
              <w:rFonts w:ascii="MJXc-TeX-main-Rw" w:hAnsi="MJXc-TeX-main-Rw" w:cs="Arial"/>
              <w:color w:val="000000"/>
              <w:sz w:val="12"/>
              <w:szCs w:val="12"/>
              <w:bdr w:val="none" w:sz="0" w:space="0" w:color="auto" w:frame="1"/>
              <w:lang w:val="en-GB"/>
            </w:rPr>
            <w:delText>,</w:delText>
          </w:r>
          <w:r w:rsidRPr="00664B72" w:rsidDel="00F76F23">
            <w:rPr>
              <w:rStyle w:val="mjx-char"/>
              <w:rFonts w:ascii="MJXc-TeX-math-Iw" w:hAnsi="MJXc-TeX-math-Iw" w:cs="Arial"/>
              <w:color w:val="000000"/>
              <w:sz w:val="12"/>
              <w:szCs w:val="12"/>
              <w:bdr w:val="none" w:sz="0" w:space="0" w:color="auto" w:frame="1"/>
              <w:lang w:val="en-GB"/>
            </w:rPr>
            <w:delText>y</w:delText>
          </w:r>
        </w:del>
      </w:moveTo>
    </w:p>
    <w:p w14:paraId="55CA8071" w14:textId="61844B8B" w:rsidR="00DE6C64" w:rsidRPr="00664B72" w:rsidDel="00F76F23" w:rsidRDefault="00DE6C64" w:rsidP="00DE6C64">
      <w:pPr>
        <w:pStyle w:val="NormalWeb"/>
        <w:shd w:val="clear" w:color="auto" w:fill="FEFEFE"/>
        <w:spacing w:before="0" w:beforeAutospacing="0" w:after="0" w:afterAutospacing="0"/>
        <w:rPr>
          <w:del w:id="306" w:author="Srholec Martin" w:date="2019-03-12T13:37:00Z"/>
          <w:moveTo w:id="307" w:author="Srholec Martin" w:date="2019-03-12T11:08:00Z"/>
          <w:rFonts w:ascii="Arial" w:hAnsi="Arial" w:cs="Arial"/>
          <w:i/>
          <w:iCs/>
          <w:color w:val="000000"/>
          <w:sz w:val="23"/>
          <w:szCs w:val="23"/>
          <w:lang w:val="en-GB"/>
        </w:rPr>
      </w:pPr>
      <w:moveTo w:id="308" w:author="Srholec Martin" w:date="2019-03-12T11:08:00Z">
        <w:del w:id="309" w:author="Srholec Martin" w:date="2019-03-12T13:37:00Z">
          <w:r w:rsidRPr="00664B72" w:rsidDel="00F76F23">
            <w:rPr>
              <w:rFonts w:ascii="Arial" w:hAnsi="Arial" w:cs="Arial"/>
              <w:i/>
              <w:iCs/>
              <w:color w:val="000000"/>
              <w:sz w:val="23"/>
              <w:szCs w:val="23"/>
              <w:lang w:val="en-GB"/>
            </w:rPr>
            <w:delText>Description: </w:delText>
          </w:r>
          <w:r w:rsidRPr="00664B72" w:rsidDel="00F76F23">
            <w:rPr>
              <w:rFonts w:ascii="Arial" w:hAnsi="Arial" w:cs="Arial"/>
              <w:color w:val="000000"/>
              <w:sz w:val="23"/>
              <w:szCs w:val="23"/>
              <w:lang w:val="en-GB"/>
            </w:rPr>
            <w:delText>The share of English-written documents on all documents</w:delText>
          </w:r>
        </w:del>
      </w:moveTo>
    </w:p>
    <w:p w14:paraId="54AE41C5" w14:textId="5608C6A8" w:rsidR="00DE6C64" w:rsidRPr="00664B72" w:rsidDel="00F76F23" w:rsidRDefault="00DE6C64" w:rsidP="00DE6C64">
      <w:pPr>
        <w:pStyle w:val="NormalWeb"/>
        <w:shd w:val="clear" w:color="auto" w:fill="FEFEFE"/>
        <w:spacing w:before="0" w:beforeAutospacing="0" w:after="0" w:afterAutospacing="0"/>
        <w:rPr>
          <w:del w:id="310" w:author="Srholec Martin" w:date="2019-03-12T13:37:00Z"/>
          <w:moveTo w:id="311" w:author="Srholec Martin" w:date="2019-03-12T11:08:00Z"/>
          <w:rFonts w:ascii="Arial" w:hAnsi="Arial" w:cs="Arial"/>
          <w:i/>
          <w:iCs/>
          <w:color w:val="000000"/>
          <w:sz w:val="23"/>
          <w:szCs w:val="23"/>
          <w:lang w:val="en-GB"/>
        </w:rPr>
      </w:pPr>
      <w:moveTo w:id="312" w:author="Srholec Martin" w:date="2019-03-12T11:08:00Z">
        <w:del w:id="313" w:author="Srholec Martin" w:date="2019-03-12T13:37:00Z">
          <w:r w:rsidRPr="00664B72" w:rsidDel="00F76F23">
            <w:rPr>
              <w:rFonts w:ascii="Arial" w:hAnsi="Arial" w:cs="Arial"/>
              <w:i/>
              <w:iCs/>
              <w:color w:val="000000"/>
              <w:sz w:val="23"/>
              <w:szCs w:val="23"/>
              <w:lang w:val="en-GB"/>
            </w:rPr>
            <w:delText>Input: </w:delText>
          </w:r>
          <w:r w:rsidRPr="00664B72" w:rsidDel="00F76F23">
            <w:rPr>
              <w:rFonts w:ascii="Arial" w:hAnsi="Arial" w:cs="Arial"/>
              <w:color w:val="000000"/>
              <w:sz w:val="23"/>
              <w:szCs w:val="23"/>
              <w:lang w:val="en-GB"/>
            </w:rPr>
            <w:delText>Number of English-written documents </w:delText>
          </w:r>
          <w:r w:rsidRPr="00664B72" w:rsidDel="00F76F23">
            <w:rPr>
              <w:rStyle w:val="mjx-char"/>
              <w:rFonts w:ascii="MJXc-TeX-math-Iw" w:hAnsi="MJXc-TeX-math-Iw" w:cs="Arial"/>
              <w:color w:val="000000"/>
              <w:sz w:val="25"/>
              <w:szCs w:val="25"/>
              <w:bdr w:val="none" w:sz="0" w:space="0" w:color="auto" w:frame="1"/>
              <w:lang w:val="en-GB"/>
            </w:rPr>
            <w:delText>D</w:delText>
          </w:r>
          <w:r w:rsidRPr="00664B72" w:rsidDel="00F76F23">
            <w:rPr>
              <w:rStyle w:val="mjx-char"/>
              <w:rFonts w:ascii="MJXc-TeX-math-Iw" w:hAnsi="MJXc-TeX-math-Iw" w:cs="Arial"/>
              <w:color w:val="000000"/>
              <w:sz w:val="17"/>
              <w:szCs w:val="17"/>
              <w:bdr w:val="none" w:sz="0" w:space="0" w:color="auto" w:frame="1"/>
              <w:lang w:val="en-GB"/>
            </w:rPr>
            <w:delText>ENG</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j</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y</w:delText>
          </w:r>
          <w:r w:rsidRPr="00664B72" w:rsidDel="00F76F23">
            <w:rPr>
              <w:rFonts w:ascii="Arial" w:hAnsi="Arial" w:cs="Arial"/>
              <w:color w:val="000000"/>
              <w:sz w:val="23"/>
              <w:szCs w:val="23"/>
              <w:lang w:val="en-GB"/>
            </w:rPr>
            <w:delText> and </w:delText>
          </w:r>
          <w:r w:rsidRPr="00664B72" w:rsidDel="00F76F23">
            <w:rPr>
              <w:rStyle w:val="mjx-char"/>
              <w:rFonts w:ascii="MJXc-TeX-math-Iw" w:hAnsi="MJXc-TeX-math-Iw" w:cs="Arial"/>
              <w:color w:val="000000"/>
              <w:sz w:val="25"/>
              <w:szCs w:val="25"/>
              <w:bdr w:val="none" w:sz="0" w:space="0" w:color="auto" w:frame="1"/>
              <w:lang w:val="en-GB"/>
            </w:rPr>
            <w:delText>T</w:delText>
          </w:r>
          <w:r w:rsidRPr="00664B72" w:rsidDel="00F76F23">
            <w:rPr>
              <w:rStyle w:val="mjx-char"/>
              <w:rFonts w:ascii="MJXc-TeX-math-Iw" w:hAnsi="MJXc-TeX-math-Iw" w:cs="Arial"/>
              <w:color w:val="000000"/>
              <w:sz w:val="17"/>
              <w:szCs w:val="17"/>
              <w:bdr w:val="none" w:sz="0" w:space="0" w:color="auto" w:frame="1"/>
              <w:lang w:val="en-GB"/>
            </w:rPr>
            <w:delText>j</w:delText>
          </w:r>
          <w:r w:rsidRPr="00664B72" w:rsidDel="00F76F23">
            <w:rPr>
              <w:rStyle w:val="mjx-char"/>
              <w:rFonts w:ascii="MJXc-TeX-main-Rw" w:hAnsi="MJXc-TeX-main-Rw" w:cs="Arial"/>
              <w:color w:val="000000"/>
              <w:sz w:val="17"/>
              <w:szCs w:val="17"/>
              <w:bdr w:val="none" w:sz="0" w:space="0" w:color="auto" w:frame="1"/>
              <w:lang w:val="en-GB"/>
            </w:rPr>
            <w:delText>,</w:delText>
          </w:r>
          <w:r w:rsidRPr="00664B72" w:rsidDel="00F76F23">
            <w:rPr>
              <w:rStyle w:val="mjx-char"/>
              <w:rFonts w:ascii="MJXc-TeX-math-Iw" w:hAnsi="MJXc-TeX-math-Iw" w:cs="Arial"/>
              <w:color w:val="000000"/>
              <w:sz w:val="17"/>
              <w:szCs w:val="17"/>
              <w:bdr w:val="none" w:sz="0" w:space="0" w:color="auto" w:frame="1"/>
              <w:lang w:val="en-GB"/>
            </w:rPr>
            <w:delText>y</w:delText>
          </w:r>
        </w:del>
      </w:moveTo>
    </w:p>
    <w:p w14:paraId="3C1E10C9" w14:textId="604CBCA8" w:rsidR="00DE6C64" w:rsidRPr="0095338D" w:rsidDel="0095338D" w:rsidRDefault="00DE6C64" w:rsidP="00DE6C64">
      <w:pPr>
        <w:pStyle w:val="NormalWeb"/>
        <w:shd w:val="clear" w:color="auto" w:fill="FEFEFE"/>
        <w:spacing w:before="0" w:beforeAutospacing="0" w:after="0" w:afterAutospacing="0"/>
        <w:rPr>
          <w:del w:id="314" w:author="Srholec Martin" w:date="2019-03-12T11:31:00Z"/>
          <w:moveTo w:id="315" w:author="Srholec Martin" w:date="2019-03-12T11:08:00Z"/>
          <w:rFonts w:ascii="Arial" w:hAnsi="Arial" w:cs="Arial"/>
          <w:i/>
          <w:iCs/>
          <w:color w:val="000000"/>
          <w:sz w:val="23"/>
          <w:szCs w:val="23"/>
          <w:highlight w:val="yellow"/>
          <w:lang w:val="en-GB"/>
          <w:rPrChange w:id="316" w:author="Srholec Martin" w:date="2019-03-12T11:32:00Z">
            <w:rPr>
              <w:del w:id="317" w:author="Srholec Martin" w:date="2019-03-12T11:31:00Z"/>
              <w:moveTo w:id="318" w:author="Srholec Martin" w:date="2019-03-12T11:08:00Z"/>
              <w:rFonts w:ascii="Arial" w:hAnsi="Arial" w:cs="Arial"/>
              <w:i/>
              <w:iCs/>
              <w:color w:val="000000"/>
              <w:sz w:val="23"/>
              <w:szCs w:val="23"/>
              <w:lang w:val="en-GB"/>
            </w:rPr>
          </w:rPrChange>
        </w:rPr>
      </w:pPr>
      <w:moveTo w:id="319" w:author="Srholec Martin" w:date="2019-03-12T11:08:00Z">
        <w:del w:id="320" w:author="Srholec Martin" w:date="2019-03-12T11:31:00Z">
          <w:r w:rsidRPr="0095338D" w:rsidDel="0095338D">
            <w:rPr>
              <w:rFonts w:ascii="Arial" w:hAnsi="Arial" w:cs="Arial"/>
              <w:i/>
              <w:iCs/>
              <w:color w:val="000000"/>
              <w:sz w:val="23"/>
              <w:szCs w:val="23"/>
              <w:highlight w:val="yellow"/>
              <w:lang w:val="en-GB"/>
              <w:rPrChange w:id="321" w:author="Srholec Martin" w:date="2019-03-12T11:32:00Z">
                <w:rPr>
                  <w:rFonts w:ascii="Arial" w:hAnsi="Arial" w:cs="Arial"/>
                  <w:i/>
                  <w:iCs/>
                  <w:color w:val="000000"/>
                  <w:sz w:val="23"/>
                  <w:szCs w:val="23"/>
                  <w:lang w:val="en-GB"/>
                </w:rPr>
              </w:rPrChange>
            </w:rPr>
            <w:delText>Source: </w:delText>
          </w:r>
          <w:r w:rsidRPr="0095338D" w:rsidDel="0095338D">
            <w:rPr>
              <w:rFonts w:ascii="Arial" w:hAnsi="Arial" w:cs="Arial"/>
              <w:color w:val="000000"/>
              <w:sz w:val="23"/>
              <w:szCs w:val="23"/>
              <w:highlight w:val="yellow"/>
              <w:lang w:val="en-GB"/>
              <w:rPrChange w:id="322" w:author="Srholec Martin" w:date="2019-03-12T11:32:00Z">
                <w:rPr>
                  <w:rFonts w:ascii="Arial" w:hAnsi="Arial" w:cs="Arial"/>
                  <w:color w:val="000000"/>
                  <w:sz w:val="23"/>
                  <w:szCs w:val="23"/>
                  <w:lang w:val="en-GB"/>
                </w:rPr>
              </w:rPrChange>
            </w:rPr>
            <w:delText>own</w:delText>
          </w:r>
        </w:del>
      </w:moveTo>
    </w:p>
    <w:p w14:paraId="2BE213E0" w14:textId="25A8B2C5" w:rsidR="001362D0" w:rsidRPr="0095338D" w:rsidDel="00F76F23" w:rsidRDefault="001362D0">
      <w:pPr>
        <w:pStyle w:val="Heading5"/>
        <w:shd w:val="clear" w:color="auto" w:fill="FEFEFE"/>
        <w:spacing w:before="0"/>
        <w:jc w:val="center"/>
        <w:rPr>
          <w:del w:id="323" w:author="Srholec Martin" w:date="2019-03-12T13:37:00Z"/>
          <w:moveFrom w:id="324" w:author="Srholec Martin" w:date="2019-03-12T11:07:00Z"/>
          <w:rFonts w:ascii="Arial" w:hAnsi="Arial" w:cs="Arial"/>
          <w:color w:val="000000"/>
          <w:sz w:val="27"/>
          <w:szCs w:val="27"/>
          <w:highlight w:val="yellow"/>
          <w:lang w:val="en-GB"/>
          <w:rPrChange w:id="325" w:author="Srholec Martin" w:date="2019-03-12T11:32:00Z">
            <w:rPr>
              <w:del w:id="326" w:author="Srholec Martin" w:date="2019-03-12T13:37:00Z"/>
              <w:moveFrom w:id="327" w:author="Srholec Martin" w:date="2019-03-12T11:07:00Z"/>
              <w:rFonts w:ascii="Arial" w:hAnsi="Arial" w:cs="Arial"/>
              <w:color w:val="000000"/>
              <w:sz w:val="27"/>
              <w:szCs w:val="27"/>
              <w:lang w:val="en-GB"/>
            </w:rPr>
          </w:rPrChange>
        </w:rPr>
        <w:pPrChange w:id="328" w:author="Srholec Martin" w:date="2019-03-11T15:04:00Z">
          <w:pPr>
            <w:pStyle w:val="Heading5"/>
            <w:shd w:val="clear" w:color="auto" w:fill="FEFEFE"/>
            <w:jc w:val="center"/>
          </w:pPr>
        </w:pPrChange>
      </w:pPr>
      <w:moveFromRangeStart w:id="329" w:author="Srholec Martin" w:date="2019-03-12T11:07:00Z" w:name="move3281289"/>
      <w:moveToRangeEnd w:id="298"/>
      <w:moveFrom w:id="330" w:author="Srholec Martin" w:date="2019-03-12T11:07:00Z">
        <w:del w:id="331" w:author="Srholec Martin" w:date="2019-03-12T13:37:00Z">
          <w:r w:rsidRPr="0095338D" w:rsidDel="00F76F23">
            <w:rPr>
              <w:rFonts w:ascii="Arial" w:hAnsi="Arial" w:cs="Arial"/>
              <w:color w:val="000000"/>
              <w:sz w:val="27"/>
              <w:szCs w:val="27"/>
              <w:highlight w:val="yellow"/>
              <w:lang w:val="en-GB"/>
              <w:rPrChange w:id="332" w:author="Srholec Martin" w:date="2019-03-12T11:32:00Z">
                <w:rPr>
                  <w:rFonts w:ascii="Arial" w:hAnsi="Arial" w:cs="Arial"/>
                  <w:color w:val="000000"/>
                  <w:sz w:val="27"/>
                  <w:szCs w:val="27"/>
                  <w:lang w:val="en-GB"/>
                </w:rPr>
              </w:rPrChange>
            </w:rPr>
            <w:delText>Gini Index weighted by discipline country profile</w:delText>
          </w:r>
        </w:del>
      </w:moveFrom>
    </w:p>
    <w:p w14:paraId="1B213598" w14:textId="2B48512F" w:rsidR="001362D0" w:rsidRPr="0095338D" w:rsidDel="00F76F23" w:rsidRDefault="001362D0" w:rsidP="00D80F51">
      <w:pPr>
        <w:pStyle w:val="NormalWeb"/>
        <w:shd w:val="clear" w:color="auto" w:fill="FEFEFE"/>
        <w:spacing w:before="0" w:beforeAutospacing="0" w:after="0" w:afterAutospacing="0" w:line="84" w:lineRule="atLeast"/>
        <w:ind w:left="67"/>
        <w:rPr>
          <w:del w:id="333" w:author="Srholec Martin" w:date="2019-03-12T13:37:00Z"/>
          <w:moveFrom w:id="334" w:author="Srholec Martin" w:date="2019-03-12T11:07:00Z"/>
          <w:rFonts w:ascii="Arial" w:hAnsi="Arial" w:cs="Arial"/>
          <w:i/>
          <w:iCs/>
          <w:color w:val="000000"/>
          <w:sz w:val="23"/>
          <w:szCs w:val="23"/>
          <w:highlight w:val="yellow"/>
          <w:lang w:val="en-GB"/>
          <w:rPrChange w:id="335" w:author="Srholec Martin" w:date="2019-03-12T11:32:00Z">
            <w:rPr>
              <w:del w:id="336" w:author="Srholec Martin" w:date="2019-03-12T13:37:00Z"/>
              <w:moveFrom w:id="337" w:author="Srholec Martin" w:date="2019-03-12T11:07:00Z"/>
              <w:rFonts w:ascii="Arial" w:hAnsi="Arial" w:cs="Arial"/>
              <w:i/>
              <w:iCs/>
              <w:color w:val="000000"/>
              <w:sz w:val="23"/>
              <w:szCs w:val="23"/>
              <w:lang w:val="en-GB"/>
            </w:rPr>
          </w:rPrChange>
        </w:rPr>
      </w:pPr>
      <w:moveFrom w:id="338" w:author="Srholec Martin" w:date="2019-03-12T11:07:00Z">
        <w:del w:id="339" w:author="Srholec Martin" w:date="2019-03-12T13:37:00Z">
          <w:r w:rsidRPr="0095338D" w:rsidDel="00F76F23">
            <w:rPr>
              <w:rFonts w:ascii="Arial" w:hAnsi="Arial" w:cs="Arial"/>
              <w:i/>
              <w:iCs/>
              <w:color w:val="000000"/>
              <w:sz w:val="23"/>
              <w:szCs w:val="23"/>
              <w:highlight w:val="yellow"/>
              <w:lang w:val="en-GB"/>
              <w:rPrChange w:id="340" w:author="Srholec Martin" w:date="2019-03-12T11:32:00Z">
                <w:rPr>
                  <w:rFonts w:ascii="Arial" w:hAnsi="Arial" w:cs="Arial"/>
                  <w:i/>
                  <w:iCs/>
                  <w:color w:val="000000"/>
                  <w:sz w:val="23"/>
                  <w:szCs w:val="23"/>
                  <w:lang w:val="en-GB"/>
                </w:rPr>
              </w:rPrChange>
            </w:rPr>
            <w:delText xml:space="preserve">Formula: </w:delText>
          </w:r>
        </w:del>
      </w:moveFrom>
    </w:p>
    <w:p w14:paraId="6411CB0E" w14:textId="1CC4E7D0" w:rsidR="001362D0" w:rsidRPr="0095338D" w:rsidDel="00F76F23" w:rsidRDefault="001362D0">
      <w:pPr>
        <w:pStyle w:val="NormalWeb"/>
        <w:shd w:val="clear" w:color="auto" w:fill="FEFEFE"/>
        <w:spacing w:before="0" w:beforeAutospacing="0" w:after="0" w:afterAutospacing="0"/>
        <w:rPr>
          <w:del w:id="341" w:author="Srholec Martin" w:date="2019-03-12T13:37:00Z"/>
          <w:moveFrom w:id="342" w:author="Srholec Martin" w:date="2019-03-12T11:07:00Z"/>
          <w:rFonts w:ascii="Arial" w:hAnsi="Arial" w:cs="Arial"/>
          <w:i/>
          <w:iCs/>
          <w:color w:val="000000"/>
          <w:sz w:val="23"/>
          <w:szCs w:val="23"/>
          <w:highlight w:val="yellow"/>
          <w:lang w:val="en-GB"/>
          <w:rPrChange w:id="343" w:author="Srholec Martin" w:date="2019-03-12T11:32:00Z">
            <w:rPr>
              <w:del w:id="344" w:author="Srholec Martin" w:date="2019-03-12T13:37:00Z"/>
              <w:moveFrom w:id="345" w:author="Srholec Martin" w:date="2019-03-12T11:07:00Z"/>
              <w:rFonts w:ascii="Arial" w:hAnsi="Arial" w:cs="Arial"/>
              <w:i/>
              <w:iCs/>
              <w:color w:val="000000"/>
              <w:sz w:val="23"/>
              <w:szCs w:val="23"/>
              <w:lang w:val="en-GB"/>
            </w:rPr>
          </w:rPrChange>
        </w:rPr>
        <w:pPrChange w:id="346" w:author="Srholec Martin" w:date="2019-03-11T15:04:00Z">
          <w:pPr>
            <w:pStyle w:val="NormalWeb"/>
            <w:shd w:val="clear" w:color="auto" w:fill="FEFEFE"/>
          </w:pPr>
        </w:pPrChange>
      </w:pPr>
      <w:moveFrom w:id="347" w:author="Srholec Martin" w:date="2019-03-12T11:07:00Z">
        <w:del w:id="348" w:author="Srholec Martin" w:date="2019-03-12T13:37:00Z">
          <w:r w:rsidRPr="0095338D" w:rsidDel="00F76F23">
            <w:rPr>
              <w:rFonts w:ascii="Arial" w:hAnsi="Arial" w:cs="Arial"/>
              <w:i/>
              <w:iCs/>
              <w:color w:val="000000"/>
              <w:sz w:val="23"/>
              <w:szCs w:val="23"/>
              <w:highlight w:val="yellow"/>
              <w:lang w:val="en-GB"/>
              <w:rPrChange w:id="349" w:author="Srholec Martin" w:date="2019-03-12T11:32:00Z">
                <w:rPr>
                  <w:rFonts w:ascii="Arial" w:hAnsi="Arial" w:cs="Arial"/>
                  <w:i/>
                  <w:iCs/>
                  <w:color w:val="000000"/>
                  <w:sz w:val="23"/>
                  <w:szCs w:val="23"/>
                  <w:lang w:val="en-GB"/>
                </w:rPr>
              </w:rPrChange>
            </w:rPr>
            <w:delText>Description: </w:delText>
          </w:r>
          <w:r w:rsidRPr="0095338D" w:rsidDel="00F76F23">
            <w:rPr>
              <w:rFonts w:ascii="Arial" w:hAnsi="Arial" w:cs="Arial"/>
              <w:color w:val="000000"/>
              <w:sz w:val="23"/>
              <w:szCs w:val="23"/>
              <w:highlight w:val="yellow"/>
              <w:lang w:val="en-GB"/>
              <w:rPrChange w:id="350" w:author="Srholec Martin" w:date="2019-03-12T11:32:00Z">
                <w:rPr>
                  <w:rFonts w:ascii="Arial" w:hAnsi="Arial" w:cs="Arial"/>
                  <w:color w:val="000000"/>
                  <w:sz w:val="23"/>
                  <w:szCs w:val="23"/>
                  <w:lang w:val="en-GB"/>
                </w:rPr>
              </w:rPrChange>
            </w:rPr>
            <w:delText>The Gini index adjusted for unequally weighted observations. The observations are weighted by the disciplines distribution</w:delText>
          </w:r>
        </w:del>
      </w:moveFrom>
    </w:p>
    <w:p w14:paraId="19A7B2D4" w14:textId="149EF452" w:rsidR="001362D0" w:rsidRPr="0095338D" w:rsidDel="00F76F23" w:rsidRDefault="001362D0">
      <w:pPr>
        <w:pStyle w:val="NormalWeb"/>
        <w:shd w:val="clear" w:color="auto" w:fill="FEFEFE"/>
        <w:spacing w:before="0" w:beforeAutospacing="0" w:after="0" w:afterAutospacing="0"/>
        <w:rPr>
          <w:del w:id="351" w:author="Srholec Martin" w:date="2019-03-12T13:37:00Z"/>
          <w:moveFrom w:id="352" w:author="Srholec Martin" w:date="2019-03-12T11:07:00Z"/>
          <w:rFonts w:ascii="Arial" w:hAnsi="Arial" w:cs="Arial"/>
          <w:i/>
          <w:iCs/>
          <w:color w:val="000000"/>
          <w:sz w:val="23"/>
          <w:szCs w:val="23"/>
          <w:highlight w:val="yellow"/>
          <w:lang w:val="en-GB"/>
          <w:rPrChange w:id="353" w:author="Srholec Martin" w:date="2019-03-12T11:32:00Z">
            <w:rPr>
              <w:del w:id="354" w:author="Srholec Martin" w:date="2019-03-12T13:37:00Z"/>
              <w:moveFrom w:id="355" w:author="Srholec Martin" w:date="2019-03-12T11:07:00Z"/>
              <w:rFonts w:ascii="Arial" w:hAnsi="Arial" w:cs="Arial"/>
              <w:i/>
              <w:iCs/>
              <w:color w:val="000000"/>
              <w:sz w:val="23"/>
              <w:szCs w:val="23"/>
              <w:lang w:val="en-GB"/>
            </w:rPr>
          </w:rPrChange>
        </w:rPr>
        <w:pPrChange w:id="356" w:author="Srholec Martin" w:date="2019-03-11T15:04:00Z">
          <w:pPr>
            <w:pStyle w:val="NormalWeb"/>
            <w:shd w:val="clear" w:color="auto" w:fill="FEFEFE"/>
            <w:spacing w:before="0" w:after="0"/>
          </w:pPr>
        </w:pPrChange>
      </w:pPr>
      <w:moveFrom w:id="357" w:author="Srholec Martin" w:date="2019-03-12T11:07:00Z">
        <w:del w:id="358" w:author="Srholec Martin" w:date="2019-03-12T13:37:00Z">
          <w:r w:rsidRPr="0095338D" w:rsidDel="00F76F23">
            <w:rPr>
              <w:rFonts w:ascii="Arial" w:hAnsi="Arial" w:cs="Arial"/>
              <w:i/>
              <w:iCs/>
              <w:color w:val="000000"/>
              <w:sz w:val="23"/>
              <w:szCs w:val="23"/>
              <w:highlight w:val="yellow"/>
              <w:lang w:val="en-GB"/>
              <w:rPrChange w:id="359" w:author="Srholec Martin" w:date="2019-03-12T11:32:00Z">
                <w:rPr>
                  <w:rFonts w:ascii="Arial" w:hAnsi="Arial" w:cs="Arial"/>
                  <w:i/>
                  <w:iCs/>
                  <w:color w:val="000000"/>
                  <w:sz w:val="23"/>
                  <w:szCs w:val="23"/>
                  <w:lang w:val="en-GB"/>
                </w:rPr>
              </w:rPrChange>
            </w:rPr>
            <w:delText>Input: </w:delText>
          </w:r>
          <w:r w:rsidRPr="0095338D" w:rsidDel="00F76F23">
            <w:rPr>
              <w:rStyle w:val="mjx-char"/>
              <w:rFonts w:ascii="MJXc-TeX-math-Iw" w:hAnsi="MJXc-TeX-math-Iw" w:cs="Arial"/>
              <w:color w:val="000000"/>
              <w:sz w:val="25"/>
              <w:szCs w:val="25"/>
              <w:highlight w:val="yellow"/>
              <w:bdr w:val="none" w:sz="0" w:space="0" w:color="auto" w:frame="1"/>
              <w:lang w:val="en-GB"/>
              <w:rPrChange w:id="360" w:author="Srholec Martin" w:date="2019-03-12T11:32:00Z">
                <w:rPr>
                  <w:rStyle w:val="mjx-char"/>
                  <w:rFonts w:ascii="MJXc-TeX-math-Iw" w:hAnsi="MJXc-TeX-math-Iw" w:cs="Arial"/>
                  <w:color w:val="000000"/>
                  <w:sz w:val="25"/>
                  <w:szCs w:val="25"/>
                  <w:bdr w:val="none" w:sz="0" w:space="0" w:color="auto" w:frame="1"/>
                  <w:lang w:val="en-GB"/>
                </w:rPr>
              </w:rPrChange>
            </w:rPr>
            <w:delText>x</w:delText>
          </w:r>
          <w:r w:rsidRPr="0095338D" w:rsidDel="00F76F23">
            <w:rPr>
              <w:rStyle w:val="mjx-char"/>
              <w:rFonts w:ascii="MJXc-TeX-math-Iw" w:hAnsi="MJXc-TeX-math-Iw" w:cs="Arial"/>
              <w:color w:val="000000"/>
              <w:sz w:val="17"/>
              <w:szCs w:val="17"/>
              <w:highlight w:val="yellow"/>
              <w:bdr w:val="none" w:sz="0" w:space="0" w:color="auto" w:frame="1"/>
              <w:lang w:val="en-GB"/>
              <w:rPrChange w:id="361" w:author="Srholec Martin" w:date="2019-03-12T11:32:00Z">
                <w:rPr>
                  <w:rStyle w:val="mjx-char"/>
                  <w:rFonts w:ascii="MJXc-TeX-math-Iw" w:hAnsi="MJXc-TeX-math-Iw" w:cs="Arial"/>
                  <w:color w:val="000000"/>
                  <w:sz w:val="17"/>
                  <w:szCs w:val="17"/>
                  <w:bdr w:val="none" w:sz="0" w:space="0" w:color="auto" w:frame="1"/>
                  <w:lang w:val="en-GB"/>
                </w:rPr>
              </w:rPrChange>
            </w:rPr>
            <w:delText>j</w:delText>
          </w:r>
          <w:r w:rsidRPr="0095338D" w:rsidDel="00F76F23">
            <w:rPr>
              <w:rStyle w:val="mjx-char"/>
              <w:rFonts w:ascii="MJXc-TeX-main-Rw" w:hAnsi="MJXc-TeX-main-Rw" w:cs="Arial"/>
              <w:color w:val="000000"/>
              <w:sz w:val="17"/>
              <w:szCs w:val="17"/>
              <w:highlight w:val="yellow"/>
              <w:bdr w:val="none" w:sz="0" w:space="0" w:color="auto" w:frame="1"/>
              <w:lang w:val="en-GB"/>
              <w:rPrChange w:id="362" w:author="Srholec Martin" w:date="2019-03-12T11:32:00Z">
                <w:rPr>
                  <w:rStyle w:val="mjx-char"/>
                  <w:rFonts w:ascii="MJXc-TeX-main-Rw" w:hAnsi="MJXc-TeX-main-Rw" w:cs="Arial"/>
                  <w:color w:val="000000"/>
                  <w:sz w:val="17"/>
                  <w:szCs w:val="17"/>
                  <w:bdr w:val="none" w:sz="0" w:space="0" w:color="auto" w:frame="1"/>
                  <w:lang w:val="en-GB"/>
                </w:rPr>
              </w:rPrChange>
            </w:rPr>
            <w:delText>,</w:delText>
          </w:r>
          <w:r w:rsidRPr="0095338D" w:rsidDel="00F76F23">
            <w:rPr>
              <w:rStyle w:val="mjx-char"/>
              <w:rFonts w:ascii="MJXc-TeX-math-Iw" w:hAnsi="MJXc-TeX-math-Iw" w:cs="Arial"/>
              <w:color w:val="000000"/>
              <w:sz w:val="17"/>
              <w:szCs w:val="17"/>
              <w:highlight w:val="yellow"/>
              <w:bdr w:val="none" w:sz="0" w:space="0" w:color="auto" w:frame="1"/>
              <w:lang w:val="en-GB"/>
              <w:rPrChange w:id="363" w:author="Srholec Martin" w:date="2019-03-12T11:32:00Z">
                <w:rPr>
                  <w:rStyle w:val="mjx-char"/>
                  <w:rFonts w:ascii="MJXc-TeX-math-Iw" w:hAnsi="MJXc-TeX-math-Iw" w:cs="Arial"/>
                  <w:color w:val="000000"/>
                  <w:sz w:val="17"/>
                  <w:szCs w:val="17"/>
                  <w:bdr w:val="none" w:sz="0" w:space="0" w:color="auto" w:frame="1"/>
                  <w:lang w:val="en-GB"/>
                </w:rPr>
              </w:rPrChange>
            </w:rPr>
            <w:delText>y</w:delText>
          </w:r>
          <w:r w:rsidRPr="0095338D" w:rsidDel="00F76F23">
            <w:rPr>
              <w:rFonts w:ascii="Arial" w:hAnsi="Arial" w:cs="Arial"/>
              <w:color w:val="000000"/>
              <w:sz w:val="23"/>
              <w:szCs w:val="23"/>
              <w:highlight w:val="yellow"/>
              <w:lang w:val="en-GB"/>
              <w:rPrChange w:id="364" w:author="Srholec Martin" w:date="2019-03-12T11:32:00Z">
                <w:rPr>
                  <w:rFonts w:ascii="Arial" w:hAnsi="Arial" w:cs="Arial"/>
                  <w:color w:val="000000"/>
                  <w:sz w:val="23"/>
                  <w:szCs w:val="23"/>
                  <w:lang w:val="en-GB"/>
                </w:rPr>
              </w:rPrChange>
            </w:rPr>
            <w:delText> and </w:delText>
          </w:r>
          <w:r w:rsidRPr="0095338D" w:rsidDel="00F76F23">
            <w:rPr>
              <w:rStyle w:val="mjx-char"/>
              <w:rFonts w:ascii="MJXc-TeX-math-Iw" w:hAnsi="MJXc-TeX-math-Iw" w:cs="Arial"/>
              <w:color w:val="000000"/>
              <w:sz w:val="25"/>
              <w:szCs w:val="25"/>
              <w:highlight w:val="yellow"/>
              <w:bdr w:val="none" w:sz="0" w:space="0" w:color="auto" w:frame="1"/>
              <w:lang w:val="en-GB"/>
              <w:rPrChange w:id="365" w:author="Srholec Martin" w:date="2019-03-12T11:32:00Z">
                <w:rPr>
                  <w:rStyle w:val="mjx-char"/>
                  <w:rFonts w:ascii="MJXc-TeX-math-Iw" w:hAnsi="MJXc-TeX-math-Iw" w:cs="Arial"/>
                  <w:color w:val="000000"/>
                  <w:sz w:val="25"/>
                  <w:szCs w:val="25"/>
                  <w:bdr w:val="none" w:sz="0" w:space="0" w:color="auto" w:frame="1"/>
                  <w:lang w:val="en-GB"/>
                </w:rPr>
              </w:rPrChange>
            </w:rPr>
            <w:delText>m</w:delText>
          </w:r>
          <w:r w:rsidRPr="0095338D" w:rsidDel="00F76F23">
            <w:rPr>
              <w:rStyle w:val="mjx-char"/>
              <w:rFonts w:ascii="MJXc-TeX-math-Iw" w:hAnsi="MJXc-TeX-math-Iw" w:cs="Arial"/>
              <w:color w:val="000000"/>
              <w:sz w:val="17"/>
              <w:szCs w:val="17"/>
              <w:highlight w:val="yellow"/>
              <w:bdr w:val="none" w:sz="0" w:space="0" w:color="auto" w:frame="1"/>
              <w:lang w:val="en-GB"/>
              <w:rPrChange w:id="366" w:author="Srholec Martin" w:date="2019-03-12T11:32:00Z">
                <w:rPr>
                  <w:rStyle w:val="mjx-char"/>
                  <w:rFonts w:ascii="MJXc-TeX-math-Iw" w:hAnsi="MJXc-TeX-math-Iw" w:cs="Arial"/>
                  <w:color w:val="000000"/>
                  <w:sz w:val="17"/>
                  <w:szCs w:val="17"/>
                  <w:bdr w:val="none" w:sz="0" w:space="0" w:color="auto" w:frame="1"/>
                  <w:lang w:val="en-GB"/>
                </w:rPr>
              </w:rPrChange>
            </w:rPr>
            <w:delText>d</w:delText>
          </w:r>
        </w:del>
      </w:moveFrom>
    </w:p>
    <w:p w14:paraId="51842138" w14:textId="5BCAA073" w:rsidR="001362D0" w:rsidRPr="00664B72" w:rsidDel="00F76F23" w:rsidRDefault="001362D0">
      <w:pPr>
        <w:pStyle w:val="NormalWeb"/>
        <w:shd w:val="clear" w:color="auto" w:fill="FEFEFE"/>
        <w:spacing w:before="0" w:beforeAutospacing="0" w:after="0" w:afterAutospacing="0"/>
        <w:rPr>
          <w:del w:id="367" w:author="Srholec Martin" w:date="2019-03-12T13:37:00Z"/>
          <w:moveFrom w:id="368" w:author="Srholec Martin" w:date="2019-03-12T11:07:00Z"/>
          <w:rFonts w:ascii="Arial" w:hAnsi="Arial" w:cs="Arial"/>
          <w:i/>
          <w:iCs/>
          <w:color w:val="000000"/>
          <w:sz w:val="23"/>
          <w:szCs w:val="23"/>
          <w:lang w:val="en-GB"/>
        </w:rPr>
        <w:pPrChange w:id="369" w:author="Srholec Martin" w:date="2019-03-11T15:04:00Z">
          <w:pPr>
            <w:pStyle w:val="NormalWeb"/>
            <w:shd w:val="clear" w:color="auto" w:fill="FEFEFE"/>
          </w:pPr>
        </w:pPrChange>
      </w:pPr>
      <w:moveFrom w:id="370" w:author="Srholec Martin" w:date="2019-03-12T11:07:00Z">
        <w:del w:id="371" w:author="Srholec Martin" w:date="2019-03-12T13:37:00Z">
          <w:r w:rsidRPr="0095338D" w:rsidDel="00F76F23">
            <w:rPr>
              <w:rFonts w:ascii="Arial" w:hAnsi="Arial" w:cs="Arial"/>
              <w:i/>
              <w:iCs/>
              <w:color w:val="000000"/>
              <w:sz w:val="23"/>
              <w:szCs w:val="23"/>
              <w:highlight w:val="yellow"/>
              <w:lang w:val="en-GB"/>
              <w:rPrChange w:id="372" w:author="Srholec Martin" w:date="2019-03-12T11:32:00Z">
                <w:rPr>
                  <w:rFonts w:ascii="Arial" w:hAnsi="Arial" w:cs="Arial"/>
                  <w:i/>
                  <w:iCs/>
                  <w:color w:val="000000"/>
                  <w:sz w:val="23"/>
                  <w:szCs w:val="23"/>
                  <w:lang w:val="en-GB"/>
                </w:rPr>
              </w:rPrChange>
            </w:rPr>
            <w:delText>Source: </w:delText>
          </w:r>
          <w:r w:rsidRPr="0095338D" w:rsidDel="00F76F23">
            <w:rPr>
              <w:rFonts w:ascii="Arial" w:hAnsi="Arial" w:cs="Arial"/>
              <w:color w:val="000000"/>
              <w:sz w:val="23"/>
              <w:szCs w:val="23"/>
              <w:highlight w:val="yellow"/>
              <w:lang w:val="en-GB"/>
              <w:rPrChange w:id="373" w:author="Srholec Martin" w:date="2019-03-12T11:32:00Z">
                <w:rPr>
                  <w:rFonts w:ascii="Arial" w:hAnsi="Arial" w:cs="Arial"/>
                  <w:color w:val="000000"/>
                  <w:sz w:val="23"/>
                  <w:szCs w:val="23"/>
                  <w:lang w:val="en-GB"/>
                </w:rPr>
              </w:rPrChange>
            </w:rPr>
            <w:delText>own</w:delText>
          </w:r>
        </w:del>
      </w:moveFrom>
    </w:p>
    <w:moveFromRangeEnd w:id="329"/>
    <w:p w14:paraId="7BB41402" w14:textId="77777777" w:rsidR="00516238" w:rsidRPr="00664B72" w:rsidRDefault="00516238">
      <w:pPr>
        <w:spacing w:after="0"/>
        <w:rPr>
          <w:lang w:val="en-GB"/>
        </w:rPr>
        <w:pPrChange w:id="374" w:author="Srholec Martin" w:date="2019-03-11T15:04:00Z">
          <w:pPr/>
        </w:pPrChange>
      </w:pPr>
    </w:p>
    <w:p w14:paraId="435F9FAA" w14:textId="590D1344" w:rsidR="001362D0" w:rsidRPr="00664B72" w:rsidRDefault="001362D0">
      <w:pPr>
        <w:pStyle w:val="Heading3"/>
        <w:spacing w:before="0" w:beforeAutospacing="0" w:after="0" w:afterAutospacing="0"/>
        <w:ind w:left="450" w:right="450"/>
        <w:jc w:val="center"/>
        <w:rPr>
          <w:rFonts w:ascii="Tahoma" w:hAnsi="Tahoma" w:cs="Tahoma"/>
          <w:color w:val="BB133E"/>
          <w:lang w:val="en-GB"/>
        </w:rPr>
        <w:pPrChange w:id="375" w:author="Srholec Martin" w:date="2019-03-11T15:04:00Z">
          <w:pPr>
            <w:pStyle w:val="Heading3"/>
            <w:spacing w:before="450" w:beforeAutospacing="0" w:after="450" w:afterAutospacing="0"/>
            <w:ind w:left="450" w:right="450"/>
            <w:jc w:val="center"/>
          </w:pPr>
        </w:pPrChange>
      </w:pPr>
      <w:del w:id="376" w:author="Srholec Martin" w:date="2019-03-12T11:36:00Z">
        <w:r w:rsidRPr="00664B72" w:rsidDel="00CD5C00">
          <w:rPr>
            <w:rFonts w:ascii="Tahoma" w:hAnsi="Tahoma" w:cs="Tahoma"/>
            <w:color w:val="BB133E"/>
            <w:lang w:val="en-GB"/>
          </w:rPr>
          <w:delText>General calculation framework</w:delText>
        </w:r>
      </w:del>
      <w:ins w:id="377" w:author="Srholec Martin" w:date="2019-03-12T11:36:00Z">
        <w:r w:rsidR="00CD5C00">
          <w:rPr>
            <w:rFonts w:ascii="Tahoma" w:hAnsi="Tahoma" w:cs="Tahoma"/>
            <w:color w:val="BB133E"/>
            <w:lang w:val="en-GB"/>
          </w:rPr>
          <w:t>Aggregation to countries and disciplines</w:t>
        </w:r>
      </w:ins>
    </w:p>
    <w:p w14:paraId="68B027C8" w14:textId="5C2A258A" w:rsidR="00516238" w:rsidRDefault="00516238">
      <w:pPr>
        <w:pStyle w:val="NormalWeb"/>
        <w:spacing w:before="0" w:beforeAutospacing="0" w:after="0" w:afterAutospacing="0"/>
        <w:rPr>
          <w:ins w:id="378" w:author="Srholec Martin" w:date="2019-03-12T14:11:00Z"/>
          <w:rFonts w:ascii="Arial" w:hAnsi="Arial" w:cs="Arial"/>
          <w:color w:val="000000"/>
          <w:sz w:val="23"/>
          <w:szCs w:val="23"/>
          <w:lang w:val="en-GB"/>
        </w:rPr>
        <w:pPrChange w:id="379" w:author="Srholec Martin" w:date="2019-03-11T15:04:00Z">
          <w:pPr>
            <w:pStyle w:val="NormalWeb"/>
          </w:pPr>
        </w:pPrChange>
      </w:pPr>
    </w:p>
    <w:p w14:paraId="573FDA81" w14:textId="15205405" w:rsidR="008C7954" w:rsidRPr="00D17BB1" w:rsidRDefault="008C7954">
      <w:pPr>
        <w:pStyle w:val="NormalWeb"/>
        <w:spacing w:before="0" w:beforeAutospacing="0" w:after="0" w:afterAutospacing="0"/>
        <w:rPr>
          <w:ins w:id="380" w:author="Srholec Martin" w:date="2019-03-12T14:19:00Z"/>
          <w:rFonts w:ascii="Arial" w:hAnsi="Arial" w:cs="Arial"/>
          <w:color w:val="000000"/>
          <w:sz w:val="23"/>
          <w:szCs w:val="23"/>
          <w:lang w:val="en-GB"/>
          <w:rPrChange w:id="381" w:author="Srholec Martin" w:date="2019-03-12T14:21:00Z">
            <w:rPr>
              <w:ins w:id="382" w:author="Srholec Martin" w:date="2019-03-12T14:19:00Z"/>
              <w:rFonts w:ascii="Arial" w:hAnsi="Arial" w:cs="Arial"/>
              <w:color w:val="000000"/>
              <w:sz w:val="23"/>
              <w:szCs w:val="23"/>
              <w:highlight w:val="cyan"/>
              <w:lang w:val="en-GB"/>
            </w:rPr>
          </w:rPrChange>
        </w:rPr>
        <w:pPrChange w:id="383" w:author="Srholec Martin" w:date="2019-03-11T15:04:00Z">
          <w:pPr>
            <w:pStyle w:val="NormalWeb"/>
          </w:pPr>
        </w:pPrChange>
      </w:pPr>
      <w:ins w:id="384" w:author="Srholec Martin" w:date="2019-03-12T14:11:00Z">
        <w:r w:rsidRPr="00D17BB1">
          <w:rPr>
            <w:rFonts w:ascii="Arial" w:hAnsi="Arial" w:cs="Arial"/>
            <w:color w:val="000000"/>
            <w:sz w:val="23"/>
            <w:szCs w:val="23"/>
            <w:lang w:val="en-GB"/>
            <w:rPrChange w:id="385" w:author="Srholec Martin" w:date="2019-03-12T14:21:00Z">
              <w:rPr>
                <w:rFonts w:ascii="Arial" w:hAnsi="Arial" w:cs="Arial"/>
                <w:color w:val="000000"/>
                <w:sz w:val="23"/>
                <w:szCs w:val="23"/>
                <w:highlight w:val="cyan"/>
                <w:lang w:val="en-GB"/>
              </w:rPr>
            </w:rPrChange>
          </w:rPr>
          <w:t>Following Zit and Bassecoulard (1999)</w:t>
        </w:r>
      </w:ins>
      <w:ins w:id="386" w:author="Srholec Martin" w:date="2019-03-12T14:13:00Z">
        <w:r w:rsidRPr="00D17BB1">
          <w:rPr>
            <w:rFonts w:ascii="Arial" w:hAnsi="Arial" w:cs="Arial"/>
            <w:color w:val="000000"/>
            <w:sz w:val="23"/>
            <w:szCs w:val="23"/>
            <w:lang w:val="en-GB"/>
            <w:rPrChange w:id="387" w:author="Srholec Martin" w:date="2019-03-12T14:21:00Z">
              <w:rPr>
                <w:rFonts w:ascii="Arial" w:hAnsi="Arial" w:cs="Arial"/>
                <w:color w:val="000000"/>
                <w:sz w:val="23"/>
                <w:szCs w:val="23"/>
                <w:highlight w:val="cyan"/>
                <w:lang w:val="en-GB"/>
              </w:rPr>
            </w:rPrChange>
          </w:rPr>
          <w:t xml:space="preserve">, </w:t>
        </w:r>
      </w:ins>
      <w:ins w:id="388" w:author="Srholec Martin" w:date="2019-03-12T14:15:00Z">
        <w:r w:rsidRPr="00D17BB1">
          <w:rPr>
            <w:rFonts w:ascii="Arial" w:hAnsi="Arial" w:cs="Arial"/>
            <w:color w:val="000000"/>
            <w:sz w:val="23"/>
            <w:szCs w:val="23"/>
            <w:lang w:val="en-GB"/>
            <w:rPrChange w:id="389" w:author="Srholec Martin" w:date="2019-03-12T14:21:00Z">
              <w:rPr>
                <w:rFonts w:ascii="Arial" w:hAnsi="Arial" w:cs="Arial"/>
                <w:color w:val="000000"/>
                <w:sz w:val="23"/>
                <w:szCs w:val="23"/>
                <w:highlight w:val="cyan"/>
                <w:lang w:val="en-GB"/>
              </w:rPr>
            </w:rPrChange>
          </w:rPr>
          <w:t xml:space="preserve">the </w:t>
        </w:r>
      </w:ins>
      <w:ins w:id="390" w:author="Srholec Martin" w:date="2019-03-12T14:21:00Z">
        <w:r w:rsidRPr="00D17BB1">
          <w:rPr>
            <w:rFonts w:ascii="Arial" w:hAnsi="Arial" w:cs="Arial"/>
            <w:color w:val="000000"/>
            <w:sz w:val="23"/>
            <w:szCs w:val="23"/>
            <w:lang w:val="en-GB"/>
            <w:rPrChange w:id="391" w:author="Srholec Martin" w:date="2019-03-12T14:21:00Z">
              <w:rPr>
                <w:rFonts w:ascii="Arial" w:hAnsi="Arial" w:cs="Arial"/>
                <w:color w:val="000000"/>
                <w:sz w:val="23"/>
                <w:szCs w:val="23"/>
                <w:highlight w:val="cyan"/>
                <w:lang w:val="en-GB"/>
              </w:rPr>
            </w:rPrChange>
          </w:rPr>
          <w:t xml:space="preserve">evidence </w:t>
        </w:r>
      </w:ins>
      <w:ins w:id="392" w:author="Srholec Martin" w:date="2019-03-12T14:27:00Z">
        <w:r w:rsidR="00117C8A">
          <w:rPr>
            <w:rFonts w:ascii="Arial" w:hAnsi="Arial" w:cs="Arial"/>
            <w:color w:val="000000"/>
            <w:sz w:val="23"/>
            <w:szCs w:val="23"/>
            <w:lang w:val="en-GB"/>
          </w:rPr>
          <w:t>from</w:t>
        </w:r>
      </w:ins>
      <w:ins w:id="393" w:author="Srholec Martin" w:date="2019-03-12T14:19:00Z">
        <w:r w:rsidRPr="00D17BB1">
          <w:rPr>
            <w:rFonts w:ascii="Arial" w:hAnsi="Arial" w:cs="Arial"/>
            <w:color w:val="000000"/>
            <w:sz w:val="23"/>
            <w:szCs w:val="23"/>
            <w:lang w:val="en-GB"/>
            <w:rPrChange w:id="394" w:author="Srholec Martin" w:date="2019-03-12T14:21:00Z">
              <w:rPr>
                <w:rFonts w:ascii="Arial" w:hAnsi="Arial" w:cs="Arial"/>
                <w:color w:val="000000"/>
                <w:sz w:val="23"/>
                <w:szCs w:val="23"/>
                <w:highlight w:val="cyan"/>
                <w:lang w:val="en-GB"/>
              </w:rPr>
            </w:rPrChange>
          </w:rPr>
          <w:t xml:space="preserve"> </w:t>
        </w:r>
      </w:ins>
      <w:ins w:id="395" w:author="Srholec Martin" w:date="2019-03-12T14:15:00Z">
        <w:r w:rsidRPr="00D17BB1">
          <w:rPr>
            <w:rFonts w:ascii="Arial" w:hAnsi="Arial" w:cs="Arial"/>
            <w:color w:val="000000"/>
            <w:sz w:val="23"/>
            <w:szCs w:val="23"/>
            <w:lang w:val="en-GB"/>
            <w:rPrChange w:id="396" w:author="Srholec Martin" w:date="2019-03-12T14:21:00Z">
              <w:rPr>
                <w:rFonts w:ascii="Arial" w:hAnsi="Arial" w:cs="Arial"/>
                <w:color w:val="000000"/>
                <w:sz w:val="23"/>
                <w:szCs w:val="23"/>
                <w:highlight w:val="cyan"/>
                <w:lang w:val="en-GB"/>
              </w:rPr>
            </w:rPrChange>
          </w:rPr>
          <w:t xml:space="preserve">journals </w:t>
        </w:r>
      </w:ins>
      <w:ins w:id="397" w:author="Srholec Martin" w:date="2019-03-12T14:21:00Z">
        <w:r w:rsidRPr="00D17BB1">
          <w:rPr>
            <w:rFonts w:ascii="Arial" w:hAnsi="Arial" w:cs="Arial"/>
            <w:color w:val="000000"/>
            <w:sz w:val="23"/>
            <w:szCs w:val="23"/>
            <w:lang w:val="en-GB"/>
            <w:rPrChange w:id="398" w:author="Srholec Martin" w:date="2019-03-12T14:21:00Z">
              <w:rPr>
                <w:rFonts w:ascii="Arial" w:hAnsi="Arial" w:cs="Arial"/>
                <w:color w:val="000000"/>
                <w:sz w:val="23"/>
                <w:szCs w:val="23"/>
                <w:highlight w:val="cyan"/>
                <w:lang w:val="en-GB"/>
              </w:rPr>
            </w:rPrChange>
          </w:rPr>
          <w:t>is</w:t>
        </w:r>
      </w:ins>
      <w:ins w:id="399" w:author="Srholec Martin" w:date="2019-03-12T14:15:00Z">
        <w:r w:rsidRPr="00D17BB1">
          <w:rPr>
            <w:rFonts w:ascii="Arial" w:hAnsi="Arial" w:cs="Arial"/>
            <w:color w:val="000000"/>
            <w:sz w:val="23"/>
            <w:szCs w:val="23"/>
            <w:lang w:val="en-GB"/>
            <w:rPrChange w:id="400" w:author="Srholec Martin" w:date="2019-03-12T14:21:00Z">
              <w:rPr>
                <w:rFonts w:ascii="Arial" w:hAnsi="Arial" w:cs="Arial"/>
                <w:color w:val="000000"/>
                <w:sz w:val="23"/>
                <w:szCs w:val="23"/>
                <w:highlight w:val="cyan"/>
                <w:lang w:val="en-GB"/>
              </w:rPr>
            </w:rPrChange>
          </w:rPr>
          <w:t xml:space="preserve"> aggregated to the level of countries and disciplines. </w:t>
        </w:r>
      </w:ins>
    </w:p>
    <w:p w14:paraId="2BE2D47A" w14:textId="77777777" w:rsidR="008C7954" w:rsidRPr="00117C8A" w:rsidRDefault="008C7954">
      <w:pPr>
        <w:pStyle w:val="NormalWeb"/>
        <w:spacing w:before="0" w:beforeAutospacing="0" w:after="0" w:afterAutospacing="0"/>
        <w:rPr>
          <w:ins w:id="401" w:author="Srholec Martin" w:date="2019-03-12T14:13:00Z"/>
          <w:rFonts w:ascii="Arial" w:hAnsi="Arial" w:cs="Arial"/>
          <w:color w:val="000000"/>
          <w:sz w:val="23"/>
          <w:szCs w:val="23"/>
          <w:lang w:val="en-GB"/>
          <w:rPrChange w:id="402" w:author="Srholec Martin" w:date="2019-03-12T14:29:00Z">
            <w:rPr>
              <w:ins w:id="403" w:author="Srholec Martin" w:date="2019-03-12T14:13:00Z"/>
              <w:rFonts w:ascii="Arial" w:hAnsi="Arial" w:cs="Arial"/>
              <w:color w:val="000000"/>
              <w:sz w:val="23"/>
              <w:szCs w:val="23"/>
              <w:highlight w:val="cyan"/>
              <w:lang w:val="en-GB"/>
            </w:rPr>
          </w:rPrChange>
        </w:rPr>
        <w:pPrChange w:id="404" w:author="Srholec Martin" w:date="2019-03-11T15:04:00Z">
          <w:pPr>
            <w:pStyle w:val="NormalWeb"/>
          </w:pPr>
        </w:pPrChange>
      </w:pPr>
    </w:p>
    <w:p w14:paraId="2D8C1765" w14:textId="7E086483" w:rsidR="00117C8A" w:rsidRDefault="00D17BB1" w:rsidP="00117C8A">
      <w:pPr>
        <w:pStyle w:val="NormalWeb"/>
        <w:spacing w:before="0" w:beforeAutospacing="0" w:after="0" w:afterAutospacing="0"/>
        <w:rPr>
          <w:ins w:id="405" w:author="Srholec Martin" w:date="2019-03-12T14:29:00Z"/>
          <w:rFonts w:ascii="Arial" w:hAnsi="Arial" w:cs="Arial"/>
          <w:color w:val="000000"/>
          <w:sz w:val="23"/>
          <w:szCs w:val="23"/>
          <w:lang w:val="en-GB"/>
        </w:rPr>
      </w:pPr>
      <w:ins w:id="406" w:author="Srholec Martin" w:date="2019-03-12T14:22:00Z">
        <w:r w:rsidRPr="00117C8A">
          <w:rPr>
            <w:rFonts w:ascii="Arial" w:hAnsi="Arial" w:cs="Arial"/>
            <w:color w:val="000000"/>
            <w:sz w:val="23"/>
            <w:szCs w:val="23"/>
            <w:lang w:val="en-GB"/>
            <w:rPrChange w:id="407" w:author="Srholec Martin" w:date="2019-03-12T14:29:00Z">
              <w:rPr>
                <w:rFonts w:ascii="Arial" w:hAnsi="Arial" w:cs="Arial"/>
                <w:color w:val="000000"/>
                <w:sz w:val="23"/>
                <w:szCs w:val="23"/>
                <w:highlight w:val="cyan"/>
                <w:lang w:val="en-GB"/>
              </w:rPr>
            </w:rPrChange>
          </w:rPr>
          <w:t>The a</w:t>
        </w:r>
      </w:ins>
      <w:ins w:id="408" w:author="Srholec Martin" w:date="2019-03-12T14:26:00Z">
        <w:r w:rsidR="00117C8A" w:rsidRPr="00117C8A">
          <w:rPr>
            <w:rFonts w:ascii="Arial" w:hAnsi="Arial" w:cs="Arial"/>
            <w:color w:val="000000"/>
            <w:sz w:val="23"/>
            <w:szCs w:val="23"/>
            <w:lang w:val="en-GB"/>
            <w:rPrChange w:id="409" w:author="Srholec Martin" w:date="2019-03-12T14:29:00Z">
              <w:rPr>
                <w:rFonts w:ascii="Arial" w:hAnsi="Arial" w:cs="Arial"/>
                <w:color w:val="000000"/>
                <w:sz w:val="23"/>
                <w:szCs w:val="23"/>
                <w:highlight w:val="cyan"/>
                <w:lang w:val="en-GB"/>
              </w:rPr>
            </w:rPrChange>
          </w:rPr>
          <w:t xml:space="preserve">ggregated figures </w:t>
        </w:r>
      </w:ins>
      <w:ins w:id="410" w:author="Srholec Martin" w:date="2019-03-12T14:37:00Z">
        <w:r w:rsidR="007A7D1E">
          <w:rPr>
            <w:rFonts w:ascii="Arial" w:hAnsi="Arial" w:cs="Arial"/>
            <w:color w:val="000000"/>
            <w:sz w:val="23"/>
            <w:szCs w:val="23"/>
            <w:lang w:val="en-GB"/>
          </w:rPr>
          <w:t>are calculated as</w:t>
        </w:r>
      </w:ins>
      <w:ins w:id="411" w:author="Srholec Martin" w:date="2019-03-12T14:29:00Z">
        <w:r w:rsidR="00117C8A" w:rsidRPr="00117C8A">
          <w:rPr>
            <w:rFonts w:ascii="Arial" w:hAnsi="Arial" w:cs="Arial"/>
            <w:color w:val="000000"/>
            <w:sz w:val="23"/>
            <w:szCs w:val="23"/>
            <w:lang w:val="en-GB"/>
            <w:rPrChange w:id="412" w:author="Srholec Martin" w:date="2019-03-12T14:29:00Z">
              <w:rPr>
                <w:rFonts w:ascii="Arial" w:hAnsi="Arial" w:cs="Arial"/>
                <w:color w:val="000000"/>
                <w:sz w:val="23"/>
                <w:szCs w:val="23"/>
                <w:highlight w:val="yellow"/>
                <w:lang w:val="en-GB"/>
              </w:rPr>
            </w:rPrChange>
          </w:rPr>
          <w:t xml:space="preserve"> an average of the </w:t>
        </w:r>
        <w:commentRangeStart w:id="413"/>
        <w:r w:rsidR="00117C8A" w:rsidRPr="00117C8A">
          <w:rPr>
            <w:rFonts w:ascii="Arial" w:hAnsi="Arial" w:cs="Arial"/>
            <w:color w:val="000000"/>
            <w:sz w:val="23"/>
            <w:szCs w:val="23"/>
            <w:lang w:val="en-GB"/>
            <w:rPrChange w:id="414" w:author="Srholec Martin" w:date="2019-03-12T14:29:00Z">
              <w:rPr>
                <w:rFonts w:ascii="Arial" w:hAnsi="Arial" w:cs="Arial"/>
                <w:color w:val="000000"/>
                <w:sz w:val="23"/>
                <w:szCs w:val="23"/>
                <w:highlight w:val="yellow"/>
                <w:lang w:val="en-GB"/>
              </w:rPr>
            </w:rPrChange>
          </w:rPr>
          <w:t xml:space="preserve">journal-level </w:t>
        </w:r>
        <w:commentRangeStart w:id="415"/>
        <w:r w:rsidR="00117C8A" w:rsidRPr="00117C8A">
          <w:rPr>
            <w:rFonts w:ascii="Arial" w:hAnsi="Arial" w:cs="Arial"/>
            <w:color w:val="000000"/>
            <w:sz w:val="23"/>
            <w:szCs w:val="23"/>
            <w:lang w:val="en-GB"/>
            <w:rPrChange w:id="416" w:author="Srholec Martin" w:date="2019-03-12T14:29:00Z">
              <w:rPr>
                <w:rFonts w:ascii="Arial" w:hAnsi="Arial" w:cs="Arial"/>
                <w:color w:val="000000"/>
                <w:sz w:val="23"/>
                <w:szCs w:val="23"/>
                <w:highlight w:val="yellow"/>
                <w:lang w:val="en-GB"/>
              </w:rPr>
            </w:rPrChange>
          </w:rPr>
          <w:t xml:space="preserve">indicator </w:t>
        </w:r>
        <w:commentRangeEnd w:id="415"/>
        <w:r w:rsidR="00117C8A" w:rsidRPr="00117C8A">
          <w:rPr>
            <w:rStyle w:val="CommentReference"/>
            <w:rFonts w:asciiTheme="minorHAnsi" w:eastAsiaTheme="minorHAnsi" w:hAnsiTheme="minorHAnsi" w:cstheme="minorBidi"/>
            <w:lang w:eastAsia="en-US"/>
          </w:rPr>
          <w:commentReference w:id="415"/>
        </w:r>
        <w:commentRangeEnd w:id="413"/>
        <w:r w:rsidR="00117C8A" w:rsidRPr="00117C8A">
          <w:rPr>
            <w:rStyle w:val="CommentReference"/>
            <w:rFonts w:asciiTheme="minorHAnsi" w:eastAsiaTheme="minorHAnsi" w:hAnsiTheme="minorHAnsi" w:cstheme="minorBidi"/>
            <w:lang w:eastAsia="en-US"/>
          </w:rPr>
          <w:commentReference w:id="413"/>
        </w:r>
        <w:r w:rsidR="00117C8A" w:rsidRPr="00117C8A">
          <w:rPr>
            <w:rFonts w:ascii="Arial" w:hAnsi="Arial" w:cs="Arial"/>
            <w:color w:val="000000"/>
            <w:sz w:val="23"/>
            <w:szCs w:val="23"/>
            <w:lang w:val="en-GB"/>
            <w:rPrChange w:id="417" w:author="Srholec Martin" w:date="2019-03-12T14:29:00Z">
              <w:rPr>
                <w:rFonts w:ascii="Arial" w:hAnsi="Arial" w:cs="Arial"/>
                <w:color w:val="000000"/>
                <w:sz w:val="23"/>
                <w:szCs w:val="23"/>
                <w:highlight w:val="yellow"/>
                <w:lang w:val="en-GB"/>
              </w:rPr>
            </w:rPrChange>
          </w:rPr>
          <w:t xml:space="preserve">weighted by the journal’s share </w:t>
        </w:r>
      </w:ins>
      <w:ins w:id="418" w:author="Srholec Martin" w:date="2019-03-12T14:38:00Z">
        <w:r w:rsidR="007A7D1E">
          <w:rPr>
            <w:rFonts w:ascii="Arial" w:hAnsi="Arial" w:cs="Arial"/>
            <w:color w:val="000000"/>
            <w:sz w:val="23"/>
            <w:szCs w:val="23"/>
            <w:lang w:val="en-GB"/>
          </w:rPr>
          <w:t>o</w:t>
        </w:r>
      </w:ins>
      <w:ins w:id="419" w:author="Srholec Martin" w:date="2019-03-12T14:29:00Z">
        <w:r w:rsidR="00117C8A" w:rsidRPr="00117C8A">
          <w:rPr>
            <w:rFonts w:ascii="Arial" w:hAnsi="Arial" w:cs="Arial"/>
            <w:color w:val="000000"/>
            <w:sz w:val="23"/>
            <w:szCs w:val="23"/>
            <w:lang w:val="en-GB"/>
            <w:rPrChange w:id="420" w:author="Srholec Martin" w:date="2019-03-12T14:29:00Z">
              <w:rPr>
                <w:rFonts w:ascii="Arial" w:hAnsi="Arial" w:cs="Arial"/>
                <w:color w:val="000000"/>
                <w:sz w:val="23"/>
                <w:szCs w:val="23"/>
                <w:highlight w:val="yellow"/>
                <w:lang w:val="en-GB"/>
              </w:rPr>
            </w:rPrChange>
          </w:rPr>
          <w:t xml:space="preserve">n the country total documents </w:t>
        </w:r>
      </w:ins>
      <w:ins w:id="421" w:author="Srholec Martin" w:date="2019-03-12T14:38:00Z">
        <w:r w:rsidR="007A7D1E">
          <w:rPr>
            <w:rFonts w:ascii="Arial" w:hAnsi="Arial" w:cs="Arial"/>
            <w:color w:val="000000"/>
            <w:sz w:val="23"/>
            <w:szCs w:val="23"/>
            <w:lang w:val="en-GB"/>
          </w:rPr>
          <w:t>in</w:t>
        </w:r>
      </w:ins>
      <w:ins w:id="422" w:author="Srholec Martin" w:date="2019-03-12T14:29:00Z">
        <w:r w:rsidR="00117C8A" w:rsidRPr="00117C8A">
          <w:rPr>
            <w:rFonts w:ascii="Arial" w:hAnsi="Arial" w:cs="Arial"/>
            <w:color w:val="000000"/>
            <w:sz w:val="23"/>
            <w:szCs w:val="23"/>
            <w:lang w:val="en-GB"/>
            <w:rPrChange w:id="423" w:author="Srholec Martin" w:date="2019-03-12T14:29:00Z">
              <w:rPr>
                <w:rFonts w:ascii="Arial" w:hAnsi="Arial" w:cs="Arial"/>
                <w:color w:val="000000"/>
                <w:sz w:val="23"/>
                <w:szCs w:val="23"/>
                <w:highlight w:val="yellow"/>
                <w:lang w:val="en-GB"/>
              </w:rPr>
            </w:rPrChange>
          </w:rPr>
          <w:t xml:space="preserve"> </w:t>
        </w:r>
      </w:ins>
      <w:ins w:id="424" w:author="Srholec Martin" w:date="2019-03-12T14:32:00Z">
        <w:r w:rsidR="007A7D1E">
          <w:rPr>
            <w:rFonts w:ascii="Arial" w:hAnsi="Arial" w:cs="Arial"/>
            <w:color w:val="000000"/>
            <w:sz w:val="23"/>
            <w:szCs w:val="23"/>
            <w:lang w:val="en-GB"/>
          </w:rPr>
          <w:t>the</w:t>
        </w:r>
      </w:ins>
      <w:ins w:id="425" w:author="Srholec Martin" w:date="2019-03-12T14:29:00Z">
        <w:r w:rsidR="00117C8A" w:rsidRPr="00117C8A">
          <w:rPr>
            <w:rFonts w:ascii="Arial" w:hAnsi="Arial" w:cs="Arial"/>
            <w:color w:val="000000"/>
            <w:sz w:val="23"/>
            <w:szCs w:val="23"/>
            <w:lang w:val="en-GB"/>
            <w:rPrChange w:id="426" w:author="Srholec Martin" w:date="2019-03-12T14:29:00Z">
              <w:rPr>
                <w:rFonts w:ascii="Arial" w:hAnsi="Arial" w:cs="Arial"/>
                <w:color w:val="000000"/>
                <w:sz w:val="23"/>
                <w:szCs w:val="23"/>
                <w:highlight w:val="yellow"/>
                <w:lang w:val="en-GB"/>
              </w:rPr>
            </w:rPrChange>
          </w:rPr>
          <w:t xml:space="preserve"> </w:t>
        </w:r>
      </w:ins>
      <w:ins w:id="427" w:author="Srholec Martin" w:date="2019-03-12T14:37:00Z">
        <w:r w:rsidR="007A7D1E">
          <w:rPr>
            <w:rFonts w:ascii="Arial" w:hAnsi="Arial" w:cs="Arial"/>
            <w:color w:val="000000"/>
            <w:sz w:val="23"/>
            <w:szCs w:val="23"/>
            <w:lang w:val="en-GB"/>
          </w:rPr>
          <w:t xml:space="preserve">respective </w:t>
        </w:r>
      </w:ins>
      <w:ins w:id="428" w:author="Srholec Martin" w:date="2019-03-12T14:29:00Z">
        <w:r w:rsidR="00117C8A" w:rsidRPr="00117C8A">
          <w:rPr>
            <w:rFonts w:ascii="Arial" w:hAnsi="Arial" w:cs="Arial"/>
            <w:color w:val="000000"/>
            <w:sz w:val="23"/>
            <w:szCs w:val="23"/>
            <w:lang w:val="en-GB"/>
            <w:rPrChange w:id="429" w:author="Srholec Martin" w:date="2019-03-12T14:29:00Z">
              <w:rPr>
                <w:rFonts w:ascii="Arial" w:hAnsi="Arial" w:cs="Arial"/>
                <w:color w:val="000000"/>
                <w:sz w:val="23"/>
                <w:szCs w:val="23"/>
                <w:highlight w:val="yellow"/>
                <w:lang w:val="en-GB"/>
              </w:rPr>
            </w:rPrChange>
          </w:rPr>
          <w:t>discipline.</w:t>
        </w:r>
      </w:ins>
    </w:p>
    <w:p w14:paraId="5E74A0E9" w14:textId="77777777" w:rsidR="00117C8A" w:rsidRDefault="00117C8A" w:rsidP="00117C8A">
      <w:pPr>
        <w:pStyle w:val="NormalWeb"/>
        <w:spacing w:before="0" w:beforeAutospacing="0" w:after="0" w:afterAutospacing="0"/>
        <w:rPr>
          <w:ins w:id="430" w:author="Srholec Martin" w:date="2019-03-12T14:29:00Z"/>
          <w:rFonts w:ascii="Arial" w:hAnsi="Arial" w:cs="Arial"/>
          <w:color w:val="000000"/>
          <w:sz w:val="23"/>
          <w:szCs w:val="23"/>
          <w:lang w:val="en-GB"/>
        </w:rPr>
      </w:pPr>
    </w:p>
    <w:p w14:paraId="4C9CB94C" w14:textId="60033A79" w:rsidR="006B57DD" w:rsidRDefault="007A7D1E" w:rsidP="006B57DD">
      <w:pPr>
        <w:pStyle w:val="NormalWeb"/>
        <w:spacing w:before="0" w:beforeAutospacing="0" w:after="0" w:afterAutospacing="0"/>
        <w:rPr>
          <w:ins w:id="431" w:author="Srholec Martin" w:date="2019-03-12T14:38:00Z"/>
          <w:rFonts w:ascii="Arial" w:hAnsi="Arial" w:cs="Arial"/>
          <w:color w:val="000000"/>
          <w:sz w:val="23"/>
          <w:szCs w:val="23"/>
          <w:lang w:val="en-GB"/>
        </w:rPr>
      </w:pPr>
      <w:ins w:id="432" w:author="Srholec Martin" w:date="2019-03-12T14:40:00Z">
        <w:r w:rsidRPr="007A7D1E">
          <w:rPr>
            <w:rFonts w:ascii="Arial" w:hAnsi="Arial" w:cs="Arial"/>
            <w:color w:val="000000"/>
            <w:sz w:val="23"/>
            <w:szCs w:val="23"/>
            <w:lang w:val="en-GB"/>
          </w:rPr>
          <w:t xml:space="preserve">Only results of the aggregation </w:t>
        </w:r>
      </w:ins>
      <w:ins w:id="433" w:author="Srholec Martin" w:date="2019-03-12T14:43:00Z">
        <w:r w:rsidR="00982BE5">
          <w:rPr>
            <w:rFonts w:ascii="Arial" w:hAnsi="Arial" w:cs="Arial"/>
            <w:color w:val="000000"/>
            <w:sz w:val="23"/>
            <w:szCs w:val="23"/>
            <w:lang w:val="en-GB"/>
          </w:rPr>
          <w:t>procedure</w:t>
        </w:r>
      </w:ins>
      <w:ins w:id="434" w:author="Srholec Martin" w:date="2019-03-12T14:40:00Z">
        <w:r w:rsidRPr="007A7D1E">
          <w:rPr>
            <w:rFonts w:ascii="Arial" w:hAnsi="Arial" w:cs="Arial"/>
            <w:color w:val="000000"/>
            <w:sz w:val="23"/>
            <w:szCs w:val="23"/>
            <w:lang w:val="en-GB"/>
          </w:rPr>
          <w:t xml:space="preserve"> </w:t>
        </w:r>
      </w:ins>
      <w:ins w:id="435" w:author="Srholec Martin" w:date="2019-03-12T14:45:00Z">
        <w:r w:rsidR="00982BE5">
          <w:rPr>
            <w:rFonts w:ascii="Arial" w:hAnsi="Arial" w:cs="Arial"/>
            <w:color w:val="000000"/>
            <w:sz w:val="23"/>
            <w:szCs w:val="23"/>
            <w:lang w:val="en-GB"/>
          </w:rPr>
          <w:t>based on</w:t>
        </w:r>
      </w:ins>
      <w:ins w:id="436" w:author="Srholec Martin" w:date="2019-03-12T14:40:00Z">
        <w:r w:rsidRPr="007A7D1E">
          <w:rPr>
            <w:rFonts w:ascii="Arial" w:hAnsi="Arial" w:cs="Arial"/>
            <w:color w:val="000000"/>
            <w:sz w:val="23"/>
            <w:szCs w:val="23"/>
            <w:lang w:val="en-GB"/>
          </w:rPr>
          <w:t xml:space="preserve"> data from at least 30 journals are </w:t>
        </w:r>
      </w:ins>
      <w:ins w:id="437" w:author="Srholec Martin" w:date="2019-03-12T14:43:00Z">
        <w:r w:rsidR="00982BE5">
          <w:rPr>
            <w:rFonts w:ascii="Arial" w:hAnsi="Arial" w:cs="Arial"/>
            <w:color w:val="000000"/>
            <w:sz w:val="23"/>
            <w:szCs w:val="23"/>
            <w:lang w:val="en-GB"/>
          </w:rPr>
          <w:t>reported</w:t>
        </w:r>
      </w:ins>
      <w:ins w:id="438" w:author="Srholec Martin" w:date="2019-03-12T14:40:00Z">
        <w:r w:rsidRPr="007A7D1E">
          <w:rPr>
            <w:rFonts w:ascii="Arial" w:hAnsi="Arial" w:cs="Arial"/>
            <w:color w:val="000000"/>
            <w:sz w:val="23"/>
            <w:szCs w:val="23"/>
            <w:lang w:val="en-GB"/>
          </w:rPr>
          <w:t>.</w:t>
        </w:r>
      </w:ins>
      <w:del w:id="439" w:author="Srholec Martin" w:date="2019-03-12T14:21:00Z">
        <w:r w:rsidR="001362D0" w:rsidRPr="00B53A4F" w:rsidDel="00D17BB1">
          <w:rPr>
            <w:rFonts w:ascii="Arial" w:hAnsi="Arial" w:cs="Arial"/>
            <w:color w:val="000000"/>
            <w:sz w:val="23"/>
            <w:szCs w:val="23"/>
            <w:highlight w:val="cyan"/>
            <w:lang w:val="en-GB"/>
            <w:rPrChange w:id="440" w:author="Srholec Martin" w:date="2019-03-12T12:37:00Z">
              <w:rPr>
                <w:rFonts w:ascii="Arial" w:hAnsi="Arial" w:cs="Arial"/>
                <w:color w:val="000000"/>
                <w:sz w:val="23"/>
                <w:szCs w:val="23"/>
                <w:lang w:val="en-GB"/>
              </w:rPr>
            </w:rPrChange>
          </w:rPr>
          <w:delText>Regardless the indicator we used a unified methodology to scale up the individual journals' globalization to the countries and disciplines level.</w:delText>
        </w:r>
      </w:del>
      <w:moveToRangeStart w:id="441" w:author="Srholec Martin" w:date="2019-03-12T11:55:00Z" w:name="move3284142"/>
      <w:del w:id="442" w:author="Srholec Martin" w:date="2019-03-12T11:55:00Z">
        <w:r w:rsidR="00F91483" w:rsidRPr="00F91483" w:rsidDel="00F91483">
          <w:rPr>
            <w:rFonts w:ascii="Arial" w:hAnsi="Arial" w:cs="Arial"/>
            <w:color w:val="000000"/>
            <w:sz w:val="23"/>
            <w:szCs w:val="23"/>
            <w:lang w:val="en-GB"/>
          </w:rPr>
          <w:delText>The individual indicators are described in the indicators section</w:delText>
        </w:r>
      </w:del>
      <w:del w:id="443" w:author="Srholec Martin" w:date="2019-03-12T14:29:00Z">
        <w:r w:rsidR="00F91483" w:rsidRPr="00F91483" w:rsidDel="00117C8A">
          <w:rPr>
            <w:rFonts w:ascii="Arial" w:hAnsi="Arial" w:cs="Arial"/>
            <w:color w:val="000000"/>
            <w:sz w:val="23"/>
            <w:szCs w:val="23"/>
            <w:lang w:val="en-GB"/>
          </w:rPr>
          <w:delText>.</w:delText>
        </w:r>
      </w:del>
      <w:moveToRangeEnd w:id="441"/>
    </w:p>
    <w:p w14:paraId="4F8D3B65" w14:textId="072E20E5" w:rsidR="00516238" w:rsidRPr="00664B72" w:rsidDel="006B57DD" w:rsidRDefault="00516238">
      <w:pPr>
        <w:pStyle w:val="NormalWeb"/>
        <w:spacing w:before="0" w:beforeAutospacing="0" w:after="0" w:afterAutospacing="0"/>
        <w:rPr>
          <w:del w:id="444" w:author="Srholec Martin" w:date="2019-03-12T11:54:00Z"/>
          <w:rFonts w:ascii="Arial" w:hAnsi="Arial" w:cs="Arial"/>
          <w:color w:val="000000"/>
          <w:sz w:val="23"/>
          <w:szCs w:val="23"/>
          <w:lang w:val="en-GB"/>
        </w:rPr>
        <w:pPrChange w:id="445" w:author="Srholec Martin" w:date="2019-03-11T15:04:00Z">
          <w:pPr>
            <w:pStyle w:val="NormalWeb"/>
          </w:pPr>
        </w:pPrChange>
      </w:pPr>
    </w:p>
    <w:p w14:paraId="5ADB5570" w14:textId="6470F49A" w:rsidR="00516238" w:rsidRPr="00B53A4F" w:rsidDel="00982BE5" w:rsidRDefault="001362D0">
      <w:pPr>
        <w:pStyle w:val="NormalWeb"/>
        <w:spacing w:before="0" w:beforeAutospacing="0" w:after="0" w:afterAutospacing="0"/>
        <w:rPr>
          <w:del w:id="446" w:author="Srholec Martin" w:date="2019-03-12T14:47:00Z"/>
          <w:rFonts w:ascii="Arial" w:hAnsi="Arial" w:cs="Arial"/>
          <w:color w:val="000000"/>
          <w:sz w:val="23"/>
          <w:szCs w:val="23"/>
          <w:highlight w:val="cyan"/>
          <w:lang w:val="en-GB"/>
          <w:rPrChange w:id="447" w:author="Srholec Martin" w:date="2019-03-12T12:37:00Z">
            <w:rPr>
              <w:del w:id="448" w:author="Srholec Martin" w:date="2019-03-12T14:47:00Z"/>
              <w:rFonts w:ascii="Arial" w:hAnsi="Arial" w:cs="Arial"/>
              <w:color w:val="000000"/>
              <w:sz w:val="23"/>
              <w:szCs w:val="23"/>
              <w:lang w:val="en-GB"/>
            </w:rPr>
          </w:rPrChange>
        </w:rPr>
        <w:pPrChange w:id="449" w:author="Srholec Martin" w:date="2019-03-11T15:04:00Z">
          <w:pPr>
            <w:pStyle w:val="NormalWeb"/>
          </w:pPr>
        </w:pPrChange>
      </w:pPr>
      <w:del w:id="450" w:author="Srholec Martin" w:date="2019-03-12T14:46:00Z">
        <w:r w:rsidRPr="00B53A4F" w:rsidDel="00982BE5">
          <w:rPr>
            <w:rFonts w:ascii="Arial" w:hAnsi="Arial" w:cs="Arial"/>
            <w:color w:val="000000"/>
            <w:sz w:val="23"/>
            <w:szCs w:val="23"/>
            <w:highlight w:val="cyan"/>
            <w:lang w:val="en-GB"/>
            <w:rPrChange w:id="451" w:author="Srholec Martin" w:date="2019-03-12T12:37:00Z">
              <w:rPr>
                <w:rFonts w:ascii="Arial" w:hAnsi="Arial" w:cs="Arial"/>
                <w:color w:val="000000"/>
                <w:sz w:val="23"/>
                <w:szCs w:val="23"/>
                <w:lang w:val="en-GB"/>
              </w:rPr>
            </w:rPrChange>
          </w:rPr>
          <w:delText xml:space="preserve">For the sake of robustness the globalization was calculated only when the authors from a country published in at least 30 journals in a given year and discipline. </w:delText>
        </w:r>
      </w:del>
      <w:del w:id="452" w:author="Srholec Martin" w:date="2019-03-12T14:16:00Z">
        <w:r w:rsidRPr="00B53A4F" w:rsidDel="008C7954">
          <w:rPr>
            <w:rFonts w:ascii="Arial" w:hAnsi="Arial" w:cs="Arial"/>
            <w:color w:val="000000"/>
            <w:sz w:val="23"/>
            <w:szCs w:val="23"/>
            <w:highlight w:val="cyan"/>
            <w:lang w:val="en-GB"/>
            <w:rPrChange w:id="453" w:author="Srholec Martin" w:date="2019-03-12T12:37:00Z">
              <w:rPr>
                <w:rFonts w:ascii="Arial" w:hAnsi="Arial" w:cs="Arial"/>
                <w:color w:val="000000"/>
                <w:sz w:val="23"/>
                <w:szCs w:val="23"/>
                <w:lang w:val="en-GB"/>
              </w:rPr>
            </w:rPrChange>
          </w:rPr>
          <w:delText>This leads to gaps in data, particularly in the small disciplines and small countries.</w:delText>
        </w:r>
      </w:del>
    </w:p>
    <w:p w14:paraId="0E656FFD" w14:textId="6AE9176C" w:rsidR="00516238" w:rsidRPr="00B53A4F" w:rsidDel="00982BE5" w:rsidRDefault="001362D0">
      <w:pPr>
        <w:pStyle w:val="NormalWeb"/>
        <w:spacing w:before="0" w:beforeAutospacing="0" w:after="0" w:afterAutospacing="0"/>
        <w:rPr>
          <w:del w:id="454" w:author="Srholec Martin" w:date="2019-03-12T14:42:00Z"/>
          <w:rFonts w:ascii="Arial" w:hAnsi="Arial" w:cs="Arial"/>
          <w:color w:val="000000"/>
          <w:sz w:val="23"/>
          <w:szCs w:val="23"/>
          <w:highlight w:val="cyan"/>
          <w:lang w:val="en-GB"/>
          <w:rPrChange w:id="455" w:author="Srholec Martin" w:date="2019-03-12T12:37:00Z">
            <w:rPr>
              <w:del w:id="456" w:author="Srholec Martin" w:date="2019-03-12T14:42:00Z"/>
              <w:rFonts w:ascii="Arial" w:hAnsi="Arial" w:cs="Arial"/>
              <w:color w:val="000000"/>
              <w:sz w:val="23"/>
              <w:szCs w:val="23"/>
              <w:lang w:val="en-GB"/>
            </w:rPr>
          </w:rPrChange>
        </w:rPr>
        <w:pPrChange w:id="457" w:author="Srholec Martin" w:date="2019-03-11T15:04:00Z">
          <w:pPr>
            <w:pStyle w:val="NormalWeb"/>
          </w:pPr>
        </w:pPrChange>
      </w:pPr>
      <w:del w:id="458" w:author="Srholec Martin" w:date="2019-03-12T14:42:00Z">
        <w:r w:rsidRPr="00B53A4F" w:rsidDel="00982BE5">
          <w:rPr>
            <w:rFonts w:ascii="Arial" w:hAnsi="Arial" w:cs="Arial"/>
            <w:color w:val="000000"/>
            <w:sz w:val="23"/>
            <w:szCs w:val="23"/>
            <w:highlight w:val="cyan"/>
            <w:lang w:val="en-GB"/>
            <w:rPrChange w:id="459" w:author="Srholec Martin" w:date="2019-03-12T12:37:00Z">
              <w:rPr>
                <w:rFonts w:ascii="Arial" w:hAnsi="Arial" w:cs="Arial"/>
                <w:color w:val="000000"/>
                <w:sz w:val="23"/>
                <w:szCs w:val="23"/>
                <w:lang w:val="en-GB"/>
              </w:rPr>
            </w:rPrChange>
          </w:rPr>
          <w:delText>It is possible to compare between countries, disciplines and in time.</w:delText>
        </w:r>
      </w:del>
    </w:p>
    <w:p w14:paraId="01809659" w14:textId="78E6857C" w:rsidR="00516238" w:rsidRPr="00664B72" w:rsidRDefault="001362D0">
      <w:pPr>
        <w:pStyle w:val="NormalWeb"/>
        <w:spacing w:before="0" w:beforeAutospacing="0" w:after="0" w:afterAutospacing="0"/>
        <w:rPr>
          <w:rFonts w:ascii="Arial" w:hAnsi="Arial" w:cs="Arial"/>
          <w:color w:val="000000"/>
          <w:sz w:val="23"/>
          <w:szCs w:val="23"/>
          <w:lang w:val="en-GB"/>
        </w:rPr>
        <w:pPrChange w:id="460" w:author="Srholec Martin" w:date="2019-03-11T15:04:00Z">
          <w:pPr>
            <w:pStyle w:val="NormalWeb"/>
          </w:pPr>
        </w:pPrChange>
      </w:pPr>
      <w:del w:id="461" w:author="Srholec Martin" w:date="2019-03-12T14:42:00Z">
        <w:r w:rsidRPr="00B53A4F" w:rsidDel="00982BE5">
          <w:rPr>
            <w:rFonts w:ascii="Arial" w:hAnsi="Arial" w:cs="Arial"/>
            <w:color w:val="000000"/>
            <w:sz w:val="23"/>
            <w:szCs w:val="23"/>
            <w:highlight w:val="cyan"/>
            <w:lang w:val="en-GB"/>
            <w:rPrChange w:id="462" w:author="Srholec Martin" w:date="2019-03-12T12:37:00Z">
              <w:rPr>
                <w:rFonts w:ascii="Arial" w:hAnsi="Arial" w:cs="Arial"/>
                <w:color w:val="000000"/>
                <w:sz w:val="23"/>
                <w:szCs w:val="23"/>
                <w:lang w:val="en-GB"/>
              </w:rPr>
            </w:rPrChange>
          </w:rPr>
          <w:delText>Meaningful comparison between indicators is not possible due to large heterogeneity of underlying distributions. The same value from two indicators cannot be interpreted as the corresponding levels of globalization.</w:delText>
        </w:r>
      </w:del>
    </w:p>
    <w:p w14:paraId="4161680D" w14:textId="77777777" w:rsidR="001362D0" w:rsidRPr="00664B72" w:rsidRDefault="001362D0">
      <w:pPr>
        <w:pStyle w:val="Heading4"/>
        <w:spacing w:before="0"/>
        <w:jc w:val="center"/>
        <w:rPr>
          <w:rFonts w:ascii="Arial" w:hAnsi="Arial" w:cs="Arial"/>
          <w:color w:val="BB133E"/>
          <w:sz w:val="24"/>
          <w:szCs w:val="24"/>
          <w:lang w:val="en-GB"/>
        </w:rPr>
        <w:pPrChange w:id="463" w:author="Srholec Martin" w:date="2019-03-11T15:04:00Z">
          <w:pPr>
            <w:pStyle w:val="Heading4"/>
            <w:jc w:val="center"/>
          </w:pPr>
        </w:pPrChange>
      </w:pPr>
      <w:r w:rsidRPr="00664B72">
        <w:rPr>
          <w:rFonts w:ascii="Arial" w:hAnsi="Arial" w:cs="Arial"/>
          <w:color w:val="BB133E"/>
          <w:lang w:val="en-GB"/>
        </w:rPr>
        <w:t>Definitions</w:t>
      </w:r>
    </w:p>
    <w:p w14:paraId="7EE132C0" w14:textId="77777777" w:rsidR="00751C02" w:rsidRDefault="00751C02">
      <w:pPr>
        <w:pStyle w:val="NormalWeb"/>
        <w:spacing w:before="0" w:beforeAutospacing="0" w:after="0" w:afterAutospacing="0"/>
        <w:rPr>
          <w:ins w:id="464" w:author="Srholec Martin" w:date="2019-03-12T11:42:00Z"/>
          <w:rFonts w:ascii="Arial" w:hAnsi="Arial" w:cs="Arial"/>
          <w:color w:val="000000"/>
          <w:sz w:val="23"/>
          <w:szCs w:val="23"/>
          <w:lang w:val="en-GB"/>
        </w:rPr>
        <w:pPrChange w:id="465" w:author="Srholec Martin" w:date="2019-03-11T15:04:00Z">
          <w:pPr>
            <w:pStyle w:val="NormalWeb"/>
            <w:spacing w:before="0" w:after="0"/>
          </w:pPr>
        </w:pPrChange>
      </w:pPr>
    </w:p>
    <w:p w14:paraId="7BF5B8DD" w14:textId="3335E171" w:rsidR="00751C02" w:rsidRDefault="001362D0">
      <w:pPr>
        <w:pStyle w:val="NormalWeb"/>
        <w:spacing w:before="0" w:beforeAutospacing="0" w:after="0" w:afterAutospacing="0"/>
        <w:rPr>
          <w:ins w:id="466" w:author="Srholec Martin" w:date="2019-03-12T11:43:00Z"/>
          <w:rFonts w:ascii="Arial" w:hAnsi="Arial" w:cs="Arial"/>
          <w:color w:val="000000"/>
          <w:sz w:val="23"/>
          <w:szCs w:val="23"/>
          <w:lang w:val="en-GB"/>
        </w:rPr>
        <w:pPrChange w:id="467" w:author="Srholec Martin" w:date="2019-03-11T15:04:00Z">
          <w:pPr>
            <w:pStyle w:val="NormalWeb"/>
            <w:spacing w:before="0" w:after="0"/>
          </w:pPr>
        </w:pPrChange>
      </w:pPr>
      <w:r w:rsidRPr="00664B72">
        <w:rPr>
          <w:rFonts w:ascii="Arial" w:hAnsi="Arial" w:cs="Arial"/>
          <w:color w:val="000000"/>
          <w:sz w:val="23"/>
          <w:szCs w:val="23"/>
          <w:lang w:val="en-GB"/>
        </w:rPr>
        <w:t xml:space="preserve">Globalization of </w:t>
      </w:r>
      <w:ins w:id="468" w:author="Srholec Martin" w:date="2019-03-12T11:41:00Z">
        <w:r w:rsidR="00751C02">
          <w:rPr>
            <w:rFonts w:ascii="Arial" w:hAnsi="Arial" w:cs="Arial"/>
            <w:color w:val="000000"/>
            <w:sz w:val="23"/>
            <w:szCs w:val="23"/>
            <w:lang w:val="en-GB"/>
          </w:rPr>
          <w:t>science</w:t>
        </w:r>
      </w:ins>
      <w:ins w:id="469" w:author="Srholec Martin" w:date="2019-03-12T11:46:00Z">
        <w:r w:rsidR="006B57DD">
          <w:rPr>
            <w:rFonts w:ascii="Arial" w:hAnsi="Arial" w:cs="Arial"/>
            <w:color w:val="000000"/>
            <w:sz w:val="23"/>
            <w:szCs w:val="23"/>
            <w:lang w:val="en-GB"/>
          </w:rPr>
          <w:t xml:space="preserve"> </w:t>
        </w:r>
      </w:ins>
      <w:ins w:id="470" w:author="Srholec Martin" w:date="2019-03-12T11:41:00Z">
        <w:r w:rsidR="00751C02">
          <w:rPr>
            <w:rFonts w:ascii="Arial" w:hAnsi="Arial" w:cs="Arial"/>
            <w:color w:val="000000"/>
            <w:sz w:val="23"/>
            <w:szCs w:val="23"/>
            <w:lang w:val="en-GB"/>
          </w:rPr>
          <w:t xml:space="preserve">in the </w:t>
        </w:r>
      </w:ins>
      <w:r w:rsidRPr="00664B72">
        <w:rPr>
          <w:rFonts w:ascii="Arial" w:hAnsi="Arial" w:cs="Arial"/>
          <w:color w:val="000000"/>
          <w:sz w:val="23"/>
          <w:szCs w:val="23"/>
          <w:lang w:val="en-GB"/>
        </w:rPr>
        <w:t>country </w:t>
      </w:r>
      <w:r w:rsidRPr="00664B72">
        <w:rPr>
          <w:rStyle w:val="mjx-char"/>
          <w:rFonts w:ascii="MJXc-TeX-math-Iw" w:hAnsi="MJXc-TeX-math-Iw" w:cs="Arial"/>
          <w:color w:val="000000"/>
          <w:sz w:val="25"/>
          <w:szCs w:val="25"/>
          <w:bdr w:val="none" w:sz="0" w:space="0" w:color="auto" w:frame="1"/>
          <w:lang w:val="en-GB"/>
        </w:rPr>
        <w:t>c</w:t>
      </w:r>
      <w:ins w:id="471" w:author="Srholec Martin" w:date="2019-03-12T14:49:00Z">
        <w:r w:rsidR="00982BE5">
          <w:rPr>
            <w:rStyle w:val="mjx-char"/>
            <w:rFonts w:ascii="MJXc-TeX-math-Iw" w:hAnsi="MJXc-TeX-math-Iw" w:cs="Arial"/>
            <w:color w:val="000000"/>
            <w:sz w:val="25"/>
            <w:szCs w:val="25"/>
            <w:bdr w:val="none" w:sz="0" w:space="0" w:color="auto" w:frame="1"/>
            <w:lang w:val="en-GB"/>
          </w:rPr>
          <w:t>,</w:t>
        </w:r>
      </w:ins>
      <w:del w:id="472" w:author="Srholec Martin" w:date="2019-03-12T11:41:00Z">
        <w:r w:rsidRPr="00664B72" w:rsidDel="00751C02">
          <w:rPr>
            <w:rFonts w:ascii="Arial" w:hAnsi="Arial" w:cs="Arial"/>
            <w:color w:val="000000"/>
            <w:sz w:val="23"/>
            <w:szCs w:val="23"/>
            <w:lang w:val="en-GB"/>
          </w:rPr>
          <w:delText>,</w:delText>
        </w:r>
      </w:del>
      <w:ins w:id="473" w:author="Srholec Martin" w:date="2019-03-12T11:41:00Z">
        <w:r w:rsidR="00751C02">
          <w:rPr>
            <w:rFonts w:ascii="Arial" w:hAnsi="Arial" w:cs="Arial"/>
            <w:color w:val="000000"/>
            <w:sz w:val="23"/>
            <w:szCs w:val="23"/>
            <w:lang w:val="en-GB"/>
          </w:rPr>
          <w:t xml:space="preserve"> </w:t>
        </w:r>
      </w:ins>
      <w:del w:id="474" w:author="Srholec Martin" w:date="2019-03-12T14:49:00Z">
        <w:r w:rsidRPr="00664B72" w:rsidDel="00982BE5">
          <w:rPr>
            <w:rFonts w:ascii="Arial" w:hAnsi="Arial" w:cs="Arial"/>
            <w:color w:val="000000"/>
            <w:sz w:val="23"/>
            <w:szCs w:val="23"/>
            <w:lang w:val="en-GB"/>
          </w:rPr>
          <w:delText xml:space="preserve"> </w:delText>
        </w:r>
      </w:del>
      <w:r w:rsidRPr="00664B72">
        <w:rPr>
          <w:rFonts w:ascii="Arial" w:hAnsi="Arial" w:cs="Arial"/>
          <w:color w:val="000000"/>
          <w:sz w:val="23"/>
          <w:szCs w:val="23"/>
          <w:lang w:val="en-GB"/>
        </w:rPr>
        <w:t>discipline </w:t>
      </w:r>
      <w:r w:rsidRPr="00664B72">
        <w:rPr>
          <w:rStyle w:val="mjx-char"/>
          <w:rFonts w:ascii="MJXc-TeX-math-Iw" w:hAnsi="MJXc-TeX-math-Iw" w:cs="Arial"/>
          <w:color w:val="000000"/>
          <w:sz w:val="25"/>
          <w:szCs w:val="25"/>
          <w:bdr w:val="none" w:sz="0" w:space="0" w:color="auto" w:frame="1"/>
          <w:lang w:val="en-GB"/>
        </w:rPr>
        <w:t>d</w:t>
      </w:r>
      <w:r w:rsidRPr="00664B72">
        <w:rPr>
          <w:rFonts w:ascii="Arial" w:hAnsi="Arial" w:cs="Arial"/>
          <w:color w:val="000000"/>
          <w:sz w:val="23"/>
          <w:szCs w:val="23"/>
          <w:lang w:val="en-GB"/>
        </w:rPr>
        <w:t> </w:t>
      </w:r>
      <w:ins w:id="475" w:author="Srholec Martin" w:date="2019-03-12T14:49:00Z">
        <w:r w:rsidR="00982BE5">
          <w:rPr>
            <w:rFonts w:ascii="Arial" w:hAnsi="Arial" w:cs="Arial"/>
            <w:color w:val="000000"/>
            <w:sz w:val="23"/>
            <w:szCs w:val="23"/>
            <w:lang w:val="en-GB"/>
          </w:rPr>
          <w:t xml:space="preserve">and </w:t>
        </w:r>
      </w:ins>
      <w:del w:id="476" w:author="Srholec Martin" w:date="2019-03-12T11:37:00Z">
        <w:r w:rsidRPr="00664B72" w:rsidDel="00751C02">
          <w:rPr>
            <w:rFonts w:ascii="Arial" w:hAnsi="Arial" w:cs="Arial"/>
            <w:color w:val="000000"/>
            <w:sz w:val="23"/>
            <w:szCs w:val="23"/>
            <w:lang w:val="en-GB"/>
          </w:rPr>
          <w:delText xml:space="preserve">and </w:delText>
        </w:r>
      </w:del>
      <w:ins w:id="477" w:author="Srholec Martin" w:date="2019-03-12T11:37:00Z">
        <w:r w:rsidR="00751C02">
          <w:rPr>
            <w:rFonts w:ascii="Arial" w:hAnsi="Arial" w:cs="Arial"/>
            <w:color w:val="000000"/>
            <w:sz w:val="23"/>
            <w:szCs w:val="23"/>
            <w:lang w:val="en-GB"/>
          </w:rPr>
          <w:t>in</w:t>
        </w:r>
        <w:r w:rsidR="00751C02" w:rsidRPr="00664B72">
          <w:rPr>
            <w:rFonts w:ascii="Arial" w:hAnsi="Arial" w:cs="Arial"/>
            <w:color w:val="000000"/>
            <w:sz w:val="23"/>
            <w:szCs w:val="23"/>
            <w:lang w:val="en-GB"/>
          </w:rPr>
          <w:t xml:space="preserve"> </w:t>
        </w:r>
      </w:ins>
      <w:r w:rsidRPr="00664B72">
        <w:rPr>
          <w:rFonts w:ascii="Arial" w:hAnsi="Arial" w:cs="Arial"/>
          <w:color w:val="000000"/>
          <w:sz w:val="23"/>
          <w:szCs w:val="23"/>
          <w:lang w:val="en-GB"/>
        </w:rPr>
        <w:t>year </w:t>
      </w:r>
      <w:r w:rsidRPr="00664B72">
        <w:rPr>
          <w:rStyle w:val="mjx-char"/>
          <w:rFonts w:ascii="MJXc-TeX-math-Iw" w:hAnsi="MJXc-TeX-math-Iw" w:cs="Arial"/>
          <w:color w:val="000000"/>
          <w:sz w:val="25"/>
          <w:szCs w:val="25"/>
          <w:bdr w:val="none" w:sz="0" w:space="0" w:color="auto" w:frame="1"/>
          <w:lang w:val="en-GB"/>
        </w:rPr>
        <w:t>y</w:t>
      </w:r>
      <w:r w:rsidRPr="00664B72">
        <w:rPr>
          <w:rFonts w:ascii="Arial" w:hAnsi="Arial" w:cs="Arial"/>
          <w:color w:val="000000"/>
          <w:sz w:val="23"/>
          <w:szCs w:val="23"/>
          <w:lang w:val="en-GB"/>
        </w:rPr>
        <w:t> </w:t>
      </w:r>
      <w:ins w:id="478" w:author="Srholec Martin" w:date="2019-03-12T14:49:00Z">
        <w:r w:rsidR="00982BE5">
          <w:rPr>
            <w:rFonts w:ascii="Arial" w:hAnsi="Arial" w:cs="Arial"/>
            <w:color w:val="000000"/>
            <w:sz w:val="23"/>
            <w:szCs w:val="23"/>
            <w:lang w:val="en-GB"/>
          </w:rPr>
          <w:t>measured</w:t>
        </w:r>
      </w:ins>
      <w:ins w:id="479" w:author="Srholec Martin" w:date="2019-03-12T11:43:00Z">
        <w:r w:rsidR="00751C02">
          <w:rPr>
            <w:rFonts w:ascii="Arial" w:hAnsi="Arial" w:cs="Arial"/>
            <w:color w:val="000000"/>
            <w:sz w:val="23"/>
            <w:szCs w:val="23"/>
            <w:lang w:val="en-GB"/>
          </w:rPr>
          <w:t xml:space="preserve"> by the </w:t>
        </w:r>
        <w:r w:rsidR="00751C02" w:rsidRPr="00664B72">
          <w:rPr>
            <w:rFonts w:ascii="Arial" w:hAnsi="Arial" w:cs="Arial"/>
            <w:color w:val="000000"/>
            <w:sz w:val="23"/>
            <w:szCs w:val="23"/>
            <w:lang w:val="en-GB"/>
          </w:rPr>
          <w:t>indicator </w:t>
        </w:r>
        <w:r w:rsidR="00751C02" w:rsidRPr="00664B72">
          <w:rPr>
            <w:rStyle w:val="mjx-char"/>
            <w:rFonts w:ascii="MJXc-TeX-math-Iw" w:hAnsi="MJXc-TeX-math-Iw" w:cs="Arial"/>
            <w:color w:val="000000"/>
            <w:sz w:val="25"/>
            <w:szCs w:val="25"/>
            <w:bdr w:val="none" w:sz="0" w:space="0" w:color="auto" w:frame="1"/>
            <w:lang w:val="en-GB"/>
          </w:rPr>
          <w:t>i</w:t>
        </w:r>
        <w:r w:rsidR="00751C02" w:rsidRPr="00664B72">
          <w:rPr>
            <w:rFonts w:ascii="Arial" w:hAnsi="Arial" w:cs="Arial"/>
            <w:color w:val="000000"/>
            <w:sz w:val="23"/>
            <w:szCs w:val="23"/>
            <w:lang w:val="en-GB"/>
          </w:rPr>
          <w:t> </w:t>
        </w:r>
      </w:ins>
      <w:ins w:id="480" w:author="Srholec Martin" w:date="2019-03-12T11:44:00Z">
        <w:r w:rsidR="00751C02">
          <w:rPr>
            <w:rFonts w:ascii="Arial" w:hAnsi="Arial" w:cs="Arial"/>
            <w:color w:val="000000"/>
            <w:sz w:val="23"/>
            <w:szCs w:val="23"/>
            <w:lang w:val="en-GB"/>
          </w:rPr>
          <w:t xml:space="preserve">is </w:t>
        </w:r>
      </w:ins>
      <w:ins w:id="481" w:author="Srholec Martin" w:date="2019-03-12T14:48:00Z">
        <w:r w:rsidR="00982BE5">
          <w:rPr>
            <w:rFonts w:ascii="Arial" w:hAnsi="Arial" w:cs="Arial"/>
            <w:color w:val="000000"/>
            <w:sz w:val="23"/>
            <w:szCs w:val="23"/>
            <w:lang w:val="en-GB"/>
          </w:rPr>
          <w:t xml:space="preserve">calculated </w:t>
        </w:r>
      </w:ins>
      <w:ins w:id="482" w:author="Srholec Martin" w:date="2019-03-12T11:45:00Z">
        <w:r w:rsidR="006B57DD">
          <w:rPr>
            <w:rFonts w:ascii="Arial" w:hAnsi="Arial" w:cs="Arial"/>
            <w:color w:val="000000"/>
            <w:sz w:val="23"/>
            <w:szCs w:val="23"/>
            <w:lang w:val="en-GB"/>
          </w:rPr>
          <w:t>as follows:</w:t>
        </w:r>
      </w:ins>
    </w:p>
    <w:p w14:paraId="55C12643" w14:textId="77777777" w:rsidR="00751C02" w:rsidRDefault="00751C02">
      <w:pPr>
        <w:pStyle w:val="NormalWeb"/>
        <w:spacing w:before="0" w:beforeAutospacing="0" w:after="0" w:afterAutospacing="0"/>
        <w:rPr>
          <w:ins w:id="483" w:author="Srholec Martin" w:date="2019-03-12T11:43:00Z"/>
          <w:rFonts w:ascii="Arial" w:hAnsi="Arial" w:cs="Arial"/>
          <w:color w:val="000000"/>
          <w:sz w:val="23"/>
          <w:szCs w:val="23"/>
          <w:lang w:val="en-GB"/>
        </w:rPr>
        <w:pPrChange w:id="484" w:author="Srholec Martin" w:date="2019-03-11T15:04:00Z">
          <w:pPr>
            <w:pStyle w:val="NormalWeb"/>
            <w:spacing w:before="0" w:after="0"/>
          </w:pPr>
        </w:pPrChange>
      </w:pPr>
    </w:p>
    <w:p w14:paraId="50E1831A" w14:textId="01AC2487" w:rsidR="001362D0" w:rsidRPr="00664B72" w:rsidDel="006B57DD" w:rsidRDefault="001362D0">
      <w:pPr>
        <w:pStyle w:val="NormalWeb"/>
        <w:spacing w:before="0" w:beforeAutospacing="0" w:after="0" w:afterAutospacing="0"/>
        <w:rPr>
          <w:del w:id="485" w:author="Srholec Martin" w:date="2019-03-12T11:46:00Z"/>
          <w:rFonts w:ascii="Arial" w:hAnsi="Arial" w:cs="Arial"/>
          <w:color w:val="000000"/>
          <w:sz w:val="23"/>
          <w:szCs w:val="23"/>
          <w:lang w:val="en-GB"/>
        </w:rPr>
        <w:pPrChange w:id="486" w:author="Srholec Martin" w:date="2019-03-11T15:04:00Z">
          <w:pPr>
            <w:pStyle w:val="NormalWeb"/>
            <w:spacing w:before="0" w:after="0"/>
          </w:pPr>
        </w:pPrChange>
      </w:pPr>
      <w:del w:id="487" w:author="Srholec Martin" w:date="2019-03-12T11:46:00Z">
        <w:r w:rsidRPr="00664B72" w:rsidDel="006B57DD">
          <w:rPr>
            <w:rFonts w:ascii="Arial" w:hAnsi="Arial" w:cs="Arial"/>
            <w:color w:val="000000"/>
            <w:sz w:val="23"/>
            <w:szCs w:val="23"/>
            <w:lang w:val="en-GB"/>
          </w:rPr>
          <w:delText>expressed by an indicator </w:delText>
        </w:r>
        <w:r w:rsidRPr="00664B72" w:rsidDel="006B57DD">
          <w:rPr>
            <w:rStyle w:val="mjx-char"/>
            <w:rFonts w:ascii="MJXc-TeX-math-Iw" w:hAnsi="MJXc-TeX-math-Iw" w:cs="Arial"/>
            <w:color w:val="000000"/>
            <w:sz w:val="25"/>
            <w:szCs w:val="25"/>
            <w:bdr w:val="none" w:sz="0" w:space="0" w:color="auto" w:frame="1"/>
            <w:lang w:val="en-GB"/>
          </w:rPr>
          <w:delText>i</w:delText>
        </w:r>
        <w:r w:rsidRPr="00664B72" w:rsidDel="006B57DD">
          <w:rPr>
            <w:rFonts w:ascii="Arial" w:hAnsi="Arial" w:cs="Arial"/>
            <w:color w:val="000000"/>
            <w:sz w:val="23"/>
            <w:szCs w:val="23"/>
            <w:lang w:val="en-GB"/>
          </w:rPr>
          <w:delText> is denoted </w:delText>
        </w:r>
        <w:r w:rsidRPr="00664B72" w:rsidDel="006B57DD">
          <w:rPr>
            <w:rStyle w:val="mjx-char"/>
            <w:rFonts w:ascii="MJXc-TeX-math-Iw" w:hAnsi="MJXc-TeX-math-Iw" w:cs="Arial"/>
            <w:color w:val="000000"/>
            <w:sz w:val="25"/>
            <w:szCs w:val="25"/>
            <w:bdr w:val="none" w:sz="0" w:space="0" w:color="auto" w:frame="1"/>
            <w:lang w:val="en-GB"/>
          </w:rPr>
          <w:delText>G</w:delText>
        </w:r>
        <w:r w:rsidRPr="00664B72" w:rsidDel="006B57DD">
          <w:rPr>
            <w:rStyle w:val="mjx-char"/>
            <w:rFonts w:ascii="MJXc-TeX-math-Iw" w:hAnsi="MJXc-TeX-math-Iw" w:cs="Arial"/>
            <w:color w:val="000000"/>
            <w:sz w:val="17"/>
            <w:szCs w:val="17"/>
            <w:bdr w:val="none" w:sz="0" w:space="0" w:color="auto" w:frame="1"/>
            <w:lang w:val="en-GB"/>
          </w:rPr>
          <w:delText>c</w:delText>
        </w:r>
        <w:r w:rsidRPr="00664B72" w:rsidDel="006B57DD">
          <w:rPr>
            <w:rStyle w:val="mjx-char"/>
            <w:rFonts w:ascii="MJXc-TeX-main-Rw" w:hAnsi="MJXc-TeX-main-Rw" w:cs="Arial"/>
            <w:color w:val="000000"/>
            <w:sz w:val="17"/>
            <w:szCs w:val="17"/>
            <w:bdr w:val="none" w:sz="0" w:space="0" w:color="auto" w:frame="1"/>
            <w:lang w:val="en-GB"/>
          </w:rPr>
          <w:delText>,</w:delText>
        </w:r>
        <w:r w:rsidRPr="00664B72" w:rsidDel="006B57DD">
          <w:rPr>
            <w:rStyle w:val="mjx-char"/>
            <w:rFonts w:ascii="MJXc-TeX-math-Iw" w:hAnsi="MJXc-TeX-math-Iw" w:cs="Arial"/>
            <w:color w:val="000000"/>
            <w:sz w:val="17"/>
            <w:szCs w:val="17"/>
            <w:bdr w:val="none" w:sz="0" w:space="0" w:color="auto" w:frame="1"/>
            <w:lang w:val="en-GB"/>
          </w:rPr>
          <w:delText>d</w:delText>
        </w:r>
        <w:r w:rsidRPr="00664B72" w:rsidDel="006B57DD">
          <w:rPr>
            <w:rStyle w:val="mjx-char"/>
            <w:rFonts w:ascii="MJXc-TeX-main-Rw" w:hAnsi="MJXc-TeX-main-Rw" w:cs="Arial"/>
            <w:color w:val="000000"/>
            <w:sz w:val="17"/>
            <w:szCs w:val="17"/>
            <w:bdr w:val="none" w:sz="0" w:space="0" w:color="auto" w:frame="1"/>
            <w:lang w:val="en-GB"/>
          </w:rPr>
          <w:delText>,</w:delText>
        </w:r>
        <w:r w:rsidRPr="00664B72" w:rsidDel="006B57DD">
          <w:rPr>
            <w:rStyle w:val="mjx-char"/>
            <w:rFonts w:ascii="MJXc-TeX-math-Iw" w:hAnsi="MJXc-TeX-math-Iw" w:cs="Arial"/>
            <w:color w:val="000000"/>
            <w:sz w:val="17"/>
            <w:szCs w:val="17"/>
            <w:bdr w:val="none" w:sz="0" w:space="0" w:color="auto" w:frame="1"/>
            <w:lang w:val="en-GB"/>
          </w:rPr>
          <w:delText>y</w:delText>
        </w:r>
        <w:r w:rsidRPr="00664B72" w:rsidDel="006B57DD">
          <w:rPr>
            <w:rStyle w:val="mjx-char"/>
            <w:rFonts w:ascii="MJXc-TeX-main-Rw" w:hAnsi="MJXc-TeX-main-Rw" w:cs="Arial"/>
            <w:color w:val="000000"/>
            <w:sz w:val="17"/>
            <w:szCs w:val="17"/>
            <w:bdr w:val="none" w:sz="0" w:space="0" w:color="auto" w:frame="1"/>
            <w:lang w:val="en-GB"/>
          </w:rPr>
          <w:delText>,</w:delText>
        </w:r>
        <w:r w:rsidRPr="00664B72" w:rsidDel="006B57DD">
          <w:rPr>
            <w:rStyle w:val="mjx-char"/>
            <w:rFonts w:ascii="MJXc-TeX-math-Iw" w:hAnsi="MJXc-TeX-math-Iw" w:cs="Arial"/>
            <w:color w:val="000000"/>
            <w:sz w:val="17"/>
            <w:szCs w:val="17"/>
            <w:bdr w:val="none" w:sz="0" w:space="0" w:color="auto" w:frame="1"/>
            <w:lang w:val="en-GB"/>
          </w:rPr>
          <w:delText>i</w:delText>
        </w:r>
        <w:r w:rsidRPr="00664B72" w:rsidDel="006B57DD">
          <w:rPr>
            <w:rFonts w:ascii="Arial" w:hAnsi="Arial" w:cs="Arial"/>
            <w:color w:val="000000"/>
            <w:sz w:val="23"/>
            <w:szCs w:val="23"/>
            <w:lang w:val="en-GB"/>
          </w:rPr>
          <w:delText>. It is calculated as a weighted average of globalization of </w:delText>
        </w:r>
        <w:r w:rsidRPr="00664B72" w:rsidDel="006B57DD">
          <w:rPr>
            <w:rStyle w:val="mjx-char"/>
            <w:rFonts w:ascii="MJXc-TeX-math-Iw" w:hAnsi="MJXc-TeX-math-Iw" w:cs="Arial"/>
            <w:color w:val="000000"/>
            <w:sz w:val="25"/>
            <w:szCs w:val="25"/>
            <w:bdr w:val="none" w:sz="0" w:space="0" w:color="auto" w:frame="1"/>
            <w:lang w:val="en-GB"/>
          </w:rPr>
          <w:delText>J</w:delText>
        </w:r>
        <w:r w:rsidRPr="00664B72" w:rsidDel="006B57DD">
          <w:rPr>
            <w:rFonts w:ascii="Arial" w:hAnsi="Arial" w:cs="Arial"/>
            <w:color w:val="000000"/>
            <w:sz w:val="23"/>
            <w:szCs w:val="23"/>
            <w:lang w:val="en-GB"/>
          </w:rPr>
          <w:delText> journals operating in the discipline </w:delText>
        </w:r>
        <w:r w:rsidRPr="00664B72" w:rsidDel="006B57DD">
          <w:rPr>
            <w:rStyle w:val="mjx-char"/>
            <w:rFonts w:ascii="MJXc-TeX-math-Iw" w:hAnsi="MJXc-TeX-math-Iw" w:cs="Arial"/>
            <w:color w:val="000000"/>
            <w:sz w:val="25"/>
            <w:szCs w:val="25"/>
            <w:bdr w:val="none" w:sz="0" w:space="0" w:color="auto" w:frame="1"/>
            <w:lang w:val="en-GB"/>
          </w:rPr>
          <w:delText>d</w:delText>
        </w:r>
        <w:r w:rsidRPr="00664B72" w:rsidDel="006B57DD">
          <w:rPr>
            <w:rFonts w:ascii="Arial" w:hAnsi="Arial" w:cs="Arial"/>
            <w:color w:val="000000"/>
            <w:sz w:val="23"/>
            <w:szCs w:val="23"/>
            <w:lang w:val="en-GB"/>
          </w:rPr>
          <w:delText>:</w:delText>
        </w:r>
      </w:del>
    </w:p>
    <w:p w14:paraId="1BEDFC94" w14:textId="3A166DF9" w:rsidR="006B57DD" w:rsidRDefault="001362D0">
      <w:pPr>
        <w:spacing w:after="0"/>
        <w:rPr>
          <w:ins w:id="488" w:author="Srholec Martin" w:date="2019-03-12T12:21:00Z"/>
          <w:rStyle w:val="mjx-char"/>
          <w:rFonts w:ascii="MJXc-TeX-math-Iw" w:hAnsi="MJXc-TeX-math-Iw" w:cs="Arial"/>
          <w:color w:val="000000"/>
          <w:sz w:val="17"/>
          <w:szCs w:val="17"/>
          <w:bdr w:val="none" w:sz="0" w:space="0" w:color="auto" w:frame="1"/>
          <w:lang w:val="en-GB"/>
        </w:rPr>
        <w:pPrChange w:id="489" w:author="Srholec Martin" w:date="2019-03-11T15:04:00Z">
          <w:pPr/>
        </w:pPrChange>
      </w:pPr>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i</w:t>
      </w:r>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size2-Rw" w:hAnsi="MJXc-TeX-size2-Rw" w:cs="Arial"/>
          <w:color w:val="000000"/>
          <w:sz w:val="25"/>
          <w:szCs w:val="25"/>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=1</w:t>
      </w:r>
      <w:r w:rsidRPr="00664B72">
        <w:rPr>
          <w:rStyle w:val="mjx-char"/>
          <w:rFonts w:ascii="MJXc-TeX-math-Iw" w:hAnsi="MJXc-TeX-math-Iw" w:cs="Arial"/>
          <w:color w:val="000000"/>
          <w:sz w:val="25"/>
          <w:szCs w:val="25"/>
          <w:bdr w:val="none" w:sz="0" w:space="0" w:color="auto" w:frame="1"/>
          <w:lang w:val="en-GB"/>
        </w:rPr>
        <w:t>a</w:t>
      </w:r>
      <w:del w:id="490" w:author="Srholec Martin" w:date="2019-03-12T12:14:00Z">
        <w:r w:rsidRPr="00664B72" w:rsidDel="00597020">
          <w:rPr>
            <w:rStyle w:val="mjx-char"/>
            <w:rFonts w:ascii="MJXc-TeX-math-Iw" w:hAnsi="MJXc-TeX-math-Iw" w:cs="Arial"/>
            <w:color w:val="000000"/>
            <w:sz w:val="17"/>
            <w:szCs w:val="17"/>
            <w:bdr w:val="none" w:sz="0" w:space="0" w:color="auto" w:frame="1"/>
            <w:lang w:val="en-GB"/>
          </w:rPr>
          <w:delText>c</w:delText>
        </w:r>
      </w:del>
      <w:ins w:id="491" w:author="Srholec Martin" w:date="2019-03-12T12:14:00Z">
        <w:r w:rsidR="00597020">
          <w:rPr>
            <w:rStyle w:val="mjx-char"/>
            <w:rFonts w:ascii="MJXc-TeX-math-Iw" w:hAnsi="MJXc-TeX-math-Iw" w:cs="Arial"/>
            <w:color w:val="000000"/>
            <w:sz w:val="17"/>
            <w:szCs w:val="17"/>
            <w:bdr w:val="none" w:sz="0" w:space="0" w:color="auto" w:frame="1"/>
            <w:lang w:val="en-GB"/>
          </w:rPr>
          <w:t>j,c</w:t>
        </w:r>
      </w:ins>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ins w:id="492" w:author="Srholec Martin" w:date="2019-03-12T12:15:00Z">
        <w:r w:rsidR="00597020">
          <w:rPr>
            <w:rStyle w:val="mjx-char"/>
            <w:rFonts w:ascii="MJXc-TeX-main-Rw" w:hAnsi="MJXc-TeX-main-Rw" w:cs="Arial"/>
            <w:color w:val="000000"/>
            <w:sz w:val="17"/>
            <w:szCs w:val="17"/>
            <w:bdr w:val="none" w:sz="0" w:space="0" w:color="auto" w:frame="1"/>
            <w:lang w:val="en-GB"/>
          </w:rPr>
          <w:t xml:space="preserve"> </w:t>
        </w:r>
      </w:ins>
      <w:del w:id="493" w:author="Srholec Martin" w:date="2019-03-12T12:14:00Z">
        <w:r w:rsidRPr="00664B72" w:rsidDel="00597020">
          <w:rPr>
            <w:rStyle w:val="mjx-char"/>
            <w:rFonts w:ascii="MJXc-TeX-main-Rw" w:hAnsi="MJXc-TeX-main-Rw" w:cs="Arial"/>
            <w:color w:val="000000"/>
            <w:sz w:val="17"/>
            <w:szCs w:val="17"/>
            <w:bdr w:val="none" w:sz="0" w:space="0" w:color="auto" w:frame="1"/>
            <w:lang w:val="en-GB"/>
          </w:rPr>
          <w:delText>,</w:delText>
        </w:r>
        <w:r w:rsidRPr="00664B72" w:rsidDel="00597020">
          <w:rPr>
            <w:rStyle w:val="mjx-char"/>
            <w:rFonts w:ascii="MJXc-TeX-math-Iw" w:hAnsi="MJXc-TeX-math-Iw" w:cs="Arial"/>
            <w:color w:val="000000"/>
            <w:sz w:val="17"/>
            <w:szCs w:val="17"/>
            <w:bdr w:val="none" w:sz="0" w:space="0" w:color="auto" w:frame="1"/>
            <w:lang w:val="en-GB"/>
          </w:rPr>
          <w:delText>j</w:delText>
        </w:r>
      </w:del>
      <w:del w:id="494" w:author="Srholec Martin" w:date="2019-03-12T11:40:00Z">
        <w:r w:rsidRPr="00664B72" w:rsidDel="00751C02">
          <w:rPr>
            <w:rStyle w:val="mjx-char"/>
            <w:rFonts w:ascii="Cambria Math" w:hAnsi="Cambria Math" w:cs="Cambria Math"/>
            <w:color w:val="000000"/>
            <w:sz w:val="25"/>
            <w:szCs w:val="25"/>
            <w:bdr w:val="none" w:sz="0" w:space="0" w:color="auto" w:frame="1"/>
            <w:lang w:val="en-GB"/>
          </w:rPr>
          <w:delText>⋅</w:delText>
        </w:r>
      </w:del>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i</w:t>
      </w:r>
      <w:r w:rsidRPr="00664B72">
        <w:rPr>
          <w:rStyle w:val="mjx-char"/>
          <w:rFonts w:ascii="MJXc-TeX-main-Rw" w:hAnsi="MJXc-TeX-main-Rw" w:cs="Arial"/>
          <w:color w:val="000000"/>
          <w:sz w:val="25"/>
          <w:szCs w:val="25"/>
          <w:bdr w:val="none" w:sz="0" w:space="0" w:color="auto" w:frame="1"/>
          <w:lang w:val="en-GB"/>
        </w:rPr>
        <w:t>(.)</w:t>
      </w:r>
      <w:del w:id="495" w:author="Srholec Martin" w:date="2019-03-12T11:40:00Z">
        <w:r w:rsidRPr="00664B72" w:rsidDel="00751C02">
          <w:rPr>
            <w:rStyle w:val="mjx-char"/>
            <w:rFonts w:ascii="Cambria Math" w:hAnsi="Cambria Math" w:cs="Cambria Math"/>
            <w:color w:val="000000"/>
            <w:sz w:val="25"/>
            <w:szCs w:val="25"/>
            <w:bdr w:val="none" w:sz="0" w:space="0" w:color="auto" w:frame="1"/>
            <w:lang w:val="en-GB"/>
          </w:rPr>
          <w:delText>⋅</w:delText>
        </w:r>
      </w:del>
      <w:del w:id="496" w:author="Srholec Martin" w:date="2019-03-12T12:21:00Z">
        <w:r w:rsidRPr="00664B72" w:rsidDel="00BD656D">
          <w:rPr>
            <w:rStyle w:val="mjx-char"/>
            <w:rFonts w:ascii="MJXc-TeX-math-Iw" w:hAnsi="MJXc-TeX-math-Iw" w:cs="Arial"/>
            <w:color w:val="000000"/>
            <w:sz w:val="25"/>
            <w:szCs w:val="25"/>
            <w:bdr w:val="none" w:sz="0" w:space="0" w:color="auto" w:frame="1"/>
            <w:lang w:val="en-GB"/>
          </w:rPr>
          <w:delText>C</w:delText>
        </w:r>
        <w:r w:rsidRPr="00664B72" w:rsidDel="00BD656D">
          <w:rPr>
            <w:rStyle w:val="mjx-char"/>
            <w:rFonts w:ascii="MJXc-TeX-math-Iw" w:hAnsi="MJXc-TeX-math-Iw" w:cs="Arial"/>
            <w:color w:val="000000"/>
            <w:sz w:val="17"/>
            <w:szCs w:val="17"/>
            <w:bdr w:val="none" w:sz="0" w:space="0" w:color="auto" w:frame="1"/>
            <w:lang w:val="en-GB"/>
          </w:rPr>
          <w:delText>i</w:delText>
        </w:r>
      </w:del>
    </w:p>
    <w:p w14:paraId="0985C459" w14:textId="77777777" w:rsidR="00BD656D" w:rsidRPr="00664B72" w:rsidRDefault="00BD656D">
      <w:pPr>
        <w:spacing w:after="0"/>
        <w:rPr>
          <w:rFonts w:ascii="Arial" w:hAnsi="Arial" w:cs="Arial"/>
          <w:color w:val="000000"/>
          <w:sz w:val="23"/>
          <w:szCs w:val="23"/>
          <w:lang w:val="en-GB"/>
        </w:rPr>
        <w:pPrChange w:id="497" w:author="Srholec Martin" w:date="2019-03-11T15:04:00Z">
          <w:pPr/>
        </w:pPrChange>
      </w:pPr>
    </w:p>
    <w:p w14:paraId="2AFA216A" w14:textId="085EB80D" w:rsidR="001362D0" w:rsidRDefault="001362D0">
      <w:pPr>
        <w:pStyle w:val="NormalWeb"/>
        <w:spacing w:before="0" w:beforeAutospacing="0" w:after="0" w:afterAutospacing="0"/>
        <w:rPr>
          <w:ins w:id="498" w:author="Srholec Martin" w:date="2019-03-12T11:58:00Z"/>
          <w:rFonts w:ascii="Arial" w:hAnsi="Arial" w:cs="Arial"/>
          <w:color w:val="000000"/>
          <w:sz w:val="23"/>
          <w:szCs w:val="23"/>
          <w:lang w:val="en-GB"/>
        </w:rPr>
        <w:pPrChange w:id="499" w:author="Srholec Martin" w:date="2019-03-11T15:04:00Z">
          <w:pPr>
            <w:pStyle w:val="NormalWeb"/>
            <w:spacing w:before="0" w:after="0"/>
          </w:pPr>
        </w:pPrChange>
      </w:pPr>
      <w:r w:rsidRPr="00664B72">
        <w:rPr>
          <w:rStyle w:val="mjx-char"/>
          <w:rFonts w:ascii="MJXc-TeX-math-Iw" w:hAnsi="MJXc-TeX-math-Iw" w:cs="Arial"/>
          <w:color w:val="000000"/>
          <w:sz w:val="25"/>
          <w:szCs w:val="25"/>
          <w:bdr w:val="none" w:sz="0" w:space="0" w:color="auto" w:frame="1"/>
          <w:lang w:val="en-GB"/>
        </w:rPr>
        <w:t>a</w:t>
      </w:r>
      <w:del w:id="500" w:author="Srholec Martin" w:date="2019-03-12T12:15:00Z">
        <w:r w:rsidRPr="00664B72" w:rsidDel="00597020">
          <w:rPr>
            <w:rStyle w:val="mjx-char"/>
            <w:rFonts w:ascii="MJXc-TeX-math-Iw" w:hAnsi="MJXc-TeX-math-Iw" w:cs="Arial"/>
            <w:color w:val="000000"/>
            <w:sz w:val="17"/>
            <w:szCs w:val="17"/>
            <w:bdr w:val="none" w:sz="0" w:space="0" w:color="auto" w:frame="1"/>
            <w:lang w:val="en-GB"/>
          </w:rPr>
          <w:delText>c</w:delText>
        </w:r>
      </w:del>
      <w:ins w:id="501" w:author="Srholec Martin" w:date="2019-03-12T12:15:00Z">
        <w:r w:rsidR="00597020">
          <w:rPr>
            <w:rStyle w:val="mjx-char"/>
            <w:rFonts w:ascii="MJXc-TeX-math-Iw" w:hAnsi="MJXc-TeX-math-Iw" w:cs="Arial"/>
            <w:color w:val="000000"/>
            <w:sz w:val="17"/>
            <w:szCs w:val="17"/>
            <w:bdr w:val="none" w:sz="0" w:space="0" w:color="auto" w:frame="1"/>
            <w:lang w:val="en-GB"/>
          </w:rPr>
          <w:t>j,c</w:t>
        </w:r>
      </w:ins>
      <w:del w:id="502" w:author="Srholec Martin" w:date="2019-03-12T12:15:00Z">
        <w:r w:rsidRPr="00664B72" w:rsidDel="00597020">
          <w:rPr>
            <w:rStyle w:val="mjx-char"/>
            <w:rFonts w:ascii="MJXc-TeX-main-Rw" w:hAnsi="MJXc-TeX-main-Rw" w:cs="Arial"/>
            <w:color w:val="000000"/>
            <w:sz w:val="17"/>
            <w:szCs w:val="17"/>
            <w:bdr w:val="none" w:sz="0" w:space="0" w:color="auto" w:frame="1"/>
            <w:lang w:val="en-GB"/>
          </w:rPr>
          <w:delText>,</w:delText>
        </w:r>
      </w:del>
      <w:ins w:id="503" w:author="Srholec Martin" w:date="2019-03-12T12:15:00Z">
        <w:r w:rsidR="00597020">
          <w:rPr>
            <w:rStyle w:val="mjx-char"/>
            <w:rFonts w:ascii="MJXc-TeX-main-Rw" w:hAnsi="MJXc-TeX-main-Rw" w:cs="Arial"/>
            <w:color w:val="000000"/>
            <w:sz w:val="17"/>
            <w:szCs w:val="17"/>
            <w:bdr w:val="none" w:sz="0" w:space="0" w:color="auto" w:frame="1"/>
            <w:lang w:val="en-GB"/>
          </w:rPr>
          <w:t>,</w:t>
        </w:r>
      </w:ins>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del w:id="504" w:author="Srholec Martin" w:date="2019-03-12T12:15:00Z">
        <w:r w:rsidRPr="00664B72" w:rsidDel="00597020">
          <w:rPr>
            <w:rStyle w:val="mjx-char"/>
            <w:rFonts w:ascii="MJXc-TeX-main-Rw" w:hAnsi="MJXc-TeX-main-Rw" w:cs="Arial"/>
            <w:color w:val="000000"/>
            <w:sz w:val="17"/>
            <w:szCs w:val="17"/>
            <w:bdr w:val="none" w:sz="0" w:space="0" w:color="auto" w:frame="1"/>
            <w:lang w:val="en-GB"/>
          </w:rPr>
          <w:delText>,</w:delText>
        </w:r>
        <w:r w:rsidRPr="00664B72" w:rsidDel="00597020">
          <w:rPr>
            <w:rStyle w:val="mjx-char"/>
            <w:rFonts w:ascii="MJXc-TeX-math-Iw" w:hAnsi="MJXc-TeX-math-Iw" w:cs="Arial"/>
            <w:color w:val="000000"/>
            <w:sz w:val="17"/>
            <w:szCs w:val="17"/>
            <w:bdr w:val="none" w:sz="0" w:space="0" w:color="auto" w:frame="1"/>
            <w:lang w:val="en-GB"/>
          </w:rPr>
          <w:delText>j</w:delText>
        </w:r>
      </w:del>
      <w:r w:rsidRPr="00664B72">
        <w:rPr>
          <w:rFonts w:ascii="Arial" w:hAnsi="Arial" w:cs="Arial"/>
          <w:color w:val="000000"/>
          <w:sz w:val="23"/>
          <w:szCs w:val="23"/>
          <w:lang w:val="en-GB"/>
        </w:rPr>
        <w:t xml:space="preserve"> is </w:t>
      </w:r>
      <w:ins w:id="505" w:author="Srholec Martin" w:date="2019-03-12T14:53:00Z">
        <w:r w:rsidR="00185DA0">
          <w:rPr>
            <w:rFonts w:ascii="Arial" w:hAnsi="Arial" w:cs="Arial"/>
            <w:color w:val="000000"/>
            <w:sz w:val="23"/>
            <w:szCs w:val="23"/>
            <w:lang w:val="en-GB"/>
          </w:rPr>
          <w:t xml:space="preserve">the share of </w:t>
        </w:r>
      </w:ins>
      <w:del w:id="506" w:author="Srholec Martin" w:date="2019-03-12T12:01:00Z">
        <w:r w:rsidRPr="00664B72" w:rsidDel="00F91483">
          <w:rPr>
            <w:rFonts w:ascii="Arial" w:hAnsi="Arial" w:cs="Arial"/>
            <w:color w:val="000000"/>
            <w:sz w:val="23"/>
            <w:szCs w:val="23"/>
            <w:lang w:val="en-GB"/>
          </w:rPr>
          <w:delText xml:space="preserve">the share of </w:delText>
        </w:r>
      </w:del>
      <w:ins w:id="507" w:author="Srholec Martin" w:date="2019-03-12T11:57:00Z">
        <w:r w:rsidR="00F91483">
          <w:rPr>
            <w:rFonts w:ascii="Arial" w:hAnsi="Arial" w:cs="Arial"/>
            <w:color w:val="000000"/>
            <w:sz w:val="23"/>
            <w:szCs w:val="23"/>
            <w:lang w:val="en-GB"/>
          </w:rPr>
          <w:t xml:space="preserve">documents with </w:t>
        </w:r>
      </w:ins>
      <w:r w:rsidRPr="00664B72">
        <w:rPr>
          <w:rFonts w:ascii="Arial" w:hAnsi="Arial" w:cs="Arial"/>
          <w:color w:val="000000"/>
          <w:sz w:val="23"/>
          <w:szCs w:val="23"/>
          <w:lang w:val="en-GB"/>
        </w:rPr>
        <w:t>authors</w:t>
      </w:r>
      <w:ins w:id="508" w:author="Srholec Martin" w:date="2019-03-12T12:02:00Z">
        <w:r w:rsidR="00F91483">
          <w:rPr>
            <w:rFonts w:ascii="Arial" w:hAnsi="Arial" w:cs="Arial"/>
            <w:color w:val="000000"/>
            <w:sz w:val="23"/>
            <w:szCs w:val="23"/>
            <w:lang w:val="en-GB"/>
          </w:rPr>
          <w:t xml:space="preserve"> from the country c</w:t>
        </w:r>
      </w:ins>
      <w:r w:rsidRPr="00664B72">
        <w:rPr>
          <w:rFonts w:ascii="Arial" w:hAnsi="Arial" w:cs="Arial"/>
          <w:color w:val="000000"/>
          <w:sz w:val="23"/>
          <w:szCs w:val="23"/>
          <w:lang w:val="en-GB"/>
        </w:rPr>
        <w:t xml:space="preserve"> in </w:t>
      </w:r>
      <w:ins w:id="509" w:author="Srholec Martin" w:date="2019-03-12T11:56:00Z">
        <w:r w:rsidR="00F91483">
          <w:rPr>
            <w:rFonts w:ascii="Arial" w:hAnsi="Arial" w:cs="Arial"/>
            <w:color w:val="000000"/>
            <w:sz w:val="23"/>
            <w:szCs w:val="23"/>
            <w:lang w:val="en-GB"/>
          </w:rPr>
          <w:t xml:space="preserve">the </w:t>
        </w:r>
      </w:ins>
      <w:r w:rsidRPr="00664B72">
        <w:rPr>
          <w:rFonts w:ascii="Arial" w:hAnsi="Arial" w:cs="Arial"/>
          <w:color w:val="000000"/>
          <w:sz w:val="23"/>
          <w:szCs w:val="23"/>
          <w:lang w:val="en-GB"/>
        </w:rPr>
        <w:t>journal </w:t>
      </w:r>
      <w:r w:rsidRPr="00664B72">
        <w:rPr>
          <w:rStyle w:val="mjx-char"/>
          <w:rFonts w:ascii="MJXc-TeX-math-Iw" w:hAnsi="MJXc-TeX-math-Iw" w:cs="Arial"/>
          <w:color w:val="000000"/>
          <w:sz w:val="25"/>
          <w:szCs w:val="25"/>
          <w:bdr w:val="none" w:sz="0" w:space="0" w:color="auto" w:frame="1"/>
          <w:lang w:val="en-GB"/>
        </w:rPr>
        <w:t>j</w:t>
      </w:r>
      <w:r w:rsidRPr="00664B72">
        <w:rPr>
          <w:rFonts w:ascii="Arial" w:hAnsi="Arial" w:cs="Arial"/>
          <w:color w:val="000000"/>
          <w:sz w:val="23"/>
          <w:szCs w:val="23"/>
          <w:lang w:val="en-GB"/>
        </w:rPr>
        <w:t> </w:t>
      </w:r>
      <w:del w:id="510" w:author="Srholec Martin" w:date="2019-03-12T12:01:00Z">
        <w:r w:rsidRPr="00664B72" w:rsidDel="00F91483">
          <w:rPr>
            <w:rFonts w:ascii="Arial" w:hAnsi="Arial" w:cs="Arial"/>
            <w:color w:val="000000"/>
            <w:sz w:val="23"/>
            <w:szCs w:val="23"/>
            <w:lang w:val="en-GB"/>
          </w:rPr>
          <w:delText>on</w:delText>
        </w:r>
      </w:del>
      <w:ins w:id="511" w:author="Srholec Martin" w:date="2019-03-12T14:54:00Z">
        <w:r w:rsidR="00185DA0">
          <w:rPr>
            <w:rFonts w:ascii="Arial" w:hAnsi="Arial" w:cs="Arial"/>
            <w:color w:val="000000"/>
            <w:sz w:val="23"/>
            <w:szCs w:val="23"/>
            <w:lang w:val="en-GB"/>
          </w:rPr>
          <w:t xml:space="preserve">on </w:t>
        </w:r>
      </w:ins>
      <w:del w:id="512" w:author="Srholec Martin" w:date="2019-03-12T14:54:00Z">
        <w:r w:rsidRPr="00664B72" w:rsidDel="00185DA0">
          <w:rPr>
            <w:rFonts w:ascii="Arial" w:hAnsi="Arial" w:cs="Arial"/>
            <w:color w:val="000000"/>
            <w:sz w:val="23"/>
            <w:szCs w:val="23"/>
            <w:lang w:val="en-GB"/>
          </w:rPr>
          <w:delText xml:space="preserve"> </w:delText>
        </w:r>
      </w:del>
      <w:r w:rsidRPr="00664B72">
        <w:rPr>
          <w:rFonts w:ascii="Arial" w:hAnsi="Arial" w:cs="Arial"/>
          <w:color w:val="000000"/>
          <w:sz w:val="23"/>
          <w:szCs w:val="23"/>
          <w:lang w:val="en-GB"/>
        </w:rPr>
        <w:t xml:space="preserve">all documents </w:t>
      </w:r>
      <w:del w:id="513" w:author="Srholec Martin" w:date="2019-03-12T11:56:00Z">
        <w:r w:rsidRPr="00664B72" w:rsidDel="00F91483">
          <w:rPr>
            <w:rFonts w:ascii="Arial" w:hAnsi="Arial" w:cs="Arial"/>
            <w:color w:val="000000"/>
            <w:sz w:val="23"/>
            <w:szCs w:val="23"/>
            <w:lang w:val="en-GB"/>
          </w:rPr>
          <w:delText xml:space="preserve">affiliated </w:delText>
        </w:r>
      </w:del>
      <w:del w:id="514" w:author="Srholec Martin" w:date="2019-03-12T12:02:00Z">
        <w:r w:rsidRPr="00664B72" w:rsidDel="00F91483">
          <w:rPr>
            <w:rFonts w:ascii="Arial" w:hAnsi="Arial" w:cs="Arial"/>
            <w:color w:val="000000"/>
            <w:sz w:val="23"/>
            <w:szCs w:val="23"/>
            <w:lang w:val="en-GB"/>
          </w:rPr>
          <w:delText>from</w:delText>
        </w:r>
      </w:del>
      <w:ins w:id="515" w:author="Srholec Martin" w:date="2019-03-12T12:02:00Z">
        <w:r w:rsidR="00F91483">
          <w:rPr>
            <w:rFonts w:ascii="Arial" w:hAnsi="Arial" w:cs="Arial"/>
            <w:color w:val="000000"/>
            <w:sz w:val="23"/>
            <w:szCs w:val="23"/>
            <w:lang w:val="en-GB"/>
          </w:rPr>
          <w:t>of</w:t>
        </w:r>
      </w:ins>
      <w:r w:rsidRPr="00664B72">
        <w:rPr>
          <w:rFonts w:ascii="Arial" w:hAnsi="Arial" w:cs="Arial"/>
          <w:color w:val="000000"/>
          <w:sz w:val="23"/>
          <w:szCs w:val="23"/>
          <w:lang w:val="en-GB"/>
        </w:rPr>
        <w:t xml:space="preserve"> the country </w:t>
      </w:r>
      <w:r w:rsidRPr="00664B72">
        <w:rPr>
          <w:rStyle w:val="mjx-char"/>
          <w:rFonts w:ascii="MJXc-TeX-math-Iw" w:hAnsi="MJXc-TeX-math-Iw" w:cs="Arial"/>
          <w:color w:val="000000"/>
          <w:sz w:val="25"/>
          <w:szCs w:val="25"/>
          <w:bdr w:val="none" w:sz="0" w:space="0" w:color="auto" w:frame="1"/>
          <w:lang w:val="en-GB"/>
        </w:rPr>
        <w:t>c</w:t>
      </w:r>
      <w:ins w:id="516" w:author="Srholec Martin" w:date="2019-03-12T12:02:00Z">
        <w:r w:rsidR="00F91483">
          <w:rPr>
            <w:rStyle w:val="mjx-char"/>
            <w:rFonts w:ascii="MJXc-TeX-math-Iw" w:hAnsi="MJXc-TeX-math-Iw" w:cs="Arial"/>
            <w:color w:val="000000"/>
            <w:sz w:val="25"/>
            <w:szCs w:val="25"/>
            <w:bdr w:val="none" w:sz="0" w:space="0" w:color="auto" w:frame="1"/>
            <w:lang w:val="en-GB"/>
          </w:rPr>
          <w:t xml:space="preserve"> </w:t>
        </w:r>
      </w:ins>
      <w:ins w:id="517" w:author="Srholec Martin" w:date="2019-03-12T12:10:00Z">
        <w:r w:rsidR="00597020">
          <w:rPr>
            <w:rStyle w:val="mjx-char"/>
            <w:rFonts w:ascii="MJXc-TeX-math-Iw" w:hAnsi="MJXc-TeX-math-Iw" w:cs="Arial"/>
            <w:color w:val="000000"/>
            <w:sz w:val="25"/>
            <w:szCs w:val="25"/>
            <w:bdr w:val="none" w:sz="0" w:space="0" w:color="auto" w:frame="1"/>
            <w:lang w:val="en-GB"/>
          </w:rPr>
          <w:t>in</w:t>
        </w:r>
      </w:ins>
      <w:ins w:id="518" w:author="Srholec Martin" w:date="2019-03-12T12:09:00Z">
        <w:r w:rsidR="00597020">
          <w:rPr>
            <w:rStyle w:val="mjx-char"/>
            <w:rFonts w:ascii="MJXc-TeX-math-Iw" w:hAnsi="MJXc-TeX-math-Iw" w:cs="Arial"/>
            <w:color w:val="000000"/>
            <w:sz w:val="25"/>
            <w:szCs w:val="25"/>
            <w:bdr w:val="none" w:sz="0" w:space="0" w:color="auto" w:frame="1"/>
            <w:lang w:val="en-GB"/>
          </w:rPr>
          <w:t xml:space="preserve"> the</w:t>
        </w:r>
      </w:ins>
      <w:del w:id="519" w:author="Srholec Martin" w:date="2019-03-12T12:02:00Z">
        <w:r w:rsidRPr="00664B72" w:rsidDel="00F91483">
          <w:rPr>
            <w:rFonts w:ascii="Arial" w:hAnsi="Arial" w:cs="Arial"/>
            <w:color w:val="000000"/>
            <w:sz w:val="23"/>
            <w:szCs w:val="23"/>
            <w:lang w:val="en-GB"/>
          </w:rPr>
          <w:delText>,</w:delText>
        </w:r>
      </w:del>
      <w:r w:rsidRPr="00664B72">
        <w:rPr>
          <w:rFonts w:ascii="Arial" w:hAnsi="Arial" w:cs="Arial"/>
          <w:color w:val="000000"/>
          <w:sz w:val="23"/>
          <w:szCs w:val="23"/>
          <w:lang w:val="en-GB"/>
        </w:rPr>
        <w:t xml:space="preserve"> discipline </w:t>
      </w:r>
      <w:r w:rsidRPr="00664B72">
        <w:rPr>
          <w:rStyle w:val="mjx-char"/>
          <w:rFonts w:ascii="MJXc-TeX-math-Iw" w:hAnsi="MJXc-TeX-math-Iw" w:cs="Arial"/>
          <w:color w:val="000000"/>
          <w:sz w:val="25"/>
          <w:szCs w:val="25"/>
          <w:bdr w:val="none" w:sz="0" w:space="0" w:color="auto" w:frame="1"/>
          <w:lang w:val="en-GB"/>
        </w:rPr>
        <w:t>d</w:t>
      </w:r>
      <w:r w:rsidRPr="00664B72">
        <w:rPr>
          <w:rFonts w:ascii="Arial" w:hAnsi="Arial" w:cs="Arial"/>
          <w:color w:val="000000"/>
          <w:sz w:val="23"/>
          <w:szCs w:val="23"/>
          <w:lang w:val="en-GB"/>
        </w:rPr>
        <w:t> </w:t>
      </w:r>
      <w:del w:id="520" w:author="Srholec Martin" w:date="2019-03-12T12:03:00Z">
        <w:r w:rsidRPr="00664B72" w:rsidDel="00F91483">
          <w:rPr>
            <w:rFonts w:ascii="Arial" w:hAnsi="Arial" w:cs="Arial"/>
            <w:color w:val="000000"/>
            <w:sz w:val="23"/>
            <w:szCs w:val="23"/>
            <w:lang w:val="en-GB"/>
          </w:rPr>
          <w:delText xml:space="preserve">and </w:delText>
        </w:r>
      </w:del>
      <w:ins w:id="521" w:author="Srholec Martin" w:date="2019-03-12T12:03:00Z">
        <w:r w:rsidR="00F91483">
          <w:rPr>
            <w:rFonts w:ascii="Arial" w:hAnsi="Arial" w:cs="Arial"/>
            <w:color w:val="000000"/>
            <w:sz w:val="23"/>
            <w:szCs w:val="23"/>
            <w:lang w:val="en-GB"/>
          </w:rPr>
          <w:t>in the</w:t>
        </w:r>
        <w:r w:rsidR="00F91483" w:rsidRPr="00664B72">
          <w:rPr>
            <w:rFonts w:ascii="Arial" w:hAnsi="Arial" w:cs="Arial"/>
            <w:color w:val="000000"/>
            <w:sz w:val="23"/>
            <w:szCs w:val="23"/>
            <w:lang w:val="en-GB"/>
          </w:rPr>
          <w:t xml:space="preserve"> </w:t>
        </w:r>
      </w:ins>
      <w:r w:rsidRPr="00664B72">
        <w:rPr>
          <w:rFonts w:ascii="Arial" w:hAnsi="Arial" w:cs="Arial"/>
          <w:color w:val="000000"/>
          <w:sz w:val="23"/>
          <w:szCs w:val="23"/>
          <w:lang w:val="en-GB"/>
        </w:rPr>
        <w:t>year </w:t>
      </w:r>
      <w:r w:rsidRPr="00664B72">
        <w:rPr>
          <w:rStyle w:val="mjx-char"/>
          <w:rFonts w:ascii="MJXc-TeX-math-Iw" w:hAnsi="MJXc-TeX-math-Iw" w:cs="Arial"/>
          <w:color w:val="000000"/>
          <w:sz w:val="25"/>
          <w:szCs w:val="25"/>
          <w:bdr w:val="none" w:sz="0" w:space="0" w:color="auto" w:frame="1"/>
          <w:lang w:val="en-GB"/>
        </w:rPr>
        <w:t>y</w:t>
      </w:r>
      <w:ins w:id="522" w:author="Srholec Martin" w:date="2019-03-12T14:55:00Z">
        <w:r w:rsidR="00185DA0">
          <w:rPr>
            <w:rStyle w:val="mjx-char"/>
            <w:rFonts w:ascii="MJXc-TeX-math-Iw" w:hAnsi="MJXc-TeX-math-Iw" w:cs="Arial"/>
            <w:color w:val="000000"/>
            <w:sz w:val="25"/>
            <w:szCs w:val="25"/>
            <w:bdr w:val="none" w:sz="0" w:space="0" w:color="auto" w:frame="1"/>
            <w:lang w:val="en-GB"/>
          </w:rPr>
          <w:t>.</w:t>
        </w:r>
      </w:ins>
      <w:del w:id="523" w:author="Srholec Martin" w:date="2019-03-12T14:54:00Z">
        <w:r w:rsidRPr="00664B72" w:rsidDel="00185DA0">
          <w:rPr>
            <w:rFonts w:ascii="Arial" w:hAnsi="Arial" w:cs="Arial"/>
            <w:color w:val="000000"/>
            <w:sz w:val="23"/>
            <w:szCs w:val="23"/>
            <w:lang w:val="en-GB"/>
          </w:rPr>
          <w:delText>.</w:delText>
        </w:r>
      </w:del>
      <w:ins w:id="524" w:author="Srholec Martin" w:date="2019-03-12T14:54:00Z">
        <w:r w:rsidR="00185DA0">
          <w:rPr>
            <w:rFonts w:ascii="Arial" w:hAnsi="Arial" w:cs="Arial"/>
            <w:color w:val="000000"/>
            <w:sz w:val="23"/>
            <w:szCs w:val="23"/>
            <w:lang w:val="en-GB"/>
          </w:rPr>
          <w:t xml:space="preserve"> </w:t>
        </w:r>
      </w:ins>
    </w:p>
    <w:p w14:paraId="1A05E0FB" w14:textId="6E94BC32" w:rsidR="00F91483" w:rsidRDefault="00F91483">
      <w:pPr>
        <w:pStyle w:val="NormalWeb"/>
        <w:spacing w:before="0" w:beforeAutospacing="0" w:after="0" w:afterAutospacing="0"/>
        <w:rPr>
          <w:ins w:id="525" w:author="Srholec Martin" w:date="2019-03-12T11:58:00Z"/>
          <w:rFonts w:ascii="Arial" w:hAnsi="Arial" w:cs="Arial"/>
          <w:color w:val="000000"/>
          <w:sz w:val="23"/>
          <w:szCs w:val="23"/>
          <w:lang w:val="en-GB"/>
        </w:rPr>
        <w:pPrChange w:id="526" w:author="Srholec Martin" w:date="2019-03-11T15:04:00Z">
          <w:pPr>
            <w:pStyle w:val="NormalWeb"/>
            <w:spacing w:before="0" w:after="0"/>
          </w:pPr>
        </w:pPrChange>
      </w:pPr>
    </w:p>
    <w:p w14:paraId="5B04C126" w14:textId="4EF5EEB5" w:rsidR="00F91483" w:rsidRPr="00664B72" w:rsidDel="00597020" w:rsidRDefault="00F91483">
      <w:pPr>
        <w:pStyle w:val="NormalWeb"/>
        <w:spacing w:before="0" w:beforeAutospacing="0" w:after="0" w:afterAutospacing="0"/>
        <w:rPr>
          <w:del w:id="527" w:author="Srholec Martin" w:date="2019-03-12T12:13:00Z"/>
          <w:rFonts w:ascii="Arial" w:hAnsi="Arial" w:cs="Arial"/>
          <w:color w:val="000000"/>
          <w:sz w:val="23"/>
          <w:szCs w:val="23"/>
          <w:lang w:val="en-GB"/>
        </w:rPr>
        <w:pPrChange w:id="528" w:author="Srholec Martin" w:date="2019-03-11T15:04:00Z">
          <w:pPr>
            <w:pStyle w:val="NormalWeb"/>
            <w:spacing w:before="0" w:after="0"/>
          </w:pPr>
        </w:pPrChange>
      </w:pPr>
    </w:p>
    <w:p w14:paraId="1D93FCDB" w14:textId="5BAB340E" w:rsidR="00C86E17" w:rsidRDefault="001362D0">
      <w:pPr>
        <w:pStyle w:val="NormalWeb"/>
        <w:spacing w:before="0" w:beforeAutospacing="0" w:after="0" w:afterAutospacing="0"/>
        <w:rPr>
          <w:ins w:id="529" w:author="Srholec Martin" w:date="2019-03-12T12:20:00Z"/>
          <w:rFonts w:ascii="Arial" w:hAnsi="Arial" w:cs="Arial"/>
          <w:color w:val="000000"/>
          <w:sz w:val="23"/>
          <w:szCs w:val="23"/>
          <w:lang w:val="en-GB"/>
        </w:rPr>
        <w:pPrChange w:id="530" w:author="Srholec Martin" w:date="2019-03-11T15:04:00Z">
          <w:pPr>
            <w:pStyle w:val="NormalWeb"/>
            <w:spacing w:before="0" w:after="0"/>
          </w:pPr>
        </w:pPrChange>
      </w:pPr>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i</w:t>
      </w:r>
      <w:r w:rsidRPr="00664B72">
        <w:rPr>
          <w:rStyle w:val="mjx-char"/>
          <w:rFonts w:ascii="MJXc-TeX-main-Rw" w:hAnsi="MJXc-TeX-main-Rw" w:cs="Arial"/>
          <w:color w:val="000000"/>
          <w:sz w:val="25"/>
          <w:szCs w:val="25"/>
          <w:bdr w:val="none" w:sz="0" w:space="0" w:color="auto" w:frame="1"/>
          <w:lang w:val="en-GB"/>
        </w:rPr>
        <w:t>(.)</w:t>
      </w:r>
      <w:r w:rsidRPr="00664B72">
        <w:rPr>
          <w:rFonts w:ascii="Arial" w:hAnsi="Arial" w:cs="Arial"/>
          <w:color w:val="000000"/>
          <w:sz w:val="23"/>
          <w:szCs w:val="23"/>
          <w:lang w:val="en-GB"/>
        </w:rPr>
        <w:t xml:space="preserve"> is the globalization </w:t>
      </w:r>
      <w:ins w:id="531" w:author="Srholec Martin" w:date="2019-03-12T12:17:00Z">
        <w:r w:rsidR="00C86E17" w:rsidRPr="00664B72">
          <w:rPr>
            <w:rFonts w:ascii="Arial" w:hAnsi="Arial" w:cs="Arial"/>
            <w:color w:val="000000"/>
            <w:sz w:val="23"/>
            <w:szCs w:val="23"/>
            <w:lang w:val="en-GB"/>
          </w:rPr>
          <w:t>indicator </w:t>
        </w:r>
        <w:r w:rsidR="00C86E17">
          <w:rPr>
            <w:rStyle w:val="mjx-char"/>
            <w:rFonts w:ascii="MJXc-TeX-math-Iw" w:hAnsi="MJXc-TeX-math-Iw" w:cs="Arial"/>
            <w:color w:val="000000"/>
            <w:sz w:val="25"/>
            <w:szCs w:val="25"/>
            <w:bdr w:val="none" w:sz="0" w:space="0" w:color="auto" w:frame="1"/>
            <w:lang w:val="en-GB"/>
          </w:rPr>
          <w:t xml:space="preserve">i </w:t>
        </w:r>
      </w:ins>
      <w:r w:rsidRPr="00664B72">
        <w:rPr>
          <w:rFonts w:ascii="Arial" w:hAnsi="Arial" w:cs="Arial"/>
          <w:color w:val="000000"/>
          <w:sz w:val="23"/>
          <w:szCs w:val="23"/>
          <w:lang w:val="en-GB"/>
        </w:rPr>
        <w:t>of journal </w:t>
      </w:r>
      <w:r w:rsidRPr="00664B72">
        <w:rPr>
          <w:rStyle w:val="mjx-char"/>
          <w:rFonts w:ascii="MJXc-TeX-math-Iw" w:hAnsi="MJXc-TeX-math-Iw" w:cs="Arial"/>
          <w:color w:val="000000"/>
          <w:sz w:val="25"/>
          <w:szCs w:val="25"/>
          <w:bdr w:val="none" w:sz="0" w:space="0" w:color="auto" w:frame="1"/>
          <w:lang w:val="en-GB"/>
        </w:rPr>
        <w:t>j</w:t>
      </w:r>
      <w:r w:rsidRPr="00664B72">
        <w:rPr>
          <w:rFonts w:ascii="Arial" w:hAnsi="Arial" w:cs="Arial"/>
          <w:color w:val="000000"/>
          <w:sz w:val="23"/>
          <w:szCs w:val="23"/>
          <w:lang w:val="en-GB"/>
        </w:rPr>
        <w:t> </w:t>
      </w:r>
      <w:ins w:id="532" w:author="Srholec Martin" w:date="2019-03-12T12:16:00Z">
        <w:r w:rsidR="00C86E17">
          <w:rPr>
            <w:rFonts w:ascii="Arial" w:hAnsi="Arial" w:cs="Arial"/>
            <w:color w:val="000000"/>
            <w:sz w:val="23"/>
            <w:szCs w:val="23"/>
            <w:lang w:val="en-GB"/>
          </w:rPr>
          <w:t xml:space="preserve">in the discipline d </w:t>
        </w:r>
      </w:ins>
      <w:del w:id="533" w:author="Srholec Martin" w:date="2019-03-12T12:16:00Z">
        <w:r w:rsidRPr="00664B72" w:rsidDel="00C86E17">
          <w:rPr>
            <w:rFonts w:ascii="Arial" w:hAnsi="Arial" w:cs="Arial"/>
            <w:color w:val="000000"/>
            <w:sz w:val="23"/>
            <w:szCs w:val="23"/>
            <w:lang w:val="en-GB"/>
          </w:rPr>
          <w:delText xml:space="preserve">calculated </w:delText>
        </w:r>
      </w:del>
      <w:del w:id="534" w:author="Srholec Martin" w:date="2019-03-12T12:17:00Z">
        <w:r w:rsidRPr="00664B72" w:rsidDel="00C86E17">
          <w:rPr>
            <w:rFonts w:ascii="Arial" w:hAnsi="Arial" w:cs="Arial"/>
            <w:color w:val="000000"/>
            <w:sz w:val="23"/>
            <w:szCs w:val="23"/>
            <w:lang w:val="en-GB"/>
          </w:rPr>
          <w:delText>by indicator </w:delText>
        </w:r>
      </w:del>
      <w:del w:id="535" w:author="Srholec Martin" w:date="2019-03-12T12:16:00Z">
        <w:r w:rsidRPr="00664B72" w:rsidDel="00C86E17">
          <w:rPr>
            <w:rStyle w:val="mjx-char"/>
            <w:rFonts w:ascii="MJXc-TeX-math-Iw" w:hAnsi="MJXc-TeX-math-Iw" w:cs="Arial"/>
            <w:color w:val="000000"/>
            <w:sz w:val="25"/>
            <w:szCs w:val="25"/>
            <w:bdr w:val="none" w:sz="0" w:space="0" w:color="auto" w:frame="1"/>
            <w:lang w:val="en-GB"/>
          </w:rPr>
          <w:delText>i</w:delText>
        </w:r>
      </w:del>
      <w:ins w:id="536" w:author="Srholec Martin" w:date="2019-03-12T12:16:00Z">
        <w:r w:rsidR="00C86E17">
          <w:rPr>
            <w:rStyle w:val="mjx-char"/>
            <w:rFonts w:ascii="MJXc-TeX-math-Iw" w:hAnsi="MJXc-TeX-math-Iw" w:cs="Arial"/>
            <w:color w:val="000000"/>
            <w:sz w:val="25"/>
            <w:szCs w:val="25"/>
            <w:bdr w:val="none" w:sz="0" w:space="0" w:color="auto" w:frame="1"/>
            <w:lang w:val="en-GB"/>
          </w:rPr>
          <w:t>in the year y</w:t>
        </w:r>
      </w:ins>
      <w:r w:rsidRPr="00664B72">
        <w:rPr>
          <w:rFonts w:ascii="Arial" w:hAnsi="Arial" w:cs="Arial"/>
          <w:color w:val="000000"/>
          <w:sz w:val="23"/>
          <w:szCs w:val="23"/>
          <w:lang w:val="en-GB"/>
        </w:rPr>
        <w:t xml:space="preserve">. </w:t>
      </w:r>
    </w:p>
    <w:p w14:paraId="446AFAC8" w14:textId="7ED98B4B" w:rsidR="00BD656D" w:rsidRDefault="00BD656D">
      <w:pPr>
        <w:pStyle w:val="NormalWeb"/>
        <w:spacing w:before="0" w:beforeAutospacing="0" w:after="0" w:afterAutospacing="0"/>
        <w:rPr>
          <w:ins w:id="537" w:author="Srholec Martin" w:date="2019-03-12T12:21:00Z"/>
          <w:rFonts w:ascii="Arial" w:hAnsi="Arial" w:cs="Arial"/>
          <w:color w:val="000000"/>
          <w:sz w:val="23"/>
          <w:szCs w:val="23"/>
          <w:lang w:val="en-GB"/>
        </w:rPr>
        <w:pPrChange w:id="538" w:author="Srholec Martin" w:date="2019-03-11T15:04:00Z">
          <w:pPr>
            <w:pStyle w:val="NormalWeb"/>
            <w:spacing w:before="0" w:after="0"/>
          </w:pPr>
        </w:pPrChange>
      </w:pPr>
    </w:p>
    <w:p w14:paraId="7AC1BF98" w14:textId="77777777" w:rsidR="00BD656D" w:rsidRDefault="00BD656D">
      <w:pPr>
        <w:pStyle w:val="NormalWeb"/>
        <w:spacing w:before="0" w:beforeAutospacing="0" w:after="0" w:afterAutospacing="0"/>
        <w:rPr>
          <w:ins w:id="539" w:author="Srholec Martin" w:date="2019-03-12T12:21:00Z"/>
          <w:rFonts w:ascii="Arial" w:hAnsi="Arial" w:cs="Arial"/>
          <w:color w:val="000000"/>
          <w:sz w:val="23"/>
          <w:szCs w:val="23"/>
          <w:lang w:val="en-GB"/>
        </w:rPr>
        <w:pPrChange w:id="540" w:author="Srholec Martin" w:date="2019-03-11T15:04:00Z">
          <w:pPr>
            <w:pStyle w:val="NormalWeb"/>
            <w:spacing w:before="0" w:after="0"/>
          </w:pPr>
        </w:pPrChange>
      </w:pPr>
    </w:p>
    <w:p w14:paraId="5CA9F2EE" w14:textId="3B0C15C6" w:rsidR="00BD656D" w:rsidRPr="00664B72" w:rsidRDefault="00BD656D" w:rsidP="00BD656D">
      <w:pPr>
        <w:pStyle w:val="Heading4"/>
        <w:spacing w:before="0"/>
        <w:jc w:val="center"/>
        <w:rPr>
          <w:ins w:id="541" w:author="Srholec Martin" w:date="2019-03-12T12:21:00Z"/>
          <w:rFonts w:ascii="Arial" w:hAnsi="Arial" w:cs="Arial"/>
          <w:color w:val="BB133E"/>
          <w:sz w:val="24"/>
          <w:szCs w:val="24"/>
          <w:lang w:val="en-GB"/>
        </w:rPr>
      </w:pPr>
      <w:ins w:id="542" w:author="Srholec Martin" w:date="2019-03-12T12:22:00Z">
        <w:r>
          <w:rPr>
            <w:rFonts w:ascii="Arial" w:hAnsi="Arial" w:cs="Arial"/>
            <w:color w:val="BB133E"/>
            <w:lang w:val="en-GB"/>
          </w:rPr>
          <w:t>S</w:t>
        </w:r>
      </w:ins>
      <w:ins w:id="543" w:author="Srholec Martin" w:date="2019-03-12T12:21:00Z">
        <w:r>
          <w:rPr>
            <w:rFonts w:ascii="Arial" w:hAnsi="Arial" w:cs="Arial"/>
            <w:color w:val="BB133E"/>
            <w:lang w:val="en-GB"/>
          </w:rPr>
          <w:t>tandardization</w:t>
        </w:r>
      </w:ins>
      <w:ins w:id="544" w:author="Srholec Martin" w:date="2019-03-12T12:24:00Z">
        <w:r>
          <w:rPr>
            <w:rFonts w:ascii="Arial" w:hAnsi="Arial" w:cs="Arial"/>
            <w:color w:val="BB133E"/>
            <w:lang w:val="en-GB"/>
          </w:rPr>
          <w:t xml:space="preserve"> </w:t>
        </w:r>
      </w:ins>
      <w:ins w:id="545" w:author="Srholec Martin" w:date="2019-03-12T12:25:00Z">
        <w:r w:rsidR="008B1536">
          <w:rPr>
            <w:rFonts w:ascii="Arial" w:hAnsi="Arial" w:cs="Arial"/>
            <w:color w:val="BB133E"/>
            <w:lang w:val="en-GB"/>
          </w:rPr>
          <w:t>and scaling</w:t>
        </w:r>
      </w:ins>
    </w:p>
    <w:p w14:paraId="0D7BAD09" w14:textId="77777777" w:rsidR="00BD656D" w:rsidRDefault="00BD656D">
      <w:pPr>
        <w:pStyle w:val="NormalWeb"/>
        <w:spacing w:before="0" w:beforeAutospacing="0" w:after="0" w:afterAutospacing="0"/>
        <w:rPr>
          <w:ins w:id="546" w:author="Srholec Martin" w:date="2019-03-12T12:21:00Z"/>
          <w:rFonts w:ascii="Arial" w:hAnsi="Arial" w:cs="Arial"/>
          <w:color w:val="000000"/>
          <w:sz w:val="23"/>
          <w:szCs w:val="23"/>
          <w:lang w:val="en-GB"/>
        </w:rPr>
        <w:pPrChange w:id="547" w:author="Srholec Martin" w:date="2019-03-11T15:04:00Z">
          <w:pPr>
            <w:pStyle w:val="NormalWeb"/>
            <w:spacing w:before="0" w:after="0"/>
          </w:pPr>
        </w:pPrChange>
      </w:pPr>
    </w:p>
    <w:p w14:paraId="58E0A32B" w14:textId="46C73433" w:rsidR="001362D0" w:rsidRPr="00664B72" w:rsidDel="00BD656D" w:rsidRDefault="001362D0">
      <w:pPr>
        <w:pStyle w:val="NormalWeb"/>
        <w:spacing w:before="0" w:beforeAutospacing="0" w:after="0" w:afterAutospacing="0"/>
        <w:rPr>
          <w:del w:id="548" w:author="Srholec Martin" w:date="2019-03-12T12:21:00Z"/>
          <w:rFonts w:ascii="Arial" w:hAnsi="Arial" w:cs="Arial"/>
          <w:color w:val="000000"/>
          <w:sz w:val="23"/>
          <w:szCs w:val="23"/>
          <w:lang w:val="en-GB"/>
        </w:rPr>
        <w:pPrChange w:id="549" w:author="Srholec Martin" w:date="2019-03-11T15:04:00Z">
          <w:pPr>
            <w:pStyle w:val="NormalWeb"/>
            <w:spacing w:before="0" w:after="0"/>
          </w:pPr>
        </w:pPrChange>
      </w:pPr>
      <w:moveFromRangeStart w:id="550" w:author="Srholec Martin" w:date="2019-03-12T11:55:00Z" w:name="move3284142"/>
      <w:moveFrom w:id="551" w:author="Srholec Martin" w:date="2019-03-12T11:55:00Z">
        <w:r w:rsidRPr="00664B72" w:rsidDel="006B57DD">
          <w:rPr>
            <w:rFonts w:ascii="Arial" w:hAnsi="Arial" w:cs="Arial"/>
            <w:color w:val="000000"/>
            <w:sz w:val="23"/>
            <w:szCs w:val="23"/>
            <w:lang w:val="en-GB"/>
          </w:rPr>
          <w:t>The individual indicators are described in the indicators section.</w:t>
        </w:r>
      </w:moveFrom>
      <w:moveFromRangeEnd w:id="550"/>
    </w:p>
    <w:p w14:paraId="01C1669E" w14:textId="61C8C7EB" w:rsidR="00C86E17" w:rsidRPr="00664B72" w:rsidDel="008B1536" w:rsidRDefault="001362D0">
      <w:pPr>
        <w:pStyle w:val="NormalWeb"/>
        <w:spacing w:before="0" w:beforeAutospacing="0" w:after="0" w:afterAutospacing="0"/>
        <w:rPr>
          <w:del w:id="552" w:author="Srholec Martin" w:date="2019-03-12T12:25:00Z"/>
          <w:rFonts w:ascii="Arial" w:hAnsi="Arial" w:cs="Arial"/>
          <w:color w:val="000000"/>
          <w:sz w:val="23"/>
          <w:szCs w:val="23"/>
          <w:lang w:val="en-GB"/>
        </w:rPr>
        <w:pPrChange w:id="553" w:author="Srholec Martin" w:date="2019-03-11T15:04:00Z">
          <w:pPr>
            <w:pStyle w:val="NormalWeb"/>
            <w:spacing w:before="0" w:after="0"/>
          </w:pPr>
        </w:pPrChange>
      </w:pPr>
      <w:del w:id="554" w:author="Srholec Martin" w:date="2019-03-12T12:25:00Z">
        <w:r w:rsidRPr="00664B72" w:rsidDel="008B1536">
          <w:rPr>
            <w:rStyle w:val="mjx-char"/>
            <w:rFonts w:ascii="MJXc-TeX-math-Iw" w:hAnsi="MJXc-TeX-math-Iw" w:cs="Arial"/>
            <w:color w:val="000000"/>
            <w:sz w:val="25"/>
            <w:szCs w:val="25"/>
            <w:bdr w:val="none" w:sz="0" w:space="0" w:color="auto" w:frame="1"/>
            <w:lang w:val="en-GB"/>
          </w:rPr>
          <w:delText>C</w:delText>
        </w:r>
        <w:r w:rsidRPr="00664B72" w:rsidDel="008B1536">
          <w:rPr>
            <w:rStyle w:val="mjx-char"/>
            <w:rFonts w:ascii="MJXc-TeX-math-Iw" w:hAnsi="MJXc-TeX-math-Iw" w:cs="Arial"/>
            <w:color w:val="000000"/>
            <w:sz w:val="17"/>
            <w:szCs w:val="17"/>
            <w:bdr w:val="none" w:sz="0" w:space="0" w:color="auto" w:frame="1"/>
            <w:lang w:val="en-GB"/>
          </w:rPr>
          <w:delText>i</w:delText>
        </w:r>
        <w:r w:rsidRPr="00664B72" w:rsidDel="008B1536">
          <w:rPr>
            <w:rStyle w:val="mjx-char"/>
            <w:rFonts w:ascii="MJXc-TeX-main-Rw" w:hAnsi="MJXc-TeX-main-Rw" w:cs="Arial"/>
            <w:color w:val="000000"/>
            <w:sz w:val="25"/>
            <w:szCs w:val="25"/>
            <w:bdr w:val="none" w:sz="0" w:space="0" w:color="auto" w:frame="1"/>
            <w:lang w:val="en-GB"/>
          </w:rPr>
          <w:delText>=1</w:delText>
        </w:r>
        <w:r w:rsidRPr="00664B72" w:rsidDel="008B1536">
          <w:rPr>
            <w:rFonts w:ascii="Arial" w:hAnsi="Arial" w:cs="Arial"/>
            <w:color w:val="000000"/>
            <w:sz w:val="23"/>
            <w:szCs w:val="23"/>
            <w:lang w:val="en-GB"/>
          </w:rPr>
          <w:delText> for maximizing indicators (i.e. the larger the indicator the larger globalization) and </w:delText>
        </w:r>
        <w:r w:rsidRPr="00664B72" w:rsidDel="008B1536">
          <w:rPr>
            <w:rStyle w:val="mjx-char"/>
            <w:rFonts w:ascii="MJXc-TeX-math-Iw" w:hAnsi="MJXc-TeX-math-Iw" w:cs="Arial"/>
            <w:color w:val="000000"/>
            <w:sz w:val="25"/>
            <w:szCs w:val="25"/>
            <w:bdr w:val="none" w:sz="0" w:space="0" w:color="auto" w:frame="1"/>
            <w:lang w:val="en-GB"/>
          </w:rPr>
          <w:delText>C</w:delText>
        </w:r>
        <w:r w:rsidRPr="00664B72" w:rsidDel="008B1536">
          <w:rPr>
            <w:rStyle w:val="mjx-char"/>
            <w:rFonts w:ascii="MJXc-TeX-math-Iw" w:hAnsi="MJXc-TeX-math-Iw" w:cs="Arial"/>
            <w:color w:val="000000"/>
            <w:sz w:val="17"/>
            <w:szCs w:val="17"/>
            <w:bdr w:val="none" w:sz="0" w:space="0" w:color="auto" w:frame="1"/>
            <w:lang w:val="en-GB"/>
          </w:rPr>
          <w:delText>i</w:delText>
        </w:r>
        <w:r w:rsidRPr="00664B72" w:rsidDel="008B1536">
          <w:rPr>
            <w:rStyle w:val="mjx-char"/>
            <w:rFonts w:ascii="MJXc-TeX-main-Rw" w:hAnsi="MJXc-TeX-main-Rw" w:cs="Arial"/>
            <w:color w:val="000000"/>
            <w:sz w:val="25"/>
            <w:szCs w:val="25"/>
            <w:bdr w:val="none" w:sz="0" w:space="0" w:color="auto" w:frame="1"/>
            <w:lang w:val="en-GB"/>
          </w:rPr>
          <w:delText>=−1</w:delText>
        </w:r>
        <w:r w:rsidRPr="00664B72" w:rsidDel="008B1536">
          <w:rPr>
            <w:rFonts w:ascii="Arial" w:hAnsi="Arial" w:cs="Arial"/>
            <w:color w:val="000000"/>
            <w:sz w:val="23"/>
            <w:szCs w:val="23"/>
            <w:lang w:val="en-GB"/>
          </w:rPr>
          <w:delText> for minimizing indicators.</w:delText>
        </w:r>
      </w:del>
    </w:p>
    <w:p w14:paraId="0C19591F" w14:textId="6FFF46C1" w:rsidR="001362D0" w:rsidRDefault="001362D0">
      <w:pPr>
        <w:pStyle w:val="NormalWeb"/>
        <w:spacing w:before="0" w:beforeAutospacing="0" w:after="0" w:afterAutospacing="0"/>
        <w:rPr>
          <w:ins w:id="555" w:author="Srholec Martin" w:date="2019-03-12T12:25:00Z"/>
          <w:rFonts w:ascii="Arial" w:hAnsi="Arial" w:cs="Arial"/>
          <w:color w:val="000000"/>
          <w:sz w:val="23"/>
          <w:szCs w:val="23"/>
          <w:lang w:val="en-GB"/>
        </w:rPr>
        <w:pPrChange w:id="556" w:author="Srholec Martin" w:date="2019-03-11T15:04:00Z">
          <w:pPr>
            <w:pStyle w:val="NormalWeb"/>
          </w:pPr>
        </w:pPrChange>
      </w:pPr>
      <w:r w:rsidRPr="00664B72">
        <w:rPr>
          <w:rFonts w:ascii="Arial" w:hAnsi="Arial" w:cs="Arial"/>
          <w:color w:val="000000"/>
          <w:sz w:val="23"/>
          <w:szCs w:val="23"/>
          <w:lang w:val="en-GB"/>
        </w:rPr>
        <w:t xml:space="preserve">Subsequently, the </w:t>
      </w:r>
      <w:ins w:id="557" w:author="Srholec Martin" w:date="2019-03-12T12:26:00Z">
        <w:r w:rsidR="008B1536">
          <w:rPr>
            <w:rFonts w:ascii="Arial" w:hAnsi="Arial" w:cs="Arial"/>
            <w:color w:val="000000"/>
            <w:sz w:val="23"/>
            <w:szCs w:val="23"/>
            <w:lang w:val="en-GB"/>
          </w:rPr>
          <w:t xml:space="preserve">aggregated globalization index </w:t>
        </w:r>
      </w:ins>
      <w:del w:id="558" w:author="Srholec Martin" w:date="2019-03-12T12:26:00Z">
        <w:r w:rsidRPr="00664B72" w:rsidDel="008B1536">
          <w:rPr>
            <w:rFonts w:ascii="Arial" w:hAnsi="Arial" w:cs="Arial"/>
            <w:color w:val="000000"/>
            <w:sz w:val="23"/>
            <w:szCs w:val="23"/>
            <w:lang w:val="en-GB"/>
          </w:rPr>
          <w:delText xml:space="preserve">globalization </w:delText>
        </w:r>
      </w:del>
      <w:r w:rsidRPr="00664B72">
        <w:rPr>
          <w:rFonts w:ascii="Arial" w:hAnsi="Arial" w:cs="Arial"/>
          <w:color w:val="000000"/>
          <w:sz w:val="23"/>
          <w:szCs w:val="23"/>
          <w:lang w:val="en-GB"/>
        </w:rPr>
        <w:t xml:space="preserve">was </w:t>
      </w:r>
      <w:ins w:id="559" w:author="Srholec Martin" w:date="2019-03-12T12:30:00Z">
        <w:r w:rsidR="008B1536">
          <w:rPr>
            <w:rFonts w:ascii="Arial" w:hAnsi="Arial" w:cs="Arial"/>
            <w:color w:val="000000"/>
            <w:sz w:val="23"/>
            <w:szCs w:val="23"/>
            <w:lang w:val="en-GB"/>
          </w:rPr>
          <w:t>standardized</w:t>
        </w:r>
      </w:ins>
      <w:del w:id="560" w:author="Srholec Martin" w:date="2019-03-12T12:30:00Z">
        <w:r w:rsidRPr="00664B72" w:rsidDel="008B1536">
          <w:rPr>
            <w:rFonts w:ascii="Arial" w:hAnsi="Arial" w:cs="Arial"/>
            <w:color w:val="000000"/>
            <w:sz w:val="23"/>
            <w:szCs w:val="23"/>
            <w:lang w:val="en-GB"/>
          </w:rPr>
          <w:delText>scaled</w:delText>
        </w:r>
      </w:del>
      <w:r w:rsidRPr="00664B72">
        <w:rPr>
          <w:rFonts w:ascii="Arial" w:hAnsi="Arial" w:cs="Arial"/>
          <w:color w:val="000000"/>
          <w:sz w:val="23"/>
          <w:szCs w:val="23"/>
          <w:lang w:val="en-GB"/>
        </w:rPr>
        <w:t xml:space="preserve"> between 0 and 1</w:t>
      </w:r>
      <w:del w:id="561" w:author="Srholec Martin" w:date="2019-03-12T12:26:00Z">
        <w:r w:rsidRPr="00664B72" w:rsidDel="008B1536">
          <w:rPr>
            <w:rFonts w:ascii="Arial" w:hAnsi="Arial" w:cs="Arial"/>
            <w:color w:val="000000"/>
            <w:sz w:val="23"/>
            <w:szCs w:val="23"/>
            <w:lang w:val="en-GB"/>
          </w:rPr>
          <w:delText>:</w:delText>
        </w:r>
      </w:del>
      <w:ins w:id="562" w:author="Srholec Martin" w:date="2019-03-12T12:26:00Z">
        <w:r w:rsidR="008B1536">
          <w:rPr>
            <w:rFonts w:ascii="Arial" w:hAnsi="Arial" w:cs="Arial"/>
            <w:color w:val="000000"/>
            <w:sz w:val="23"/>
            <w:szCs w:val="23"/>
            <w:lang w:val="en-GB"/>
          </w:rPr>
          <w:t xml:space="preserve"> and </w:t>
        </w:r>
      </w:ins>
      <w:ins w:id="563" w:author="Srholec Martin" w:date="2019-03-12T12:35:00Z">
        <w:r w:rsidR="008B1536">
          <w:rPr>
            <w:rFonts w:ascii="Arial" w:hAnsi="Arial" w:cs="Arial"/>
            <w:color w:val="000000"/>
            <w:sz w:val="23"/>
            <w:szCs w:val="23"/>
            <w:lang w:val="en-GB"/>
          </w:rPr>
          <w:t>converted to</w:t>
        </w:r>
      </w:ins>
      <w:ins w:id="564" w:author="Srholec Martin" w:date="2019-03-12T12:26:00Z">
        <w:r w:rsidR="008B1536">
          <w:rPr>
            <w:rFonts w:ascii="Arial" w:hAnsi="Arial" w:cs="Arial"/>
            <w:color w:val="000000"/>
            <w:sz w:val="23"/>
            <w:szCs w:val="23"/>
            <w:lang w:val="en-GB"/>
          </w:rPr>
          <w:t xml:space="preserve"> </w:t>
        </w:r>
      </w:ins>
      <w:ins w:id="565" w:author="Srholec Martin" w:date="2019-03-12T12:29:00Z">
        <w:r w:rsidR="008B1536">
          <w:rPr>
            <w:rFonts w:ascii="Arial" w:hAnsi="Arial" w:cs="Arial"/>
            <w:color w:val="000000"/>
            <w:sz w:val="23"/>
            <w:szCs w:val="23"/>
            <w:lang w:val="en-GB"/>
          </w:rPr>
          <w:t>ascending</w:t>
        </w:r>
      </w:ins>
      <w:ins w:id="566" w:author="Srholec Martin" w:date="2019-03-12T12:26:00Z">
        <w:r w:rsidR="008B1536">
          <w:rPr>
            <w:rFonts w:ascii="Arial" w:hAnsi="Arial" w:cs="Arial"/>
            <w:color w:val="000000"/>
            <w:sz w:val="23"/>
            <w:szCs w:val="23"/>
            <w:lang w:val="en-GB"/>
          </w:rPr>
          <w:t xml:space="preserve"> </w:t>
        </w:r>
      </w:ins>
      <w:ins w:id="567" w:author="Srholec Martin" w:date="2019-03-12T12:30:00Z">
        <w:r w:rsidR="008B1536">
          <w:rPr>
            <w:rFonts w:ascii="Arial" w:hAnsi="Arial" w:cs="Arial"/>
            <w:color w:val="000000"/>
            <w:sz w:val="23"/>
            <w:szCs w:val="23"/>
            <w:lang w:val="en-GB"/>
          </w:rPr>
          <w:t>scale</w:t>
        </w:r>
      </w:ins>
      <w:ins w:id="568" w:author="Srholec Martin" w:date="2019-03-12T12:26:00Z">
        <w:r w:rsidR="008B1536">
          <w:rPr>
            <w:rFonts w:ascii="Arial" w:hAnsi="Arial" w:cs="Arial"/>
            <w:color w:val="000000"/>
            <w:sz w:val="23"/>
            <w:szCs w:val="23"/>
            <w:lang w:val="en-GB"/>
          </w:rPr>
          <w:t xml:space="preserve"> to </w:t>
        </w:r>
      </w:ins>
      <w:ins w:id="569" w:author="Srholec Martin" w:date="2019-03-12T12:27:00Z">
        <w:r w:rsidR="008B1536">
          <w:rPr>
            <w:rFonts w:ascii="Arial" w:hAnsi="Arial" w:cs="Arial"/>
            <w:color w:val="000000"/>
            <w:sz w:val="23"/>
            <w:szCs w:val="23"/>
            <w:lang w:val="en-GB"/>
          </w:rPr>
          <w:t>simplify</w:t>
        </w:r>
      </w:ins>
      <w:ins w:id="570" w:author="Srholec Martin" w:date="2019-03-12T12:26:00Z">
        <w:r w:rsidR="008B1536">
          <w:rPr>
            <w:rFonts w:ascii="Arial" w:hAnsi="Arial" w:cs="Arial"/>
            <w:color w:val="000000"/>
            <w:sz w:val="23"/>
            <w:szCs w:val="23"/>
            <w:lang w:val="en-GB"/>
          </w:rPr>
          <w:t xml:space="preserve"> interpretation</w:t>
        </w:r>
      </w:ins>
      <w:ins w:id="571" w:author="Srholec Martin" w:date="2019-03-12T12:27:00Z">
        <w:r w:rsidR="008B1536">
          <w:rPr>
            <w:rFonts w:ascii="Arial" w:hAnsi="Arial" w:cs="Arial"/>
            <w:color w:val="000000"/>
            <w:sz w:val="23"/>
            <w:szCs w:val="23"/>
            <w:lang w:val="en-GB"/>
          </w:rPr>
          <w:t xml:space="preserve"> of the results:</w:t>
        </w:r>
      </w:ins>
    </w:p>
    <w:p w14:paraId="1CD99228" w14:textId="77777777" w:rsidR="008B1536" w:rsidRPr="00664B72" w:rsidRDefault="008B1536">
      <w:pPr>
        <w:pStyle w:val="NormalWeb"/>
        <w:spacing w:before="0" w:beforeAutospacing="0" w:after="0" w:afterAutospacing="0"/>
        <w:rPr>
          <w:rFonts w:ascii="Arial" w:hAnsi="Arial" w:cs="Arial"/>
          <w:color w:val="000000"/>
          <w:sz w:val="23"/>
          <w:szCs w:val="23"/>
          <w:lang w:val="en-GB"/>
        </w:rPr>
        <w:pPrChange w:id="572" w:author="Srholec Martin" w:date="2019-03-11T15:04:00Z">
          <w:pPr>
            <w:pStyle w:val="NormalWeb"/>
          </w:pPr>
        </w:pPrChange>
      </w:pPr>
    </w:p>
    <w:p w14:paraId="437CA652" w14:textId="2AC1DE18" w:rsidR="001362D0" w:rsidRPr="00664B72" w:rsidRDefault="001362D0">
      <w:pPr>
        <w:spacing w:after="0"/>
        <w:rPr>
          <w:rFonts w:ascii="Arial" w:hAnsi="Arial" w:cs="Arial"/>
          <w:color w:val="000000"/>
          <w:sz w:val="23"/>
          <w:szCs w:val="23"/>
          <w:lang w:val="en-GB"/>
        </w:rPr>
        <w:pPrChange w:id="573" w:author="Srholec Martin" w:date="2019-03-11T15:04:00Z">
          <w:pPr/>
        </w:pPrChange>
      </w:pPr>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Sc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i</w:t>
      </w:r>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i</w:t>
      </w:r>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mini</w:t>
      </w:r>
      <w:r w:rsidR="00B367D0" w:rsidRPr="00664B72">
        <w:rPr>
          <w:rStyle w:val="mjx-char"/>
          <w:rFonts w:ascii="MJXc-TeX-math-Iw" w:hAnsi="MJXc-TeX-math-Iw" w:cs="Arial"/>
          <w:color w:val="000000"/>
          <w:sz w:val="17"/>
          <w:szCs w:val="17"/>
          <w:bdr w:val="none" w:sz="0" w:space="0" w:color="auto" w:frame="1"/>
          <w:lang w:val="en-GB"/>
        </w:rPr>
        <w:t xml:space="preserve"> </w:t>
      </w:r>
      <w:r w:rsidR="00347FC3" w:rsidRPr="00664B72">
        <w:rPr>
          <w:rStyle w:val="mjx-char"/>
          <w:rFonts w:ascii="MJXc-TeX-math-Iw" w:hAnsi="MJXc-TeX-math-Iw" w:cs="Arial"/>
          <w:color w:val="000000"/>
          <w:sz w:val="17"/>
          <w:szCs w:val="17"/>
          <w:bdr w:val="none" w:sz="0" w:space="0" w:color="auto" w:frame="1"/>
          <w:lang w:val="en-GB"/>
        </w:rPr>
        <w:t>/</w:t>
      </w:r>
      <w:r w:rsidR="00B367D0" w:rsidRPr="00664B72">
        <w:rPr>
          <w:rStyle w:val="mjx-char"/>
          <w:rFonts w:ascii="MJXc-TeX-math-Iw" w:hAnsi="MJXc-TeX-math-Iw" w:cs="Arial"/>
          <w:color w:val="000000"/>
          <w:sz w:val="17"/>
          <w:szCs w:val="17"/>
          <w:bdr w:val="none" w:sz="0" w:space="0" w:color="auto" w:frame="1"/>
          <w:lang w:val="en-GB"/>
        </w:rPr>
        <w:t xml:space="preserve"> </w:t>
      </w:r>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maxi</w:t>
      </w:r>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mini</w:t>
      </w:r>
      <w:ins w:id="574" w:author="Srholec Martin" w:date="2019-03-12T12:30:00Z">
        <w:r w:rsidR="008B1536">
          <w:rPr>
            <w:rStyle w:val="mjx-char"/>
            <w:rFonts w:ascii="MJXc-TeX-math-Iw" w:hAnsi="MJXc-TeX-math-Iw" w:cs="Arial"/>
            <w:color w:val="000000"/>
            <w:sz w:val="17"/>
            <w:szCs w:val="17"/>
            <w:bdr w:val="none" w:sz="0" w:space="0" w:color="auto" w:frame="1"/>
            <w:lang w:val="en-GB"/>
          </w:rPr>
          <w:t xml:space="preserve"> * </w:t>
        </w:r>
      </w:ins>
      <w:ins w:id="575" w:author="Srholec Martin" w:date="2019-03-12T12:31:00Z">
        <w:r w:rsidR="008B1536">
          <w:rPr>
            <w:rStyle w:val="mjx-char"/>
            <w:rFonts w:ascii="MJXc-TeX-math-Iw" w:hAnsi="MJXc-TeX-math-Iw" w:cs="Arial"/>
            <w:color w:val="000000"/>
            <w:sz w:val="17"/>
            <w:szCs w:val="17"/>
            <w:bdr w:val="none" w:sz="0" w:space="0" w:color="auto" w:frame="1"/>
            <w:lang w:val="en-GB"/>
          </w:rPr>
          <w:t>alphai</w:t>
        </w:r>
      </w:ins>
    </w:p>
    <w:p w14:paraId="55EE30B6" w14:textId="77777777" w:rsidR="008B1536" w:rsidRDefault="008B1536">
      <w:pPr>
        <w:pStyle w:val="NormalWeb"/>
        <w:spacing w:before="0" w:beforeAutospacing="0" w:after="0" w:afterAutospacing="0"/>
        <w:rPr>
          <w:ins w:id="576" w:author="Srholec Martin" w:date="2019-03-12T12:30:00Z"/>
          <w:rFonts w:ascii="Arial" w:hAnsi="Arial" w:cs="Arial"/>
          <w:color w:val="000000"/>
          <w:sz w:val="23"/>
          <w:szCs w:val="23"/>
          <w:lang w:val="en-GB"/>
        </w:rPr>
        <w:pPrChange w:id="577" w:author="Srholec Martin" w:date="2019-03-11T15:04:00Z">
          <w:pPr>
            <w:pStyle w:val="NormalWeb"/>
            <w:spacing w:before="0" w:after="0"/>
          </w:pPr>
        </w:pPrChange>
      </w:pPr>
    </w:p>
    <w:p w14:paraId="20056A23" w14:textId="046C7F84" w:rsidR="001362D0" w:rsidRDefault="001362D0">
      <w:pPr>
        <w:pStyle w:val="NormalWeb"/>
        <w:spacing w:before="0" w:beforeAutospacing="0" w:after="0" w:afterAutospacing="0"/>
        <w:rPr>
          <w:ins w:id="578" w:author="Srholec Martin" w:date="2019-03-12T12:32:00Z"/>
          <w:rFonts w:ascii="Arial" w:hAnsi="Arial" w:cs="Arial"/>
          <w:color w:val="000000"/>
          <w:sz w:val="23"/>
          <w:szCs w:val="23"/>
          <w:lang w:val="en-GB"/>
        </w:rPr>
        <w:pPrChange w:id="579" w:author="Srholec Martin" w:date="2019-03-11T15:04:00Z">
          <w:pPr>
            <w:pStyle w:val="NormalWeb"/>
            <w:spacing w:before="0" w:after="0"/>
          </w:pPr>
        </w:pPrChange>
      </w:pPr>
      <w:r w:rsidRPr="00664B72">
        <w:rPr>
          <w:rFonts w:ascii="Arial" w:hAnsi="Arial" w:cs="Arial"/>
          <w:color w:val="000000"/>
          <w:sz w:val="23"/>
          <w:szCs w:val="23"/>
          <w:lang w:val="en-GB"/>
        </w:rPr>
        <w:t>where </w:t>
      </w:r>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mini</w:t>
      </w:r>
      <w:r w:rsidR="00B367D0" w:rsidRPr="00664B72">
        <w:rPr>
          <w:rStyle w:val="mjx-char"/>
          <w:rFonts w:ascii="MJXc-TeX-math-Iw" w:hAnsi="MJXc-TeX-math-Iw" w:cs="Arial"/>
          <w:color w:val="000000"/>
          <w:sz w:val="17"/>
          <w:szCs w:val="17"/>
          <w:bdr w:val="none" w:sz="0" w:space="0" w:color="auto" w:frame="1"/>
          <w:lang w:val="en-GB"/>
        </w:rPr>
        <w:t>,i</w:t>
      </w:r>
      <w:r w:rsidRPr="00664B72">
        <w:rPr>
          <w:rFonts w:ascii="Arial" w:hAnsi="Arial" w:cs="Arial"/>
          <w:color w:val="000000"/>
          <w:sz w:val="23"/>
          <w:szCs w:val="23"/>
          <w:lang w:val="en-GB"/>
        </w:rPr>
        <w:t> and </w:t>
      </w:r>
      <w:r w:rsidRPr="00664B72">
        <w:rPr>
          <w:rStyle w:val="mjx-char"/>
          <w:rFonts w:ascii="MJXc-TeX-math-Iw" w:hAnsi="MJXc-TeX-math-Iw" w:cs="Arial"/>
          <w:color w:val="000000"/>
          <w:sz w:val="25"/>
          <w:szCs w:val="25"/>
          <w:bdr w:val="none" w:sz="0" w:space="0" w:color="auto" w:frame="1"/>
          <w:lang w:val="en-GB"/>
        </w:rPr>
        <w:t>G</w:t>
      </w:r>
      <w:r w:rsidRPr="00664B72">
        <w:rPr>
          <w:rStyle w:val="mjx-char"/>
          <w:rFonts w:ascii="MJXc-TeX-math-Iw" w:hAnsi="MJXc-TeX-math-Iw" w:cs="Arial"/>
          <w:color w:val="000000"/>
          <w:sz w:val="17"/>
          <w:szCs w:val="17"/>
          <w:bdr w:val="none" w:sz="0" w:space="0" w:color="auto" w:frame="1"/>
          <w:lang w:val="en-GB"/>
        </w:rPr>
        <w:t>max</w:t>
      </w:r>
      <w:r w:rsidR="00B367D0" w:rsidRPr="00664B72">
        <w:rPr>
          <w:rStyle w:val="mjx-char"/>
          <w:rFonts w:ascii="MJXc-TeX-math-Iw" w:hAnsi="MJXc-TeX-math-Iw" w:cs="Arial"/>
          <w:color w:val="000000"/>
          <w:sz w:val="17"/>
          <w:szCs w:val="17"/>
          <w:bdr w:val="none" w:sz="0" w:space="0" w:color="auto" w:frame="1"/>
          <w:lang w:val="en-GB"/>
        </w:rPr>
        <w:t>,i</w:t>
      </w:r>
      <w:r w:rsidRPr="00664B72">
        <w:rPr>
          <w:rFonts w:ascii="Arial" w:hAnsi="Arial" w:cs="Arial"/>
          <w:color w:val="000000"/>
          <w:sz w:val="23"/>
          <w:szCs w:val="23"/>
          <w:lang w:val="en-GB"/>
        </w:rPr>
        <w:t> is minimum and maximum</w:t>
      </w:r>
      <w:del w:id="580" w:author="Srholec Martin" w:date="2019-03-12T12:32:00Z">
        <w:r w:rsidRPr="00664B72" w:rsidDel="008B1536">
          <w:rPr>
            <w:rFonts w:ascii="Arial" w:hAnsi="Arial" w:cs="Arial"/>
            <w:color w:val="000000"/>
            <w:sz w:val="23"/>
            <w:szCs w:val="23"/>
            <w:lang w:val="en-GB"/>
          </w:rPr>
          <w:delText xml:space="preserve"> </w:delText>
        </w:r>
      </w:del>
      <w:ins w:id="581" w:author="Srholec Martin" w:date="2019-03-12T12:32:00Z">
        <w:r w:rsidR="008B1536">
          <w:rPr>
            <w:rFonts w:ascii="Arial" w:hAnsi="Arial" w:cs="Arial"/>
            <w:color w:val="000000"/>
            <w:sz w:val="23"/>
            <w:szCs w:val="23"/>
            <w:lang w:val="en-GB"/>
          </w:rPr>
          <w:t xml:space="preserve"> </w:t>
        </w:r>
      </w:ins>
      <w:r w:rsidRPr="00664B72">
        <w:rPr>
          <w:rFonts w:ascii="Arial" w:hAnsi="Arial" w:cs="Arial"/>
          <w:color w:val="000000"/>
          <w:sz w:val="23"/>
          <w:szCs w:val="23"/>
          <w:lang w:val="en-GB"/>
        </w:rPr>
        <w:t xml:space="preserve">value of </w:t>
      </w:r>
      <w:del w:id="582" w:author="Srholec Martin" w:date="2019-03-12T12:31:00Z">
        <w:r w:rsidRPr="00664B72" w:rsidDel="008B1536">
          <w:rPr>
            <w:rFonts w:ascii="Arial" w:hAnsi="Arial" w:cs="Arial"/>
            <w:color w:val="000000"/>
            <w:sz w:val="23"/>
            <w:szCs w:val="23"/>
            <w:lang w:val="en-GB"/>
          </w:rPr>
          <w:delText>an</w:delText>
        </w:r>
      </w:del>
      <w:ins w:id="583" w:author="Srholec Martin" w:date="2019-03-12T12:31:00Z">
        <w:r w:rsidR="008B1536">
          <w:rPr>
            <w:rFonts w:ascii="Arial" w:hAnsi="Arial" w:cs="Arial"/>
            <w:color w:val="000000"/>
            <w:sz w:val="23"/>
            <w:szCs w:val="23"/>
            <w:lang w:val="en-GB"/>
          </w:rPr>
          <w:t>the</w:t>
        </w:r>
      </w:ins>
      <w:r w:rsidRPr="00664B72">
        <w:rPr>
          <w:rFonts w:ascii="Arial" w:hAnsi="Arial" w:cs="Arial"/>
          <w:color w:val="000000"/>
          <w:sz w:val="23"/>
          <w:szCs w:val="23"/>
          <w:lang w:val="en-GB"/>
        </w:rPr>
        <w:t xml:space="preserve"> indicator </w:t>
      </w:r>
      <w:r w:rsidRPr="00664B72">
        <w:rPr>
          <w:rStyle w:val="mjx-char"/>
          <w:rFonts w:ascii="MJXc-TeX-math-Iw" w:hAnsi="MJXc-TeX-math-Iw" w:cs="Arial"/>
          <w:color w:val="000000"/>
          <w:sz w:val="25"/>
          <w:szCs w:val="25"/>
          <w:bdr w:val="none" w:sz="0" w:space="0" w:color="auto" w:frame="1"/>
          <w:lang w:val="en-GB"/>
        </w:rPr>
        <w:t>i</w:t>
      </w:r>
      <w:r w:rsidRPr="00664B72">
        <w:rPr>
          <w:rFonts w:ascii="Arial" w:hAnsi="Arial" w:cs="Arial"/>
          <w:color w:val="000000"/>
          <w:sz w:val="23"/>
          <w:szCs w:val="23"/>
          <w:lang w:val="en-GB"/>
        </w:rPr>
        <w:t> across all years, countries and disciplines</w:t>
      </w:r>
      <w:del w:id="584" w:author="Srholec Martin" w:date="2019-03-12T12:32:00Z">
        <w:r w:rsidRPr="00664B72" w:rsidDel="008B1536">
          <w:rPr>
            <w:rFonts w:ascii="Arial" w:hAnsi="Arial" w:cs="Arial"/>
            <w:color w:val="000000"/>
            <w:sz w:val="23"/>
            <w:szCs w:val="23"/>
            <w:lang w:val="en-GB"/>
          </w:rPr>
          <w:delText>.</w:delText>
        </w:r>
      </w:del>
      <w:ins w:id="585" w:author="Srholec Martin" w:date="2019-03-12T12:32:00Z">
        <w:r w:rsidR="008B1536">
          <w:rPr>
            <w:rFonts w:ascii="Arial" w:hAnsi="Arial" w:cs="Arial"/>
            <w:color w:val="000000"/>
            <w:sz w:val="23"/>
            <w:szCs w:val="23"/>
            <w:lang w:val="en-GB"/>
          </w:rPr>
          <w:t xml:space="preserve"> and alphai equal</w:t>
        </w:r>
      </w:ins>
      <w:ins w:id="586" w:author="Srholec Martin" w:date="2019-03-12T14:24:00Z">
        <w:r w:rsidR="00D17BB1">
          <w:rPr>
            <w:rFonts w:ascii="Arial" w:hAnsi="Arial" w:cs="Arial"/>
            <w:color w:val="000000"/>
            <w:sz w:val="23"/>
            <w:szCs w:val="23"/>
            <w:lang w:val="en-GB"/>
          </w:rPr>
          <w:t>s</w:t>
        </w:r>
      </w:ins>
      <w:ins w:id="587" w:author="Srholec Martin" w:date="2019-03-12T12:32:00Z">
        <w:r w:rsidR="008B1536">
          <w:rPr>
            <w:rFonts w:ascii="Arial" w:hAnsi="Arial" w:cs="Arial"/>
            <w:color w:val="000000"/>
            <w:sz w:val="23"/>
            <w:szCs w:val="23"/>
            <w:lang w:val="en-GB"/>
          </w:rPr>
          <w:t xml:space="preserve"> to -1 for the </w:t>
        </w:r>
      </w:ins>
      <w:ins w:id="588" w:author="Srholec Martin" w:date="2019-03-12T12:36:00Z">
        <w:r w:rsidR="008B1536">
          <w:rPr>
            <w:rFonts w:ascii="Arial" w:hAnsi="Arial" w:cs="Arial"/>
            <w:color w:val="000000"/>
            <w:sz w:val="23"/>
            <w:szCs w:val="23"/>
            <w:lang w:val="en-GB"/>
          </w:rPr>
          <w:t xml:space="preserve">minimizing </w:t>
        </w:r>
      </w:ins>
      <w:ins w:id="589" w:author="Srholec Martin" w:date="2019-03-12T12:32:00Z">
        <w:r w:rsidR="008B1536">
          <w:rPr>
            <w:rFonts w:ascii="Arial" w:hAnsi="Arial" w:cs="Arial"/>
            <w:color w:val="000000"/>
            <w:sz w:val="23"/>
            <w:szCs w:val="23"/>
            <w:lang w:val="en-GB"/>
          </w:rPr>
          <w:t xml:space="preserve">indicator </w:t>
        </w:r>
      </w:ins>
      <w:ins w:id="590" w:author="Srholec Martin" w:date="2019-03-12T12:36:00Z">
        <w:r w:rsidR="008B1536">
          <w:rPr>
            <w:rFonts w:ascii="Arial" w:hAnsi="Arial" w:cs="Arial"/>
            <w:color w:val="000000"/>
            <w:sz w:val="23"/>
            <w:szCs w:val="23"/>
            <w:lang w:val="en-GB"/>
          </w:rPr>
          <w:t xml:space="preserve">(i.e. low values </w:t>
        </w:r>
      </w:ins>
      <w:ins w:id="591" w:author="Srholec Martin" w:date="2019-03-12T14:25:00Z">
        <w:r w:rsidR="00D17BB1">
          <w:rPr>
            <w:rFonts w:ascii="Arial" w:hAnsi="Arial" w:cs="Arial"/>
            <w:color w:val="000000"/>
            <w:sz w:val="23"/>
            <w:szCs w:val="23"/>
            <w:lang w:val="en-GB"/>
          </w:rPr>
          <w:t>for</w:t>
        </w:r>
      </w:ins>
      <w:ins w:id="592" w:author="Srholec Martin" w:date="2019-03-12T12:36:00Z">
        <w:r w:rsidR="008B1536">
          <w:rPr>
            <w:rFonts w:ascii="Arial" w:hAnsi="Arial" w:cs="Arial"/>
            <w:color w:val="000000"/>
            <w:sz w:val="23"/>
            <w:szCs w:val="23"/>
            <w:lang w:val="en-GB"/>
          </w:rPr>
          <w:t xml:space="preserve"> high globalization) and 1 otherwise</w:t>
        </w:r>
      </w:ins>
      <w:ins w:id="593" w:author="Srholec Martin" w:date="2019-03-12T14:25:00Z">
        <w:r w:rsidR="00D17BB1">
          <w:rPr>
            <w:rFonts w:ascii="Arial" w:hAnsi="Arial" w:cs="Arial"/>
            <w:color w:val="000000"/>
            <w:sz w:val="23"/>
            <w:szCs w:val="23"/>
            <w:lang w:val="en-GB"/>
          </w:rPr>
          <w:t>, as the results of which</w:t>
        </w:r>
      </w:ins>
      <w:ins w:id="594" w:author="Srholec Martin" w:date="2019-03-12T14:24:00Z">
        <w:r w:rsidR="00D17BB1">
          <w:rPr>
            <w:rFonts w:ascii="Arial" w:hAnsi="Arial" w:cs="Arial"/>
            <w:color w:val="000000"/>
            <w:sz w:val="23"/>
            <w:szCs w:val="23"/>
            <w:lang w:val="en-GB"/>
          </w:rPr>
          <w:t xml:space="preserve"> </w:t>
        </w:r>
      </w:ins>
      <w:ins w:id="595" w:author="Srholec Martin" w:date="2019-03-12T14:23:00Z">
        <w:r w:rsidR="00D17BB1" w:rsidRPr="00D17BB1">
          <w:rPr>
            <w:rFonts w:ascii="Arial" w:hAnsi="Arial" w:cs="Arial"/>
            <w:color w:val="000000"/>
            <w:sz w:val="23"/>
            <w:szCs w:val="23"/>
            <w:lang w:val="en-GB"/>
          </w:rPr>
          <w:t>0 refers to the lowest and 1 to the highest globalization</w:t>
        </w:r>
        <w:r w:rsidR="00D17BB1">
          <w:rPr>
            <w:rFonts w:ascii="Arial" w:hAnsi="Arial" w:cs="Arial"/>
            <w:color w:val="000000"/>
            <w:sz w:val="23"/>
            <w:szCs w:val="23"/>
            <w:lang w:val="en-GB"/>
          </w:rPr>
          <w:t>.</w:t>
        </w:r>
      </w:ins>
    </w:p>
    <w:p w14:paraId="47D3F397" w14:textId="2934C511" w:rsidR="008B1536" w:rsidRDefault="008B1536">
      <w:pPr>
        <w:pStyle w:val="NormalWeb"/>
        <w:spacing w:before="0" w:beforeAutospacing="0" w:after="0" w:afterAutospacing="0"/>
        <w:rPr>
          <w:ins w:id="596" w:author="Srholec Martin" w:date="2019-03-12T12:32:00Z"/>
          <w:rFonts w:ascii="Arial" w:hAnsi="Arial" w:cs="Arial"/>
          <w:color w:val="000000"/>
          <w:sz w:val="23"/>
          <w:szCs w:val="23"/>
          <w:lang w:val="en-GB"/>
        </w:rPr>
        <w:pPrChange w:id="597" w:author="Srholec Martin" w:date="2019-03-11T15:04:00Z">
          <w:pPr>
            <w:pStyle w:val="NormalWeb"/>
            <w:spacing w:before="0" w:after="0"/>
          </w:pPr>
        </w:pPrChange>
      </w:pPr>
    </w:p>
    <w:p w14:paraId="4480357E" w14:textId="77777777" w:rsidR="00100129" w:rsidRDefault="00100129">
      <w:pPr>
        <w:pStyle w:val="NormalWeb"/>
        <w:spacing w:before="0" w:beforeAutospacing="0" w:after="0" w:afterAutospacing="0"/>
        <w:rPr>
          <w:ins w:id="598" w:author="Srholec Martin" w:date="2019-03-11T15:28:00Z"/>
          <w:rFonts w:ascii="Arial" w:hAnsi="Arial" w:cs="Arial"/>
          <w:color w:val="000000"/>
          <w:sz w:val="23"/>
          <w:szCs w:val="23"/>
          <w:lang w:val="en-GB"/>
        </w:rPr>
        <w:pPrChange w:id="599" w:author="Srholec Martin" w:date="2019-03-11T15:04:00Z">
          <w:pPr>
            <w:pStyle w:val="NormalWeb"/>
            <w:spacing w:before="0" w:after="0"/>
          </w:pPr>
        </w:pPrChange>
      </w:pPr>
    </w:p>
    <w:p w14:paraId="61D422C8" w14:textId="555C8B58" w:rsidR="008C7954" w:rsidRDefault="008C7954">
      <w:pPr>
        <w:rPr>
          <w:ins w:id="600" w:author="Srholec Martin" w:date="2019-03-12T14:11:00Z"/>
          <w:rFonts w:ascii="Arial" w:eastAsia="Times New Roman" w:hAnsi="Arial" w:cs="Arial"/>
          <w:color w:val="000000"/>
          <w:sz w:val="23"/>
          <w:szCs w:val="23"/>
          <w:lang w:val="en-GB" w:eastAsia="cs-CZ"/>
        </w:rPr>
      </w:pPr>
      <w:ins w:id="601" w:author="Srholec Martin" w:date="2019-03-12T14:11:00Z">
        <w:r>
          <w:rPr>
            <w:rFonts w:ascii="Arial" w:hAnsi="Arial" w:cs="Arial"/>
            <w:color w:val="000000"/>
            <w:sz w:val="23"/>
            <w:szCs w:val="23"/>
            <w:lang w:val="en-GB"/>
          </w:rPr>
          <w:br w:type="page"/>
        </w:r>
      </w:ins>
    </w:p>
    <w:p w14:paraId="5A5A87AF" w14:textId="5E1420CF" w:rsidR="00516238" w:rsidRPr="00664B72" w:rsidDel="008C7954" w:rsidRDefault="00516238">
      <w:pPr>
        <w:pStyle w:val="NormalWeb"/>
        <w:spacing w:before="0" w:beforeAutospacing="0" w:after="0" w:afterAutospacing="0"/>
        <w:rPr>
          <w:del w:id="602" w:author="Srholec Martin" w:date="2019-03-12T14:11:00Z"/>
          <w:rFonts w:ascii="Arial" w:hAnsi="Arial" w:cs="Arial"/>
          <w:color w:val="000000"/>
          <w:sz w:val="23"/>
          <w:szCs w:val="23"/>
          <w:lang w:val="en-GB"/>
        </w:rPr>
        <w:pPrChange w:id="603" w:author="Srholec Martin" w:date="2019-03-11T15:04:00Z">
          <w:pPr>
            <w:pStyle w:val="NormalWeb"/>
            <w:spacing w:before="0" w:after="0"/>
          </w:pPr>
        </w:pPrChange>
      </w:pPr>
    </w:p>
    <w:p w14:paraId="0AC58C19" w14:textId="4AA25F36" w:rsidR="00B367D0" w:rsidRPr="00664B72" w:rsidRDefault="00B367D0">
      <w:pPr>
        <w:shd w:val="clear" w:color="auto" w:fill="FEFEFE"/>
        <w:spacing w:after="0" w:line="240" w:lineRule="auto"/>
        <w:ind w:left="450" w:right="450"/>
        <w:jc w:val="center"/>
        <w:outlineLvl w:val="2"/>
        <w:rPr>
          <w:rFonts w:ascii="Tahoma" w:eastAsia="Times New Roman" w:hAnsi="Tahoma" w:cs="Tahoma"/>
          <w:b/>
          <w:bCs/>
          <w:color w:val="BB133E"/>
          <w:sz w:val="27"/>
          <w:szCs w:val="27"/>
          <w:lang w:val="en-GB" w:eastAsia="cs-CZ"/>
        </w:rPr>
        <w:pPrChange w:id="604" w:author="Srholec Martin" w:date="2019-03-11T15:04:00Z">
          <w:pPr>
            <w:shd w:val="clear" w:color="auto" w:fill="FEFEFE"/>
            <w:spacing w:before="450" w:after="450" w:line="240" w:lineRule="auto"/>
            <w:ind w:left="450" w:right="450"/>
            <w:jc w:val="center"/>
            <w:outlineLvl w:val="2"/>
          </w:pPr>
        </w:pPrChange>
      </w:pPr>
      <w:del w:id="605" w:author="Srholec Martin" w:date="2019-03-12T15:10:00Z">
        <w:r w:rsidRPr="00664B72" w:rsidDel="008B517B">
          <w:rPr>
            <w:rFonts w:ascii="Tahoma" w:eastAsia="Times New Roman" w:hAnsi="Tahoma" w:cs="Tahoma"/>
            <w:b/>
            <w:bCs/>
            <w:color w:val="BB133E"/>
            <w:sz w:val="27"/>
            <w:szCs w:val="27"/>
            <w:lang w:val="en-GB" w:eastAsia="cs-CZ"/>
          </w:rPr>
          <w:delText>J</w:delText>
        </w:r>
      </w:del>
      <w:ins w:id="606" w:author="Srholec Martin" w:date="2019-03-12T15:10:00Z">
        <w:r w:rsidR="008B517B">
          <w:rPr>
            <w:rFonts w:ascii="Tahoma" w:eastAsia="Times New Roman" w:hAnsi="Tahoma" w:cs="Tahoma"/>
            <w:b/>
            <w:bCs/>
            <w:color w:val="BB133E"/>
            <w:sz w:val="27"/>
            <w:szCs w:val="27"/>
            <w:lang w:val="en-GB" w:eastAsia="cs-CZ"/>
          </w:rPr>
          <w:t>Data</w:t>
        </w:r>
      </w:ins>
      <w:del w:id="607" w:author="Srholec Martin" w:date="2019-03-12T15:10:00Z">
        <w:r w:rsidRPr="00664B72" w:rsidDel="008B517B">
          <w:rPr>
            <w:rFonts w:ascii="Tahoma" w:eastAsia="Times New Roman" w:hAnsi="Tahoma" w:cs="Tahoma"/>
            <w:b/>
            <w:bCs/>
            <w:color w:val="BB133E"/>
            <w:sz w:val="27"/>
            <w:szCs w:val="27"/>
            <w:lang w:val="en-GB" w:eastAsia="cs-CZ"/>
          </w:rPr>
          <w:delText>ournals</w:delText>
        </w:r>
      </w:del>
      <w:ins w:id="608" w:author="Srholec Martin" w:date="2019-03-12T15:10:00Z">
        <w:r w:rsidR="008B517B">
          <w:rPr>
            <w:rFonts w:ascii="Tahoma" w:eastAsia="Times New Roman" w:hAnsi="Tahoma" w:cs="Tahoma"/>
            <w:b/>
            <w:bCs/>
            <w:color w:val="BB133E"/>
            <w:sz w:val="27"/>
            <w:szCs w:val="27"/>
            <w:lang w:val="en-GB" w:eastAsia="cs-CZ"/>
          </w:rPr>
          <w:t>base</w:t>
        </w:r>
      </w:ins>
    </w:p>
    <w:p w14:paraId="572C6790" w14:textId="77777777" w:rsidR="00516238" w:rsidRDefault="00516238">
      <w:pPr>
        <w:shd w:val="clear" w:color="auto" w:fill="FEFEFE"/>
        <w:spacing w:after="0" w:line="240" w:lineRule="auto"/>
        <w:rPr>
          <w:ins w:id="609" w:author="Srholec Martin" w:date="2019-03-11T15:28:00Z"/>
          <w:rFonts w:ascii="Arial" w:eastAsia="Times New Roman" w:hAnsi="Arial" w:cs="Arial"/>
          <w:color w:val="000000"/>
          <w:sz w:val="23"/>
          <w:szCs w:val="23"/>
          <w:lang w:val="en-GB" w:eastAsia="cs-CZ"/>
        </w:rPr>
        <w:pPrChange w:id="610" w:author="Srholec Martin" w:date="2019-03-11T15:04:00Z">
          <w:pPr>
            <w:shd w:val="clear" w:color="auto" w:fill="FEFEFE"/>
            <w:spacing w:before="100" w:beforeAutospacing="1" w:after="100" w:afterAutospacing="1" w:line="240" w:lineRule="auto"/>
          </w:pPr>
        </w:pPrChange>
      </w:pPr>
    </w:p>
    <w:p w14:paraId="5A96FA61" w14:textId="1AC65424" w:rsidR="002B0882" w:rsidRDefault="008B517B">
      <w:pPr>
        <w:shd w:val="clear" w:color="auto" w:fill="FEFEFE"/>
        <w:spacing w:after="0" w:line="240" w:lineRule="auto"/>
        <w:rPr>
          <w:ins w:id="611" w:author="Srholec Martin" w:date="2019-03-12T15:17:00Z"/>
          <w:rFonts w:ascii="Arial" w:eastAsia="Times New Roman" w:hAnsi="Arial" w:cs="Arial"/>
          <w:color w:val="000000"/>
          <w:sz w:val="23"/>
          <w:szCs w:val="23"/>
          <w:lang w:val="en-GB" w:eastAsia="cs-CZ"/>
        </w:rPr>
        <w:pPrChange w:id="612" w:author="Srholec Martin" w:date="2019-03-11T15:04:00Z">
          <w:pPr>
            <w:shd w:val="clear" w:color="auto" w:fill="FEFEFE"/>
            <w:spacing w:before="100" w:beforeAutospacing="1" w:after="100" w:afterAutospacing="1" w:line="240" w:lineRule="auto"/>
          </w:pPr>
        </w:pPrChange>
      </w:pPr>
      <w:commentRangeStart w:id="613"/>
      <w:ins w:id="614" w:author="Srholec Martin" w:date="2019-03-12T15:11:00Z">
        <w:r w:rsidRPr="00664B72">
          <w:rPr>
            <w:rFonts w:ascii="Arial" w:eastAsia="Times New Roman" w:hAnsi="Arial" w:cs="Arial"/>
            <w:color w:val="000000"/>
            <w:sz w:val="23"/>
            <w:szCs w:val="23"/>
            <w:lang w:val="en-GB" w:eastAsia="cs-CZ"/>
          </w:rPr>
          <w:t>Scopus Source List </w:t>
        </w:r>
      </w:ins>
      <w:commentRangeEnd w:id="613"/>
      <w:ins w:id="615" w:author="Srholec Martin" w:date="2019-03-12T15:14:00Z">
        <w:r w:rsidR="002B0882">
          <w:rPr>
            <w:rStyle w:val="CommentReference"/>
          </w:rPr>
          <w:commentReference w:id="613"/>
        </w:r>
      </w:ins>
      <w:ins w:id="616" w:author="Srholec Martin" w:date="2019-03-12T15:11:00Z">
        <w:r w:rsidRPr="00E96778">
          <w:rPr>
            <w:rFonts w:ascii="Arial" w:eastAsia="Times New Roman" w:hAnsi="Arial" w:cs="Arial"/>
            <w:color w:val="000000"/>
            <w:sz w:val="23"/>
            <w:szCs w:val="23"/>
            <w:lang w:val="en-GB" w:eastAsia="cs-CZ"/>
          </w:rPr>
          <w:t>(May 2018</w:t>
        </w:r>
        <w:r>
          <w:rPr>
            <w:rFonts w:ascii="Arial" w:eastAsia="Times New Roman" w:hAnsi="Arial" w:cs="Arial"/>
            <w:color w:val="000000"/>
            <w:sz w:val="23"/>
            <w:szCs w:val="23"/>
            <w:lang w:val="en-GB" w:eastAsia="cs-CZ"/>
          </w:rPr>
          <w:t xml:space="preserve"> version</w:t>
        </w:r>
        <w:r w:rsidRPr="00E96778">
          <w:rPr>
            <w:rFonts w:ascii="Arial" w:eastAsia="Times New Roman" w:hAnsi="Arial" w:cs="Arial"/>
            <w:color w:val="000000"/>
            <w:sz w:val="23"/>
            <w:szCs w:val="23"/>
            <w:lang w:val="en-GB" w:eastAsia="cs-CZ"/>
          </w:rPr>
          <w:t>)</w:t>
        </w:r>
        <w:r>
          <w:rPr>
            <w:rFonts w:ascii="Arial" w:eastAsia="Times New Roman" w:hAnsi="Arial" w:cs="Arial"/>
            <w:color w:val="000000"/>
            <w:sz w:val="23"/>
            <w:szCs w:val="23"/>
            <w:lang w:val="en-GB" w:eastAsia="cs-CZ"/>
          </w:rPr>
          <w:t xml:space="preserve"> provide</w:t>
        </w:r>
      </w:ins>
      <w:ins w:id="617" w:author="Srholec Martin" w:date="2019-03-12T15:20:00Z">
        <w:r w:rsidR="002B0882">
          <w:rPr>
            <w:rFonts w:ascii="Arial" w:eastAsia="Times New Roman" w:hAnsi="Arial" w:cs="Arial"/>
            <w:color w:val="000000"/>
            <w:sz w:val="23"/>
            <w:szCs w:val="23"/>
            <w:lang w:val="en-GB" w:eastAsia="cs-CZ"/>
          </w:rPr>
          <w:t>d</w:t>
        </w:r>
      </w:ins>
      <w:ins w:id="618" w:author="Srholec Martin" w:date="2019-03-12T15:11:00Z">
        <w:r>
          <w:rPr>
            <w:rFonts w:ascii="Arial" w:eastAsia="Times New Roman" w:hAnsi="Arial" w:cs="Arial"/>
            <w:color w:val="000000"/>
            <w:sz w:val="23"/>
            <w:szCs w:val="23"/>
            <w:lang w:val="en-GB" w:eastAsia="cs-CZ"/>
          </w:rPr>
          <w:t xml:space="preserve"> </w:t>
        </w:r>
      </w:ins>
      <w:ins w:id="619" w:author="Srholec Martin" w:date="2019-03-12T15:18:00Z">
        <w:r w:rsidR="002B0882" w:rsidRPr="002B0882">
          <w:rPr>
            <w:rFonts w:ascii="Arial" w:eastAsia="Times New Roman" w:hAnsi="Arial" w:cs="Arial"/>
            <w:color w:val="000000"/>
            <w:sz w:val="23"/>
            <w:szCs w:val="23"/>
            <w:lang w:val="en-GB" w:eastAsia="cs-CZ"/>
          </w:rPr>
          <w:t>International Standard Serial Number</w:t>
        </w:r>
        <w:r w:rsidR="002B0882">
          <w:rPr>
            <w:rFonts w:ascii="Arial" w:eastAsia="Times New Roman" w:hAnsi="Arial" w:cs="Arial"/>
            <w:color w:val="000000"/>
            <w:sz w:val="23"/>
            <w:szCs w:val="23"/>
            <w:lang w:val="en-GB" w:eastAsia="cs-CZ"/>
          </w:rPr>
          <w:t>s (</w:t>
        </w:r>
      </w:ins>
      <w:ins w:id="620" w:author="Srholec Martin" w:date="2019-03-12T15:12:00Z">
        <w:r w:rsidR="00B22990" w:rsidRPr="00B22990">
          <w:rPr>
            <w:rFonts w:ascii="Arial" w:eastAsia="Times New Roman" w:hAnsi="Arial" w:cs="Arial"/>
            <w:color w:val="000000"/>
            <w:sz w:val="23"/>
            <w:szCs w:val="23"/>
            <w:lang w:val="en-GB" w:eastAsia="cs-CZ"/>
          </w:rPr>
          <w:t>ISSNs</w:t>
        </w:r>
      </w:ins>
      <w:ins w:id="621" w:author="Srholec Martin" w:date="2019-03-12T15:18:00Z">
        <w:r w:rsidR="002B0882">
          <w:rPr>
            <w:rFonts w:ascii="Arial" w:eastAsia="Times New Roman" w:hAnsi="Arial" w:cs="Arial"/>
            <w:color w:val="000000"/>
            <w:sz w:val="23"/>
            <w:szCs w:val="23"/>
            <w:lang w:val="en-GB" w:eastAsia="cs-CZ"/>
          </w:rPr>
          <w:t>)</w:t>
        </w:r>
      </w:ins>
      <w:ins w:id="622" w:author="Srholec Martin" w:date="2019-03-12T15:33:00Z">
        <w:r w:rsidR="00C534D7">
          <w:rPr>
            <w:rFonts w:ascii="Arial" w:eastAsia="Times New Roman" w:hAnsi="Arial" w:cs="Arial"/>
            <w:color w:val="000000"/>
            <w:sz w:val="23"/>
            <w:szCs w:val="23"/>
            <w:lang w:val="en-GB" w:eastAsia="cs-CZ"/>
          </w:rPr>
          <w:t xml:space="preserve">, </w:t>
        </w:r>
      </w:ins>
      <w:ins w:id="623" w:author="Srholec Martin" w:date="2019-03-12T15:34:00Z">
        <w:r w:rsidR="00C534D7">
          <w:rPr>
            <w:rFonts w:ascii="Arial" w:eastAsia="Times New Roman" w:hAnsi="Arial" w:cs="Arial"/>
            <w:color w:val="000000"/>
            <w:sz w:val="23"/>
            <w:szCs w:val="23"/>
            <w:lang w:val="en-GB" w:eastAsia="cs-CZ"/>
          </w:rPr>
          <w:t>classification by</w:t>
        </w:r>
      </w:ins>
      <w:ins w:id="624" w:author="Srholec Martin" w:date="2019-03-12T15:33:00Z">
        <w:r w:rsidR="00C534D7">
          <w:rPr>
            <w:rFonts w:ascii="Arial" w:eastAsia="Times New Roman" w:hAnsi="Arial" w:cs="Arial"/>
            <w:color w:val="000000"/>
            <w:sz w:val="23"/>
            <w:szCs w:val="23"/>
            <w:lang w:val="en-GB" w:eastAsia="cs-CZ"/>
          </w:rPr>
          <w:t xml:space="preserve"> disciplines and publisher’s domicile</w:t>
        </w:r>
      </w:ins>
      <w:ins w:id="625" w:author="Srholec Martin" w:date="2019-03-12T15:12:00Z">
        <w:r w:rsidR="001B3416">
          <w:rPr>
            <w:rFonts w:ascii="Arial" w:eastAsia="Times New Roman" w:hAnsi="Arial" w:cs="Arial"/>
            <w:color w:val="000000"/>
            <w:sz w:val="23"/>
            <w:szCs w:val="23"/>
            <w:lang w:val="en-GB" w:eastAsia="cs-CZ"/>
          </w:rPr>
          <w:t xml:space="preserve"> </w:t>
        </w:r>
      </w:ins>
      <w:ins w:id="626" w:author="Srholec Martin" w:date="2019-03-12T15:34:00Z">
        <w:r w:rsidR="00C534D7">
          <w:rPr>
            <w:rFonts w:ascii="Arial" w:eastAsia="Times New Roman" w:hAnsi="Arial" w:cs="Arial"/>
            <w:color w:val="000000"/>
            <w:sz w:val="23"/>
            <w:szCs w:val="23"/>
            <w:lang w:val="en-GB" w:eastAsia="cs-CZ"/>
          </w:rPr>
          <w:t>of</w:t>
        </w:r>
      </w:ins>
      <w:ins w:id="627" w:author="Srholec Martin" w:date="2019-03-12T15:12:00Z">
        <w:r w:rsidR="00B22990">
          <w:rPr>
            <w:rFonts w:ascii="Arial" w:eastAsia="Times New Roman" w:hAnsi="Arial" w:cs="Arial"/>
            <w:color w:val="000000"/>
            <w:sz w:val="23"/>
            <w:szCs w:val="23"/>
            <w:lang w:val="en-GB" w:eastAsia="cs-CZ"/>
          </w:rPr>
          <w:t xml:space="preserve"> </w:t>
        </w:r>
        <w:r w:rsidR="00B22990" w:rsidRPr="00664B72">
          <w:rPr>
            <w:rFonts w:ascii="Arial" w:eastAsia="Times New Roman" w:hAnsi="Arial" w:cs="Arial"/>
            <w:color w:val="000000"/>
            <w:sz w:val="23"/>
            <w:szCs w:val="23"/>
            <w:lang w:val="en-GB" w:eastAsia="cs-CZ"/>
          </w:rPr>
          <w:t>34 96</w:t>
        </w:r>
        <w:commentRangeStart w:id="628"/>
        <w:r w:rsidR="00B22990" w:rsidRPr="00B22990">
          <w:rPr>
            <w:rFonts w:ascii="Arial" w:eastAsia="Times New Roman" w:hAnsi="Arial" w:cs="Arial"/>
            <w:color w:val="000000"/>
            <w:sz w:val="23"/>
            <w:szCs w:val="23"/>
            <w:highlight w:val="yellow"/>
            <w:lang w:val="en-GB" w:eastAsia="cs-CZ"/>
            <w:rPrChange w:id="629" w:author="Srholec Martin" w:date="2019-03-12T15:12:00Z">
              <w:rPr>
                <w:rFonts w:ascii="Arial" w:eastAsia="Times New Roman" w:hAnsi="Arial" w:cs="Arial"/>
                <w:color w:val="000000"/>
                <w:sz w:val="23"/>
                <w:szCs w:val="23"/>
                <w:lang w:val="en-GB" w:eastAsia="cs-CZ"/>
              </w:rPr>
            </w:rPrChange>
          </w:rPr>
          <w:t>5</w:t>
        </w:r>
        <w:commentRangeEnd w:id="628"/>
        <w:r w:rsidR="00B22990">
          <w:rPr>
            <w:rStyle w:val="CommentReference"/>
          </w:rPr>
          <w:commentReference w:id="628"/>
        </w:r>
      </w:ins>
      <w:ins w:id="630" w:author="Srholec Martin" w:date="2019-03-12T15:13:00Z">
        <w:r w:rsidR="002B0882">
          <w:rPr>
            <w:rFonts w:ascii="Arial" w:eastAsia="Times New Roman" w:hAnsi="Arial" w:cs="Arial"/>
            <w:color w:val="000000"/>
            <w:sz w:val="23"/>
            <w:szCs w:val="23"/>
            <w:lang w:val="en-GB" w:eastAsia="cs-CZ"/>
          </w:rPr>
          <w:t xml:space="preserve"> </w:t>
        </w:r>
      </w:ins>
      <w:ins w:id="631" w:author="Srholec Martin" w:date="2019-03-12T15:17:00Z">
        <w:r w:rsidR="002B0882">
          <w:rPr>
            <w:rFonts w:ascii="Arial" w:eastAsia="Times New Roman" w:hAnsi="Arial" w:cs="Arial"/>
            <w:color w:val="000000"/>
            <w:sz w:val="23"/>
            <w:szCs w:val="23"/>
            <w:lang w:val="en-GB" w:eastAsia="cs-CZ"/>
          </w:rPr>
          <w:t xml:space="preserve">academic </w:t>
        </w:r>
      </w:ins>
      <w:ins w:id="632" w:author="Srholec Martin" w:date="2019-03-12T15:13:00Z">
        <w:r w:rsidR="002B0882">
          <w:rPr>
            <w:rFonts w:ascii="Arial" w:eastAsia="Times New Roman" w:hAnsi="Arial" w:cs="Arial"/>
            <w:color w:val="000000"/>
            <w:sz w:val="23"/>
            <w:szCs w:val="23"/>
            <w:lang w:val="en-GB" w:eastAsia="cs-CZ"/>
          </w:rPr>
          <w:t>journals</w:t>
        </w:r>
      </w:ins>
      <w:ins w:id="633" w:author="Srholec Martin" w:date="2019-03-12T15:17:00Z">
        <w:r w:rsidR="002B0882">
          <w:rPr>
            <w:rFonts w:ascii="Arial" w:eastAsia="Times New Roman" w:hAnsi="Arial" w:cs="Arial"/>
            <w:color w:val="000000"/>
            <w:sz w:val="23"/>
            <w:szCs w:val="23"/>
            <w:lang w:val="en-GB" w:eastAsia="cs-CZ"/>
          </w:rPr>
          <w:t xml:space="preserve">. </w:t>
        </w:r>
      </w:ins>
    </w:p>
    <w:p w14:paraId="220A8F5A" w14:textId="4CDBA70B" w:rsidR="002B0882" w:rsidRDefault="002B0882">
      <w:pPr>
        <w:shd w:val="clear" w:color="auto" w:fill="FEFEFE"/>
        <w:spacing w:after="0" w:line="240" w:lineRule="auto"/>
        <w:rPr>
          <w:ins w:id="634" w:author="Srholec Martin" w:date="2019-03-12T15:19:00Z"/>
          <w:rFonts w:ascii="Arial" w:eastAsia="Times New Roman" w:hAnsi="Arial" w:cs="Arial"/>
          <w:color w:val="000000"/>
          <w:sz w:val="23"/>
          <w:szCs w:val="23"/>
          <w:lang w:val="en-GB" w:eastAsia="cs-CZ"/>
        </w:rPr>
        <w:pPrChange w:id="635" w:author="Srholec Martin" w:date="2019-03-11T15:04:00Z">
          <w:pPr>
            <w:shd w:val="clear" w:color="auto" w:fill="FEFEFE"/>
            <w:spacing w:before="100" w:beforeAutospacing="1" w:after="100" w:afterAutospacing="1" w:line="240" w:lineRule="auto"/>
          </w:pPr>
        </w:pPrChange>
      </w:pPr>
    </w:p>
    <w:p w14:paraId="21A41F60" w14:textId="44121EAA" w:rsidR="002B0882" w:rsidRDefault="002B0882">
      <w:pPr>
        <w:shd w:val="clear" w:color="auto" w:fill="FEFEFE"/>
        <w:spacing w:after="0" w:line="240" w:lineRule="auto"/>
        <w:rPr>
          <w:ins w:id="636" w:author="Srholec Martin" w:date="2019-03-12T15:19:00Z"/>
          <w:rFonts w:ascii="Arial" w:eastAsia="Times New Roman" w:hAnsi="Arial" w:cs="Arial"/>
          <w:color w:val="000000"/>
          <w:sz w:val="23"/>
          <w:szCs w:val="23"/>
          <w:lang w:val="en-GB" w:eastAsia="cs-CZ"/>
        </w:rPr>
        <w:pPrChange w:id="637" w:author="Srholec Martin" w:date="2019-03-11T15:04:00Z">
          <w:pPr>
            <w:shd w:val="clear" w:color="auto" w:fill="FEFEFE"/>
            <w:spacing w:before="100" w:beforeAutospacing="1" w:after="100" w:afterAutospacing="1" w:line="240" w:lineRule="auto"/>
          </w:pPr>
        </w:pPrChange>
      </w:pPr>
      <w:ins w:id="638" w:author="Srholec Martin" w:date="2019-03-12T15:20:00Z">
        <w:r>
          <w:rPr>
            <w:rFonts w:ascii="Arial" w:eastAsia="Times New Roman" w:hAnsi="Arial" w:cs="Arial"/>
            <w:color w:val="000000"/>
            <w:sz w:val="23"/>
            <w:szCs w:val="23"/>
            <w:lang w:val="en-GB" w:eastAsia="cs-CZ"/>
          </w:rPr>
          <w:t xml:space="preserve">In August 2018, </w:t>
        </w:r>
      </w:ins>
      <w:ins w:id="639" w:author="Srholec Martin" w:date="2019-03-12T15:32:00Z">
        <w:r w:rsidR="001B3416">
          <w:rPr>
            <w:rFonts w:ascii="Arial" w:eastAsia="Times New Roman" w:hAnsi="Arial" w:cs="Arial"/>
            <w:color w:val="000000"/>
            <w:sz w:val="23"/>
            <w:szCs w:val="23"/>
            <w:lang w:val="en-GB" w:eastAsia="cs-CZ"/>
          </w:rPr>
          <w:t xml:space="preserve">detailed </w:t>
        </w:r>
      </w:ins>
      <w:ins w:id="640" w:author="Srholec Martin" w:date="2019-03-12T15:20:00Z">
        <w:r>
          <w:rPr>
            <w:rFonts w:ascii="Arial" w:eastAsia="Times New Roman" w:hAnsi="Arial" w:cs="Arial"/>
            <w:color w:val="000000"/>
            <w:sz w:val="23"/>
            <w:szCs w:val="23"/>
            <w:lang w:val="en-GB" w:eastAsia="cs-CZ"/>
          </w:rPr>
          <w:t>d</w:t>
        </w:r>
      </w:ins>
      <w:ins w:id="641" w:author="Srholec Martin" w:date="2019-03-12T15:19:00Z">
        <w:r>
          <w:rPr>
            <w:rFonts w:ascii="Arial" w:eastAsia="Times New Roman" w:hAnsi="Arial" w:cs="Arial"/>
            <w:color w:val="000000"/>
            <w:sz w:val="23"/>
            <w:szCs w:val="23"/>
            <w:lang w:val="en-GB" w:eastAsia="cs-CZ"/>
          </w:rPr>
          <w:t>ata</w:t>
        </w:r>
      </w:ins>
      <w:ins w:id="642" w:author="Srholec Martin" w:date="2019-03-12T15:32:00Z">
        <w:r w:rsidR="001B3416">
          <w:rPr>
            <w:rFonts w:ascii="Arial" w:eastAsia="Times New Roman" w:hAnsi="Arial" w:cs="Arial"/>
            <w:color w:val="000000"/>
            <w:sz w:val="23"/>
            <w:szCs w:val="23"/>
            <w:lang w:val="en-GB" w:eastAsia="cs-CZ"/>
          </w:rPr>
          <w:t xml:space="preserve"> on</w:t>
        </w:r>
      </w:ins>
      <w:ins w:id="643" w:author="Srholec Martin" w:date="2019-03-12T15:19:00Z">
        <w:r>
          <w:rPr>
            <w:rFonts w:ascii="Arial" w:eastAsia="Times New Roman" w:hAnsi="Arial" w:cs="Arial"/>
            <w:color w:val="000000"/>
            <w:sz w:val="23"/>
            <w:szCs w:val="23"/>
            <w:lang w:val="en-GB" w:eastAsia="cs-CZ"/>
          </w:rPr>
          <w:t xml:space="preserve"> </w:t>
        </w:r>
      </w:ins>
      <w:ins w:id="644" w:author="Srholec Martin" w:date="2019-03-12T15:32:00Z">
        <w:r w:rsidR="001B3416">
          <w:rPr>
            <w:rFonts w:ascii="Arial" w:eastAsia="Times New Roman" w:hAnsi="Arial" w:cs="Arial"/>
            <w:color w:val="000000"/>
            <w:sz w:val="23"/>
            <w:szCs w:val="23"/>
            <w:lang w:val="en-GB" w:eastAsia="cs-CZ"/>
          </w:rPr>
          <w:t>authors by the country of origin</w:t>
        </w:r>
      </w:ins>
      <w:ins w:id="645" w:author="Srholec Martin" w:date="2019-03-12T15:37:00Z">
        <w:r w:rsidR="00C534D7">
          <w:rPr>
            <w:rFonts w:ascii="Arial" w:eastAsia="Times New Roman" w:hAnsi="Arial" w:cs="Arial"/>
            <w:color w:val="000000"/>
            <w:sz w:val="23"/>
            <w:szCs w:val="23"/>
            <w:lang w:val="en-GB" w:eastAsia="cs-CZ"/>
          </w:rPr>
          <w:t xml:space="preserve"> and language of documents</w:t>
        </w:r>
      </w:ins>
      <w:ins w:id="646" w:author="Srholec Martin" w:date="2019-03-12T15:41:00Z">
        <w:r w:rsidR="00C534D7">
          <w:rPr>
            <w:rFonts w:ascii="Arial" w:eastAsia="Times New Roman" w:hAnsi="Arial" w:cs="Arial"/>
            <w:color w:val="000000"/>
            <w:sz w:val="23"/>
            <w:szCs w:val="23"/>
            <w:lang w:val="en-GB" w:eastAsia="cs-CZ"/>
          </w:rPr>
          <w:t xml:space="preserve"> </w:t>
        </w:r>
      </w:ins>
      <w:ins w:id="647" w:author="Srholec Martin" w:date="2019-03-12T15:40:00Z">
        <w:r w:rsidR="00C534D7">
          <w:rPr>
            <w:rFonts w:ascii="Arial" w:eastAsia="Times New Roman" w:hAnsi="Arial" w:cs="Arial"/>
            <w:color w:val="000000"/>
            <w:sz w:val="23"/>
            <w:szCs w:val="23"/>
            <w:lang w:val="en-GB" w:eastAsia="cs-CZ"/>
          </w:rPr>
          <w:t>in</w:t>
        </w:r>
      </w:ins>
      <w:ins w:id="648" w:author="Srholec Martin" w:date="2019-03-12T15:37:00Z">
        <w:r w:rsidR="00C534D7">
          <w:rPr>
            <w:rFonts w:ascii="Arial" w:eastAsia="Times New Roman" w:hAnsi="Arial" w:cs="Arial"/>
            <w:color w:val="000000"/>
            <w:sz w:val="23"/>
            <w:szCs w:val="23"/>
            <w:lang w:val="en-GB" w:eastAsia="cs-CZ"/>
          </w:rPr>
          <w:t xml:space="preserve"> these</w:t>
        </w:r>
      </w:ins>
      <w:ins w:id="649" w:author="Srholec Martin" w:date="2019-03-12T15:19:00Z">
        <w:r>
          <w:rPr>
            <w:rFonts w:ascii="Arial" w:eastAsia="Times New Roman" w:hAnsi="Arial" w:cs="Arial"/>
            <w:color w:val="000000"/>
            <w:sz w:val="23"/>
            <w:szCs w:val="23"/>
            <w:lang w:val="en-GB" w:eastAsia="cs-CZ"/>
          </w:rPr>
          <w:t xml:space="preserve"> ISSNs were downloaded </w:t>
        </w:r>
      </w:ins>
      <w:ins w:id="650" w:author="Srholec Martin" w:date="2019-03-12T15:23:00Z">
        <w:r w:rsidR="00444AD5" w:rsidRPr="00444AD5">
          <w:rPr>
            <w:rFonts w:ascii="Arial" w:eastAsia="Times New Roman" w:hAnsi="Arial" w:cs="Arial"/>
            <w:color w:val="000000"/>
            <w:sz w:val="23"/>
            <w:szCs w:val="23"/>
            <w:lang w:val="en-GB" w:eastAsia="cs-CZ"/>
          </w:rPr>
          <w:t xml:space="preserve">from the </w:t>
        </w:r>
        <w:commentRangeStart w:id="651"/>
        <w:r w:rsidR="00444AD5" w:rsidRPr="00444AD5">
          <w:rPr>
            <w:rFonts w:ascii="Arial" w:eastAsia="Times New Roman" w:hAnsi="Arial" w:cs="Arial"/>
            <w:color w:val="000000"/>
            <w:sz w:val="23"/>
            <w:szCs w:val="23"/>
            <w:lang w:val="en-GB" w:eastAsia="cs-CZ"/>
          </w:rPr>
          <w:t xml:space="preserve">Scopus citation database </w:t>
        </w:r>
      </w:ins>
      <w:commentRangeEnd w:id="651"/>
      <w:ins w:id="652" w:author="Srholec Martin" w:date="2019-03-12T15:24:00Z">
        <w:r w:rsidR="00444AD5">
          <w:rPr>
            <w:rStyle w:val="CommentReference"/>
          </w:rPr>
          <w:commentReference w:id="651"/>
        </w:r>
      </w:ins>
      <w:ins w:id="653" w:author="Srholec Martin" w:date="2019-03-12T15:40:00Z">
        <w:r w:rsidR="00C534D7">
          <w:rPr>
            <w:rFonts w:ascii="Arial" w:eastAsia="Times New Roman" w:hAnsi="Arial" w:cs="Arial"/>
            <w:color w:val="000000"/>
            <w:sz w:val="23"/>
            <w:szCs w:val="23"/>
            <w:lang w:val="en-GB" w:eastAsia="cs-CZ"/>
          </w:rPr>
          <w:t>over</w:t>
        </w:r>
      </w:ins>
      <w:ins w:id="654" w:author="Srholec Martin" w:date="2019-03-12T15:23:00Z">
        <w:r w:rsidR="00444AD5" w:rsidRPr="00664B72">
          <w:rPr>
            <w:rFonts w:ascii="Arial" w:eastAsia="Times New Roman" w:hAnsi="Arial" w:cs="Arial"/>
            <w:color w:val="000000"/>
            <w:sz w:val="23"/>
            <w:szCs w:val="23"/>
            <w:lang w:val="en-GB" w:eastAsia="cs-CZ"/>
          </w:rPr>
          <w:t xml:space="preserve"> </w:t>
        </w:r>
        <w:r w:rsidR="00444AD5">
          <w:rPr>
            <w:rFonts w:ascii="Arial" w:eastAsia="Times New Roman" w:hAnsi="Arial" w:cs="Arial"/>
            <w:color w:val="000000"/>
            <w:sz w:val="23"/>
            <w:szCs w:val="23"/>
            <w:lang w:val="en-GB" w:eastAsia="cs-CZ"/>
          </w:rPr>
          <w:t>the period</w:t>
        </w:r>
        <w:r w:rsidR="00444AD5" w:rsidRPr="00664B72">
          <w:rPr>
            <w:rFonts w:ascii="Arial" w:eastAsia="Times New Roman" w:hAnsi="Arial" w:cs="Arial"/>
            <w:color w:val="000000"/>
            <w:sz w:val="23"/>
            <w:szCs w:val="23"/>
            <w:lang w:val="en-GB" w:eastAsia="cs-CZ"/>
          </w:rPr>
          <w:t xml:space="preserve"> from 2005 </w:t>
        </w:r>
        <w:r w:rsidR="00444AD5">
          <w:rPr>
            <w:rFonts w:ascii="Arial" w:eastAsia="Times New Roman" w:hAnsi="Arial" w:cs="Arial"/>
            <w:color w:val="000000"/>
            <w:sz w:val="23"/>
            <w:szCs w:val="23"/>
            <w:lang w:val="en-GB" w:eastAsia="cs-CZ"/>
          </w:rPr>
          <w:t>to</w:t>
        </w:r>
        <w:r w:rsidR="00444AD5" w:rsidRPr="00664B72">
          <w:rPr>
            <w:rFonts w:ascii="Arial" w:eastAsia="Times New Roman" w:hAnsi="Arial" w:cs="Arial"/>
            <w:color w:val="000000"/>
            <w:sz w:val="23"/>
            <w:szCs w:val="23"/>
            <w:lang w:val="en-GB" w:eastAsia="cs-CZ"/>
          </w:rPr>
          <w:t xml:space="preserve"> 2017</w:t>
        </w:r>
        <w:r w:rsidR="00444AD5">
          <w:rPr>
            <w:rFonts w:ascii="Arial" w:eastAsia="Times New Roman" w:hAnsi="Arial" w:cs="Arial"/>
            <w:color w:val="000000"/>
            <w:sz w:val="23"/>
            <w:szCs w:val="23"/>
            <w:lang w:val="en-GB" w:eastAsia="cs-CZ"/>
          </w:rPr>
          <w:t>.</w:t>
        </w:r>
      </w:ins>
    </w:p>
    <w:p w14:paraId="2EEEE3A1" w14:textId="77777777" w:rsidR="002B0882" w:rsidRDefault="002B0882">
      <w:pPr>
        <w:shd w:val="clear" w:color="auto" w:fill="FEFEFE"/>
        <w:spacing w:after="0" w:line="240" w:lineRule="auto"/>
        <w:rPr>
          <w:ins w:id="655" w:author="Srholec Martin" w:date="2019-03-12T15:18:00Z"/>
          <w:rFonts w:ascii="Arial" w:eastAsia="Times New Roman" w:hAnsi="Arial" w:cs="Arial"/>
          <w:color w:val="000000"/>
          <w:sz w:val="23"/>
          <w:szCs w:val="23"/>
          <w:lang w:val="en-GB" w:eastAsia="cs-CZ"/>
        </w:rPr>
        <w:pPrChange w:id="656" w:author="Srholec Martin" w:date="2019-03-11T15:04:00Z">
          <w:pPr>
            <w:shd w:val="clear" w:color="auto" w:fill="FEFEFE"/>
            <w:spacing w:before="100" w:beforeAutospacing="1" w:after="100" w:afterAutospacing="1" w:line="240" w:lineRule="auto"/>
          </w:pPr>
        </w:pPrChange>
      </w:pPr>
    </w:p>
    <w:p w14:paraId="1F747675" w14:textId="5280AA3C" w:rsidR="00516238" w:rsidRPr="00664B72" w:rsidDel="00444AD5" w:rsidRDefault="00B367D0">
      <w:pPr>
        <w:shd w:val="clear" w:color="auto" w:fill="FEFEFE"/>
        <w:spacing w:after="0" w:line="240" w:lineRule="auto"/>
        <w:rPr>
          <w:del w:id="657" w:author="Srholec Martin" w:date="2019-03-12T15:29:00Z"/>
          <w:rFonts w:ascii="Arial" w:eastAsia="Times New Roman" w:hAnsi="Arial" w:cs="Arial"/>
          <w:color w:val="000000"/>
          <w:sz w:val="23"/>
          <w:szCs w:val="23"/>
          <w:lang w:val="en-GB" w:eastAsia="cs-CZ"/>
        </w:rPr>
        <w:pPrChange w:id="658" w:author="Srholec Martin" w:date="2019-03-11T15:04:00Z">
          <w:pPr>
            <w:shd w:val="clear" w:color="auto" w:fill="FEFEFE"/>
            <w:spacing w:before="100" w:beforeAutospacing="1" w:after="100" w:afterAutospacing="1" w:line="240" w:lineRule="auto"/>
          </w:pPr>
        </w:pPrChange>
      </w:pPr>
      <w:del w:id="659" w:author="Srholec Martin" w:date="2019-03-12T15:00:00Z">
        <w:r w:rsidRPr="00664B72" w:rsidDel="00E96778">
          <w:rPr>
            <w:rFonts w:ascii="Arial" w:eastAsia="Times New Roman" w:hAnsi="Arial" w:cs="Arial"/>
            <w:color w:val="000000"/>
            <w:sz w:val="23"/>
            <w:szCs w:val="23"/>
            <w:lang w:val="en-GB" w:eastAsia="cs-CZ"/>
          </w:rPr>
          <w:delText>T</w:delText>
        </w:r>
      </w:del>
      <w:del w:id="660" w:author="Srholec Martin" w:date="2019-03-12T15:29:00Z">
        <w:r w:rsidRPr="00664B72" w:rsidDel="00444AD5">
          <w:rPr>
            <w:rFonts w:ascii="Arial" w:eastAsia="Times New Roman" w:hAnsi="Arial" w:cs="Arial"/>
            <w:color w:val="000000"/>
            <w:sz w:val="23"/>
            <w:szCs w:val="23"/>
            <w:lang w:val="en-GB" w:eastAsia="cs-CZ"/>
          </w:rPr>
          <w:delText>he </w:delText>
        </w:r>
      </w:del>
      <w:del w:id="661" w:author="Srholec Martin" w:date="2019-03-12T15:11:00Z">
        <w:r w:rsidRPr="00664B72" w:rsidDel="008B517B">
          <w:rPr>
            <w:rFonts w:ascii="Arial" w:eastAsia="Times New Roman" w:hAnsi="Arial" w:cs="Arial"/>
            <w:color w:val="000000"/>
            <w:sz w:val="23"/>
            <w:szCs w:val="23"/>
            <w:lang w:val="en-GB" w:eastAsia="cs-CZ"/>
          </w:rPr>
          <w:delText>Scopus Source List </w:delText>
        </w:r>
      </w:del>
      <w:del w:id="662" w:author="Srholec Martin" w:date="2019-03-12T15:00:00Z">
        <w:r w:rsidRPr="00664B72" w:rsidDel="00E96778">
          <w:rPr>
            <w:rFonts w:ascii="Arial" w:eastAsia="Times New Roman" w:hAnsi="Arial" w:cs="Arial"/>
            <w:color w:val="000000"/>
            <w:sz w:val="23"/>
            <w:szCs w:val="23"/>
            <w:lang w:val="en-GB" w:eastAsia="cs-CZ"/>
          </w:rPr>
          <w:delText>is a source of journals</w:delText>
        </w:r>
      </w:del>
      <w:del w:id="663" w:author="Srholec Martin" w:date="2019-03-12T15:29:00Z">
        <w:r w:rsidRPr="00664B72" w:rsidDel="00444AD5">
          <w:rPr>
            <w:rFonts w:ascii="Arial" w:eastAsia="Times New Roman" w:hAnsi="Arial" w:cs="Arial"/>
            <w:color w:val="000000"/>
            <w:sz w:val="23"/>
            <w:szCs w:val="23"/>
            <w:lang w:val="en-GB" w:eastAsia="cs-CZ"/>
          </w:rPr>
          <w:delText>.</w:delText>
        </w:r>
      </w:del>
    </w:p>
    <w:p w14:paraId="2C83C111" w14:textId="5B07F69F" w:rsidR="00516238" w:rsidRPr="00664B72" w:rsidDel="00444AD5" w:rsidRDefault="00B367D0">
      <w:pPr>
        <w:shd w:val="clear" w:color="auto" w:fill="FEFEFE"/>
        <w:spacing w:after="0" w:line="240" w:lineRule="auto"/>
        <w:rPr>
          <w:del w:id="664" w:author="Srholec Martin" w:date="2019-03-12T15:29:00Z"/>
          <w:rFonts w:ascii="Arial" w:eastAsia="Times New Roman" w:hAnsi="Arial" w:cs="Arial"/>
          <w:color w:val="000000"/>
          <w:sz w:val="23"/>
          <w:szCs w:val="23"/>
          <w:lang w:val="en-GB" w:eastAsia="cs-CZ"/>
        </w:rPr>
        <w:pPrChange w:id="665" w:author="Srholec Martin" w:date="2019-03-11T15:04:00Z">
          <w:pPr>
            <w:shd w:val="clear" w:color="auto" w:fill="FEFEFE"/>
            <w:spacing w:before="100" w:beforeAutospacing="1" w:after="100" w:afterAutospacing="1" w:line="240" w:lineRule="auto"/>
          </w:pPr>
        </w:pPrChange>
      </w:pPr>
      <w:del w:id="666" w:author="Srholec Martin" w:date="2019-03-12T15:19:00Z">
        <w:r w:rsidRPr="00664B72" w:rsidDel="002B0882">
          <w:rPr>
            <w:rFonts w:ascii="Arial" w:eastAsia="Times New Roman" w:hAnsi="Arial" w:cs="Arial"/>
            <w:color w:val="000000"/>
            <w:sz w:val="23"/>
            <w:szCs w:val="23"/>
            <w:lang w:val="en-GB" w:eastAsia="cs-CZ"/>
          </w:rPr>
          <w:delText xml:space="preserve">Both active and inactive academic journals with ISSN are considered. </w:delText>
        </w:r>
      </w:del>
      <w:del w:id="667" w:author="Srholec Martin" w:date="2019-03-12T15:29:00Z">
        <w:r w:rsidRPr="00664B72" w:rsidDel="00444AD5">
          <w:rPr>
            <w:rFonts w:ascii="Arial" w:eastAsia="Times New Roman" w:hAnsi="Arial" w:cs="Arial"/>
            <w:color w:val="000000"/>
            <w:sz w:val="23"/>
            <w:szCs w:val="23"/>
            <w:lang w:val="en-GB" w:eastAsia="cs-CZ"/>
          </w:rPr>
          <w:delText>We downloaded 34 965 ISSNs</w:delText>
        </w:r>
      </w:del>
      <w:del w:id="668" w:author="Srholec Martin" w:date="2019-03-12T15:23:00Z">
        <w:r w:rsidRPr="00664B72" w:rsidDel="00444AD5">
          <w:rPr>
            <w:rFonts w:ascii="Arial" w:eastAsia="Times New Roman" w:hAnsi="Arial" w:cs="Arial"/>
            <w:color w:val="000000"/>
            <w:sz w:val="23"/>
            <w:szCs w:val="23"/>
            <w:lang w:val="en-GB" w:eastAsia="cs-CZ"/>
          </w:rPr>
          <w:delText xml:space="preserve"> for each year from 2005 - 2017</w:delText>
        </w:r>
      </w:del>
      <w:del w:id="669" w:author="Srholec Martin" w:date="2019-03-12T15:29:00Z">
        <w:r w:rsidRPr="00664B72" w:rsidDel="00444AD5">
          <w:rPr>
            <w:rFonts w:ascii="Arial" w:eastAsia="Times New Roman" w:hAnsi="Arial" w:cs="Arial"/>
            <w:color w:val="000000"/>
            <w:sz w:val="23"/>
            <w:szCs w:val="23"/>
            <w:lang w:val="en-GB" w:eastAsia="cs-CZ"/>
          </w:rPr>
          <w:delText>.</w:delText>
        </w:r>
      </w:del>
    </w:p>
    <w:p w14:paraId="7B49B93D" w14:textId="53B854DB" w:rsidR="00B367D0" w:rsidRDefault="00B367D0">
      <w:pPr>
        <w:shd w:val="clear" w:color="auto" w:fill="FEFEFE"/>
        <w:spacing w:after="0" w:line="240" w:lineRule="auto"/>
        <w:rPr>
          <w:ins w:id="670" w:author="Srholec Martin" w:date="2019-03-11T15:28:00Z"/>
          <w:rFonts w:ascii="Arial" w:eastAsia="Times New Roman" w:hAnsi="Arial" w:cs="Arial"/>
          <w:color w:val="000000"/>
          <w:sz w:val="23"/>
          <w:szCs w:val="23"/>
          <w:lang w:val="en-GB" w:eastAsia="cs-CZ"/>
        </w:rPr>
        <w:pPrChange w:id="671" w:author="Srholec Martin" w:date="2019-03-11T15:04:00Z">
          <w:pPr>
            <w:shd w:val="clear" w:color="auto" w:fill="FEFEFE"/>
            <w:spacing w:before="100" w:beforeAutospacing="1" w:after="100" w:afterAutospacing="1" w:line="240" w:lineRule="auto"/>
          </w:pPr>
        </w:pPrChange>
      </w:pPr>
      <w:r w:rsidRPr="00664B72">
        <w:rPr>
          <w:rFonts w:ascii="Arial" w:eastAsia="Times New Roman" w:hAnsi="Arial" w:cs="Arial"/>
          <w:color w:val="000000"/>
          <w:sz w:val="23"/>
          <w:szCs w:val="23"/>
          <w:lang w:val="en-GB" w:eastAsia="cs-CZ"/>
        </w:rPr>
        <w:t xml:space="preserve">Only </w:t>
      </w:r>
      <w:ins w:id="672" w:author="Srholec Martin" w:date="2019-03-12T15:06:00Z">
        <w:r w:rsidR="008B517B">
          <w:rPr>
            <w:rFonts w:ascii="Arial" w:eastAsia="Times New Roman" w:hAnsi="Arial" w:cs="Arial"/>
            <w:color w:val="000000"/>
            <w:sz w:val="23"/>
            <w:szCs w:val="23"/>
            <w:lang w:val="en-GB" w:eastAsia="cs-CZ"/>
          </w:rPr>
          <w:t xml:space="preserve">document types of a journal </w:t>
        </w:r>
      </w:ins>
      <w:r w:rsidRPr="00664B72">
        <w:rPr>
          <w:rFonts w:ascii="Arial" w:eastAsia="Times New Roman" w:hAnsi="Arial" w:cs="Arial"/>
          <w:color w:val="000000"/>
          <w:sz w:val="23"/>
          <w:szCs w:val="23"/>
          <w:lang w:val="en-GB" w:eastAsia="cs-CZ"/>
        </w:rPr>
        <w:t>article</w:t>
      </w:r>
      <w:del w:id="673" w:author="Srholec Martin" w:date="2019-03-12T15:07:00Z">
        <w:r w:rsidRPr="00664B72" w:rsidDel="008B517B">
          <w:rPr>
            <w:rFonts w:ascii="Arial" w:eastAsia="Times New Roman" w:hAnsi="Arial" w:cs="Arial"/>
            <w:color w:val="000000"/>
            <w:sz w:val="23"/>
            <w:szCs w:val="23"/>
            <w:lang w:val="en-GB" w:eastAsia="cs-CZ"/>
          </w:rPr>
          <w:delText>s</w:delText>
        </w:r>
      </w:del>
      <w:r w:rsidRPr="00664B72">
        <w:rPr>
          <w:rFonts w:ascii="Arial" w:eastAsia="Times New Roman" w:hAnsi="Arial" w:cs="Arial"/>
          <w:color w:val="000000"/>
          <w:sz w:val="23"/>
          <w:szCs w:val="23"/>
          <w:lang w:val="en-GB" w:eastAsia="cs-CZ"/>
        </w:rPr>
        <w:t>, review</w:t>
      </w:r>
      <w:del w:id="674" w:author="Srholec Martin" w:date="2019-03-12T15:07:00Z">
        <w:r w:rsidRPr="00664B72" w:rsidDel="008B517B">
          <w:rPr>
            <w:rFonts w:ascii="Arial" w:eastAsia="Times New Roman" w:hAnsi="Arial" w:cs="Arial"/>
            <w:color w:val="000000"/>
            <w:sz w:val="23"/>
            <w:szCs w:val="23"/>
            <w:lang w:val="en-GB" w:eastAsia="cs-CZ"/>
          </w:rPr>
          <w:delText>s</w:delText>
        </w:r>
      </w:del>
      <w:r w:rsidRPr="00664B72">
        <w:rPr>
          <w:rFonts w:ascii="Arial" w:eastAsia="Times New Roman" w:hAnsi="Arial" w:cs="Arial"/>
          <w:color w:val="000000"/>
          <w:sz w:val="23"/>
          <w:szCs w:val="23"/>
          <w:lang w:val="en-GB" w:eastAsia="cs-CZ"/>
        </w:rPr>
        <w:t xml:space="preserve"> and conference papers</w:t>
      </w:r>
      <w:ins w:id="675" w:author="Srholec Martin" w:date="2019-03-12T15:07:00Z">
        <w:r w:rsidR="008B517B">
          <w:rPr>
            <w:rFonts w:ascii="Arial" w:eastAsia="Times New Roman" w:hAnsi="Arial" w:cs="Arial"/>
            <w:color w:val="000000"/>
            <w:sz w:val="23"/>
            <w:szCs w:val="23"/>
            <w:lang w:val="en-GB" w:eastAsia="cs-CZ"/>
          </w:rPr>
          <w:t>, i.e. the so-called “citable documents”,</w:t>
        </w:r>
      </w:ins>
      <w:r w:rsidRPr="00664B72">
        <w:rPr>
          <w:rFonts w:ascii="Arial" w:eastAsia="Times New Roman" w:hAnsi="Arial" w:cs="Arial"/>
          <w:color w:val="000000"/>
          <w:sz w:val="23"/>
          <w:szCs w:val="23"/>
          <w:lang w:val="en-GB" w:eastAsia="cs-CZ"/>
        </w:rPr>
        <w:t xml:space="preserve"> are included in this analysis.</w:t>
      </w:r>
    </w:p>
    <w:p w14:paraId="71401C0B" w14:textId="77777777" w:rsidR="00516238" w:rsidRPr="00664B72" w:rsidRDefault="00516238">
      <w:pPr>
        <w:shd w:val="clear" w:color="auto" w:fill="FEFEFE"/>
        <w:spacing w:after="0" w:line="240" w:lineRule="auto"/>
        <w:rPr>
          <w:rFonts w:ascii="Arial" w:eastAsia="Times New Roman" w:hAnsi="Arial" w:cs="Arial"/>
          <w:color w:val="000000"/>
          <w:sz w:val="23"/>
          <w:szCs w:val="23"/>
          <w:lang w:val="en-GB" w:eastAsia="cs-CZ"/>
        </w:rPr>
        <w:pPrChange w:id="676" w:author="Srholec Martin" w:date="2019-03-11T15:04:00Z">
          <w:pPr>
            <w:shd w:val="clear" w:color="auto" w:fill="FEFEFE"/>
            <w:spacing w:before="100" w:beforeAutospacing="1" w:after="100" w:afterAutospacing="1" w:line="240" w:lineRule="auto"/>
          </w:pPr>
        </w:pPrChange>
      </w:pPr>
    </w:p>
    <w:p w14:paraId="56544069" w14:textId="43CCBFF2" w:rsidR="00B367D0" w:rsidRDefault="00B367D0">
      <w:pPr>
        <w:shd w:val="clear" w:color="auto" w:fill="FEFEFE"/>
        <w:spacing w:after="0" w:line="240" w:lineRule="auto"/>
        <w:rPr>
          <w:ins w:id="677" w:author="Srholec Martin" w:date="2019-03-11T15:28:00Z"/>
          <w:rFonts w:ascii="Arial" w:eastAsia="Times New Roman" w:hAnsi="Arial" w:cs="Arial"/>
          <w:color w:val="000000"/>
          <w:sz w:val="23"/>
          <w:szCs w:val="23"/>
          <w:lang w:val="en-GB" w:eastAsia="cs-CZ"/>
        </w:rPr>
        <w:pPrChange w:id="678" w:author="Srholec Martin" w:date="2019-03-11T15:04:00Z">
          <w:pPr>
            <w:shd w:val="clear" w:color="auto" w:fill="FEFEFE"/>
            <w:spacing w:before="100" w:beforeAutospacing="1" w:after="100" w:afterAutospacing="1" w:line="240" w:lineRule="auto"/>
          </w:pPr>
        </w:pPrChange>
      </w:pPr>
      <w:r w:rsidRPr="00664B72">
        <w:rPr>
          <w:rFonts w:ascii="Arial" w:eastAsia="Times New Roman" w:hAnsi="Arial" w:cs="Arial"/>
          <w:color w:val="000000"/>
          <w:sz w:val="23"/>
          <w:szCs w:val="23"/>
          <w:lang w:val="en-GB" w:eastAsia="cs-CZ"/>
        </w:rPr>
        <w:t>The following Scopus API request was used to download the data</w:t>
      </w:r>
      <w:del w:id="679" w:author="Srholec Martin" w:date="2019-03-12T15:08:00Z">
        <w:r w:rsidRPr="00664B72" w:rsidDel="008B517B">
          <w:rPr>
            <w:rFonts w:ascii="Arial" w:eastAsia="Times New Roman" w:hAnsi="Arial" w:cs="Arial"/>
            <w:color w:val="000000"/>
            <w:sz w:val="23"/>
            <w:szCs w:val="23"/>
            <w:lang w:val="en-GB" w:eastAsia="cs-CZ"/>
          </w:rPr>
          <w:delText xml:space="preserve"> in August 2018</w:delText>
        </w:r>
      </w:del>
      <w:r w:rsidRPr="00664B72">
        <w:rPr>
          <w:rFonts w:ascii="Arial" w:eastAsia="Times New Roman" w:hAnsi="Arial" w:cs="Arial"/>
          <w:color w:val="000000"/>
          <w:sz w:val="23"/>
          <w:szCs w:val="23"/>
          <w:lang w:val="en-GB" w:eastAsia="cs-CZ"/>
        </w:rPr>
        <w:t>:</w:t>
      </w:r>
    </w:p>
    <w:p w14:paraId="3FB3A435" w14:textId="77777777" w:rsidR="00516238" w:rsidRPr="00664B72" w:rsidRDefault="00516238">
      <w:pPr>
        <w:shd w:val="clear" w:color="auto" w:fill="FEFEFE"/>
        <w:spacing w:after="0" w:line="240" w:lineRule="auto"/>
        <w:rPr>
          <w:rFonts w:ascii="Arial" w:eastAsia="Times New Roman" w:hAnsi="Arial" w:cs="Arial"/>
          <w:color w:val="000000"/>
          <w:sz w:val="23"/>
          <w:szCs w:val="23"/>
          <w:lang w:val="en-GB" w:eastAsia="cs-CZ"/>
        </w:rPr>
        <w:pPrChange w:id="680" w:author="Srholec Martin" w:date="2019-03-11T15:04:00Z">
          <w:pPr>
            <w:shd w:val="clear" w:color="auto" w:fill="FEFEFE"/>
            <w:spacing w:before="100" w:beforeAutospacing="1" w:after="100" w:afterAutospacing="1" w:line="240" w:lineRule="auto"/>
          </w:pPr>
        </w:pPrChange>
      </w:pPr>
    </w:p>
    <w:p w14:paraId="7937E1AB" w14:textId="69AF6B4E" w:rsidR="00B367D0" w:rsidRDefault="00B367D0">
      <w:pPr>
        <w:shd w:val="clear" w:color="auto" w:fill="DDDDDD"/>
        <w:spacing w:after="0" w:line="240" w:lineRule="auto"/>
        <w:rPr>
          <w:ins w:id="681" w:author="Srholec Martin" w:date="2019-03-11T15:28:00Z"/>
          <w:rFonts w:ascii="Arial" w:eastAsia="Times New Roman" w:hAnsi="Arial" w:cs="Arial"/>
          <w:color w:val="000000"/>
          <w:sz w:val="20"/>
          <w:szCs w:val="20"/>
          <w:lang w:val="en-GB" w:eastAsia="cs-CZ"/>
        </w:rPr>
        <w:pPrChange w:id="682" w:author="Srholec Martin" w:date="2019-03-11T15:04:00Z">
          <w:pPr>
            <w:shd w:val="clear" w:color="auto" w:fill="DDDDDD"/>
            <w:spacing w:after="100" w:line="240" w:lineRule="auto"/>
          </w:pPr>
        </w:pPrChange>
      </w:pPr>
      <w:r w:rsidRPr="00664B72">
        <w:rPr>
          <w:rFonts w:ascii="Arial" w:eastAsia="Times New Roman" w:hAnsi="Arial" w:cs="Arial"/>
          <w:color w:val="000000"/>
          <w:sz w:val="20"/>
          <w:szCs w:val="20"/>
          <w:lang w:val="en-GB" w:eastAsia="cs-CZ"/>
        </w:rPr>
        <w:t>ISSN(AAAA-BBBB) AND DOCTYPE(AR OR RE OR CP) AND PUBYEAR = YYYY</w:t>
      </w:r>
    </w:p>
    <w:p w14:paraId="09B47850" w14:textId="77777777" w:rsidR="00516238" w:rsidRPr="00664B72" w:rsidRDefault="00516238">
      <w:pPr>
        <w:shd w:val="clear" w:color="auto" w:fill="DDDDDD"/>
        <w:spacing w:after="0" w:line="240" w:lineRule="auto"/>
        <w:rPr>
          <w:rFonts w:ascii="Arial" w:eastAsia="Times New Roman" w:hAnsi="Arial" w:cs="Arial"/>
          <w:color w:val="000000"/>
          <w:sz w:val="20"/>
          <w:szCs w:val="20"/>
          <w:lang w:val="en-GB" w:eastAsia="cs-CZ"/>
        </w:rPr>
        <w:pPrChange w:id="683" w:author="Srholec Martin" w:date="2019-03-11T15:04:00Z">
          <w:pPr>
            <w:shd w:val="clear" w:color="auto" w:fill="DDDDDD"/>
            <w:spacing w:after="100" w:line="240" w:lineRule="auto"/>
          </w:pPr>
        </w:pPrChange>
      </w:pPr>
    </w:p>
    <w:p w14:paraId="6FD9620B" w14:textId="6B785AE5" w:rsidR="00B367D0" w:rsidRDefault="00B367D0">
      <w:pPr>
        <w:shd w:val="clear" w:color="auto" w:fill="FEFEFE"/>
        <w:spacing w:after="0" w:line="240" w:lineRule="auto"/>
        <w:rPr>
          <w:ins w:id="684" w:author="Srholec Martin" w:date="2019-03-11T15:28:00Z"/>
          <w:rFonts w:ascii="Arial" w:eastAsia="Times New Roman" w:hAnsi="Arial" w:cs="Arial"/>
          <w:color w:val="000000"/>
          <w:sz w:val="23"/>
          <w:szCs w:val="23"/>
          <w:lang w:val="en-GB" w:eastAsia="cs-CZ"/>
        </w:rPr>
        <w:pPrChange w:id="685" w:author="Srholec Martin" w:date="2019-03-11T15:04:00Z">
          <w:pPr>
            <w:shd w:val="clear" w:color="auto" w:fill="FEFEFE"/>
            <w:spacing w:before="100" w:beforeAutospacing="1" w:after="100" w:afterAutospacing="1" w:line="240" w:lineRule="auto"/>
          </w:pPr>
        </w:pPrChange>
      </w:pPr>
      <w:r w:rsidRPr="00664B72">
        <w:rPr>
          <w:rFonts w:ascii="Arial" w:eastAsia="Times New Roman" w:hAnsi="Arial" w:cs="Arial"/>
          <w:color w:val="000000"/>
          <w:sz w:val="23"/>
          <w:szCs w:val="23"/>
          <w:lang w:val="en-GB" w:eastAsia="cs-CZ"/>
        </w:rPr>
        <w:t>where </w:t>
      </w:r>
      <w:r w:rsidRPr="00664B72">
        <w:rPr>
          <w:rFonts w:ascii="Arial" w:eastAsia="Times New Roman" w:hAnsi="Arial" w:cs="Arial"/>
          <w:i/>
          <w:iCs/>
          <w:color w:val="000000"/>
          <w:sz w:val="23"/>
          <w:szCs w:val="23"/>
          <w:lang w:val="en-GB" w:eastAsia="cs-CZ"/>
        </w:rPr>
        <w:t>AAAA-BBBB</w:t>
      </w:r>
      <w:r w:rsidRPr="00664B72">
        <w:rPr>
          <w:rFonts w:ascii="Arial" w:eastAsia="Times New Roman" w:hAnsi="Arial" w:cs="Arial"/>
          <w:color w:val="000000"/>
          <w:sz w:val="23"/>
          <w:szCs w:val="23"/>
          <w:lang w:val="en-GB" w:eastAsia="cs-CZ"/>
        </w:rPr>
        <w:t> is the journal's ISSN and </w:t>
      </w:r>
      <w:r w:rsidRPr="00664B72">
        <w:rPr>
          <w:rFonts w:ascii="Arial" w:eastAsia="Times New Roman" w:hAnsi="Arial" w:cs="Arial"/>
          <w:i/>
          <w:iCs/>
          <w:color w:val="000000"/>
          <w:sz w:val="23"/>
          <w:szCs w:val="23"/>
          <w:lang w:val="en-GB" w:eastAsia="cs-CZ"/>
        </w:rPr>
        <w:t>YYYY</w:t>
      </w:r>
      <w:r w:rsidRPr="00664B72">
        <w:rPr>
          <w:rFonts w:ascii="Arial" w:eastAsia="Times New Roman" w:hAnsi="Arial" w:cs="Arial"/>
          <w:color w:val="000000"/>
          <w:sz w:val="23"/>
          <w:szCs w:val="23"/>
          <w:lang w:val="en-GB" w:eastAsia="cs-CZ"/>
        </w:rPr>
        <w:t> is the year.</w:t>
      </w:r>
    </w:p>
    <w:p w14:paraId="0343E820" w14:textId="5F2CBA83" w:rsidR="00516238" w:rsidRDefault="00516238">
      <w:pPr>
        <w:shd w:val="clear" w:color="auto" w:fill="FEFEFE"/>
        <w:spacing w:after="0" w:line="240" w:lineRule="auto"/>
        <w:rPr>
          <w:ins w:id="686" w:author="Srholec Martin" w:date="2019-03-11T15:28:00Z"/>
          <w:rFonts w:ascii="Arial" w:eastAsia="Times New Roman" w:hAnsi="Arial" w:cs="Arial"/>
          <w:color w:val="000000"/>
          <w:sz w:val="23"/>
          <w:szCs w:val="23"/>
          <w:lang w:val="en-GB" w:eastAsia="cs-CZ"/>
        </w:rPr>
        <w:pPrChange w:id="687" w:author="Srholec Martin" w:date="2019-03-11T15:04:00Z">
          <w:pPr>
            <w:shd w:val="clear" w:color="auto" w:fill="FEFEFE"/>
            <w:spacing w:before="100" w:beforeAutospacing="1" w:after="100" w:afterAutospacing="1" w:line="240" w:lineRule="auto"/>
          </w:pPr>
        </w:pPrChange>
      </w:pPr>
    </w:p>
    <w:p w14:paraId="51FC17D8" w14:textId="43DF2A5A" w:rsidR="00B978ED" w:rsidRDefault="00B978ED">
      <w:pPr>
        <w:rPr>
          <w:ins w:id="688" w:author="Srholec Martin" w:date="2019-03-12T15:44:00Z"/>
          <w:rFonts w:ascii="Arial" w:eastAsia="Times New Roman" w:hAnsi="Arial" w:cs="Arial"/>
          <w:color w:val="000000"/>
          <w:sz w:val="23"/>
          <w:szCs w:val="23"/>
          <w:lang w:val="en-GB" w:eastAsia="cs-CZ"/>
        </w:rPr>
      </w:pPr>
      <w:ins w:id="689" w:author="Srholec Martin" w:date="2019-03-12T15:44:00Z">
        <w:r>
          <w:rPr>
            <w:rFonts w:ascii="Arial" w:eastAsia="Times New Roman" w:hAnsi="Arial" w:cs="Arial"/>
            <w:color w:val="000000"/>
            <w:sz w:val="23"/>
            <w:szCs w:val="23"/>
            <w:lang w:val="en-GB" w:eastAsia="cs-CZ"/>
          </w:rPr>
          <w:br w:type="page"/>
        </w:r>
      </w:ins>
    </w:p>
    <w:p w14:paraId="6368A01A" w14:textId="77777777" w:rsidR="00516238" w:rsidRPr="00664B72" w:rsidDel="009E7201" w:rsidRDefault="00516238">
      <w:pPr>
        <w:shd w:val="clear" w:color="auto" w:fill="FEFEFE"/>
        <w:spacing w:after="0" w:line="240" w:lineRule="auto"/>
        <w:rPr>
          <w:del w:id="690" w:author="Srholec Martin" w:date="2019-03-12T15:43:00Z"/>
          <w:rFonts w:ascii="Arial" w:eastAsia="Times New Roman" w:hAnsi="Arial" w:cs="Arial"/>
          <w:color w:val="000000"/>
          <w:sz w:val="23"/>
          <w:szCs w:val="23"/>
          <w:lang w:val="en-GB" w:eastAsia="cs-CZ"/>
        </w:rPr>
        <w:pPrChange w:id="691" w:author="Srholec Martin" w:date="2019-03-11T15:04:00Z">
          <w:pPr>
            <w:shd w:val="clear" w:color="auto" w:fill="FEFEFE"/>
            <w:spacing w:before="100" w:beforeAutospacing="1" w:after="100" w:afterAutospacing="1" w:line="240" w:lineRule="auto"/>
          </w:pPr>
        </w:pPrChange>
      </w:pPr>
    </w:p>
    <w:p w14:paraId="019322D5" w14:textId="45863278" w:rsidR="00B367D0" w:rsidRPr="00664B72" w:rsidDel="009E7201" w:rsidRDefault="00B367D0">
      <w:pPr>
        <w:pStyle w:val="Heading3"/>
        <w:shd w:val="clear" w:color="auto" w:fill="FEFEFE"/>
        <w:spacing w:before="0" w:beforeAutospacing="0" w:after="0" w:afterAutospacing="0"/>
        <w:ind w:left="450" w:right="450"/>
        <w:jc w:val="center"/>
        <w:rPr>
          <w:del w:id="692" w:author="Srholec Martin" w:date="2019-03-12T15:42:00Z"/>
          <w:rFonts w:ascii="Tahoma" w:hAnsi="Tahoma" w:cs="Tahoma"/>
          <w:color w:val="BB133E"/>
          <w:lang w:val="en-GB"/>
        </w:rPr>
        <w:pPrChange w:id="693" w:author="Srholec Martin" w:date="2019-03-11T15:04:00Z">
          <w:pPr>
            <w:pStyle w:val="Heading3"/>
            <w:shd w:val="clear" w:color="auto" w:fill="FEFEFE"/>
            <w:spacing w:before="450" w:beforeAutospacing="0" w:after="450" w:afterAutospacing="0"/>
            <w:ind w:left="450" w:right="450"/>
            <w:jc w:val="center"/>
          </w:pPr>
        </w:pPrChange>
      </w:pPr>
      <w:del w:id="694" w:author="Srholec Martin" w:date="2019-03-12T15:42:00Z">
        <w:r w:rsidRPr="00664B72" w:rsidDel="009E7201">
          <w:rPr>
            <w:rFonts w:ascii="Tahoma" w:hAnsi="Tahoma" w:cs="Tahoma"/>
            <w:color w:val="BB133E"/>
            <w:lang w:val="en-GB"/>
          </w:rPr>
          <w:delText>Scopus Database</w:delText>
        </w:r>
      </w:del>
    </w:p>
    <w:p w14:paraId="3B1BA60B" w14:textId="47DC76EE" w:rsidR="00516238" w:rsidRPr="00664B72" w:rsidDel="009E7201" w:rsidRDefault="008D5457">
      <w:pPr>
        <w:pStyle w:val="NormalWeb"/>
        <w:shd w:val="clear" w:color="auto" w:fill="FEFEFE"/>
        <w:spacing w:before="0" w:beforeAutospacing="0" w:after="0" w:afterAutospacing="0"/>
        <w:rPr>
          <w:del w:id="695" w:author="Srholec Martin" w:date="2019-03-12T15:42:00Z"/>
          <w:rFonts w:ascii="Arial" w:hAnsi="Arial" w:cs="Arial"/>
          <w:color w:val="000000"/>
          <w:sz w:val="23"/>
          <w:szCs w:val="23"/>
          <w:lang w:val="en-GB"/>
        </w:rPr>
        <w:pPrChange w:id="696" w:author="Srholec Martin" w:date="2019-03-11T15:04:00Z">
          <w:pPr>
            <w:pStyle w:val="NormalWeb"/>
            <w:shd w:val="clear" w:color="auto" w:fill="FEFEFE"/>
          </w:pPr>
        </w:pPrChange>
      </w:pPr>
      <w:del w:id="697" w:author="Srholec Martin" w:date="2019-03-12T15:42:00Z">
        <w:r w:rsidRPr="00D80F51" w:rsidDel="009E7201">
          <w:rPr>
            <w:rStyle w:val="Hyperlink"/>
            <w:rFonts w:ascii="Arial" w:eastAsiaTheme="majorEastAsia" w:hAnsi="Arial" w:cs="Arial"/>
            <w:sz w:val="23"/>
            <w:szCs w:val="23"/>
            <w:lang w:val="en-GB"/>
          </w:rPr>
          <w:fldChar w:fldCharType="begin"/>
        </w:r>
        <w:r w:rsidRPr="00664B72" w:rsidDel="009E7201">
          <w:rPr>
            <w:rStyle w:val="Hyperlink"/>
            <w:rFonts w:ascii="Arial" w:eastAsiaTheme="majorEastAsia" w:hAnsi="Arial" w:cs="Arial"/>
            <w:sz w:val="23"/>
            <w:szCs w:val="23"/>
            <w:lang w:val="en-GB"/>
          </w:rPr>
          <w:delInstrText xml:space="preserve"> HYPERLINK "https://www.scopus.com/search/form.uri?display=basic" \t "_blank" </w:delInstrText>
        </w:r>
        <w:r w:rsidRPr="00D80F51" w:rsidDel="009E7201">
          <w:rPr>
            <w:rStyle w:val="Hyperlink"/>
            <w:rFonts w:ascii="Arial" w:eastAsiaTheme="majorEastAsia" w:hAnsi="Arial" w:cs="Arial"/>
            <w:sz w:val="23"/>
            <w:szCs w:val="23"/>
            <w:lang w:val="en-GB"/>
            <w:rPrChange w:id="698" w:author="Srholec Martin" w:date="2019-03-11T13:39:00Z">
              <w:rPr>
                <w:rStyle w:val="Hyperlink"/>
                <w:rFonts w:ascii="Arial" w:eastAsiaTheme="majorEastAsia" w:hAnsi="Arial" w:cs="Arial"/>
                <w:sz w:val="23"/>
                <w:szCs w:val="23"/>
                <w:lang w:val="en-GB"/>
              </w:rPr>
            </w:rPrChange>
          </w:rPr>
          <w:fldChar w:fldCharType="separate"/>
        </w:r>
        <w:r w:rsidR="00B367D0" w:rsidRPr="00D80F51" w:rsidDel="009E7201">
          <w:rPr>
            <w:rStyle w:val="Hyperlink"/>
            <w:rFonts w:ascii="Arial" w:eastAsiaTheme="majorEastAsia" w:hAnsi="Arial" w:cs="Arial"/>
            <w:sz w:val="23"/>
            <w:szCs w:val="23"/>
            <w:lang w:val="en-GB"/>
          </w:rPr>
          <w:delText>Scopus</w:delText>
        </w:r>
        <w:r w:rsidRPr="00D80F51" w:rsidDel="009E7201">
          <w:rPr>
            <w:rStyle w:val="Hyperlink"/>
            <w:rFonts w:ascii="Arial" w:eastAsiaTheme="majorEastAsia" w:hAnsi="Arial" w:cs="Arial"/>
            <w:sz w:val="23"/>
            <w:szCs w:val="23"/>
            <w:lang w:val="en-GB"/>
          </w:rPr>
          <w:fldChar w:fldCharType="end"/>
        </w:r>
        <w:r w:rsidR="00B367D0" w:rsidRPr="00D80F51" w:rsidDel="009E7201">
          <w:rPr>
            <w:rFonts w:ascii="Arial" w:hAnsi="Arial" w:cs="Arial"/>
            <w:color w:val="000000"/>
            <w:sz w:val="23"/>
            <w:szCs w:val="23"/>
            <w:lang w:val="en-GB"/>
          </w:rPr>
          <w:delText> is a well-known citation database of peer-reviewed literature, managed by </w:delText>
        </w:r>
        <w:r w:rsidRPr="00D80F51" w:rsidDel="009E7201">
          <w:rPr>
            <w:rStyle w:val="Hyperlink"/>
            <w:rFonts w:ascii="Arial" w:eastAsiaTheme="majorEastAsia" w:hAnsi="Arial" w:cs="Arial"/>
            <w:sz w:val="23"/>
            <w:szCs w:val="23"/>
            <w:lang w:val="en-GB"/>
          </w:rPr>
          <w:fldChar w:fldCharType="begin"/>
        </w:r>
        <w:r w:rsidRPr="00664B72" w:rsidDel="009E7201">
          <w:rPr>
            <w:rStyle w:val="Hyperlink"/>
            <w:rFonts w:ascii="Arial" w:eastAsiaTheme="majorEastAsia" w:hAnsi="Arial" w:cs="Arial"/>
            <w:sz w:val="23"/>
            <w:szCs w:val="23"/>
            <w:lang w:val="en-GB"/>
          </w:rPr>
          <w:delInstrText xml:space="preserve"> HYPERLINK "https://www.elsevier.com/" \t "_blank" </w:delInstrText>
        </w:r>
        <w:r w:rsidRPr="00D80F51" w:rsidDel="009E7201">
          <w:rPr>
            <w:rStyle w:val="Hyperlink"/>
            <w:rFonts w:ascii="Arial" w:eastAsiaTheme="majorEastAsia" w:hAnsi="Arial" w:cs="Arial"/>
            <w:sz w:val="23"/>
            <w:szCs w:val="23"/>
            <w:lang w:val="en-GB"/>
            <w:rPrChange w:id="699" w:author="Srholec Martin" w:date="2019-03-11T13:39:00Z">
              <w:rPr>
                <w:rStyle w:val="Hyperlink"/>
                <w:rFonts w:ascii="Arial" w:eastAsiaTheme="majorEastAsia" w:hAnsi="Arial" w:cs="Arial"/>
                <w:sz w:val="23"/>
                <w:szCs w:val="23"/>
                <w:lang w:val="en-GB"/>
              </w:rPr>
            </w:rPrChange>
          </w:rPr>
          <w:fldChar w:fldCharType="separate"/>
        </w:r>
        <w:r w:rsidR="00B367D0" w:rsidRPr="00D80F51" w:rsidDel="009E7201">
          <w:rPr>
            <w:rStyle w:val="Hyperlink"/>
            <w:rFonts w:ascii="Arial" w:eastAsiaTheme="majorEastAsia" w:hAnsi="Arial" w:cs="Arial"/>
            <w:sz w:val="23"/>
            <w:szCs w:val="23"/>
            <w:lang w:val="en-GB"/>
          </w:rPr>
          <w:delText>Elsevier</w:delText>
        </w:r>
        <w:r w:rsidRPr="00D80F51" w:rsidDel="009E7201">
          <w:rPr>
            <w:rStyle w:val="Hyperlink"/>
            <w:rFonts w:ascii="Arial" w:eastAsiaTheme="majorEastAsia" w:hAnsi="Arial" w:cs="Arial"/>
            <w:sz w:val="23"/>
            <w:szCs w:val="23"/>
            <w:lang w:val="en-GB"/>
          </w:rPr>
          <w:fldChar w:fldCharType="end"/>
        </w:r>
        <w:r w:rsidR="00B367D0" w:rsidRPr="00D80F51" w:rsidDel="009E7201">
          <w:rPr>
            <w:rFonts w:ascii="Arial" w:hAnsi="Arial" w:cs="Arial"/>
            <w:color w:val="000000"/>
            <w:sz w:val="23"/>
            <w:szCs w:val="23"/>
            <w:lang w:val="en-GB"/>
          </w:rPr>
          <w:delText>. Together with Web of Science, it is considered a standard bibliometric database. Researchers tend to publish primarily in journals indexed in one of these databases.</w:delText>
        </w:r>
      </w:del>
    </w:p>
    <w:p w14:paraId="416649BC" w14:textId="4E02AAF0" w:rsidR="00516238" w:rsidRPr="00664B72" w:rsidDel="009E7201" w:rsidRDefault="00B367D0">
      <w:pPr>
        <w:pStyle w:val="NormalWeb"/>
        <w:shd w:val="clear" w:color="auto" w:fill="FEFEFE"/>
        <w:spacing w:before="0" w:beforeAutospacing="0" w:after="0" w:afterAutospacing="0"/>
        <w:rPr>
          <w:del w:id="700" w:author="Srholec Martin" w:date="2019-03-12T15:42:00Z"/>
          <w:rFonts w:ascii="Arial" w:hAnsi="Arial" w:cs="Arial"/>
          <w:color w:val="000000"/>
          <w:sz w:val="23"/>
          <w:szCs w:val="23"/>
          <w:lang w:val="en-GB"/>
        </w:rPr>
        <w:pPrChange w:id="701" w:author="Srholec Martin" w:date="2019-03-11T15:04:00Z">
          <w:pPr>
            <w:pStyle w:val="NormalWeb"/>
            <w:shd w:val="clear" w:color="auto" w:fill="FEFEFE"/>
          </w:pPr>
        </w:pPrChange>
      </w:pPr>
      <w:del w:id="702" w:author="Srholec Martin" w:date="2019-03-12T15:42:00Z">
        <w:r w:rsidRPr="00664B72" w:rsidDel="009E7201">
          <w:rPr>
            <w:rFonts w:ascii="Arial" w:hAnsi="Arial" w:cs="Arial"/>
            <w:color w:val="000000"/>
            <w:sz w:val="23"/>
            <w:szCs w:val="23"/>
            <w:lang w:val="en-GB"/>
          </w:rPr>
          <w:delText>In comparison with Web of Science, the Scopus database is less selective (see Mongeon and Paul-Hus 2016) Thus, the Scopus indexation is more benevolent than Web of Science and is likely to contain more locally oriented research.</w:delText>
        </w:r>
      </w:del>
    </w:p>
    <w:p w14:paraId="17A9FA81" w14:textId="490A3DF9" w:rsidR="00B367D0" w:rsidRPr="00664B72" w:rsidDel="009E7201" w:rsidRDefault="00B367D0">
      <w:pPr>
        <w:pStyle w:val="NormalWeb"/>
        <w:shd w:val="clear" w:color="auto" w:fill="FEFEFE"/>
        <w:spacing w:before="0" w:beforeAutospacing="0" w:after="0" w:afterAutospacing="0"/>
        <w:rPr>
          <w:del w:id="703" w:author="Srholec Martin" w:date="2019-03-12T15:42:00Z"/>
          <w:rFonts w:ascii="Arial" w:hAnsi="Arial" w:cs="Arial"/>
          <w:color w:val="000000"/>
          <w:sz w:val="23"/>
          <w:szCs w:val="23"/>
          <w:lang w:val="en-GB"/>
        </w:rPr>
        <w:pPrChange w:id="704" w:author="Srholec Martin" w:date="2019-03-11T15:04:00Z">
          <w:pPr>
            <w:pStyle w:val="NormalWeb"/>
            <w:shd w:val="clear" w:color="auto" w:fill="FEFEFE"/>
          </w:pPr>
        </w:pPrChange>
      </w:pPr>
      <w:del w:id="705" w:author="Srholec Martin" w:date="2019-03-12T15:42:00Z">
        <w:r w:rsidRPr="00664B72" w:rsidDel="009E7201">
          <w:rPr>
            <w:rFonts w:ascii="Arial" w:hAnsi="Arial" w:cs="Arial"/>
            <w:color w:val="000000"/>
            <w:sz w:val="23"/>
            <w:szCs w:val="23"/>
            <w:lang w:val="en-GB"/>
          </w:rPr>
          <w:delText>Scopus is major source of data for this study:</w:delText>
        </w:r>
      </w:del>
    </w:p>
    <w:p w14:paraId="6EFBD312" w14:textId="70274513" w:rsidR="00B367D0" w:rsidRPr="00664B72" w:rsidDel="009E7201" w:rsidRDefault="00B367D0">
      <w:pPr>
        <w:numPr>
          <w:ilvl w:val="0"/>
          <w:numId w:val="1"/>
        </w:numPr>
        <w:shd w:val="clear" w:color="auto" w:fill="FEFEFE"/>
        <w:spacing w:after="0" w:line="240" w:lineRule="auto"/>
        <w:rPr>
          <w:del w:id="706" w:author="Srholec Martin" w:date="2019-03-12T15:42:00Z"/>
          <w:rFonts w:ascii="Arial" w:hAnsi="Arial" w:cs="Arial"/>
          <w:color w:val="000000"/>
          <w:sz w:val="23"/>
          <w:szCs w:val="23"/>
          <w:lang w:val="en-GB"/>
        </w:rPr>
        <w:pPrChange w:id="707" w:author="Srholec Martin" w:date="2019-03-11T15:04:00Z">
          <w:pPr>
            <w:numPr>
              <w:numId w:val="1"/>
            </w:numPr>
            <w:shd w:val="clear" w:color="auto" w:fill="FEFEFE"/>
            <w:tabs>
              <w:tab w:val="num" w:pos="720"/>
            </w:tabs>
            <w:spacing w:before="100" w:beforeAutospacing="1" w:after="100" w:afterAutospacing="1" w:line="240" w:lineRule="auto"/>
            <w:ind w:left="720" w:hanging="360"/>
          </w:pPr>
        </w:pPrChange>
      </w:pPr>
      <w:del w:id="708" w:author="Srholec Martin" w:date="2019-03-12T15:42:00Z">
        <w:r w:rsidRPr="00664B72" w:rsidDel="009E7201">
          <w:rPr>
            <w:rFonts w:ascii="Arial" w:hAnsi="Arial" w:cs="Arial"/>
            <w:color w:val="000000"/>
            <w:sz w:val="23"/>
            <w:szCs w:val="23"/>
            <w:lang w:val="en-GB"/>
          </w:rPr>
          <w:delText>The list of analyzed journals is taken from Scopus Source List (May 2018), regularly updated document published by Scopus containing the list of Scopus-indexed journals.</w:delText>
        </w:r>
      </w:del>
    </w:p>
    <w:p w14:paraId="4DDD39D2" w14:textId="4F481CBA" w:rsidR="00B367D0" w:rsidRPr="00664B72" w:rsidDel="009E7201" w:rsidRDefault="00B367D0">
      <w:pPr>
        <w:numPr>
          <w:ilvl w:val="0"/>
          <w:numId w:val="1"/>
        </w:numPr>
        <w:shd w:val="clear" w:color="auto" w:fill="FEFEFE"/>
        <w:spacing w:after="0" w:line="240" w:lineRule="auto"/>
        <w:rPr>
          <w:del w:id="709" w:author="Srholec Martin" w:date="2019-03-12T15:42:00Z"/>
          <w:rFonts w:ascii="Arial" w:hAnsi="Arial" w:cs="Arial"/>
          <w:color w:val="000000"/>
          <w:sz w:val="23"/>
          <w:szCs w:val="23"/>
          <w:lang w:val="en-GB"/>
        </w:rPr>
        <w:pPrChange w:id="710" w:author="Srholec Martin" w:date="2019-03-11T15:04:00Z">
          <w:pPr>
            <w:numPr>
              <w:numId w:val="1"/>
            </w:numPr>
            <w:shd w:val="clear" w:color="auto" w:fill="FEFEFE"/>
            <w:tabs>
              <w:tab w:val="num" w:pos="720"/>
            </w:tabs>
            <w:spacing w:before="100" w:beforeAutospacing="1" w:after="100" w:afterAutospacing="1" w:line="240" w:lineRule="auto"/>
            <w:ind w:left="720" w:hanging="360"/>
          </w:pPr>
        </w:pPrChange>
      </w:pPr>
      <w:del w:id="711" w:author="Srholec Martin" w:date="2019-03-12T15:42:00Z">
        <w:r w:rsidRPr="00664B72" w:rsidDel="009E7201">
          <w:rPr>
            <w:rFonts w:ascii="Arial" w:hAnsi="Arial" w:cs="Arial"/>
            <w:color w:val="000000"/>
            <w:sz w:val="23"/>
            <w:szCs w:val="23"/>
            <w:lang w:val="en-GB"/>
          </w:rPr>
          <w:delText>Also the journals subject classification is from the Scopus Source List.</w:delText>
        </w:r>
      </w:del>
    </w:p>
    <w:p w14:paraId="3FB886E2" w14:textId="3FD2E461" w:rsidR="00516238" w:rsidRPr="00664B72" w:rsidRDefault="00B367D0">
      <w:pPr>
        <w:shd w:val="clear" w:color="auto" w:fill="FEFEFE"/>
        <w:spacing w:after="0" w:line="240" w:lineRule="auto"/>
        <w:rPr>
          <w:rFonts w:ascii="Arial" w:hAnsi="Arial" w:cs="Arial"/>
          <w:color w:val="000000"/>
          <w:sz w:val="23"/>
          <w:szCs w:val="23"/>
          <w:lang w:val="en-GB"/>
        </w:rPr>
        <w:pPrChange w:id="712" w:author="Srholec Martin" w:date="2019-03-11T15:29:00Z">
          <w:pPr>
            <w:numPr>
              <w:numId w:val="1"/>
            </w:numPr>
            <w:shd w:val="clear" w:color="auto" w:fill="FEFEFE"/>
            <w:tabs>
              <w:tab w:val="num" w:pos="720"/>
            </w:tabs>
            <w:spacing w:before="100" w:beforeAutospacing="1" w:after="100" w:afterAutospacing="1" w:line="240" w:lineRule="auto"/>
            <w:ind w:left="720" w:hanging="360"/>
          </w:pPr>
        </w:pPrChange>
      </w:pPr>
      <w:del w:id="713" w:author="Srholec Martin" w:date="2019-03-12T15:42:00Z">
        <w:r w:rsidRPr="00664B72" w:rsidDel="009E7201">
          <w:rPr>
            <w:rFonts w:ascii="Arial" w:hAnsi="Arial" w:cs="Arial"/>
            <w:color w:val="000000"/>
            <w:sz w:val="23"/>
            <w:szCs w:val="23"/>
            <w:lang w:val="en-GB"/>
          </w:rPr>
          <w:delText>The journal's characteristics is downloaded directly from the Scopus API. See journals</w:delText>
        </w:r>
        <w:r w:rsidR="00347FC3" w:rsidRPr="00664B72" w:rsidDel="009E7201">
          <w:rPr>
            <w:rFonts w:ascii="Arial" w:hAnsi="Arial" w:cs="Arial"/>
            <w:color w:val="000000"/>
            <w:sz w:val="23"/>
            <w:szCs w:val="23"/>
            <w:lang w:val="en-GB"/>
          </w:rPr>
          <w:delText xml:space="preserve"> </w:delText>
        </w:r>
        <w:r w:rsidRPr="00664B72" w:rsidDel="009E7201">
          <w:rPr>
            <w:rFonts w:ascii="Arial" w:hAnsi="Arial" w:cs="Arial"/>
            <w:color w:val="000000"/>
            <w:sz w:val="23"/>
            <w:szCs w:val="23"/>
            <w:lang w:val="en-GB"/>
          </w:rPr>
          <w:delText>description.</w:delText>
        </w:r>
      </w:del>
    </w:p>
    <w:p w14:paraId="0D79F381" w14:textId="77777777" w:rsidR="00B367D0" w:rsidRPr="00664B72" w:rsidRDefault="00B367D0">
      <w:pPr>
        <w:pStyle w:val="ListParagraph"/>
        <w:shd w:val="clear" w:color="auto" w:fill="FEFEFE"/>
        <w:spacing w:after="0" w:line="240" w:lineRule="auto"/>
        <w:ind w:right="450"/>
        <w:jc w:val="center"/>
        <w:outlineLvl w:val="2"/>
        <w:rPr>
          <w:rFonts w:ascii="Tahoma" w:eastAsia="Times New Roman" w:hAnsi="Tahoma" w:cs="Tahoma"/>
          <w:b/>
          <w:bCs/>
          <w:color w:val="BB133E"/>
          <w:sz w:val="27"/>
          <w:szCs w:val="27"/>
          <w:lang w:val="en-GB" w:eastAsia="cs-CZ"/>
        </w:rPr>
        <w:pPrChange w:id="714" w:author="Srholec Martin" w:date="2019-03-12T15:44:00Z">
          <w:pPr>
            <w:pStyle w:val="ListParagraph"/>
            <w:numPr>
              <w:numId w:val="1"/>
            </w:numPr>
            <w:shd w:val="clear" w:color="auto" w:fill="FEFEFE"/>
            <w:tabs>
              <w:tab w:val="num" w:pos="720"/>
            </w:tabs>
            <w:spacing w:before="450" w:after="450" w:line="240" w:lineRule="auto"/>
            <w:ind w:right="450" w:hanging="360"/>
            <w:jc w:val="center"/>
            <w:outlineLvl w:val="2"/>
          </w:pPr>
        </w:pPrChange>
      </w:pPr>
      <w:r w:rsidRPr="00664B72">
        <w:rPr>
          <w:rFonts w:ascii="Tahoma" w:eastAsia="Times New Roman" w:hAnsi="Tahoma" w:cs="Tahoma"/>
          <w:b/>
          <w:bCs/>
          <w:color w:val="BB133E"/>
          <w:sz w:val="27"/>
          <w:szCs w:val="27"/>
          <w:lang w:val="en-GB" w:eastAsia="cs-CZ"/>
        </w:rPr>
        <w:t>Local Journals in Scopus</w:t>
      </w:r>
    </w:p>
    <w:p w14:paraId="2178D73D" w14:textId="77777777" w:rsidR="00B978ED" w:rsidRDefault="00B978ED">
      <w:pPr>
        <w:pStyle w:val="ListParagraph"/>
        <w:shd w:val="clear" w:color="auto" w:fill="FEFEFE"/>
        <w:spacing w:after="0" w:line="240" w:lineRule="auto"/>
        <w:rPr>
          <w:ins w:id="715" w:author="Srholec Martin" w:date="2019-03-12T15:44:00Z"/>
          <w:rFonts w:ascii="Arial" w:eastAsia="Times New Roman" w:hAnsi="Arial" w:cs="Arial"/>
          <w:color w:val="000000"/>
          <w:sz w:val="23"/>
          <w:szCs w:val="23"/>
          <w:lang w:val="en-GB" w:eastAsia="cs-CZ"/>
        </w:rPr>
        <w:pPrChange w:id="716" w:author="Srholec Martin" w:date="2019-03-12T15:44:00Z">
          <w:pPr>
            <w:pStyle w:val="ListParagraph"/>
            <w:numPr>
              <w:numId w:val="1"/>
            </w:numPr>
            <w:shd w:val="clear" w:color="auto" w:fill="FEFEFE"/>
            <w:tabs>
              <w:tab w:val="num" w:pos="720"/>
            </w:tabs>
            <w:spacing w:before="100" w:beforeAutospacing="1" w:after="100" w:afterAutospacing="1" w:line="240" w:lineRule="auto"/>
            <w:ind w:hanging="360"/>
          </w:pPr>
        </w:pPrChange>
      </w:pPr>
    </w:p>
    <w:p w14:paraId="7D530519" w14:textId="44895CA5" w:rsidR="0044615E" w:rsidRDefault="00FD7CAD">
      <w:pPr>
        <w:pStyle w:val="ListParagraph"/>
        <w:shd w:val="clear" w:color="auto" w:fill="FEFEFE"/>
        <w:spacing w:after="0" w:line="240" w:lineRule="auto"/>
        <w:rPr>
          <w:ins w:id="717" w:author="Srholec Martin" w:date="2019-03-12T16:13:00Z"/>
          <w:rFonts w:ascii="Arial" w:eastAsia="Times New Roman" w:hAnsi="Arial" w:cs="Arial"/>
          <w:color w:val="000000"/>
          <w:sz w:val="23"/>
          <w:szCs w:val="23"/>
          <w:lang w:val="en-GB" w:eastAsia="cs-CZ"/>
        </w:rPr>
        <w:pPrChange w:id="718" w:author="Srholec Martin" w:date="2019-03-12T15:44:00Z">
          <w:pPr>
            <w:pStyle w:val="ListParagraph"/>
            <w:numPr>
              <w:numId w:val="1"/>
            </w:numPr>
            <w:shd w:val="clear" w:color="auto" w:fill="FEFEFE"/>
            <w:tabs>
              <w:tab w:val="num" w:pos="720"/>
            </w:tabs>
            <w:spacing w:before="100" w:beforeAutospacing="1" w:after="100" w:afterAutospacing="1" w:line="240" w:lineRule="auto"/>
            <w:ind w:hanging="360"/>
          </w:pPr>
        </w:pPrChange>
      </w:pPr>
      <w:ins w:id="719" w:author="Srholec Martin" w:date="2019-03-12T15:51:00Z">
        <w:r>
          <w:rPr>
            <w:rFonts w:ascii="Arial" w:eastAsia="Times New Roman" w:hAnsi="Arial" w:cs="Arial"/>
            <w:color w:val="000000"/>
            <w:sz w:val="23"/>
            <w:szCs w:val="23"/>
            <w:lang w:val="en-GB" w:eastAsia="cs-CZ"/>
          </w:rPr>
          <w:t xml:space="preserve">In this study, </w:t>
        </w:r>
      </w:ins>
      <w:del w:id="720" w:author="Srholec Martin" w:date="2019-03-12T15:44:00Z">
        <w:r w:rsidR="00B367D0" w:rsidRPr="00664B72" w:rsidDel="00B978ED">
          <w:rPr>
            <w:rFonts w:ascii="Arial" w:eastAsia="Times New Roman" w:hAnsi="Arial" w:cs="Arial"/>
            <w:color w:val="000000"/>
            <w:sz w:val="23"/>
            <w:szCs w:val="23"/>
            <w:lang w:val="en-GB" w:eastAsia="cs-CZ"/>
          </w:rPr>
          <w:delText>T</w:delText>
        </w:r>
      </w:del>
      <w:del w:id="721" w:author="Srholec Martin" w:date="2019-03-12T15:51:00Z">
        <w:r w:rsidR="00B367D0" w:rsidRPr="00664B72" w:rsidDel="00FD7CAD">
          <w:rPr>
            <w:rFonts w:ascii="Arial" w:eastAsia="Times New Roman" w:hAnsi="Arial" w:cs="Arial"/>
            <w:color w:val="000000"/>
            <w:sz w:val="23"/>
            <w:szCs w:val="23"/>
            <w:lang w:val="en-GB" w:eastAsia="cs-CZ"/>
          </w:rPr>
          <w:delText xml:space="preserve">he previous study of </w:delText>
        </w:r>
      </w:del>
      <w:r w:rsidR="00B367D0" w:rsidRPr="00664B72">
        <w:rPr>
          <w:rFonts w:ascii="Arial" w:eastAsia="Times New Roman" w:hAnsi="Arial" w:cs="Arial"/>
          <w:color w:val="000000"/>
          <w:sz w:val="23"/>
          <w:szCs w:val="23"/>
          <w:lang w:val="en-GB" w:eastAsia="cs-CZ"/>
        </w:rPr>
        <w:t xml:space="preserve">Vít Macháček and Martin Srholec </w:t>
      </w:r>
      <w:del w:id="722" w:author="Srholec Martin" w:date="2019-03-13T10:12:00Z">
        <w:r w:rsidR="00B367D0" w:rsidRPr="00664B72" w:rsidDel="00410C5E">
          <w:rPr>
            <w:rFonts w:ascii="Arial" w:eastAsia="Times New Roman" w:hAnsi="Arial" w:cs="Arial"/>
            <w:color w:val="000000"/>
            <w:sz w:val="23"/>
            <w:szCs w:val="23"/>
            <w:lang w:val="en-GB" w:eastAsia="cs-CZ"/>
          </w:rPr>
          <w:delText>analyzed</w:delText>
        </w:r>
      </w:del>
      <w:ins w:id="723" w:author="Srholec Martin" w:date="2019-03-13T10:12:00Z">
        <w:r w:rsidR="00410C5E" w:rsidRPr="00664B72">
          <w:rPr>
            <w:rFonts w:ascii="Arial" w:eastAsia="Times New Roman" w:hAnsi="Arial" w:cs="Arial"/>
            <w:color w:val="000000"/>
            <w:sz w:val="23"/>
            <w:szCs w:val="23"/>
            <w:lang w:val="en-GB" w:eastAsia="cs-CZ"/>
          </w:rPr>
          <w:t>analysed</w:t>
        </w:r>
      </w:ins>
      <w:ins w:id="724" w:author="Srholec Martin" w:date="2019-03-12T15:51:00Z">
        <w:r>
          <w:rPr>
            <w:rFonts w:ascii="Arial" w:eastAsia="Times New Roman" w:hAnsi="Arial" w:cs="Arial"/>
            <w:color w:val="000000"/>
            <w:sz w:val="23"/>
            <w:szCs w:val="23"/>
            <w:lang w:val="en-GB" w:eastAsia="cs-CZ"/>
          </w:rPr>
          <w:t xml:space="preserve"> </w:t>
        </w:r>
      </w:ins>
      <w:del w:id="725" w:author="Srholec Martin" w:date="2019-03-12T16:11:00Z">
        <w:r w:rsidR="00B367D0" w:rsidRPr="00664B72" w:rsidDel="0044615E">
          <w:rPr>
            <w:rFonts w:ascii="Arial" w:eastAsia="Times New Roman" w:hAnsi="Arial" w:cs="Arial"/>
            <w:color w:val="000000"/>
            <w:sz w:val="23"/>
            <w:szCs w:val="23"/>
            <w:lang w:val="en-GB" w:eastAsia="cs-CZ"/>
          </w:rPr>
          <w:delText xml:space="preserve"> </w:delText>
        </w:r>
      </w:del>
      <w:r w:rsidR="00B367D0" w:rsidRPr="00664B72">
        <w:rPr>
          <w:rFonts w:ascii="Arial" w:eastAsia="Times New Roman" w:hAnsi="Arial" w:cs="Arial"/>
          <w:color w:val="000000"/>
          <w:sz w:val="23"/>
          <w:szCs w:val="23"/>
          <w:lang w:val="en-GB" w:eastAsia="cs-CZ"/>
        </w:rPr>
        <w:t xml:space="preserve">local </w:t>
      </w:r>
      <w:ins w:id="726" w:author="Srholec Martin" w:date="2019-03-12T16:18:00Z">
        <w:r w:rsidR="0044615E">
          <w:rPr>
            <w:rFonts w:ascii="Arial" w:eastAsia="Times New Roman" w:hAnsi="Arial" w:cs="Arial"/>
            <w:color w:val="000000"/>
            <w:sz w:val="23"/>
            <w:szCs w:val="23"/>
            <w:lang w:val="en-GB" w:eastAsia="cs-CZ"/>
          </w:rPr>
          <w:t xml:space="preserve">academic </w:t>
        </w:r>
      </w:ins>
      <w:r w:rsidR="00B367D0" w:rsidRPr="00664B72">
        <w:rPr>
          <w:rFonts w:ascii="Arial" w:eastAsia="Times New Roman" w:hAnsi="Arial" w:cs="Arial"/>
          <w:color w:val="000000"/>
          <w:sz w:val="23"/>
          <w:szCs w:val="23"/>
          <w:lang w:val="en-GB" w:eastAsia="cs-CZ"/>
        </w:rPr>
        <w:t xml:space="preserve">publishing in </w:t>
      </w:r>
      <w:del w:id="727" w:author="Srholec Martin" w:date="2019-03-12T15:47:00Z">
        <w:r w:rsidR="00B367D0" w:rsidRPr="00664B72" w:rsidDel="00B978ED">
          <w:rPr>
            <w:rFonts w:ascii="Arial" w:eastAsia="Times New Roman" w:hAnsi="Arial" w:cs="Arial"/>
            <w:color w:val="000000"/>
            <w:sz w:val="23"/>
            <w:szCs w:val="23"/>
            <w:lang w:val="en-GB" w:eastAsia="cs-CZ"/>
          </w:rPr>
          <w:delText xml:space="preserve">the </w:delText>
        </w:r>
      </w:del>
      <w:del w:id="728" w:author="Srholec Martin" w:date="2019-03-12T16:20:00Z">
        <w:r w:rsidR="00B367D0" w:rsidRPr="00664B72" w:rsidDel="0044615E">
          <w:rPr>
            <w:rFonts w:ascii="Arial" w:eastAsia="Times New Roman" w:hAnsi="Arial" w:cs="Arial"/>
            <w:color w:val="000000"/>
            <w:sz w:val="23"/>
            <w:szCs w:val="23"/>
            <w:lang w:val="en-GB" w:eastAsia="cs-CZ"/>
          </w:rPr>
          <w:delText xml:space="preserve">middle-sized </w:delText>
        </w:r>
      </w:del>
      <w:ins w:id="729" w:author="Srholec Martin" w:date="2019-03-12T16:20:00Z">
        <w:r w:rsidR="0044615E">
          <w:rPr>
            <w:rFonts w:ascii="Arial" w:eastAsia="Times New Roman" w:hAnsi="Arial" w:cs="Arial"/>
            <w:color w:val="000000"/>
            <w:sz w:val="23"/>
            <w:szCs w:val="23"/>
            <w:lang w:val="en-GB" w:eastAsia="cs-CZ"/>
          </w:rPr>
          <w:t xml:space="preserve">selected </w:t>
        </w:r>
      </w:ins>
      <w:ins w:id="730" w:author="Srholec Martin" w:date="2019-03-12T15:47:00Z">
        <w:r w:rsidR="00B978ED">
          <w:rPr>
            <w:rFonts w:ascii="Arial" w:eastAsia="Times New Roman" w:hAnsi="Arial" w:cs="Arial"/>
            <w:color w:val="000000"/>
            <w:sz w:val="23"/>
            <w:szCs w:val="23"/>
            <w:lang w:val="en-GB" w:eastAsia="cs-CZ"/>
          </w:rPr>
          <w:t xml:space="preserve">European </w:t>
        </w:r>
      </w:ins>
      <w:r w:rsidR="00B367D0" w:rsidRPr="00664B72">
        <w:rPr>
          <w:rFonts w:ascii="Arial" w:eastAsia="Times New Roman" w:hAnsi="Arial" w:cs="Arial"/>
          <w:color w:val="000000"/>
          <w:sz w:val="23"/>
          <w:szCs w:val="23"/>
          <w:lang w:val="en-GB" w:eastAsia="cs-CZ"/>
        </w:rPr>
        <w:t xml:space="preserve">countries </w:t>
      </w:r>
      <w:del w:id="731" w:author="Srholec Martin" w:date="2019-03-12T15:47:00Z">
        <w:r w:rsidR="00B367D0" w:rsidRPr="00664B72" w:rsidDel="00B978ED">
          <w:rPr>
            <w:rFonts w:ascii="Arial" w:eastAsia="Times New Roman" w:hAnsi="Arial" w:cs="Arial"/>
            <w:color w:val="000000"/>
            <w:sz w:val="23"/>
            <w:szCs w:val="23"/>
            <w:lang w:val="en-GB" w:eastAsia="cs-CZ"/>
          </w:rPr>
          <w:delText>in Europe (and Israel) in</w:delText>
        </w:r>
      </w:del>
      <w:ins w:id="732" w:author="Srholec Martin" w:date="2019-03-12T15:47:00Z">
        <w:r w:rsidR="00B978ED">
          <w:rPr>
            <w:rFonts w:ascii="Arial" w:eastAsia="Times New Roman" w:hAnsi="Arial" w:cs="Arial"/>
            <w:color w:val="000000"/>
            <w:sz w:val="23"/>
            <w:szCs w:val="23"/>
            <w:lang w:val="en-GB" w:eastAsia="cs-CZ"/>
          </w:rPr>
          <w:t>over the period</w:t>
        </w:r>
      </w:ins>
      <w:r w:rsidR="00B367D0" w:rsidRPr="00664B72">
        <w:rPr>
          <w:rFonts w:ascii="Arial" w:eastAsia="Times New Roman" w:hAnsi="Arial" w:cs="Arial"/>
          <w:color w:val="000000"/>
          <w:sz w:val="23"/>
          <w:szCs w:val="23"/>
          <w:lang w:val="en-GB" w:eastAsia="cs-CZ"/>
        </w:rPr>
        <w:t xml:space="preserve"> 2013</w:t>
      </w:r>
      <w:del w:id="733" w:author="Srholec Martin" w:date="2019-03-12T15:47:00Z">
        <w:r w:rsidR="00B367D0" w:rsidRPr="00664B72" w:rsidDel="00B978ED">
          <w:rPr>
            <w:rFonts w:ascii="Arial" w:eastAsia="Times New Roman" w:hAnsi="Arial" w:cs="Arial"/>
            <w:color w:val="000000"/>
            <w:sz w:val="23"/>
            <w:szCs w:val="23"/>
            <w:lang w:val="en-GB" w:eastAsia="cs-CZ"/>
          </w:rPr>
          <w:delText xml:space="preserve"> </w:delText>
        </w:r>
      </w:del>
      <w:r w:rsidR="00B367D0" w:rsidRPr="00664B72">
        <w:rPr>
          <w:rFonts w:ascii="Arial" w:eastAsia="Times New Roman" w:hAnsi="Arial" w:cs="Arial"/>
          <w:color w:val="000000"/>
          <w:sz w:val="23"/>
          <w:szCs w:val="23"/>
          <w:lang w:val="en-GB" w:eastAsia="cs-CZ"/>
        </w:rPr>
        <w:t>-</w:t>
      </w:r>
      <w:del w:id="734" w:author="Srholec Martin" w:date="2019-03-12T15:47:00Z">
        <w:r w:rsidR="00B367D0" w:rsidRPr="00664B72" w:rsidDel="00B978ED">
          <w:rPr>
            <w:rFonts w:ascii="Arial" w:eastAsia="Times New Roman" w:hAnsi="Arial" w:cs="Arial"/>
            <w:color w:val="000000"/>
            <w:sz w:val="23"/>
            <w:szCs w:val="23"/>
            <w:lang w:val="en-GB" w:eastAsia="cs-CZ"/>
          </w:rPr>
          <w:delText xml:space="preserve"> </w:delText>
        </w:r>
      </w:del>
      <w:r w:rsidR="00B367D0" w:rsidRPr="00664B72">
        <w:rPr>
          <w:rFonts w:ascii="Arial" w:eastAsia="Times New Roman" w:hAnsi="Arial" w:cs="Arial"/>
          <w:color w:val="000000"/>
          <w:sz w:val="23"/>
          <w:szCs w:val="23"/>
          <w:lang w:val="en-GB" w:eastAsia="cs-CZ"/>
        </w:rPr>
        <w:t xml:space="preserve">2016. </w:t>
      </w:r>
    </w:p>
    <w:p w14:paraId="5A277E17" w14:textId="77777777" w:rsidR="0044615E" w:rsidRDefault="0044615E">
      <w:pPr>
        <w:pStyle w:val="ListParagraph"/>
        <w:shd w:val="clear" w:color="auto" w:fill="FEFEFE"/>
        <w:spacing w:after="0" w:line="240" w:lineRule="auto"/>
        <w:rPr>
          <w:ins w:id="735" w:author="Srholec Martin" w:date="2019-03-12T16:13:00Z"/>
          <w:rFonts w:ascii="Arial" w:eastAsia="Times New Roman" w:hAnsi="Arial" w:cs="Arial"/>
          <w:color w:val="000000"/>
          <w:sz w:val="23"/>
          <w:szCs w:val="23"/>
          <w:lang w:val="en-GB" w:eastAsia="cs-CZ"/>
        </w:rPr>
        <w:pPrChange w:id="736" w:author="Srholec Martin" w:date="2019-03-12T15:44:00Z">
          <w:pPr>
            <w:pStyle w:val="ListParagraph"/>
            <w:numPr>
              <w:numId w:val="1"/>
            </w:numPr>
            <w:shd w:val="clear" w:color="auto" w:fill="FEFEFE"/>
            <w:tabs>
              <w:tab w:val="num" w:pos="720"/>
            </w:tabs>
            <w:spacing w:before="100" w:beforeAutospacing="1" w:after="100" w:afterAutospacing="1" w:line="240" w:lineRule="auto"/>
            <w:ind w:hanging="360"/>
          </w:pPr>
        </w:pPrChange>
      </w:pPr>
    </w:p>
    <w:p w14:paraId="591AD9A8" w14:textId="63DB94DE" w:rsidR="0044615E" w:rsidRDefault="00B367D0" w:rsidP="00FD7CAD">
      <w:pPr>
        <w:pStyle w:val="ListParagraph"/>
        <w:shd w:val="clear" w:color="auto" w:fill="FEFEFE"/>
        <w:spacing w:after="0" w:line="240" w:lineRule="auto"/>
        <w:rPr>
          <w:ins w:id="737" w:author="Srholec Martin" w:date="2019-03-12T16:22:00Z"/>
          <w:rFonts w:ascii="Arial" w:eastAsia="Times New Roman" w:hAnsi="Arial" w:cs="Arial"/>
          <w:color w:val="000000"/>
          <w:sz w:val="23"/>
          <w:szCs w:val="23"/>
          <w:lang w:val="en-GB" w:eastAsia="cs-CZ"/>
        </w:rPr>
      </w:pPr>
      <w:del w:id="738" w:author="Srholec Martin" w:date="2019-03-12T16:16:00Z">
        <w:r w:rsidRPr="00664B72" w:rsidDel="0044615E">
          <w:rPr>
            <w:rFonts w:ascii="Arial" w:eastAsia="Times New Roman" w:hAnsi="Arial" w:cs="Arial"/>
            <w:color w:val="000000"/>
            <w:sz w:val="23"/>
            <w:szCs w:val="23"/>
            <w:lang w:val="en-GB" w:eastAsia="cs-CZ"/>
          </w:rPr>
          <w:delText>T</w:delText>
        </w:r>
      </w:del>
      <w:ins w:id="739" w:author="Srholec Martin" w:date="2019-03-12T16:17:00Z">
        <w:r w:rsidR="0044615E">
          <w:rPr>
            <w:rFonts w:ascii="Arial" w:eastAsia="Times New Roman" w:hAnsi="Arial" w:cs="Arial"/>
            <w:color w:val="000000"/>
            <w:sz w:val="23"/>
            <w:szCs w:val="23"/>
            <w:lang w:val="en-GB" w:eastAsia="cs-CZ"/>
          </w:rPr>
          <w:t>T</w:t>
        </w:r>
      </w:ins>
      <w:r w:rsidRPr="00664B72">
        <w:rPr>
          <w:rFonts w:ascii="Arial" w:eastAsia="Times New Roman" w:hAnsi="Arial" w:cs="Arial"/>
          <w:color w:val="000000"/>
          <w:sz w:val="23"/>
          <w:szCs w:val="23"/>
          <w:lang w:val="en-GB" w:eastAsia="cs-CZ"/>
        </w:rPr>
        <w:t xml:space="preserve">he </w:t>
      </w:r>
      <w:del w:id="740" w:author="Srholec Martin" w:date="2019-03-12T16:14:00Z">
        <w:r w:rsidRPr="00664B72" w:rsidDel="0044615E">
          <w:rPr>
            <w:rFonts w:ascii="Arial" w:eastAsia="Times New Roman" w:hAnsi="Arial" w:cs="Arial"/>
            <w:color w:val="000000"/>
            <w:sz w:val="23"/>
            <w:szCs w:val="23"/>
            <w:lang w:val="en-GB" w:eastAsia="cs-CZ"/>
          </w:rPr>
          <w:delText xml:space="preserve">study </w:delText>
        </w:r>
      </w:del>
      <w:ins w:id="741" w:author="Srholec Martin" w:date="2019-03-12T16:14:00Z">
        <w:r w:rsidR="0044615E">
          <w:rPr>
            <w:rFonts w:ascii="Arial" w:eastAsia="Times New Roman" w:hAnsi="Arial" w:cs="Arial"/>
            <w:color w:val="000000"/>
            <w:sz w:val="23"/>
            <w:szCs w:val="23"/>
            <w:lang w:val="en-GB" w:eastAsia="cs-CZ"/>
          </w:rPr>
          <w:t>results</w:t>
        </w:r>
        <w:r w:rsidR="0044615E" w:rsidRPr="00664B72">
          <w:rPr>
            <w:rFonts w:ascii="Arial" w:eastAsia="Times New Roman" w:hAnsi="Arial" w:cs="Arial"/>
            <w:color w:val="000000"/>
            <w:sz w:val="23"/>
            <w:szCs w:val="23"/>
            <w:lang w:val="en-GB" w:eastAsia="cs-CZ"/>
          </w:rPr>
          <w:t xml:space="preserve"> </w:t>
        </w:r>
      </w:ins>
      <w:r w:rsidRPr="00664B72">
        <w:rPr>
          <w:rFonts w:ascii="Arial" w:eastAsia="Times New Roman" w:hAnsi="Arial" w:cs="Arial"/>
          <w:color w:val="000000"/>
          <w:sz w:val="23"/>
          <w:szCs w:val="23"/>
          <w:lang w:val="en-GB" w:eastAsia="cs-CZ"/>
        </w:rPr>
        <w:t xml:space="preserve">revealed strong tendency to publish locally in the former communist countries. </w:t>
      </w:r>
      <w:del w:id="742" w:author="Srholec Martin" w:date="2019-03-12T15:48:00Z">
        <w:r w:rsidRPr="00664B72" w:rsidDel="00B978ED">
          <w:rPr>
            <w:rFonts w:ascii="Arial" w:eastAsia="Times New Roman" w:hAnsi="Arial" w:cs="Arial"/>
            <w:color w:val="000000"/>
            <w:sz w:val="23"/>
            <w:szCs w:val="23"/>
            <w:lang w:val="en-GB" w:eastAsia="cs-CZ"/>
          </w:rPr>
          <w:delText>This study was unfortunately published only in Czech.</w:delText>
        </w:r>
      </w:del>
      <w:ins w:id="743" w:author="Srholec Martin" w:date="2019-03-12T16:17:00Z">
        <w:r w:rsidR="0044615E">
          <w:rPr>
            <w:rFonts w:ascii="Arial" w:eastAsia="Times New Roman" w:hAnsi="Arial" w:cs="Arial"/>
            <w:color w:val="000000"/>
            <w:sz w:val="23"/>
            <w:szCs w:val="23"/>
            <w:lang w:val="en-GB" w:eastAsia="cs-CZ"/>
          </w:rPr>
          <w:t>L</w:t>
        </w:r>
      </w:ins>
      <w:ins w:id="744" w:author="Srholec Martin" w:date="2019-03-12T15:50:00Z">
        <w:r w:rsidR="00FD7CAD" w:rsidRPr="00FD7CAD">
          <w:rPr>
            <w:rFonts w:ascii="Arial" w:eastAsia="Times New Roman" w:hAnsi="Arial" w:cs="Arial"/>
            <w:color w:val="000000"/>
            <w:sz w:val="23"/>
            <w:szCs w:val="23"/>
            <w:lang w:val="en-GB" w:eastAsia="cs-CZ"/>
          </w:rPr>
          <w:t>ocal journals</w:t>
        </w:r>
      </w:ins>
      <w:ins w:id="745" w:author="Srholec Martin" w:date="2019-03-12T16:19:00Z">
        <w:r w:rsidR="0044615E">
          <w:rPr>
            <w:rFonts w:ascii="Arial" w:eastAsia="Times New Roman" w:hAnsi="Arial" w:cs="Arial"/>
            <w:color w:val="000000"/>
            <w:sz w:val="23"/>
            <w:szCs w:val="23"/>
            <w:lang w:val="en-GB" w:eastAsia="cs-CZ"/>
          </w:rPr>
          <w:t xml:space="preserve"> are prevalent </w:t>
        </w:r>
      </w:ins>
      <w:ins w:id="746" w:author="Srholec Martin" w:date="2019-03-12T16:20:00Z">
        <w:r w:rsidR="0044615E">
          <w:rPr>
            <w:rFonts w:ascii="Arial" w:eastAsia="Times New Roman" w:hAnsi="Arial" w:cs="Arial"/>
            <w:color w:val="000000"/>
            <w:sz w:val="23"/>
            <w:szCs w:val="23"/>
            <w:lang w:val="en-GB" w:eastAsia="cs-CZ"/>
          </w:rPr>
          <w:t xml:space="preserve">in Croatia, Romania, </w:t>
        </w:r>
      </w:ins>
      <w:ins w:id="747" w:author="Srholec Martin" w:date="2019-03-12T16:21:00Z">
        <w:r w:rsidR="0044615E">
          <w:rPr>
            <w:rFonts w:ascii="Arial" w:eastAsia="Times New Roman" w:hAnsi="Arial" w:cs="Arial"/>
            <w:color w:val="000000"/>
            <w:sz w:val="23"/>
            <w:szCs w:val="23"/>
            <w:lang w:val="en-GB" w:eastAsia="cs-CZ"/>
          </w:rPr>
          <w:t xml:space="preserve">Slovenia, Lithuania or Czechia but rather rare </w:t>
        </w:r>
        <w:r w:rsidR="0044615E" w:rsidRPr="00FD7CAD">
          <w:rPr>
            <w:rFonts w:ascii="Arial" w:eastAsia="Times New Roman" w:hAnsi="Arial" w:cs="Arial"/>
            <w:color w:val="000000"/>
            <w:sz w:val="23"/>
            <w:szCs w:val="23"/>
            <w:lang w:val="en-GB" w:eastAsia="cs-CZ"/>
          </w:rPr>
          <w:t>in comparable advanced countries</w:t>
        </w:r>
        <w:r w:rsidR="0044615E">
          <w:rPr>
            <w:rFonts w:ascii="Arial" w:eastAsia="Times New Roman" w:hAnsi="Arial" w:cs="Arial"/>
            <w:color w:val="000000"/>
            <w:sz w:val="23"/>
            <w:szCs w:val="23"/>
            <w:lang w:val="en-GB" w:eastAsia="cs-CZ"/>
          </w:rPr>
          <w:t xml:space="preserve">. </w:t>
        </w:r>
      </w:ins>
    </w:p>
    <w:p w14:paraId="557CD4BC" w14:textId="77777777" w:rsidR="0044615E" w:rsidRDefault="0044615E" w:rsidP="00FD7CAD">
      <w:pPr>
        <w:pStyle w:val="ListParagraph"/>
        <w:shd w:val="clear" w:color="auto" w:fill="FEFEFE"/>
        <w:spacing w:after="0" w:line="240" w:lineRule="auto"/>
        <w:rPr>
          <w:ins w:id="748" w:author="Srholec Martin" w:date="2019-03-12T16:19:00Z"/>
          <w:rFonts w:ascii="Arial" w:eastAsia="Times New Roman" w:hAnsi="Arial" w:cs="Arial"/>
          <w:color w:val="000000"/>
          <w:sz w:val="23"/>
          <w:szCs w:val="23"/>
          <w:lang w:val="en-GB" w:eastAsia="cs-CZ"/>
        </w:rPr>
      </w:pPr>
    </w:p>
    <w:p w14:paraId="374992AE" w14:textId="00DE9734" w:rsidR="0044615E" w:rsidRDefault="00FD7CAD" w:rsidP="00FD7CAD">
      <w:pPr>
        <w:pStyle w:val="ListParagraph"/>
        <w:shd w:val="clear" w:color="auto" w:fill="FEFEFE"/>
        <w:spacing w:after="0" w:line="240" w:lineRule="auto"/>
        <w:rPr>
          <w:ins w:id="749" w:author="Srholec Martin" w:date="2019-03-12T16:26:00Z"/>
          <w:rFonts w:ascii="Arial" w:eastAsia="Times New Roman" w:hAnsi="Arial" w:cs="Arial"/>
          <w:color w:val="000000"/>
          <w:sz w:val="23"/>
          <w:szCs w:val="23"/>
          <w:lang w:val="en-GB" w:eastAsia="cs-CZ"/>
        </w:rPr>
      </w:pPr>
      <w:ins w:id="750" w:author="Srholec Martin" w:date="2019-03-12T15:50:00Z">
        <w:r w:rsidRPr="00FD7CAD">
          <w:rPr>
            <w:rFonts w:ascii="Arial" w:eastAsia="Times New Roman" w:hAnsi="Arial" w:cs="Arial"/>
            <w:color w:val="000000"/>
            <w:sz w:val="23"/>
            <w:szCs w:val="23"/>
            <w:lang w:val="en-GB" w:eastAsia="cs-CZ"/>
          </w:rPr>
          <w:t>In Czech</w:t>
        </w:r>
      </w:ins>
      <w:ins w:id="751" w:author="Srholec Martin" w:date="2019-03-12T16:24:00Z">
        <w:r w:rsidR="0044615E">
          <w:rPr>
            <w:rFonts w:ascii="Arial" w:eastAsia="Times New Roman" w:hAnsi="Arial" w:cs="Arial"/>
            <w:color w:val="000000"/>
            <w:sz w:val="23"/>
            <w:szCs w:val="23"/>
            <w:lang w:val="en-GB" w:eastAsia="cs-CZ"/>
          </w:rPr>
          <w:t>ia, for instance,</w:t>
        </w:r>
      </w:ins>
      <w:ins w:id="752" w:author="Srholec Martin" w:date="2019-03-12T15:50:00Z">
        <w:r w:rsidRPr="00FD7CAD">
          <w:rPr>
            <w:rFonts w:ascii="Arial" w:eastAsia="Times New Roman" w:hAnsi="Arial" w:cs="Arial"/>
            <w:color w:val="000000"/>
            <w:sz w:val="23"/>
            <w:szCs w:val="23"/>
            <w:lang w:val="en-GB" w:eastAsia="cs-CZ"/>
          </w:rPr>
          <w:t xml:space="preserve"> </w:t>
        </w:r>
      </w:ins>
      <w:ins w:id="753" w:author="Srholec Martin" w:date="2019-03-12T16:24:00Z">
        <w:r w:rsidR="0044615E">
          <w:rPr>
            <w:rFonts w:ascii="Arial" w:eastAsia="Times New Roman" w:hAnsi="Arial" w:cs="Arial"/>
            <w:color w:val="000000"/>
            <w:sz w:val="23"/>
            <w:szCs w:val="23"/>
            <w:lang w:val="en-GB" w:eastAsia="cs-CZ"/>
          </w:rPr>
          <w:t>nearly</w:t>
        </w:r>
      </w:ins>
      <w:ins w:id="754" w:author="Srholec Martin" w:date="2019-03-12T15:50:00Z">
        <w:r w:rsidRPr="00FD7CAD">
          <w:rPr>
            <w:rFonts w:ascii="Arial" w:eastAsia="Times New Roman" w:hAnsi="Arial" w:cs="Arial"/>
            <w:color w:val="000000"/>
            <w:sz w:val="23"/>
            <w:szCs w:val="23"/>
            <w:lang w:val="en-GB" w:eastAsia="cs-CZ"/>
          </w:rPr>
          <w:t xml:space="preserve"> one fifth of all indexed results are concentrated in </w:t>
        </w:r>
      </w:ins>
      <w:ins w:id="755" w:author="Srholec Martin" w:date="2019-03-12T16:25:00Z">
        <w:r w:rsidR="0044615E">
          <w:rPr>
            <w:rFonts w:ascii="Arial" w:eastAsia="Times New Roman" w:hAnsi="Arial" w:cs="Arial"/>
            <w:color w:val="000000"/>
            <w:sz w:val="23"/>
            <w:szCs w:val="23"/>
            <w:lang w:val="en-GB" w:eastAsia="cs-CZ"/>
          </w:rPr>
          <w:t xml:space="preserve">Czech </w:t>
        </w:r>
      </w:ins>
      <w:ins w:id="756" w:author="Srholec Martin" w:date="2019-03-12T15:50:00Z">
        <w:r w:rsidRPr="00FD7CAD">
          <w:rPr>
            <w:rFonts w:ascii="Arial" w:eastAsia="Times New Roman" w:hAnsi="Arial" w:cs="Arial"/>
            <w:color w:val="000000"/>
            <w:sz w:val="23"/>
            <w:szCs w:val="23"/>
            <w:lang w:val="en-GB" w:eastAsia="cs-CZ"/>
          </w:rPr>
          <w:t>journals with a high percentage</w:t>
        </w:r>
      </w:ins>
      <w:ins w:id="757" w:author="Srholec Martin" w:date="2019-03-12T16:24:00Z">
        <w:r w:rsidR="0044615E">
          <w:rPr>
            <w:rFonts w:ascii="Arial" w:eastAsia="Times New Roman" w:hAnsi="Arial" w:cs="Arial"/>
            <w:color w:val="000000"/>
            <w:sz w:val="23"/>
            <w:szCs w:val="23"/>
            <w:lang w:val="en-GB" w:eastAsia="cs-CZ"/>
          </w:rPr>
          <w:t xml:space="preserve"> (&gt;33%)</w:t>
        </w:r>
      </w:ins>
      <w:ins w:id="758" w:author="Srholec Martin" w:date="2019-03-12T15:50:00Z">
        <w:r w:rsidRPr="00FD7CAD">
          <w:rPr>
            <w:rFonts w:ascii="Arial" w:eastAsia="Times New Roman" w:hAnsi="Arial" w:cs="Arial"/>
            <w:color w:val="000000"/>
            <w:sz w:val="23"/>
            <w:szCs w:val="23"/>
            <w:lang w:val="en-GB" w:eastAsia="cs-CZ"/>
          </w:rPr>
          <w:t xml:space="preserve"> of articles </w:t>
        </w:r>
      </w:ins>
      <w:ins w:id="759" w:author="Srholec Martin" w:date="2019-03-12T16:27:00Z">
        <w:r w:rsidR="0044615E">
          <w:rPr>
            <w:rFonts w:ascii="Arial" w:eastAsia="Times New Roman" w:hAnsi="Arial" w:cs="Arial"/>
            <w:color w:val="000000"/>
            <w:sz w:val="23"/>
            <w:szCs w:val="23"/>
            <w:lang w:val="en-GB" w:eastAsia="cs-CZ"/>
          </w:rPr>
          <w:t>by</w:t>
        </w:r>
      </w:ins>
      <w:ins w:id="760" w:author="Srholec Martin" w:date="2019-03-12T15:50:00Z">
        <w:r w:rsidRPr="00FD7CAD">
          <w:rPr>
            <w:rFonts w:ascii="Arial" w:eastAsia="Times New Roman" w:hAnsi="Arial" w:cs="Arial"/>
            <w:color w:val="000000"/>
            <w:sz w:val="23"/>
            <w:szCs w:val="23"/>
            <w:lang w:val="en-GB" w:eastAsia="cs-CZ"/>
          </w:rPr>
          <w:t xml:space="preserve"> domestic authors. </w:t>
        </w:r>
      </w:ins>
      <w:ins w:id="761" w:author="Srholec Martin" w:date="2019-03-12T16:26:00Z">
        <w:r w:rsidR="0044615E">
          <w:rPr>
            <w:rFonts w:ascii="Arial" w:eastAsia="Times New Roman" w:hAnsi="Arial" w:cs="Arial"/>
            <w:color w:val="000000"/>
            <w:sz w:val="23"/>
            <w:szCs w:val="23"/>
            <w:lang w:val="en-GB" w:eastAsia="cs-CZ"/>
          </w:rPr>
          <w:t>About</w:t>
        </w:r>
      </w:ins>
      <w:ins w:id="762" w:author="Srholec Martin" w:date="2019-03-12T15:50:00Z">
        <w:r w:rsidRPr="00FD7CAD">
          <w:rPr>
            <w:rFonts w:ascii="Arial" w:eastAsia="Times New Roman" w:hAnsi="Arial" w:cs="Arial"/>
            <w:color w:val="000000"/>
            <w:sz w:val="23"/>
            <w:szCs w:val="23"/>
            <w:lang w:val="en-GB" w:eastAsia="cs-CZ"/>
          </w:rPr>
          <w:t xml:space="preserve"> half </w:t>
        </w:r>
      </w:ins>
      <w:ins w:id="763" w:author="Srholec Martin" w:date="2019-03-12T16:27:00Z">
        <w:r w:rsidR="0044615E">
          <w:rPr>
            <w:rFonts w:ascii="Arial" w:eastAsia="Times New Roman" w:hAnsi="Arial" w:cs="Arial"/>
            <w:color w:val="000000"/>
            <w:sz w:val="23"/>
            <w:szCs w:val="23"/>
            <w:lang w:val="en-GB" w:eastAsia="cs-CZ"/>
          </w:rPr>
          <w:t xml:space="preserve">of </w:t>
        </w:r>
      </w:ins>
      <w:ins w:id="764" w:author="Srholec Martin" w:date="2019-03-12T15:50:00Z">
        <w:r w:rsidRPr="00FD7CAD">
          <w:rPr>
            <w:rFonts w:ascii="Arial" w:eastAsia="Times New Roman" w:hAnsi="Arial" w:cs="Arial"/>
            <w:color w:val="000000"/>
            <w:sz w:val="23"/>
            <w:szCs w:val="23"/>
            <w:lang w:val="en-GB" w:eastAsia="cs-CZ"/>
          </w:rPr>
          <w:t>authors contributing to Czech journals are based in Czech</w:t>
        </w:r>
      </w:ins>
      <w:ins w:id="765" w:author="Srholec Martin" w:date="2019-03-12T16:27:00Z">
        <w:r w:rsidR="0044615E">
          <w:rPr>
            <w:rFonts w:ascii="Arial" w:eastAsia="Times New Roman" w:hAnsi="Arial" w:cs="Arial"/>
            <w:color w:val="000000"/>
            <w:sz w:val="23"/>
            <w:szCs w:val="23"/>
            <w:lang w:val="en-GB" w:eastAsia="cs-CZ"/>
          </w:rPr>
          <w:t>ia</w:t>
        </w:r>
      </w:ins>
      <w:ins w:id="766" w:author="Srholec Martin" w:date="2019-03-12T15:50:00Z">
        <w:r w:rsidRPr="00FD7CAD">
          <w:rPr>
            <w:rFonts w:ascii="Arial" w:eastAsia="Times New Roman" w:hAnsi="Arial" w:cs="Arial"/>
            <w:color w:val="000000"/>
            <w:sz w:val="23"/>
            <w:szCs w:val="23"/>
            <w:lang w:val="en-GB" w:eastAsia="cs-CZ"/>
          </w:rPr>
          <w:t>, and another tenth in Slovakia.</w:t>
        </w:r>
      </w:ins>
    </w:p>
    <w:p w14:paraId="6880ED49" w14:textId="77777777" w:rsidR="0044615E" w:rsidRDefault="0044615E" w:rsidP="00FD7CAD">
      <w:pPr>
        <w:pStyle w:val="ListParagraph"/>
        <w:shd w:val="clear" w:color="auto" w:fill="FEFEFE"/>
        <w:spacing w:after="0" w:line="240" w:lineRule="auto"/>
        <w:rPr>
          <w:ins w:id="767" w:author="Srholec Martin" w:date="2019-03-12T16:26:00Z"/>
          <w:rFonts w:ascii="Arial" w:eastAsia="Times New Roman" w:hAnsi="Arial" w:cs="Arial"/>
          <w:color w:val="000000"/>
          <w:sz w:val="23"/>
          <w:szCs w:val="23"/>
          <w:lang w:val="en-GB" w:eastAsia="cs-CZ"/>
        </w:rPr>
      </w:pPr>
    </w:p>
    <w:p w14:paraId="74169991" w14:textId="19CAA56D" w:rsidR="00FD7CAD" w:rsidRDefault="00FD7CAD" w:rsidP="00FD7CAD">
      <w:pPr>
        <w:pStyle w:val="ListParagraph"/>
        <w:shd w:val="clear" w:color="auto" w:fill="FEFEFE"/>
        <w:spacing w:after="0" w:line="240" w:lineRule="auto"/>
        <w:rPr>
          <w:ins w:id="768" w:author="Srholec Martin" w:date="2019-03-12T15:50:00Z"/>
          <w:rFonts w:ascii="Arial" w:eastAsia="Times New Roman" w:hAnsi="Arial" w:cs="Arial"/>
          <w:color w:val="000000"/>
          <w:sz w:val="23"/>
          <w:szCs w:val="23"/>
          <w:lang w:val="en-GB" w:eastAsia="cs-CZ"/>
        </w:rPr>
      </w:pPr>
      <w:ins w:id="769" w:author="Srholec Martin" w:date="2019-03-12T15:50:00Z">
        <w:r w:rsidRPr="00FD7CAD">
          <w:rPr>
            <w:rFonts w:ascii="Arial" w:eastAsia="Times New Roman" w:hAnsi="Arial" w:cs="Arial"/>
            <w:color w:val="000000"/>
            <w:sz w:val="23"/>
            <w:szCs w:val="23"/>
            <w:lang w:val="en-GB" w:eastAsia="cs-CZ"/>
          </w:rPr>
          <w:t>In contrast, the vast majority of articles which come out in journals published in comparable advanced countries are written by foreigners. The publishing of national, or at best regional, indexed journals appears to be a</w:t>
        </w:r>
      </w:ins>
      <w:ins w:id="770" w:author="Srholec Martin" w:date="2019-03-12T16:29:00Z">
        <w:r w:rsidR="00671E67">
          <w:rPr>
            <w:rFonts w:ascii="Arial" w:eastAsia="Times New Roman" w:hAnsi="Arial" w:cs="Arial"/>
            <w:color w:val="000000"/>
            <w:sz w:val="23"/>
            <w:szCs w:val="23"/>
            <w:lang w:val="en-GB" w:eastAsia="cs-CZ"/>
          </w:rPr>
          <w:t xml:space="preserve"> distinctly</w:t>
        </w:r>
      </w:ins>
      <w:ins w:id="771" w:author="Srholec Martin" w:date="2019-03-12T15:50:00Z">
        <w:r w:rsidRPr="00FD7CAD">
          <w:rPr>
            <w:rFonts w:ascii="Arial" w:eastAsia="Times New Roman" w:hAnsi="Arial" w:cs="Arial"/>
            <w:color w:val="000000"/>
            <w:sz w:val="23"/>
            <w:szCs w:val="23"/>
            <w:lang w:val="en-GB" w:eastAsia="cs-CZ"/>
          </w:rPr>
          <w:t xml:space="preserve"> Eastern European phenomenon. </w:t>
        </w:r>
      </w:ins>
    </w:p>
    <w:p w14:paraId="08C15871" w14:textId="528FA13F" w:rsidR="00FD7CAD" w:rsidRDefault="00FD7CAD" w:rsidP="00FD7CAD">
      <w:pPr>
        <w:pStyle w:val="ListParagraph"/>
        <w:shd w:val="clear" w:color="auto" w:fill="FEFEFE"/>
        <w:spacing w:after="0" w:line="240" w:lineRule="auto"/>
        <w:rPr>
          <w:ins w:id="772" w:author="Srholec Martin" w:date="2019-03-12T16:29:00Z"/>
          <w:rFonts w:ascii="Arial" w:eastAsia="Times New Roman" w:hAnsi="Arial" w:cs="Arial"/>
          <w:color w:val="000000"/>
          <w:sz w:val="23"/>
          <w:szCs w:val="23"/>
          <w:lang w:val="en-GB" w:eastAsia="cs-CZ"/>
        </w:rPr>
      </w:pPr>
    </w:p>
    <w:p w14:paraId="1B883BA0" w14:textId="76B0B2F5" w:rsidR="00B978ED" w:rsidRPr="00664B72" w:rsidDel="00671E67" w:rsidRDefault="00B978ED">
      <w:pPr>
        <w:pStyle w:val="ListParagraph"/>
        <w:shd w:val="clear" w:color="auto" w:fill="FEFEFE"/>
        <w:spacing w:after="0" w:line="240" w:lineRule="auto"/>
        <w:rPr>
          <w:del w:id="773" w:author="Srholec Martin" w:date="2019-03-12T16:30:00Z"/>
          <w:rFonts w:ascii="Arial" w:eastAsia="Times New Roman" w:hAnsi="Arial" w:cs="Arial"/>
          <w:color w:val="000000"/>
          <w:sz w:val="23"/>
          <w:szCs w:val="23"/>
          <w:lang w:val="en-GB" w:eastAsia="cs-CZ"/>
        </w:rPr>
        <w:pPrChange w:id="774" w:author="Srholec Martin" w:date="2019-03-12T15:44:00Z">
          <w:pPr>
            <w:pStyle w:val="ListParagraph"/>
            <w:numPr>
              <w:numId w:val="1"/>
            </w:numPr>
            <w:shd w:val="clear" w:color="auto" w:fill="FEFEFE"/>
            <w:tabs>
              <w:tab w:val="num" w:pos="720"/>
            </w:tabs>
            <w:spacing w:before="100" w:beforeAutospacing="1" w:after="100" w:afterAutospacing="1" w:line="240" w:lineRule="auto"/>
            <w:ind w:hanging="360"/>
          </w:pPr>
        </w:pPrChange>
      </w:pPr>
    </w:p>
    <w:p w14:paraId="21E8F7C1" w14:textId="73CE525E" w:rsidR="00B978ED" w:rsidRPr="00664B72" w:rsidDel="00671E67" w:rsidRDefault="00B367D0">
      <w:pPr>
        <w:pStyle w:val="ListParagraph"/>
        <w:shd w:val="clear" w:color="auto" w:fill="FEFEFE"/>
        <w:spacing w:after="0" w:line="240" w:lineRule="auto"/>
        <w:rPr>
          <w:del w:id="775" w:author="Srholec Martin" w:date="2019-03-12T16:30:00Z"/>
          <w:rFonts w:ascii="Arial" w:eastAsia="Times New Roman" w:hAnsi="Arial" w:cs="Arial"/>
          <w:color w:val="000000"/>
          <w:sz w:val="23"/>
          <w:szCs w:val="23"/>
          <w:lang w:val="en-GB" w:eastAsia="cs-CZ"/>
        </w:rPr>
        <w:pPrChange w:id="776" w:author="Srholec Martin" w:date="2019-03-12T15:44:00Z">
          <w:pPr>
            <w:pStyle w:val="ListParagraph"/>
            <w:numPr>
              <w:numId w:val="1"/>
            </w:numPr>
            <w:shd w:val="clear" w:color="auto" w:fill="FEFEFE"/>
            <w:tabs>
              <w:tab w:val="num" w:pos="720"/>
            </w:tabs>
            <w:spacing w:before="100" w:beforeAutospacing="1" w:after="100" w:afterAutospacing="1" w:line="240" w:lineRule="auto"/>
            <w:ind w:hanging="360"/>
          </w:pPr>
        </w:pPrChange>
      </w:pPr>
      <w:del w:id="777" w:author="Srholec Martin" w:date="2019-03-12T16:30:00Z">
        <w:r w:rsidRPr="00664B72" w:rsidDel="00671E67">
          <w:rPr>
            <w:rFonts w:ascii="Arial" w:eastAsia="Times New Roman" w:hAnsi="Arial" w:cs="Arial"/>
            <w:color w:val="000000"/>
            <w:sz w:val="23"/>
            <w:szCs w:val="23"/>
            <w:lang w:val="en-GB" w:eastAsia="cs-CZ"/>
          </w:rPr>
          <w:delText xml:space="preserve">Researchers from post-communist extensively </w:delText>
        </w:r>
      </w:del>
      <w:del w:id="778" w:author="Srholec Martin" w:date="2019-03-12T15:49:00Z">
        <w:r w:rsidRPr="00664B72" w:rsidDel="00B978ED">
          <w:rPr>
            <w:rFonts w:ascii="Arial" w:eastAsia="Times New Roman" w:hAnsi="Arial" w:cs="Arial"/>
            <w:color w:val="000000"/>
            <w:sz w:val="23"/>
            <w:szCs w:val="23"/>
            <w:lang w:val="en-GB" w:eastAsia="cs-CZ"/>
          </w:rPr>
          <w:delText xml:space="preserve">use </w:delText>
        </w:r>
      </w:del>
      <w:del w:id="779" w:author="Srholec Martin" w:date="2019-03-12T16:30:00Z">
        <w:r w:rsidRPr="00664B72" w:rsidDel="00671E67">
          <w:rPr>
            <w:rFonts w:ascii="Arial" w:eastAsia="Times New Roman" w:hAnsi="Arial" w:cs="Arial"/>
            <w:color w:val="000000"/>
            <w:sz w:val="23"/>
            <w:szCs w:val="23"/>
            <w:lang w:val="en-GB" w:eastAsia="cs-CZ"/>
          </w:rPr>
          <w:delText>local journals (i.e. journals with more than a third of authors from the country). It is not exceptional to publish 20 % of publications in these journals. This is strikingly different to the Western countries such as Denmark, Sweden or Austria, where the same figure is around 2 %.</w:delText>
        </w:r>
      </w:del>
    </w:p>
    <w:p w14:paraId="4AC91321" w14:textId="77777777" w:rsidR="00347FC3" w:rsidRPr="00664B72" w:rsidRDefault="00347FC3">
      <w:pPr>
        <w:pStyle w:val="ListParagraph"/>
        <w:shd w:val="clear" w:color="auto" w:fill="FEFEFE"/>
        <w:spacing w:after="0" w:line="240" w:lineRule="auto"/>
        <w:rPr>
          <w:rFonts w:ascii="Arial" w:eastAsia="Times New Roman" w:hAnsi="Arial" w:cs="Arial"/>
          <w:b/>
          <w:bCs/>
          <w:color w:val="000000"/>
          <w:sz w:val="23"/>
          <w:szCs w:val="23"/>
          <w:lang w:val="en-GB" w:eastAsia="cs-CZ"/>
        </w:rPr>
        <w:pPrChange w:id="780" w:author="Srholec Martin" w:date="2019-03-11T15:04:00Z">
          <w:pPr>
            <w:pStyle w:val="ListParagraph"/>
            <w:shd w:val="clear" w:color="auto" w:fill="FEFEFE"/>
            <w:spacing w:before="450" w:after="100" w:line="240" w:lineRule="auto"/>
          </w:pPr>
        </w:pPrChange>
      </w:pPr>
    </w:p>
    <w:p w14:paraId="1EEFACE9" w14:textId="657C27C5" w:rsidR="00B367D0" w:rsidRDefault="00B367D0">
      <w:pPr>
        <w:shd w:val="clear" w:color="auto" w:fill="FEFEFE"/>
        <w:spacing w:after="0" w:line="240" w:lineRule="auto"/>
        <w:ind w:left="360"/>
        <w:rPr>
          <w:ins w:id="781" w:author="Srholec Martin" w:date="2019-03-12T16:05:00Z"/>
          <w:rFonts w:ascii="Arial" w:eastAsia="Times New Roman" w:hAnsi="Arial" w:cs="Arial"/>
          <w:b/>
          <w:bCs/>
          <w:color w:val="000000"/>
          <w:sz w:val="23"/>
          <w:szCs w:val="23"/>
          <w:lang w:val="en-GB" w:eastAsia="cs-CZ"/>
        </w:rPr>
        <w:pPrChange w:id="782" w:author="Srholec Martin" w:date="2019-03-12T16:06:00Z">
          <w:pPr>
            <w:pStyle w:val="ListParagraph"/>
            <w:numPr>
              <w:numId w:val="1"/>
            </w:numPr>
            <w:shd w:val="clear" w:color="auto" w:fill="FEFEFE"/>
            <w:tabs>
              <w:tab w:val="num" w:pos="720"/>
            </w:tabs>
            <w:spacing w:before="450" w:after="100" w:line="240" w:lineRule="auto"/>
            <w:ind w:hanging="360"/>
          </w:pPr>
        </w:pPrChange>
      </w:pPr>
      <w:del w:id="783" w:author="Srholec Martin" w:date="2019-03-13T10:07:00Z">
        <w:r w:rsidRPr="00FD7CAD" w:rsidDel="008547FC">
          <w:rPr>
            <w:rFonts w:ascii="Arial" w:eastAsia="Times New Roman" w:hAnsi="Arial" w:cs="Arial"/>
            <w:b/>
            <w:bCs/>
            <w:color w:val="000000"/>
            <w:sz w:val="23"/>
            <w:szCs w:val="23"/>
            <w:lang w:val="en-GB" w:eastAsia="cs-CZ"/>
            <w:rPrChange w:id="784" w:author="Srholec Martin" w:date="2019-03-12T15:53:00Z">
              <w:rPr>
                <w:lang w:val="en-GB" w:eastAsia="cs-CZ"/>
              </w:rPr>
            </w:rPrChange>
          </w:rPr>
          <w:delText xml:space="preserve">Figure: </w:delText>
        </w:r>
      </w:del>
      <w:del w:id="785" w:author="Srholec Martin" w:date="2019-03-12T16:05:00Z">
        <w:r w:rsidRPr="00FD7CAD" w:rsidDel="007A5AF2">
          <w:rPr>
            <w:rFonts w:ascii="Arial" w:eastAsia="Times New Roman" w:hAnsi="Arial" w:cs="Arial"/>
            <w:b/>
            <w:bCs/>
            <w:color w:val="000000"/>
            <w:sz w:val="23"/>
            <w:szCs w:val="23"/>
            <w:lang w:val="en-GB" w:eastAsia="cs-CZ"/>
            <w:rPrChange w:id="786" w:author="Srholec Martin" w:date="2019-03-12T15:53:00Z">
              <w:rPr>
                <w:lang w:val="en-GB" w:eastAsia="cs-CZ"/>
              </w:rPr>
            </w:rPrChange>
          </w:rPr>
          <w:delText xml:space="preserve">The </w:delText>
        </w:r>
      </w:del>
      <w:r w:rsidRPr="00FD7CAD">
        <w:rPr>
          <w:rFonts w:ascii="Arial" w:eastAsia="Times New Roman" w:hAnsi="Arial" w:cs="Arial"/>
          <w:b/>
          <w:bCs/>
          <w:color w:val="000000"/>
          <w:sz w:val="23"/>
          <w:szCs w:val="23"/>
          <w:lang w:val="en-GB" w:eastAsia="cs-CZ"/>
          <w:rPrChange w:id="787" w:author="Srholec Martin" w:date="2019-03-12T15:53:00Z">
            <w:rPr>
              <w:lang w:val="en-GB" w:eastAsia="cs-CZ"/>
            </w:rPr>
          </w:rPrChange>
        </w:rPr>
        <w:t xml:space="preserve">Local </w:t>
      </w:r>
      <w:ins w:id="788" w:author="Srholec Martin" w:date="2019-03-12T16:05:00Z">
        <w:r w:rsidR="007A5AF2">
          <w:rPr>
            <w:rFonts w:ascii="Arial" w:eastAsia="Times New Roman" w:hAnsi="Arial" w:cs="Arial"/>
            <w:b/>
            <w:bCs/>
            <w:color w:val="000000"/>
            <w:sz w:val="23"/>
            <w:szCs w:val="23"/>
            <w:lang w:val="en-GB" w:eastAsia="cs-CZ"/>
          </w:rPr>
          <w:t>Journals</w:t>
        </w:r>
      </w:ins>
      <w:del w:id="789" w:author="Srholec Martin" w:date="2019-03-12T16:04:00Z">
        <w:r w:rsidRPr="00FD7CAD" w:rsidDel="007A5AF2">
          <w:rPr>
            <w:rFonts w:ascii="Arial" w:eastAsia="Times New Roman" w:hAnsi="Arial" w:cs="Arial"/>
            <w:b/>
            <w:bCs/>
            <w:color w:val="000000"/>
            <w:sz w:val="23"/>
            <w:szCs w:val="23"/>
            <w:lang w:val="en-GB" w:eastAsia="cs-CZ"/>
            <w:rPrChange w:id="790" w:author="Srholec Martin" w:date="2019-03-12T15:53:00Z">
              <w:rPr>
                <w:lang w:val="en-GB" w:eastAsia="cs-CZ"/>
              </w:rPr>
            </w:rPrChange>
          </w:rPr>
          <w:delText>Journals</w:delText>
        </w:r>
      </w:del>
      <w:r w:rsidRPr="00FD7CAD">
        <w:rPr>
          <w:rFonts w:ascii="Arial" w:eastAsia="Times New Roman" w:hAnsi="Arial" w:cs="Arial"/>
          <w:b/>
          <w:bCs/>
          <w:color w:val="000000"/>
          <w:sz w:val="23"/>
          <w:szCs w:val="23"/>
          <w:lang w:val="en-GB" w:eastAsia="cs-CZ"/>
          <w:rPrChange w:id="791" w:author="Srholec Martin" w:date="2019-03-12T15:53:00Z">
            <w:rPr>
              <w:lang w:val="en-GB" w:eastAsia="cs-CZ"/>
            </w:rPr>
          </w:rPrChange>
        </w:rPr>
        <w:t xml:space="preserve"> in selected EU and OECD countries (2013-2016)</w:t>
      </w:r>
    </w:p>
    <w:p w14:paraId="6CD95754" w14:textId="39729568" w:rsidR="007A5AF2" w:rsidRPr="007A5AF2" w:rsidRDefault="007A5AF2">
      <w:pPr>
        <w:shd w:val="clear" w:color="auto" w:fill="FEFEFE"/>
        <w:spacing w:after="0" w:line="240" w:lineRule="auto"/>
        <w:ind w:left="360"/>
        <w:rPr>
          <w:ins w:id="792" w:author="Srholec Martin" w:date="2019-03-12T16:02:00Z"/>
          <w:rFonts w:ascii="Arial" w:eastAsia="Times New Roman" w:hAnsi="Arial" w:cs="Arial"/>
          <w:bCs/>
          <w:color w:val="000000"/>
          <w:sz w:val="23"/>
          <w:szCs w:val="23"/>
          <w:lang w:val="en-GB" w:eastAsia="cs-CZ"/>
          <w:rPrChange w:id="793" w:author="Srholec Martin" w:date="2019-03-12T16:05:00Z">
            <w:rPr>
              <w:ins w:id="794" w:author="Srholec Martin" w:date="2019-03-12T16:02:00Z"/>
              <w:rFonts w:ascii="Arial" w:eastAsia="Times New Roman" w:hAnsi="Arial" w:cs="Arial"/>
              <w:b/>
              <w:bCs/>
              <w:color w:val="000000"/>
              <w:sz w:val="23"/>
              <w:szCs w:val="23"/>
              <w:lang w:val="en-GB" w:eastAsia="cs-CZ"/>
            </w:rPr>
          </w:rPrChange>
        </w:rPr>
        <w:pPrChange w:id="795" w:author="Srholec Martin" w:date="2019-03-12T16:06:00Z">
          <w:pPr>
            <w:pStyle w:val="ListParagraph"/>
            <w:numPr>
              <w:numId w:val="1"/>
            </w:numPr>
            <w:shd w:val="clear" w:color="auto" w:fill="FEFEFE"/>
            <w:tabs>
              <w:tab w:val="num" w:pos="720"/>
            </w:tabs>
            <w:spacing w:before="450" w:after="100" w:line="240" w:lineRule="auto"/>
            <w:ind w:hanging="360"/>
          </w:pPr>
        </w:pPrChange>
      </w:pPr>
      <w:ins w:id="796" w:author="Srholec Martin" w:date="2019-03-12T16:05:00Z">
        <w:r w:rsidRPr="007A5AF2">
          <w:rPr>
            <w:rFonts w:ascii="Arial" w:eastAsia="Times New Roman" w:hAnsi="Arial" w:cs="Arial"/>
            <w:bCs/>
            <w:color w:val="000000"/>
            <w:sz w:val="23"/>
            <w:szCs w:val="23"/>
            <w:lang w:val="en-GB" w:eastAsia="cs-CZ"/>
            <w:rPrChange w:id="797" w:author="Srholec Martin" w:date="2019-03-12T16:05:00Z">
              <w:rPr>
                <w:rFonts w:ascii="Arial" w:eastAsia="Times New Roman" w:hAnsi="Arial" w:cs="Arial"/>
                <w:b/>
                <w:bCs/>
                <w:color w:val="000000"/>
                <w:sz w:val="23"/>
                <w:szCs w:val="23"/>
                <w:lang w:val="en-GB" w:eastAsia="cs-CZ"/>
              </w:rPr>
            </w:rPrChange>
          </w:rPr>
          <w:t>(</w:t>
        </w:r>
        <w:r>
          <w:rPr>
            <w:rFonts w:ascii="Arial" w:eastAsia="Times New Roman" w:hAnsi="Arial" w:cs="Arial"/>
            <w:bCs/>
            <w:color w:val="000000"/>
            <w:sz w:val="23"/>
            <w:szCs w:val="23"/>
            <w:lang w:val="en-GB" w:eastAsia="cs-CZ"/>
          </w:rPr>
          <w:t>% of authors form the same country as the journal publisher)</w:t>
        </w:r>
      </w:ins>
    </w:p>
    <w:p w14:paraId="3301A029" w14:textId="77777777" w:rsidR="007A5AF2" w:rsidRPr="00FD7CAD" w:rsidRDefault="007A5AF2">
      <w:pPr>
        <w:shd w:val="clear" w:color="auto" w:fill="FEFEFE"/>
        <w:spacing w:after="0" w:line="240" w:lineRule="auto"/>
        <w:ind w:left="360"/>
        <w:rPr>
          <w:rFonts w:ascii="Arial" w:eastAsia="Times New Roman" w:hAnsi="Arial" w:cs="Arial"/>
          <w:b/>
          <w:bCs/>
          <w:color w:val="000000"/>
          <w:sz w:val="23"/>
          <w:szCs w:val="23"/>
          <w:lang w:val="en-GB" w:eastAsia="cs-CZ"/>
          <w:rPrChange w:id="798" w:author="Srholec Martin" w:date="2019-03-12T15:53:00Z">
            <w:rPr>
              <w:lang w:val="en-GB" w:eastAsia="cs-CZ"/>
            </w:rPr>
          </w:rPrChange>
        </w:rPr>
        <w:pPrChange w:id="799" w:author="Srholec Martin" w:date="2019-03-12T16:06:00Z">
          <w:pPr>
            <w:pStyle w:val="ListParagraph"/>
            <w:numPr>
              <w:numId w:val="1"/>
            </w:numPr>
            <w:shd w:val="clear" w:color="auto" w:fill="FEFEFE"/>
            <w:tabs>
              <w:tab w:val="num" w:pos="720"/>
            </w:tabs>
            <w:spacing w:before="450" w:after="100" w:line="240" w:lineRule="auto"/>
            <w:ind w:hanging="360"/>
          </w:pPr>
        </w:pPrChange>
      </w:pPr>
    </w:p>
    <w:p w14:paraId="6BC92AE7" w14:textId="77777777" w:rsidR="00B367D0" w:rsidRPr="00FD7CAD" w:rsidRDefault="00B367D0">
      <w:pPr>
        <w:shd w:val="clear" w:color="auto" w:fill="FEFEFE"/>
        <w:spacing w:after="0" w:line="240" w:lineRule="auto"/>
        <w:ind w:left="360"/>
        <w:rPr>
          <w:rFonts w:ascii="Arial" w:eastAsia="Times New Roman" w:hAnsi="Arial" w:cs="Arial"/>
          <w:color w:val="000000"/>
          <w:sz w:val="23"/>
          <w:szCs w:val="23"/>
          <w:lang w:val="en-GB" w:eastAsia="cs-CZ"/>
        </w:rPr>
        <w:pPrChange w:id="800" w:author="Srholec Martin" w:date="2019-03-12T16:06:00Z">
          <w:pPr>
            <w:pStyle w:val="ListParagraph"/>
            <w:numPr>
              <w:numId w:val="1"/>
            </w:numPr>
            <w:shd w:val="clear" w:color="auto" w:fill="FEFEFE"/>
            <w:tabs>
              <w:tab w:val="num" w:pos="720"/>
            </w:tabs>
            <w:spacing w:before="450" w:after="100" w:line="240" w:lineRule="auto"/>
            <w:ind w:hanging="360"/>
          </w:pPr>
        </w:pPrChange>
      </w:pPr>
      <w:commentRangeStart w:id="801"/>
      <w:r w:rsidRPr="009D2FD3">
        <w:rPr>
          <w:noProof/>
          <w:lang w:eastAsia="cs-CZ"/>
        </w:rPr>
        <w:drawing>
          <wp:inline distT="0" distB="0" distL="0" distR="0" wp14:anchorId="0CC16DA3" wp14:editId="7397B411">
            <wp:extent cx="4947965" cy="2546350"/>
            <wp:effectExtent l="0" t="0" r="5080" b="6350"/>
            <wp:docPr id="1" name="Obrázek 1" descr="http://ec2-18-188-88-0.us-east-2.compute.amazonaws.com:8080/img/localJou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2-18-188-88-0.us-east-2.compute.amazonaws.com:8080/img/localJournal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6833" cy="2571499"/>
                    </a:xfrm>
                    <a:prstGeom prst="rect">
                      <a:avLst/>
                    </a:prstGeom>
                    <a:noFill/>
                    <a:ln>
                      <a:noFill/>
                    </a:ln>
                  </pic:spPr>
                </pic:pic>
              </a:graphicData>
            </a:graphic>
          </wp:inline>
        </w:drawing>
      </w:r>
      <w:commentRangeEnd w:id="801"/>
      <w:r w:rsidR="00AE4DDF">
        <w:rPr>
          <w:rStyle w:val="CommentReference"/>
        </w:rPr>
        <w:commentReference w:id="801"/>
      </w:r>
    </w:p>
    <w:p w14:paraId="07A5996C" w14:textId="77777777" w:rsidR="00FD7CAD" w:rsidRDefault="00FD7CAD">
      <w:pPr>
        <w:shd w:val="clear" w:color="auto" w:fill="FEFEFE"/>
        <w:spacing w:after="0" w:line="240" w:lineRule="auto"/>
        <w:ind w:left="360"/>
        <w:rPr>
          <w:ins w:id="802" w:author="Srholec Martin" w:date="2019-03-12T15:54:00Z"/>
          <w:rFonts w:ascii="Arial" w:eastAsia="Times New Roman" w:hAnsi="Arial" w:cs="Arial"/>
          <w:i/>
          <w:iCs/>
          <w:color w:val="000000"/>
          <w:sz w:val="20"/>
          <w:szCs w:val="20"/>
          <w:lang w:val="en-GB" w:eastAsia="cs-CZ"/>
        </w:rPr>
        <w:pPrChange w:id="803" w:author="Srholec Martin" w:date="2019-03-12T16:06:00Z">
          <w:pPr>
            <w:pStyle w:val="ListParagraph"/>
            <w:numPr>
              <w:numId w:val="1"/>
            </w:numPr>
            <w:shd w:val="clear" w:color="auto" w:fill="FEFEFE"/>
            <w:tabs>
              <w:tab w:val="num" w:pos="720"/>
            </w:tabs>
            <w:spacing w:before="450" w:after="100" w:line="240" w:lineRule="auto"/>
            <w:ind w:hanging="360"/>
          </w:pPr>
        </w:pPrChange>
      </w:pPr>
    </w:p>
    <w:p w14:paraId="472EC19B" w14:textId="3200EE32" w:rsidR="00FD7CAD" w:rsidRPr="00FD7CAD" w:rsidRDefault="00FD7CAD">
      <w:pPr>
        <w:shd w:val="clear" w:color="auto" w:fill="FEFEFE"/>
        <w:spacing w:after="0" w:line="240" w:lineRule="auto"/>
        <w:ind w:left="360"/>
        <w:rPr>
          <w:ins w:id="804" w:author="Srholec Martin" w:date="2019-03-12T15:54:00Z"/>
          <w:rFonts w:ascii="Arial" w:eastAsia="Times New Roman" w:hAnsi="Arial" w:cs="Arial"/>
          <w:i/>
          <w:iCs/>
          <w:color w:val="000000"/>
          <w:sz w:val="20"/>
          <w:szCs w:val="20"/>
          <w:lang w:val="en-GB" w:eastAsia="cs-CZ"/>
        </w:rPr>
      </w:pPr>
      <w:ins w:id="805" w:author="Srholec Martin" w:date="2019-03-12T15:54:00Z">
        <w:r w:rsidRPr="00FD7CAD">
          <w:rPr>
            <w:rFonts w:ascii="Arial" w:eastAsia="Times New Roman" w:hAnsi="Arial" w:cs="Arial"/>
            <w:i/>
            <w:iCs/>
            <w:color w:val="000000"/>
            <w:sz w:val="20"/>
            <w:szCs w:val="20"/>
            <w:lang w:val="en-GB" w:eastAsia="cs-CZ"/>
          </w:rPr>
          <w:t xml:space="preserve">Note: Number of active journals with more than 30 articles over 2013-2016; number of researchers in the latest available year in full time equivalent. </w:t>
        </w:r>
      </w:ins>
    </w:p>
    <w:p w14:paraId="27603BF9" w14:textId="4770CD02" w:rsidR="00FD7CAD" w:rsidRDefault="00FD7CAD">
      <w:pPr>
        <w:shd w:val="clear" w:color="auto" w:fill="FEFEFE"/>
        <w:spacing w:after="0" w:line="240" w:lineRule="auto"/>
        <w:ind w:left="360"/>
        <w:rPr>
          <w:ins w:id="806" w:author="Srholec Martin" w:date="2019-03-12T15:54:00Z"/>
          <w:rFonts w:ascii="Arial" w:eastAsia="Times New Roman" w:hAnsi="Arial" w:cs="Arial"/>
          <w:i/>
          <w:iCs/>
          <w:color w:val="000000"/>
          <w:sz w:val="20"/>
          <w:szCs w:val="20"/>
          <w:lang w:val="en-GB" w:eastAsia="cs-CZ"/>
        </w:rPr>
        <w:pPrChange w:id="807" w:author="Srholec Martin" w:date="2019-03-12T16:06:00Z">
          <w:pPr>
            <w:pStyle w:val="ListParagraph"/>
            <w:numPr>
              <w:numId w:val="1"/>
            </w:numPr>
            <w:shd w:val="clear" w:color="auto" w:fill="FEFEFE"/>
            <w:tabs>
              <w:tab w:val="num" w:pos="720"/>
            </w:tabs>
            <w:spacing w:before="450" w:after="100" w:line="240" w:lineRule="auto"/>
            <w:ind w:hanging="360"/>
          </w:pPr>
        </w:pPrChange>
      </w:pPr>
      <w:ins w:id="808" w:author="Srholec Martin" w:date="2019-03-12T15:54:00Z">
        <w:r w:rsidRPr="00FD7CAD">
          <w:rPr>
            <w:rFonts w:ascii="Arial" w:eastAsia="Times New Roman" w:hAnsi="Arial" w:cs="Arial"/>
            <w:i/>
            <w:iCs/>
            <w:color w:val="000000"/>
            <w:sz w:val="20"/>
            <w:szCs w:val="20"/>
            <w:lang w:val="en-GB" w:eastAsia="cs-CZ"/>
          </w:rPr>
          <w:t xml:space="preserve">Source: Scopus (April </w:t>
        </w:r>
      </w:ins>
      <w:ins w:id="809" w:author="Srholec Martin" w:date="2019-03-12T16:00:00Z">
        <w:r w:rsidR="007A5AF2">
          <w:rPr>
            <w:rFonts w:ascii="Arial" w:eastAsia="Times New Roman" w:hAnsi="Arial" w:cs="Arial"/>
            <w:i/>
            <w:iCs/>
            <w:color w:val="000000"/>
            <w:sz w:val="20"/>
            <w:szCs w:val="20"/>
            <w:lang w:val="en-GB" w:eastAsia="cs-CZ"/>
          </w:rPr>
          <w:t xml:space="preserve">and October </w:t>
        </w:r>
      </w:ins>
      <w:ins w:id="810" w:author="Srholec Martin" w:date="2019-03-12T15:54:00Z">
        <w:r w:rsidRPr="00FD7CAD">
          <w:rPr>
            <w:rFonts w:ascii="Arial" w:eastAsia="Times New Roman" w:hAnsi="Arial" w:cs="Arial"/>
            <w:i/>
            <w:iCs/>
            <w:color w:val="000000"/>
            <w:sz w:val="20"/>
            <w:szCs w:val="20"/>
            <w:lang w:val="en-GB" w:eastAsia="cs-CZ"/>
          </w:rPr>
          <w:t>2017), Eurostat, OECD, Scimago, authors' calculations.</w:t>
        </w:r>
      </w:ins>
    </w:p>
    <w:p w14:paraId="1F7FCBF8" w14:textId="735CBD0E" w:rsidR="00B367D0" w:rsidRPr="00FD7CAD" w:rsidDel="00FD7CAD" w:rsidRDefault="00B367D0">
      <w:pPr>
        <w:shd w:val="clear" w:color="auto" w:fill="FEFEFE"/>
        <w:spacing w:after="0" w:line="240" w:lineRule="auto"/>
        <w:ind w:left="360"/>
        <w:rPr>
          <w:del w:id="811" w:author="Srholec Martin" w:date="2019-03-12T15:54:00Z"/>
          <w:rFonts w:ascii="Arial" w:eastAsia="Times New Roman" w:hAnsi="Arial" w:cs="Arial"/>
          <w:i/>
          <w:iCs/>
          <w:color w:val="000000"/>
          <w:sz w:val="20"/>
          <w:szCs w:val="20"/>
          <w:lang w:val="en-GB" w:eastAsia="cs-CZ"/>
          <w:rPrChange w:id="812" w:author="Srholec Martin" w:date="2019-03-12T15:53:00Z">
            <w:rPr>
              <w:del w:id="813" w:author="Srholec Martin" w:date="2019-03-12T15:54:00Z"/>
              <w:lang w:val="en-GB" w:eastAsia="cs-CZ"/>
            </w:rPr>
          </w:rPrChange>
        </w:rPr>
        <w:pPrChange w:id="814" w:author="Srholec Martin" w:date="2019-03-12T15:53:00Z">
          <w:pPr>
            <w:pStyle w:val="ListParagraph"/>
            <w:numPr>
              <w:numId w:val="1"/>
            </w:numPr>
            <w:shd w:val="clear" w:color="auto" w:fill="FEFEFE"/>
            <w:tabs>
              <w:tab w:val="num" w:pos="720"/>
            </w:tabs>
            <w:spacing w:before="450" w:after="100" w:line="240" w:lineRule="auto"/>
            <w:ind w:hanging="360"/>
          </w:pPr>
        </w:pPrChange>
      </w:pPr>
      <w:del w:id="815" w:author="Srholec Martin" w:date="2019-03-12T15:54:00Z">
        <w:r w:rsidRPr="00FD7CAD" w:rsidDel="00FD7CAD">
          <w:rPr>
            <w:rFonts w:ascii="Arial" w:eastAsia="Times New Roman" w:hAnsi="Arial" w:cs="Arial"/>
            <w:i/>
            <w:iCs/>
            <w:color w:val="000000"/>
            <w:sz w:val="20"/>
            <w:szCs w:val="20"/>
            <w:lang w:val="en-GB" w:eastAsia="cs-CZ"/>
            <w:rPrChange w:id="816" w:author="Srholec Martin" w:date="2019-03-12T15:53:00Z">
              <w:rPr>
                <w:lang w:val="en-GB" w:eastAsia="cs-CZ"/>
              </w:rPr>
            </w:rPrChange>
          </w:rPr>
          <w:delText>Source: IDEA (2017); Scopus; OECD; Eurostat</w:delText>
        </w:r>
      </w:del>
    </w:p>
    <w:p w14:paraId="09B79E0E" w14:textId="77777777" w:rsidR="00FD7CAD" w:rsidRPr="00FD7CAD" w:rsidRDefault="00FD7CAD">
      <w:pPr>
        <w:shd w:val="clear" w:color="auto" w:fill="FEFEFE"/>
        <w:spacing w:after="0" w:line="240" w:lineRule="auto"/>
        <w:ind w:left="360"/>
        <w:rPr>
          <w:ins w:id="817" w:author="Srholec Martin" w:date="2019-03-12T15:53:00Z"/>
          <w:rFonts w:ascii="Arial" w:eastAsia="Times New Roman" w:hAnsi="Arial" w:cs="Arial"/>
          <w:color w:val="000000"/>
          <w:sz w:val="23"/>
          <w:szCs w:val="23"/>
          <w:lang w:val="en-GB" w:eastAsia="cs-CZ"/>
          <w:rPrChange w:id="818" w:author="Srholec Martin" w:date="2019-03-12T15:53:00Z">
            <w:rPr>
              <w:ins w:id="819" w:author="Srholec Martin" w:date="2019-03-12T15:53:00Z"/>
              <w:rFonts w:ascii="Arial" w:eastAsia="Times New Roman" w:hAnsi="Arial" w:cs="Arial"/>
              <w:smallCaps/>
              <w:color w:val="000000"/>
              <w:sz w:val="23"/>
              <w:szCs w:val="23"/>
              <w:lang w:val="en-GB" w:eastAsia="cs-CZ"/>
            </w:rPr>
          </w:rPrChange>
        </w:rPr>
        <w:pPrChange w:id="820" w:author="Srholec Martin" w:date="2019-03-12T15:53:00Z">
          <w:pPr>
            <w:pStyle w:val="ListParagraph"/>
            <w:numPr>
              <w:numId w:val="1"/>
            </w:numPr>
            <w:shd w:val="clear" w:color="auto" w:fill="FEFEFE"/>
            <w:tabs>
              <w:tab w:val="num" w:pos="720"/>
            </w:tabs>
            <w:spacing w:before="100" w:beforeAutospacing="1" w:after="100" w:afterAutospacing="1" w:line="240" w:lineRule="auto"/>
            <w:ind w:hanging="360"/>
          </w:pPr>
        </w:pPrChange>
      </w:pPr>
    </w:p>
    <w:p w14:paraId="6942C580" w14:textId="77777777" w:rsidR="004B7AFB" w:rsidRDefault="004B7AFB">
      <w:pPr>
        <w:shd w:val="clear" w:color="auto" w:fill="FEFEFE"/>
        <w:spacing w:after="0" w:line="240" w:lineRule="auto"/>
        <w:ind w:left="360"/>
        <w:rPr>
          <w:ins w:id="821" w:author="Srholec Martin" w:date="2019-03-12T16:33:00Z"/>
          <w:rFonts w:ascii="Arial" w:eastAsia="Times New Roman" w:hAnsi="Arial" w:cs="Arial"/>
          <w:color w:val="000000"/>
          <w:sz w:val="23"/>
          <w:szCs w:val="23"/>
          <w:lang w:val="en-GB" w:eastAsia="cs-CZ"/>
        </w:rPr>
        <w:pPrChange w:id="822" w:author="Srholec Martin" w:date="2019-03-12T15:53:00Z">
          <w:pPr>
            <w:pStyle w:val="ListParagraph"/>
            <w:numPr>
              <w:numId w:val="1"/>
            </w:numPr>
            <w:shd w:val="clear" w:color="auto" w:fill="FEFEFE"/>
            <w:tabs>
              <w:tab w:val="num" w:pos="720"/>
            </w:tabs>
            <w:spacing w:before="100" w:beforeAutospacing="1" w:after="100" w:afterAutospacing="1" w:line="240" w:lineRule="auto"/>
            <w:ind w:hanging="360"/>
          </w:pPr>
        </w:pPrChange>
      </w:pPr>
    </w:p>
    <w:p w14:paraId="22E4519C" w14:textId="56685E5D" w:rsidR="00671E67" w:rsidRDefault="00B367D0">
      <w:pPr>
        <w:shd w:val="clear" w:color="auto" w:fill="FEFEFE"/>
        <w:spacing w:after="0" w:line="240" w:lineRule="auto"/>
        <w:ind w:left="360"/>
        <w:rPr>
          <w:ins w:id="823" w:author="Srholec Martin" w:date="2019-03-12T16:31:00Z"/>
          <w:rFonts w:ascii="Arial" w:eastAsia="Times New Roman" w:hAnsi="Arial" w:cs="Arial"/>
          <w:color w:val="000000"/>
          <w:sz w:val="23"/>
          <w:szCs w:val="23"/>
          <w:lang w:val="en-GB" w:eastAsia="cs-CZ"/>
        </w:rPr>
        <w:pPrChange w:id="824" w:author="Srholec Martin" w:date="2019-03-12T15:53:00Z">
          <w:pPr>
            <w:pStyle w:val="ListParagraph"/>
            <w:numPr>
              <w:numId w:val="1"/>
            </w:numPr>
            <w:shd w:val="clear" w:color="auto" w:fill="FEFEFE"/>
            <w:tabs>
              <w:tab w:val="num" w:pos="720"/>
            </w:tabs>
            <w:spacing w:before="100" w:beforeAutospacing="1" w:after="100" w:afterAutospacing="1" w:line="240" w:lineRule="auto"/>
            <w:ind w:hanging="360"/>
          </w:pPr>
        </w:pPrChange>
      </w:pPr>
      <w:del w:id="825" w:author="Srholec Martin" w:date="2019-03-13T10:32:00Z">
        <w:r w:rsidRPr="00FD7CAD" w:rsidDel="00F06AAC">
          <w:rPr>
            <w:rFonts w:ascii="Arial" w:eastAsia="Times New Roman" w:hAnsi="Arial" w:cs="Arial"/>
            <w:smallCaps/>
            <w:color w:val="000000"/>
            <w:sz w:val="23"/>
            <w:szCs w:val="23"/>
            <w:lang w:val="en-GB" w:eastAsia="cs-CZ"/>
            <w:rPrChange w:id="826" w:author="Srholec Martin" w:date="2019-03-12T15:53:00Z">
              <w:rPr>
                <w:smallCaps/>
                <w:lang w:val="en-GB" w:eastAsia="cs-CZ"/>
              </w:rPr>
            </w:rPrChange>
          </w:rPr>
          <w:delText>V.</w:delText>
        </w:r>
      </w:del>
      <w:del w:id="827" w:author="Srholec Martin" w:date="2019-03-13T10:33:00Z">
        <w:r w:rsidRPr="00FD7CAD" w:rsidDel="00F06AAC">
          <w:rPr>
            <w:rFonts w:ascii="Arial" w:eastAsia="Times New Roman" w:hAnsi="Arial" w:cs="Arial"/>
            <w:smallCaps/>
            <w:color w:val="000000"/>
            <w:sz w:val="23"/>
            <w:szCs w:val="23"/>
            <w:lang w:val="en-GB" w:eastAsia="cs-CZ"/>
            <w:rPrChange w:id="828" w:author="Srholec Martin" w:date="2019-03-12T15:53:00Z">
              <w:rPr>
                <w:smallCaps/>
                <w:lang w:val="en-GB" w:eastAsia="cs-CZ"/>
              </w:rPr>
            </w:rPrChange>
          </w:rPr>
          <w:delText xml:space="preserve"> </w:delText>
        </w:r>
      </w:del>
      <w:r w:rsidRPr="00FD7CAD">
        <w:rPr>
          <w:rFonts w:ascii="Arial" w:eastAsia="Times New Roman" w:hAnsi="Arial" w:cs="Arial"/>
          <w:smallCaps/>
          <w:color w:val="000000"/>
          <w:sz w:val="23"/>
          <w:szCs w:val="23"/>
          <w:lang w:val="en-GB" w:eastAsia="cs-CZ"/>
          <w:rPrChange w:id="829" w:author="Srholec Martin" w:date="2019-03-12T15:53:00Z">
            <w:rPr>
              <w:smallCaps/>
              <w:lang w:val="en-GB" w:eastAsia="cs-CZ"/>
            </w:rPr>
          </w:rPrChange>
        </w:rPr>
        <w:t>Macháček,</w:t>
      </w:r>
      <w:ins w:id="830" w:author="Srholec Martin" w:date="2019-03-13T10:32:00Z">
        <w:r w:rsidR="00F06AAC">
          <w:rPr>
            <w:rFonts w:ascii="Arial" w:eastAsia="Times New Roman" w:hAnsi="Arial" w:cs="Arial"/>
            <w:smallCaps/>
            <w:color w:val="000000"/>
            <w:sz w:val="23"/>
            <w:szCs w:val="23"/>
            <w:lang w:val="en-GB" w:eastAsia="cs-CZ"/>
          </w:rPr>
          <w:t xml:space="preserve"> V. and</w:t>
        </w:r>
      </w:ins>
      <w:r w:rsidRPr="00FD7CAD">
        <w:rPr>
          <w:rFonts w:ascii="Arial" w:eastAsia="Times New Roman" w:hAnsi="Arial" w:cs="Arial"/>
          <w:smallCaps/>
          <w:color w:val="000000"/>
          <w:sz w:val="23"/>
          <w:szCs w:val="23"/>
          <w:lang w:val="en-GB" w:eastAsia="cs-CZ"/>
          <w:rPrChange w:id="831" w:author="Srholec Martin" w:date="2019-03-12T15:53:00Z">
            <w:rPr>
              <w:smallCaps/>
              <w:lang w:val="en-GB" w:eastAsia="cs-CZ"/>
            </w:rPr>
          </w:rPrChange>
        </w:rPr>
        <w:t xml:space="preserve"> </w:t>
      </w:r>
      <w:del w:id="832" w:author="Srholec Martin" w:date="2019-03-13T10:32:00Z">
        <w:r w:rsidRPr="00FD7CAD" w:rsidDel="00F06AAC">
          <w:rPr>
            <w:rFonts w:ascii="Arial" w:eastAsia="Times New Roman" w:hAnsi="Arial" w:cs="Arial"/>
            <w:smallCaps/>
            <w:color w:val="000000"/>
            <w:sz w:val="23"/>
            <w:szCs w:val="23"/>
            <w:lang w:val="en-GB" w:eastAsia="cs-CZ"/>
            <w:rPrChange w:id="833" w:author="Srholec Martin" w:date="2019-03-12T15:53:00Z">
              <w:rPr>
                <w:smallCaps/>
                <w:lang w:val="en-GB" w:eastAsia="cs-CZ"/>
              </w:rPr>
            </w:rPrChange>
          </w:rPr>
          <w:delText xml:space="preserve">M. </w:delText>
        </w:r>
      </w:del>
      <w:r w:rsidRPr="00FD7CAD">
        <w:rPr>
          <w:rFonts w:ascii="Arial" w:eastAsia="Times New Roman" w:hAnsi="Arial" w:cs="Arial"/>
          <w:smallCaps/>
          <w:color w:val="000000"/>
          <w:sz w:val="23"/>
          <w:szCs w:val="23"/>
          <w:lang w:val="en-GB" w:eastAsia="cs-CZ"/>
          <w:rPrChange w:id="834" w:author="Srholec Martin" w:date="2019-03-12T15:53:00Z">
            <w:rPr>
              <w:smallCaps/>
              <w:lang w:val="en-GB" w:eastAsia="cs-CZ"/>
            </w:rPr>
          </w:rPrChange>
        </w:rPr>
        <w:t>Srholec</w:t>
      </w:r>
      <w:ins w:id="835" w:author="Srholec Martin" w:date="2019-03-13T10:32:00Z">
        <w:r w:rsidR="00F06AAC">
          <w:rPr>
            <w:rFonts w:ascii="Arial" w:eastAsia="Times New Roman" w:hAnsi="Arial" w:cs="Arial"/>
            <w:smallCaps/>
            <w:color w:val="000000"/>
            <w:sz w:val="23"/>
            <w:szCs w:val="23"/>
            <w:lang w:val="en-GB" w:eastAsia="cs-CZ"/>
          </w:rPr>
          <w:t>, M.</w:t>
        </w:r>
      </w:ins>
      <w:r w:rsidRPr="00FD7CAD">
        <w:rPr>
          <w:rFonts w:ascii="Arial" w:eastAsia="Times New Roman" w:hAnsi="Arial" w:cs="Arial"/>
          <w:color w:val="000000"/>
          <w:sz w:val="23"/>
          <w:szCs w:val="23"/>
          <w:lang w:val="en-GB" w:eastAsia="cs-CZ"/>
          <w:rPrChange w:id="836" w:author="Srholec Martin" w:date="2019-03-12T15:53:00Z">
            <w:rPr>
              <w:lang w:val="en-GB" w:eastAsia="cs-CZ"/>
            </w:rPr>
          </w:rPrChange>
        </w:rPr>
        <w:t> </w:t>
      </w:r>
      <w:ins w:id="837" w:author="Srholec Martin" w:date="2019-03-12T16:31:00Z">
        <w:r w:rsidR="00671E67">
          <w:rPr>
            <w:rFonts w:ascii="Arial" w:eastAsia="Times New Roman" w:hAnsi="Arial" w:cs="Arial"/>
            <w:color w:val="000000"/>
            <w:sz w:val="23"/>
            <w:szCs w:val="23"/>
            <w:lang w:val="en-GB" w:eastAsia="cs-CZ"/>
          </w:rPr>
          <w:t xml:space="preserve">(2017) </w:t>
        </w:r>
      </w:ins>
      <w:commentRangeStart w:id="838"/>
      <w:del w:id="839" w:author="Srholec Martin" w:date="2019-03-12T16:31:00Z">
        <w:r w:rsidRPr="00FD7CAD" w:rsidDel="00671E67">
          <w:rPr>
            <w:rFonts w:ascii="Arial" w:eastAsia="Times New Roman" w:hAnsi="Arial" w:cs="Arial"/>
            <w:color w:val="000000"/>
            <w:sz w:val="23"/>
            <w:szCs w:val="23"/>
            <w:lang w:val="en-GB" w:eastAsia="cs-CZ"/>
            <w:rPrChange w:id="840" w:author="Srholec Martin" w:date="2019-03-12T15:53:00Z">
              <w:rPr>
                <w:lang w:val="en-GB" w:eastAsia="cs-CZ"/>
              </w:rPr>
            </w:rPrChange>
          </w:rPr>
          <w:delText>Místní časopisy ve Scopusu (</w:delText>
        </w:r>
      </w:del>
      <w:r w:rsidRPr="00FD7CAD">
        <w:rPr>
          <w:rFonts w:ascii="Arial" w:eastAsia="Times New Roman" w:hAnsi="Arial" w:cs="Arial"/>
          <w:color w:val="000000"/>
          <w:sz w:val="23"/>
          <w:szCs w:val="23"/>
          <w:lang w:val="en-GB" w:eastAsia="cs-CZ"/>
          <w:rPrChange w:id="841" w:author="Srholec Martin" w:date="2019-03-12T15:53:00Z">
            <w:rPr>
              <w:lang w:val="en-GB" w:eastAsia="cs-CZ"/>
            </w:rPr>
          </w:rPrChange>
        </w:rPr>
        <w:t>Local Journals in Scopus</w:t>
      </w:r>
      <w:del w:id="842" w:author="Srholec Martin" w:date="2019-03-12T16:31:00Z">
        <w:r w:rsidRPr="00FD7CAD" w:rsidDel="00671E67">
          <w:rPr>
            <w:rFonts w:ascii="Arial" w:eastAsia="Times New Roman" w:hAnsi="Arial" w:cs="Arial"/>
            <w:color w:val="000000"/>
            <w:sz w:val="23"/>
            <w:szCs w:val="23"/>
            <w:lang w:val="en-GB" w:eastAsia="cs-CZ"/>
            <w:rPrChange w:id="843" w:author="Srholec Martin" w:date="2019-03-12T15:53:00Z">
              <w:rPr>
                <w:lang w:val="en-GB" w:eastAsia="cs-CZ"/>
              </w:rPr>
            </w:rPrChange>
          </w:rPr>
          <w:delText>,</w:delText>
        </w:r>
      </w:del>
      <w:ins w:id="844" w:author="Srholec Martin" w:date="2019-03-12T16:31:00Z">
        <w:r w:rsidR="00671E67">
          <w:rPr>
            <w:rFonts w:ascii="Arial" w:eastAsia="Times New Roman" w:hAnsi="Arial" w:cs="Arial"/>
            <w:color w:val="000000"/>
            <w:sz w:val="23"/>
            <w:szCs w:val="23"/>
            <w:lang w:val="en-GB" w:eastAsia="cs-CZ"/>
          </w:rPr>
          <w:t xml:space="preserve"> </w:t>
        </w:r>
      </w:ins>
      <w:commentRangeEnd w:id="838"/>
      <w:ins w:id="845" w:author="Srholec Martin" w:date="2019-03-12T16:32:00Z">
        <w:r w:rsidR="00671E67">
          <w:rPr>
            <w:rStyle w:val="CommentReference"/>
          </w:rPr>
          <w:commentReference w:id="838"/>
        </w:r>
      </w:ins>
      <w:del w:id="846" w:author="Srholec Martin" w:date="2019-03-12T16:32:00Z">
        <w:r w:rsidRPr="00FD7CAD" w:rsidDel="00671E67">
          <w:rPr>
            <w:rFonts w:ascii="Arial" w:eastAsia="Times New Roman" w:hAnsi="Arial" w:cs="Arial"/>
            <w:color w:val="000000"/>
            <w:sz w:val="23"/>
            <w:szCs w:val="23"/>
            <w:lang w:val="en-GB" w:eastAsia="cs-CZ"/>
            <w:rPrChange w:id="847" w:author="Srholec Martin" w:date="2019-03-12T15:53:00Z">
              <w:rPr>
                <w:lang w:val="en-GB" w:eastAsia="cs-CZ"/>
              </w:rPr>
            </w:rPrChange>
          </w:rPr>
          <w:delText xml:space="preserve"> </w:delText>
        </w:r>
      </w:del>
      <w:ins w:id="848" w:author="Srholec Martin" w:date="2019-03-12T16:31:00Z">
        <w:r w:rsidR="00671E67">
          <w:rPr>
            <w:rFonts w:ascii="Arial" w:eastAsia="Times New Roman" w:hAnsi="Arial" w:cs="Arial"/>
            <w:color w:val="000000"/>
            <w:sz w:val="23"/>
            <w:szCs w:val="23"/>
            <w:lang w:val="en-GB" w:eastAsia="cs-CZ"/>
          </w:rPr>
          <w:t>(</w:t>
        </w:r>
      </w:ins>
      <w:r w:rsidRPr="00FD7CAD">
        <w:rPr>
          <w:rFonts w:ascii="Arial" w:eastAsia="Times New Roman" w:hAnsi="Arial" w:cs="Arial"/>
          <w:color w:val="000000"/>
          <w:sz w:val="23"/>
          <w:szCs w:val="23"/>
          <w:lang w:val="en-GB" w:eastAsia="cs-CZ"/>
          <w:rPrChange w:id="849" w:author="Srholec Martin" w:date="2019-03-12T15:53:00Z">
            <w:rPr>
              <w:lang w:val="en-GB" w:eastAsia="cs-CZ"/>
            </w:rPr>
          </w:rPrChange>
        </w:rPr>
        <w:t>only in Czech</w:t>
      </w:r>
      <w:ins w:id="850" w:author="Srholec Martin" w:date="2019-03-12T16:31:00Z">
        <w:r w:rsidR="00671E67">
          <w:rPr>
            <w:rFonts w:ascii="Arial" w:eastAsia="Times New Roman" w:hAnsi="Arial" w:cs="Arial"/>
            <w:color w:val="000000"/>
            <w:sz w:val="23"/>
            <w:szCs w:val="23"/>
            <w:lang w:val="en-GB" w:eastAsia="cs-CZ"/>
          </w:rPr>
          <w:t xml:space="preserve">). </w:t>
        </w:r>
        <w:r w:rsidR="00671E67" w:rsidRPr="00671E67">
          <w:rPr>
            <w:rFonts w:ascii="Arial" w:eastAsia="Times New Roman" w:hAnsi="Arial" w:cs="Arial"/>
            <w:color w:val="000000"/>
            <w:sz w:val="23"/>
            <w:szCs w:val="23"/>
            <w:lang w:val="en-GB" w:eastAsia="cs-CZ"/>
          </w:rPr>
          <w:t>IDEA think-tank at CERGE-EI, Study 17/2017.</w:t>
        </w:r>
      </w:ins>
    </w:p>
    <w:p w14:paraId="04C099E0" w14:textId="671E3178" w:rsidR="00B367D0" w:rsidRPr="00FD7CAD" w:rsidDel="00671E67" w:rsidRDefault="00B367D0">
      <w:pPr>
        <w:shd w:val="clear" w:color="auto" w:fill="FEFEFE"/>
        <w:spacing w:after="0" w:line="240" w:lineRule="auto"/>
        <w:ind w:left="360"/>
        <w:rPr>
          <w:del w:id="851" w:author="Srholec Martin" w:date="2019-03-12T16:32:00Z"/>
          <w:rFonts w:ascii="Arial" w:eastAsia="Times New Roman" w:hAnsi="Arial" w:cs="Arial"/>
          <w:color w:val="000000"/>
          <w:sz w:val="23"/>
          <w:szCs w:val="23"/>
          <w:lang w:val="en-GB" w:eastAsia="cs-CZ"/>
          <w:rPrChange w:id="852" w:author="Srholec Martin" w:date="2019-03-12T15:53:00Z">
            <w:rPr>
              <w:del w:id="853" w:author="Srholec Martin" w:date="2019-03-12T16:32:00Z"/>
              <w:lang w:val="en-GB" w:eastAsia="cs-CZ"/>
            </w:rPr>
          </w:rPrChange>
        </w:rPr>
        <w:pPrChange w:id="854" w:author="Srholec Martin" w:date="2019-03-12T15:53:00Z">
          <w:pPr>
            <w:pStyle w:val="ListParagraph"/>
            <w:numPr>
              <w:numId w:val="1"/>
            </w:numPr>
            <w:shd w:val="clear" w:color="auto" w:fill="FEFEFE"/>
            <w:tabs>
              <w:tab w:val="num" w:pos="720"/>
            </w:tabs>
            <w:spacing w:before="100" w:beforeAutospacing="1" w:after="100" w:afterAutospacing="1" w:line="240" w:lineRule="auto"/>
            <w:ind w:hanging="360"/>
          </w:pPr>
        </w:pPrChange>
      </w:pPr>
      <w:del w:id="855" w:author="Srholec Martin" w:date="2019-03-12T16:32:00Z">
        <w:r w:rsidRPr="00FD7CAD" w:rsidDel="00671E67">
          <w:rPr>
            <w:rFonts w:ascii="Arial" w:eastAsia="Times New Roman" w:hAnsi="Arial" w:cs="Arial"/>
            <w:color w:val="000000"/>
            <w:sz w:val="23"/>
            <w:szCs w:val="23"/>
            <w:lang w:val="en-GB" w:eastAsia="cs-CZ"/>
            <w:rPrChange w:id="856" w:author="Srholec Martin" w:date="2019-03-12T15:53:00Z">
              <w:rPr>
                <w:lang w:val="en-GB" w:eastAsia="cs-CZ"/>
              </w:rPr>
            </w:rPrChange>
          </w:rPr>
          <w:delText>, </w:delText>
        </w:r>
        <w:r w:rsidRPr="00FD7CAD" w:rsidDel="00671E67">
          <w:rPr>
            <w:rFonts w:ascii="Arial" w:eastAsia="Times New Roman" w:hAnsi="Arial" w:cs="Arial"/>
            <w:i/>
            <w:iCs/>
            <w:color w:val="000000"/>
            <w:sz w:val="23"/>
            <w:szCs w:val="23"/>
            <w:lang w:val="en-GB" w:eastAsia="cs-CZ"/>
            <w:rPrChange w:id="857" w:author="Srholec Martin" w:date="2019-03-12T15:53:00Z">
              <w:rPr>
                <w:i/>
                <w:iCs/>
                <w:lang w:val="en-GB" w:eastAsia="cs-CZ"/>
              </w:rPr>
            </w:rPrChange>
          </w:rPr>
          <w:delText>Studie IDEA</w:delText>
        </w:r>
        <w:r w:rsidRPr="00FD7CAD" w:rsidDel="00671E67">
          <w:rPr>
            <w:rFonts w:ascii="Arial" w:eastAsia="Times New Roman" w:hAnsi="Arial" w:cs="Arial"/>
            <w:color w:val="000000"/>
            <w:sz w:val="23"/>
            <w:szCs w:val="23"/>
            <w:lang w:val="en-GB" w:eastAsia="cs-CZ"/>
            <w:rPrChange w:id="858" w:author="Srholec Martin" w:date="2019-03-12T15:53:00Z">
              <w:rPr>
                <w:lang w:val="en-GB" w:eastAsia="cs-CZ"/>
              </w:rPr>
            </w:rPrChange>
          </w:rPr>
          <w:delText>, 17/2017 (2017). Available at: </w:delText>
        </w:r>
        <w:r w:rsidR="008D5457" w:rsidRPr="00FD7CAD" w:rsidDel="00671E67">
          <w:rPr>
            <w:rFonts w:ascii="Arial" w:eastAsia="Times New Roman" w:hAnsi="Arial" w:cs="Arial"/>
            <w:color w:val="0000FF"/>
            <w:sz w:val="23"/>
            <w:szCs w:val="23"/>
            <w:u w:val="single"/>
            <w:lang w:val="en-GB" w:eastAsia="cs-CZ"/>
            <w:rPrChange w:id="859" w:author="Srholec Martin" w:date="2019-03-12T15:53:00Z">
              <w:rPr>
                <w:color w:val="0000FF"/>
                <w:u w:val="single"/>
                <w:lang w:val="en-GB" w:eastAsia="cs-CZ"/>
              </w:rPr>
            </w:rPrChange>
          </w:rPr>
          <w:fldChar w:fldCharType="begin"/>
        </w:r>
        <w:r w:rsidR="008D5457" w:rsidRPr="00FD7CAD" w:rsidDel="00671E67">
          <w:rPr>
            <w:rFonts w:ascii="Arial" w:eastAsia="Times New Roman" w:hAnsi="Arial" w:cs="Arial"/>
            <w:color w:val="0000FF"/>
            <w:sz w:val="23"/>
            <w:szCs w:val="23"/>
            <w:u w:val="single"/>
            <w:lang w:val="en-GB" w:eastAsia="cs-CZ"/>
            <w:rPrChange w:id="860" w:author="Srholec Martin" w:date="2019-03-12T15:53:00Z">
              <w:rPr>
                <w:color w:val="0000FF"/>
                <w:u w:val="single"/>
                <w:lang w:val="en-GB" w:eastAsia="cs-CZ"/>
              </w:rPr>
            </w:rPrChange>
          </w:rPr>
          <w:delInstrText xml:space="preserve"> HYPERLINK "https://idea.cerge-ei.cz/files/IDEA_Studie_17_2017_Mistni_casopisy_ve_Scopusu/mobile/index.html" \t "_blank" </w:delInstrText>
        </w:r>
        <w:r w:rsidR="008D5457" w:rsidRPr="00FD7CAD" w:rsidDel="00671E67">
          <w:rPr>
            <w:rFonts w:ascii="Arial" w:eastAsia="Times New Roman" w:hAnsi="Arial" w:cs="Arial"/>
            <w:color w:val="0000FF"/>
            <w:sz w:val="23"/>
            <w:szCs w:val="23"/>
            <w:u w:val="single"/>
            <w:lang w:val="en-GB" w:eastAsia="cs-CZ"/>
            <w:rPrChange w:id="861" w:author="Srholec Martin" w:date="2019-03-12T15:53:00Z">
              <w:rPr>
                <w:color w:val="0000FF"/>
                <w:u w:val="single"/>
                <w:lang w:val="en-GB" w:eastAsia="cs-CZ"/>
              </w:rPr>
            </w:rPrChange>
          </w:rPr>
          <w:fldChar w:fldCharType="separate"/>
        </w:r>
        <w:r w:rsidRPr="00FD7CAD" w:rsidDel="00671E67">
          <w:rPr>
            <w:rFonts w:ascii="Arial" w:eastAsia="Times New Roman" w:hAnsi="Arial" w:cs="Arial"/>
            <w:color w:val="0000FF"/>
            <w:sz w:val="23"/>
            <w:szCs w:val="23"/>
            <w:u w:val="single"/>
            <w:lang w:val="en-GB" w:eastAsia="cs-CZ"/>
            <w:rPrChange w:id="862" w:author="Srholec Martin" w:date="2019-03-12T15:53:00Z">
              <w:rPr>
                <w:color w:val="0000FF"/>
                <w:u w:val="single"/>
                <w:lang w:val="en-GB" w:eastAsia="cs-CZ"/>
              </w:rPr>
            </w:rPrChange>
          </w:rPr>
          <w:delText>https://idea.cerge-ei.cz/files/IDEA_Studie_17_2017_Mistni_casopisy_ve_Scopusu/mobile/index.html</w:delText>
        </w:r>
        <w:r w:rsidR="008D5457" w:rsidRPr="00FD7CAD" w:rsidDel="00671E67">
          <w:rPr>
            <w:rFonts w:ascii="Arial" w:eastAsia="Times New Roman" w:hAnsi="Arial" w:cs="Arial"/>
            <w:color w:val="0000FF"/>
            <w:sz w:val="23"/>
            <w:szCs w:val="23"/>
            <w:u w:val="single"/>
            <w:lang w:val="en-GB" w:eastAsia="cs-CZ"/>
            <w:rPrChange w:id="863" w:author="Srholec Martin" w:date="2019-03-12T15:53:00Z">
              <w:rPr>
                <w:color w:val="0000FF"/>
                <w:u w:val="single"/>
                <w:lang w:val="en-GB" w:eastAsia="cs-CZ"/>
              </w:rPr>
            </w:rPrChange>
          </w:rPr>
          <w:fldChar w:fldCharType="end"/>
        </w:r>
      </w:del>
    </w:p>
    <w:p w14:paraId="097F41F6" w14:textId="0AF98EE9" w:rsidR="00FD7CAD" w:rsidRDefault="00B367D0">
      <w:pPr>
        <w:shd w:val="clear" w:color="auto" w:fill="FEFEFE"/>
        <w:spacing w:after="0" w:line="240" w:lineRule="auto"/>
        <w:rPr>
          <w:ins w:id="864" w:author="Srholec Martin" w:date="2019-03-12T16:34:00Z"/>
          <w:rFonts w:ascii="Arial" w:eastAsia="Times New Roman" w:hAnsi="Arial" w:cs="Arial"/>
          <w:color w:val="000000"/>
          <w:sz w:val="23"/>
          <w:szCs w:val="23"/>
          <w:lang w:val="en-GB" w:eastAsia="cs-CZ"/>
        </w:rPr>
        <w:pPrChange w:id="865" w:author="Srholec Martin" w:date="2019-03-12T16:34:00Z">
          <w:pPr/>
        </w:pPrChange>
      </w:pPr>
      <w:del w:id="866" w:author="Srholec Martin" w:date="2019-03-12T16:32:00Z">
        <w:r w:rsidRPr="00FD7CAD" w:rsidDel="00671E67">
          <w:rPr>
            <w:rFonts w:ascii="Arial" w:eastAsia="Times New Roman" w:hAnsi="Arial" w:cs="Arial"/>
            <w:color w:val="000000"/>
            <w:sz w:val="23"/>
            <w:szCs w:val="23"/>
            <w:lang w:val="en-GB" w:eastAsia="cs-CZ"/>
            <w:rPrChange w:id="867" w:author="Srholec Martin" w:date="2019-03-12T15:53:00Z">
              <w:rPr>
                <w:lang w:val="en-GB" w:eastAsia="cs-CZ"/>
              </w:rPr>
            </w:rPrChange>
          </w:rPr>
          <w:delText>See full list of references.</w:delText>
        </w:r>
      </w:del>
      <w:ins w:id="868" w:author="Srholec Martin" w:date="2019-03-12T15:44:00Z">
        <w:r w:rsidR="00B978ED">
          <w:rPr>
            <w:rFonts w:ascii="Arial" w:eastAsia="Times New Roman" w:hAnsi="Arial" w:cs="Arial"/>
            <w:color w:val="000000"/>
            <w:sz w:val="23"/>
            <w:szCs w:val="23"/>
            <w:lang w:val="en-GB" w:eastAsia="cs-CZ"/>
          </w:rPr>
          <w:br w:type="page"/>
        </w:r>
      </w:ins>
    </w:p>
    <w:p w14:paraId="22EC3000" w14:textId="59FA420C" w:rsidR="00B10270" w:rsidRDefault="00B10270">
      <w:pPr>
        <w:shd w:val="clear" w:color="auto" w:fill="FEFEFE"/>
        <w:spacing w:after="0" w:line="240" w:lineRule="auto"/>
        <w:rPr>
          <w:ins w:id="869" w:author="Srholec Martin" w:date="2019-03-12T16:34:00Z"/>
          <w:rFonts w:ascii="Arial" w:eastAsia="Times New Roman" w:hAnsi="Arial" w:cs="Arial"/>
          <w:color w:val="000000"/>
          <w:sz w:val="23"/>
          <w:szCs w:val="23"/>
          <w:lang w:val="en-GB" w:eastAsia="cs-CZ"/>
        </w:rPr>
        <w:pPrChange w:id="870" w:author="Srholec Martin" w:date="2019-03-12T16:34:00Z">
          <w:pPr/>
        </w:pPrChange>
      </w:pPr>
    </w:p>
    <w:p w14:paraId="3FA35B90" w14:textId="17277C7F" w:rsidR="00516238" w:rsidRPr="00516238" w:rsidDel="00FD7CAD" w:rsidRDefault="00516238">
      <w:pPr>
        <w:shd w:val="clear" w:color="auto" w:fill="FEFEFE"/>
        <w:spacing w:after="0" w:line="240" w:lineRule="auto"/>
        <w:rPr>
          <w:del w:id="871" w:author="Srholec Martin" w:date="2019-03-12T15:53:00Z"/>
          <w:rFonts w:ascii="Arial" w:eastAsia="Times New Roman" w:hAnsi="Arial" w:cs="Arial"/>
          <w:color w:val="000000"/>
          <w:sz w:val="23"/>
          <w:szCs w:val="23"/>
          <w:lang w:val="en-GB" w:eastAsia="cs-CZ"/>
        </w:rPr>
        <w:pPrChange w:id="872" w:author="Srholec Martin" w:date="2019-03-11T15:29:00Z">
          <w:pPr>
            <w:pStyle w:val="ListParagraph"/>
            <w:numPr>
              <w:numId w:val="1"/>
            </w:numPr>
            <w:shd w:val="clear" w:color="auto" w:fill="FEFEFE"/>
            <w:tabs>
              <w:tab w:val="num" w:pos="720"/>
            </w:tabs>
            <w:spacing w:before="100" w:beforeAutospacing="1" w:after="100" w:afterAutospacing="1" w:line="240" w:lineRule="auto"/>
            <w:ind w:hanging="360"/>
          </w:pPr>
        </w:pPrChange>
      </w:pPr>
    </w:p>
    <w:p w14:paraId="6DAE6171" w14:textId="77777777" w:rsidR="00B367D0" w:rsidRPr="00664B72" w:rsidRDefault="00B367D0">
      <w:pPr>
        <w:shd w:val="clear" w:color="auto" w:fill="FEFEFE"/>
        <w:spacing w:after="0" w:line="240" w:lineRule="auto"/>
        <w:ind w:left="450" w:right="450"/>
        <w:jc w:val="center"/>
        <w:outlineLvl w:val="2"/>
        <w:rPr>
          <w:rFonts w:ascii="Tahoma" w:eastAsia="Times New Roman" w:hAnsi="Tahoma" w:cs="Tahoma"/>
          <w:b/>
          <w:bCs/>
          <w:color w:val="BB133E"/>
          <w:sz w:val="27"/>
          <w:szCs w:val="27"/>
          <w:lang w:val="en-GB" w:eastAsia="cs-CZ"/>
        </w:rPr>
        <w:pPrChange w:id="873" w:author="Srholec Martin" w:date="2019-03-11T15:04:00Z">
          <w:pPr>
            <w:shd w:val="clear" w:color="auto" w:fill="FEFEFE"/>
            <w:spacing w:before="450" w:after="450" w:line="240" w:lineRule="auto"/>
            <w:ind w:left="450" w:right="450"/>
            <w:jc w:val="center"/>
            <w:outlineLvl w:val="2"/>
          </w:pPr>
        </w:pPrChange>
      </w:pPr>
      <w:r w:rsidRPr="00664B72">
        <w:rPr>
          <w:rFonts w:ascii="Tahoma" w:eastAsia="Times New Roman" w:hAnsi="Tahoma" w:cs="Tahoma"/>
          <w:b/>
          <w:bCs/>
          <w:color w:val="BB133E"/>
          <w:sz w:val="27"/>
          <w:szCs w:val="27"/>
          <w:lang w:val="en-GB" w:eastAsia="cs-CZ"/>
        </w:rPr>
        <w:t>Predatory Journals in Scopus</w:t>
      </w:r>
    </w:p>
    <w:p w14:paraId="07B0A5FC" w14:textId="77777777" w:rsidR="00516238" w:rsidRDefault="00516238">
      <w:pPr>
        <w:shd w:val="clear" w:color="auto" w:fill="FEFEFE"/>
        <w:spacing w:after="0" w:line="240" w:lineRule="auto"/>
        <w:rPr>
          <w:ins w:id="874" w:author="Srholec Martin" w:date="2019-03-11T15:29:00Z"/>
          <w:rFonts w:ascii="Arial" w:eastAsia="Times New Roman" w:hAnsi="Arial" w:cs="Arial"/>
          <w:color w:val="000000"/>
          <w:sz w:val="23"/>
          <w:szCs w:val="23"/>
          <w:lang w:val="en-GB" w:eastAsia="cs-CZ"/>
        </w:rPr>
        <w:pPrChange w:id="875" w:author="Srholec Martin" w:date="2019-03-11T15:04:00Z">
          <w:pPr>
            <w:shd w:val="clear" w:color="auto" w:fill="FEFEFE"/>
            <w:spacing w:before="100" w:beforeAutospacing="1" w:after="100" w:afterAutospacing="1" w:line="240" w:lineRule="auto"/>
          </w:pPr>
        </w:pPrChange>
      </w:pPr>
    </w:p>
    <w:p w14:paraId="675199DF" w14:textId="07DFE660" w:rsidR="00410C5E" w:rsidRDefault="00410C5E">
      <w:pPr>
        <w:shd w:val="clear" w:color="auto" w:fill="FEFEFE"/>
        <w:spacing w:after="0" w:line="240" w:lineRule="auto"/>
        <w:rPr>
          <w:ins w:id="876" w:author="Srholec Martin" w:date="2019-03-13T10:12:00Z"/>
          <w:rFonts w:ascii="Arial" w:eastAsia="Times New Roman" w:hAnsi="Arial" w:cs="Arial"/>
          <w:color w:val="000000"/>
          <w:sz w:val="23"/>
          <w:szCs w:val="23"/>
          <w:lang w:val="en-GB" w:eastAsia="cs-CZ"/>
        </w:rPr>
        <w:pPrChange w:id="877" w:author="Srholec Martin" w:date="2019-03-11T15:04:00Z">
          <w:pPr>
            <w:shd w:val="clear" w:color="auto" w:fill="FEFEFE"/>
            <w:spacing w:before="100" w:beforeAutospacing="1" w:after="100" w:afterAutospacing="1" w:line="240" w:lineRule="auto"/>
          </w:pPr>
        </w:pPrChange>
      </w:pPr>
      <w:ins w:id="878" w:author="Srholec Martin" w:date="2019-03-13T10:12:00Z">
        <w:r w:rsidRPr="00410C5E">
          <w:rPr>
            <w:rFonts w:ascii="Arial" w:eastAsia="Times New Roman" w:hAnsi="Arial" w:cs="Arial"/>
            <w:color w:val="000000"/>
            <w:sz w:val="23"/>
            <w:szCs w:val="23"/>
            <w:lang w:val="en-GB" w:eastAsia="cs-CZ"/>
          </w:rPr>
          <w:t xml:space="preserve">In this study, Vít Macháček and Martin Srholec </w:t>
        </w:r>
      </w:ins>
      <w:ins w:id="879" w:author="Srholec Martin" w:date="2019-03-13T10:14:00Z">
        <w:r>
          <w:rPr>
            <w:rFonts w:ascii="Arial" w:eastAsia="Times New Roman" w:hAnsi="Arial" w:cs="Arial"/>
            <w:color w:val="000000"/>
            <w:sz w:val="23"/>
            <w:szCs w:val="23"/>
            <w:lang w:val="en-GB" w:eastAsia="cs-CZ"/>
          </w:rPr>
          <w:t>mapped</w:t>
        </w:r>
      </w:ins>
      <w:ins w:id="880" w:author="Srholec Martin" w:date="2019-03-13T10:12:00Z">
        <w:r w:rsidRPr="00410C5E">
          <w:rPr>
            <w:rFonts w:ascii="Arial" w:eastAsia="Times New Roman" w:hAnsi="Arial" w:cs="Arial"/>
            <w:color w:val="000000"/>
            <w:sz w:val="23"/>
            <w:szCs w:val="23"/>
            <w:lang w:val="en-GB" w:eastAsia="cs-CZ"/>
          </w:rPr>
          <w:t xml:space="preserve"> </w:t>
        </w:r>
        <w:r>
          <w:rPr>
            <w:rFonts w:ascii="Arial" w:eastAsia="Times New Roman" w:hAnsi="Arial" w:cs="Arial"/>
            <w:color w:val="000000"/>
            <w:sz w:val="23"/>
            <w:szCs w:val="23"/>
            <w:lang w:val="en-GB" w:eastAsia="cs-CZ"/>
          </w:rPr>
          <w:t>patterns of predatory</w:t>
        </w:r>
        <w:r w:rsidRPr="00410C5E">
          <w:rPr>
            <w:rFonts w:ascii="Arial" w:eastAsia="Times New Roman" w:hAnsi="Arial" w:cs="Arial"/>
            <w:color w:val="000000"/>
            <w:sz w:val="23"/>
            <w:szCs w:val="23"/>
            <w:lang w:val="en-GB" w:eastAsia="cs-CZ"/>
          </w:rPr>
          <w:t xml:space="preserve"> publishing </w:t>
        </w:r>
      </w:ins>
      <w:ins w:id="881" w:author="Srholec Martin" w:date="2019-03-13T10:15:00Z">
        <w:r>
          <w:rPr>
            <w:rFonts w:ascii="Arial" w:eastAsia="Times New Roman" w:hAnsi="Arial" w:cs="Arial"/>
            <w:color w:val="000000"/>
            <w:sz w:val="23"/>
            <w:szCs w:val="23"/>
            <w:lang w:val="en-GB" w:eastAsia="cs-CZ"/>
          </w:rPr>
          <w:t>across the globe</w:t>
        </w:r>
      </w:ins>
      <w:ins w:id="882" w:author="Srholec Martin" w:date="2019-03-13T10:12:00Z">
        <w:r w:rsidRPr="00410C5E">
          <w:rPr>
            <w:rFonts w:ascii="Arial" w:eastAsia="Times New Roman" w:hAnsi="Arial" w:cs="Arial"/>
            <w:color w:val="000000"/>
            <w:sz w:val="23"/>
            <w:szCs w:val="23"/>
            <w:lang w:val="en-GB" w:eastAsia="cs-CZ"/>
          </w:rPr>
          <w:t xml:space="preserve"> over the period 201</w:t>
        </w:r>
      </w:ins>
      <w:ins w:id="883" w:author="Srholec Martin" w:date="2019-03-13T10:13:00Z">
        <w:r>
          <w:rPr>
            <w:rFonts w:ascii="Arial" w:eastAsia="Times New Roman" w:hAnsi="Arial" w:cs="Arial"/>
            <w:color w:val="000000"/>
            <w:sz w:val="23"/>
            <w:szCs w:val="23"/>
            <w:lang w:val="en-GB" w:eastAsia="cs-CZ"/>
          </w:rPr>
          <w:t>5</w:t>
        </w:r>
      </w:ins>
      <w:ins w:id="884" w:author="Srholec Martin" w:date="2019-03-13T10:12:00Z">
        <w:r w:rsidRPr="00410C5E">
          <w:rPr>
            <w:rFonts w:ascii="Arial" w:eastAsia="Times New Roman" w:hAnsi="Arial" w:cs="Arial"/>
            <w:color w:val="000000"/>
            <w:sz w:val="23"/>
            <w:szCs w:val="23"/>
            <w:lang w:val="en-GB" w:eastAsia="cs-CZ"/>
          </w:rPr>
          <w:t>-201</w:t>
        </w:r>
      </w:ins>
      <w:ins w:id="885" w:author="Srholec Martin" w:date="2019-03-13T10:13:00Z">
        <w:r>
          <w:rPr>
            <w:rFonts w:ascii="Arial" w:eastAsia="Times New Roman" w:hAnsi="Arial" w:cs="Arial"/>
            <w:color w:val="000000"/>
            <w:sz w:val="23"/>
            <w:szCs w:val="23"/>
            <w:lang w:val="en-GB" w:eastAsia="cs-CZ"/>
          </w:rPr>
          <w:t>7</w:t>
        </w:r>
      </w:ins>
      <w:ins w:id="886" w:author="Srholec Martin" w:date="2019-03-13T10:12:00Z">
        <w:r w:rsidRPr="00410C5E">
          <w:rPr>
            <w:rFonts w:ascii="Arial" w:eastAsia="Times New Roman" w:hAnsi="Arial" w:cs="Arial"/>
            <w:color w:val="000000"/>
            <w:sz w:val="23"/>
            <w:szCs w:val="23"/>
            <w:lang w:val="en-GB" w:eastAsia="cs-CZ"/>
          </w:rPr>
          <w:t>.</w:t>
        </w:r>
      </w:ins>
    </w:p>
    <w:p w14:paraId="029A137C" w14:textId="6BEA3D89" w:rsidR="00410C5E" w:rsidRDefault="00410C5E">
      <w:pPr>
        <w:shd w:val="clear" w:color="auto" w:fill="FEFEFE"/>
        <w:spacing w:after="0" w:line="240" w:lineRule="auto"/>
        <w:rPr>
          <w:ins w:id="887" w:author="Srholec Martin" w:date="2019-03-13T10:12:00Z"/>
          <w:rFonts w:ascii="Arial" w:eastAsia="Times New Roman" w:hAnsi="Arial" w:cs="Arial"/>
          <w:color w:val="000000"/>
          <w:sz w:val="23"/>
          <w:szCs w:val="23"/>
          <w:lang w:val="en-GB" w:eastAsia="cs-CZ"/>
        </w:rPr>
        <w:pPrChange w:id="888" w:author="Srholec Martin" w:date="2019-03-11T15:04:00Z">
          <w:pPr>
            <w:shd w:val="clear" w:color="auto" w:fill="FEFEFE"/>
            <w:spacing w:before="100" w:beforeAutospacing="1" w:after="100" w:afterAutospacing="1" w:line="240" w:lineRule="auto"/>
          </w:pPr>
        </w:pPrChange>
      </w:pPr>
    </w:p>
    <w:p w14:paraId="1447982B" w14:textId="19187FBC" w:rsidR="00410C5E" w:rsidRPr="00410C5E" w:rsidRDefault="00410C5E">
      <w:pPr>
        <w:shd w:val="clear" w:color="auto" w:fill="FEFEFE"/>
        <w:spacing w:after="0" w:line="240" w:lineRule="auto"/>
        <w:rPr>
          <w:ins w:id="889" w:author="Srholec Martin" w:date="2019-03-13T10:14:00Z"/>
          <w:rFonts w:ascii="Arial" w:eastAsia="Times New Roman" w:hAnsi="Arial" w:cs="Arial"/>
          <w:color w:val="000000"/>
          <w:sz w:val="23"/>
          <w:szCs w:val="23"/>
          <w:lang w:val="en-GB" w:eastAsia="cs-CZ"/>
        </w:rPr>
        <w:pPrChange w:id="890" w:author="Srholec Martin" w:date="2019-03-11T15:04:00Z">
          <w:pPr>
            <w:shd w:val="clear" w:color="auto" w:fill="FEFEFE"/>
            <w:spacing w:before="100" w:beforeAutospacing="1" w:after="100" w:afterAutospacing="1" w:line="240" w:lineRule="auto"/>
          </w:pPr>
        </w:pPrChange>
      </w:pPr>
      <w:ins w:id="891" w:author="Srholec Martin" w:date="2019-03-13T10:14:00Z">
        <w:r>
          <w:rPr>
            <w:rFonts w:ascii="Arial" w:eastAsia="Times New Roman" w:hAnsi="Arial" w:cs="Arial"/>
            <w:color w:val="000000"/>
            <w:sz w:val="23"/>
            <w:szCs w:val="23"/>
            <w:lang w:val="en-GB" w:eastAsia="cs-CZ"/>
          </w:rPr>
          <w:t xml:space="preserve">The analysis is based on </w:t>
        </w:r>
      </w:ins>
      <w:ins w:id="892" w:author="Srholec Martin" w:date="2019-03-13T10:15:00Z">
        <w:r w:rsidRPr="00410C5E">
          <w:rPr>
            <w:rFonts w:ascii="Arial" w:eastAsia="Times New Roman" w:hAnsi="Arial" w:cs="Arial"/>
            <w:color w:val="000000"/>
            <w:sz w:val="23"/>
            <w:szCs w:val="23"/>
            <w:lang w:val="en-GB" w:eastAsia="cs-CZ"/>
          </w:rPr>
          <w:t>Beall's list</w:t>
        </w:r>
      </w:ins>
      <w:ins w:id="893" w:author="Srholec Martin" w:date="2019-03-13T10:16:00Z">
        <w:r>
          <w:rPr>
            <w:rFonts w:ascii="Arial" w:eastAsia="Times New Roman" w:hAnsi="Arial" w:cs="Arial"/>
            <w:color w:val="000000"/>
            <w:sz w:val="23"/>
            <w:szCs w:val="23"/>
            <w:lang w:val="en-GB" w:eastAsia="cs-CZ"/>
          </w:rPr>
          <w:t>s</w:t>
        </w:r>
      </w:ins>
      <w:ins w:id="894" w:author="Srholec Martin" w:date="2019-03-13T10:15:00Z">
        <w:r w:rsidRPr="00410C5E">
          <w:rPr>
            <w:rFonts w:ascii="Arial" w:eastAsia="Times New Roman" w:hAnsi="Arial" w:cs="Arial"/>
            <w:color w:val="000000"/>
            <w:sz w:val="23"/>
            <w:szCs w:val="23"/>
            <w:lang w:val="en-GB" w:eastAsia="cs-CZ"/>
          </w:rPr>
          <w:t xml:space="preserve"> of "potentially predatory</w:t>
        </w:r>
      </w:ins>
      <w:ins w:id="895" w:author="Srholec Martin" w:date="2019-03-13T10:16:00Z">
        <w:r w:rsidRPr="00410C5E">
          <w:rPr>
            <w:rFonts w:ascii="Arial" w:eastAsia="Times New Roman" w:hAnsi="Arial" w:cs="Arial"/>
            <w:color w:val="000000"/>
            <w:sz w:val="23"/>
            <w:szCs w:val="23"/>
            <w:lang w:val="en-GB" w:eastAsia="cs-CZ"/>
          </w:rPr>
          <w:t>"</w:t>
        </w:r>
      </w:ins>
      <w:ins w:id="896" w:author="Srholec Martin" w:date="2019-03-13T10:15:00Z">
        <w:r>
          <w:rPr>
            <w:rFonts w:ascii="Arial" w:eastAsia="Times New Roman" w:hAnsi="Arial" w:cs="Arial"/>
            <w:color w:val="000000"/>
            <w:sz w:val="23"/>
            <w:szCs w:val="23"/>
            <w:lang w:val="en-GB" w:eastAsia="cs-CZ"/>
          </w:rPr>
          <w:t xml:space="preserve"> journals</w:t>
        </w:r>
      </w:ins>
      <w:ins w:id="897" w:author="Srholec Martin" w:date="2019-03-13T10:16:00Z">
        <w:r>
          <w:rPr>
            <w:rFonts w:ascii="Arial" w:eastAsia="Times New Roman" w:hAnsi="Arial" w:cs="Arial"/>
            <w:color w:val="000000"/>
            <w:sz w:val="23"/>
            <w:szCs w:val="23"/>
            <w:lang w:val="en-GB" w:eastAsia="cs-CZ"/>
          </w:rPr>
          <w:t xml:space="preserve"> and publishers</w:t>
        </w:r>
      </w:ins>
      <w:ins w:id="898" w:author="Srholec Martin" w:date="2019-03-13T10:21:00Z">
        <w:r w:rsidR="00466EDE">
          <w:rPr>
            <w:rFonts w:ascii="Arial" w:eastAsia="Times New Roman" w:hAnsi="Arial" w:cs="Arial"/>
            <w:color w:val="000000"/>
            <w:sz w:val="23"/>
            <w:szCs w:val="23"/>
            <w:lang w:val="en-GB" w:eastAsia="cs-CZ"/>
          </w:rPr>
          <w:t xml:space="preserve">, of which we </w:t>
        </w:r>
      </w:ins>
      <w:ins w:id="899" w:author="Srholec Martin" w:date="2019-03-13T10:26:00Z">
        <w:r w:rsidR="00466EDE">
          <w:rPr>
            <w:rFonts w:ascii="Arial" w:eastAsia="Times New Roman" w:hAnsi="Arial" w:cs="Arial"/>
            <w:color w:val="000000"/>
            <w:sz w:val="23"/>
            <w:szCs w:val="23"/>
            <w:lang w:val="en-GB" w:eastAsia="cs-CZ"/>
          </w:rPr>
          <w:t xml:space="preserve">found </w:t>
        </w:r>
      </w:ins>
      <w:ins w:id="900" w:author="Srholec Martin" w:date="2019-03-13T10:18:00Z">
        <w:r w:rsidRPr="00410C5E">
          <w:rPr>
            <w:rFonts w:ascii="Arial" w:eastAsia="Times New Roman" w:hAnsi="Arial" w:cs="Arial"/>
            <w:color w:val="000000"/>
            <w:sz w:val="23"/>
            <w:szCs w:val="23"/>
            <w:lang w:val="en-GB" w:eastAsia="cs-CZ"/>
          </w:rPr>
          <w:t>3 218 journals in Ulrichsweb</w:t>
        </w:r>
        <w:r>
          <w:rPr>
            <w:rFonts w:ascii="Arial" w:eastAsia="Times New Roman" w:hAnsi="Arial" w:cs="Arial"/>
            <w:color w:val="000000"/>
            <w:sz w:val="23"/>
            <w:szCs w:val="23"/>
            <w:lang w:val="en-GB" w:eastAsia="cs-CZ"/>
          </w:rPr>
          <w:t xml:space="preserve"> and </w:t>
        </w:r>
      </w:ins>
      <w:ins w:id="901" w:author="Srholec Martin" w:date="2019-03-13T10:19:00Z">
        <w:r w:rsidR="00466EDE" w:rsidRPr="00410C5E">
          <w:rPr>
            <w:rFonts w:ascii="Arial" w:eastAsia="Times New Roman" w:hAnsi="Arial" w:cs="Arial"/>
            <w:color w:val="000000"/>
            <w:sz w:val="23"/>
            <w:szCs w:val="23"/>
            <w:lang w:val="en-GB" w:eastAsia="cs-CZ"/>
          </w:rPr>
          <w:t xml:space="preserve">405 journals </w:t>
        </w:r>
        <w:r w:rsidR="00466EDE">
          <w:rPr>
            <w:rFonts w:ascii="Arial" w:eastAsia="Times New Roman" w:hAnsi="Arial" w:cs="Arial"/>
            <w:color w:val="000000"/>
            <w:sz w:val="23"/>
            <w:szCs w:val="23"/>
            <w:lang w:val="en-GB" w:eastAsia="cs-CZ"/>
          </w:rPr>
          <w:t>in</w:t>
        </w:r>
      </w:ins>
      <w:ins w:id="902" w:author="Srholec Martin" w:date="2019-03-13T10:18:00Z">
        <w:r>
          <w:rPr>
            <w:rFonts w:ascii="Arial" w:eastAsia="Times New Roman" w:hAnsi="Arial" w:cs="Arial"/>
            <w:color w:val="000000"/>
            <w:sz w:val="23"/>
            <w:szCs w:val="23"/>
            <w:lang w:val="en-GB" w:eastAsia="cs-CZ"/>
          </w:rPr>
          <w:t xml:space="preserve"> </w:t>
        </w:r>
        <w:r w:rsidRPr="00410C5E">
          <w:rPr>
            <w:rFonts w:ascii="Arial" w:eastAsia="Times New Roman" w:hAnsi="Arial" w:cs="Arial"/>
            <w:color w:val="000000"/>
            <w:sz w:val="23"/>
            <w:szCs w:val="23"/>
            <w:lang w:val="en-GB" w:eastAsia="cs-CZ"/>
          </w:rPr>
          <w:t>Scopus.</w:t>
        </w:r>
      </w:ins>
    </w:p>
    <w:p w14:paraId="2483DB6A" w14:textId="63B66F78" w:rsidR="00410C5E" w:rsidRDefault="00410C5E">
      <w:pPr>
        <w:shd w:val="clear" w:color="auto" w:fill="FEFEFE"/>
        <w:spacing w:after="0" w:line="240" w:lineRule="auto"/>
        <w:rPr>
          <w:ins w:id="903" w:author="Srholec Martin" w:date="2019-03-13T10:18:00Z"/>
          <w:rFonts w:ascii="Arial" w:eastAsia="Times New Roman" w:hAnsi="Arial" w:cs="Arial"/>
          <w:color w:val="000000"/>
          <w:sz w:val="23"/>
          <w:szCs w:val="23"/>
          <w:lang w:val="en-GB" w:eastAsia="cs-CZ"/>
        </w:rPr>
        <w:pPrChange w:id="904" w:author="Srholec Martin" w:date="2019-03-11T15:04:00Z">
          <w:pPr>
            <w:shd w:val="clear" w:color="auto" w:fill="FEFEFE"/>
            <w:spacing w:before="100" w:beforeAutospacing="1" w:after="100" w:afterAutospacing="1" w:line="240" w:lineRule="auto"/>
          </w:pPr>
        </w:pPrChange>
      </w:pPr>
    </w:p>
    <w:p w14:paraId="6C5588E4" w14:textId="339D4553" w:rsidR="00466EDE" w:rsidRDefault="00466EDE">
      <w:pPr>
        <w:shd w:val="clear" w:color="auto" w:fill="FEFEFE"/>
        <w:spacing w:after="0" w:line="240" w:lineRule="auto"/>
        <w:rPr>
          <w:ins w:id="905" w:author="Srholec Martin" w:date="2019-03-13T10:23:00Z"/>
          <w:rFonts w:ascii="Arial" w:eastAsia="Times New Roman" w:hAnsi="Arial" w:cs="Arial"/>
          <w:color w:val="000000"/>
          <w:sz w:val="23"/>
          <w:szCs w:val="23"/>
          <w:lang w:val="en-GB" w:eastAsia="cs-CZ"/>
        </w:rPr>
        <w:pPrChange w:id="906" w:author="Srholec Martin" w:date="2019-03-11T15:04:00Z">
          <w:pPr>
            <w:shd w:val="clear" w:color="auto" w:fill="FEFEFE"/>
            <w:spacing w:before="100" w:beforeAutospacing="1" w:after="100" w:afterAutospacing="1" w:line="240" w:lineRule="auto"/>
          </w:pPr>
        </w:pPrChange>
      </w:pPr>
      <w:ins w:id="907" w:author="Srholec Martin" w:date="2019-03-13T10:22:00Z">
        <w:r>
          <w:rPr>
            <w:rFonts w:ascii="Arial" w:eastAsia="Times New Roman" w:hAnsi="Arial" w:cs="Arial"/>
            <w:color w:val="000000"/>
            <w:sz w:val="23"/>
            <w:szCs w:val="23"/>
            <w:lang w:val="en-GB" w:eastAsia="cs-CZ"/>
          </w:rPr>
          <w:t>The results shows that p</w:t>
        </w:r>
        <w:r w:rsidRPr="00466EDE">
          <w:rPr>
            <w:rFonts w:ascii="Arial" w:eastAsia="Times New Roman" w:hAnsi="Arial" w:cs="Arial"/>
            <w:color w:val="000000"/>
            <w:sz w:val="23"/>
            <w:szCs w:val="23"/>
            <w:lang w:val="en-GB" w:eastAsia="cs-CZ"/>
          </w:rPr>
          <w:t xml:space="preserve">redatory publishing </w:t>
        </w:r>
      </w:ins>
      <w:ins w:id="908" w:author="Srholec Martin" w:date="2019-03-13T10:23:00Z">
        <w:r>
          <w:rPr>
            <w:rFonts w:ascii="Arial" w:eastAsia="Times New Roman" w:hAnsi="Arial" w:cs="Arial"/>
            <w:color w:val="000000"/>
            <w:sz w:val="23"/>
            <w:szCs w:val="23"/>
            <w:lang w:val="en-GB" w:eastAsia="cs-CZ"/>
          </w:rPr>
          <w:t xml:space="preserve">has become </w:t>
        </w:r>
      </w:ins>
      <w:ins w:id="909" w:author="Srholec Martin" w:date="2019-03-13T10:24:00Z">
        <w:r>
          <w:rPr>
            <w:rFonts w:ascii="Arial" w:eastAsia="Times New Roman" w:hAnsi="Arial" w:cs="Arial"/>
            <w:color w:val="000000"/>
            <w:sz w:val="23"/>
            <w:szCs w:val="23"/>
            <w:lang w:val="en-GB" w:eastAsia="cs-CZ"/>
          </w:rPr>
          <w:t xml:space="preserve">most </w:t>
        </w:r>
      </w:ins>
      <w:ins w:id="910" w:author="Srholec Martin" w:date="2019-03-13T10:23:00Z">
        <w:r>
          <w:rPr>
            <w:rFonts w:ascii="Arial" w:eastAsia="Times New Roman" w:hAnsi="Arial" w:cs="Arial"/>
            <w:color w:val="000000"/>
            <w:sz w:val="23"/>
            <w:szCs w:val="23"/>
            <w:lang w:val="en-GB" w:eastAsia="cs-CZ"/>
          </w:rPr>
          <w:t xml:space="preserve">widespread </w:t>
        </w:r>
      </w:ins>
      <w:ins w:id="911" w:author="Srholec Martin" w:date="2019-03-13T10:22:00Z">
        <w:r w:rsidRPr="00466EDE">
          <w:rPr>
            <w:rFonts w:ascii="Arial" w:eastAsia="Times New Roman" w:hAnsi="Arial" w:cs="Arial"/>
            <w:color w:val="000000"/>
            <w:sz w:val="23"/>
            <w:szCs w:val="23"/>
            <w:lang w:val="en-GB" w:eastAsia="cs-CZ"/>
          </w:rPr>
          <w:t xml:space="preserve">in middle-income countries in Asia and North Africa. </w:t>
        </w:r>
      </w:ins>
    </w:p>
    <w:p w14:paraId="2678FECC" w14:textId="77777777" w:rsidR="00466EDE" w:rsidRDefault="00466EDE">
      <w:pPr>
        <w:shd w:val="clear" w:color="auto" w:fill="FEFEFE"/>
        <w:spacing w:after="0" w:line="240" w:lineRule="auto"/>
        <w:rPr>
          <w:ins w:id="912" w:author="Srholec Martin" w:date="2019-03-13T10:23:00Z"/>
          <w:rFonts w:ascii="Arial" w:eastAsia="Times New Roman" w:hAnsi="Arial" w:cs="Arial"/>
          <w:color w:val="000000"/>
          <w:sz w:val="23"/>
          <w:szCs w:val="23"/>
          <w:lang w:val="en-GB" w:eastAsia="cs-CZ"/>
        </w:rPr>
        <w:pPrChange w:id="913" w:author="Srholec Martin" w:date="2019-03-11T15:04:00Z">
          <w:pPr>
            <w:shd w:val="clear" w:color="auto" w:fill="FEFEFE"/>
            <w:spacing w:before="100" w:beforeAutospacing="1" w:after="100" w:afterAutospacing="1" w:line="240" w:lineRule="auto"/>
          </w:pPr>
        </w:pPrChange>
      </w:pPr>
    </w:p>
    <w:p w14:paraId="66215486" w14:textId="3C09614F" w:rsidR="00466EDE" w:rsidRDefault="00466EDE">
      <w:pPr>
        <w:shd w:val="clear" w:color="auto" w:fill="FEFEFE"/>
        <w:spacing w:after="0" w:line="240" w:lineRule="auto"/>
        <w:rPr>
          <w:ins w:id="914" w:author="Srholec Martin" w:date="2019-03-13T10:25:00Z"/>
          <w:rFonts w:ascii="Arial" w:eastAsia="Times New Roman" w:hAnsi="Arial" w:cs="Arial"/>
          <w:color w:val="000000"/>
          <w:sz w:val="23"/>
          <w:szCs w:val="23"/>
          <w:lang w:val="en-GB" w:eastAsia="cs-CZ"/>
        </w:rPr>
        <w:pPrChange w:id="915" w:author="Srholec Martin" w:date="2019-03-11T15:04:00Z">
          <w:pPr>
            <w:shd w:val="clear" w:color="auto" w:fill="FEFEFE"/>
            <w:spacing w:before="100" w:beforeAutospacing="1" w:after="100" w:afterAutospacing="1" w:line="240" w:lineRule="auto"/>
          </w:pPr>
        </w:pPrChange>
      </w:pPr>
      <w:ins w:id="916" w:author="Srholec Martin" w:date="2019-03-13T10:25:00Z">
        <w:r>
          <w:rPr>
            <w:rFonts w:ascii="Arial" w:eastAsia="Times New Roman" w:hAnsi="Arial" w:cs="Arial"/>
            <w:color w:val="000000"/>
            <w:sz w:val="23"/>
            <w:szCs w:val="23"/>
            <w:lang w:val="en-GB" w:eastAsia="cs-CZ"/>
          </w:rPr>
          <w:t>However</w:t>
        </w:r>
      </w:ins>
      <w:ins w:id="917" w:author="Srholec Martin" w:date="2019-03-13T10:24:00Z">
        <w:r w:rsidRPr="00466EDE">
          <w:rPr>
            <w:rFonts w:ascii="Arial" w:eastAsia="Times New Roman" w:hAnsi="Arial" w:cs="Arial"/>
            <w:color w:val="000000"/>
            <w:sz w:val="23"/>
            <w:szCs w:val="23"/>
            <w:lang w:val="en-GB" w:eastAsia="cs-CZ"/>
          </w:rPr>
          <w:t xml:space="preserve">, </w:t>
        </w:r>
      </w:ins>
      <w:ins w:id="918" w:author="Srholec Martin" w:date="2019-03-13T10:25:00Z">
        <w:r>
          <w:rPr>
            <w:rFonts w:ascii="Arial" w:eastAsia="Times New Roman" w:hAnsi="Arial" w:cs="Arial"/>
            <w:color w:val="000000"/>
            <w:sz w:val="23"/>
            <w:szCs w:val="23"/>
            <w:lang w:val="en-GB" w:eastAsia="cs-CZ"/>
          </w:rPr>
          <w:t>the</w:t>
        </w:r>
      </w:ins>
      <w:ins w:id="919" w:author="Srholec Martin" w:date="2019-03-13T10:24:00Z">
        <w:r w:rsidRPr="00466EDE">
          <w:rPr>
            <w:rFonts w:ascii="Arial" w:eastAsia="Times New Roman" w:hAnsi="Arial" w:cs="Arial"/>
            <w:color w:val="000000"/>
            <w:sz w:val="23"/>
            <w:szCs w:val="23"/>
            <w:lang w:val="en-GB" w:eastAsia="cs-CZ"/>
          </w:rPr>
          <w:t xml:space="preserve"> analysis </w:t>
        </w:r>
      </w:ins>
      <w:ins w:id="920" w:author="Srholec Martin" w:date="2019-03-13T10:25:00Z">
        <w:r>
          <w:rPr>
            <w:rFonts w:ascii="Arial" w:eastAsia="Times New Roman" w:hAnsi="Arial" w:cs="Arial"/>
            <w:color w:val="000000"/>
            <w:sz w:val="23"/>
            <w:szCs w:val="23"/>
            <w:lang w:val="en-GB" w:eastAsia="cs-CZ"/>
          </w:rPr>
          <w:t xml:space="preserve">also indicates that </w:t>
        </w:r>
      </w:ins>
      <w:ins w:id="921" w:author="Srholec Martin" w:date="2019-03-13T10:24:00Z">
        <w:r w:rsidRPr="00466EDE">
          <w:rPr>
            <w:rFonts w:ascii="Arial" w:eastAsia="Times New Roman" w:hAnsi="Arial" w:cs="Arial"/>
            <w:color w:val="000000"/>
            <w:sz w:val="23"/>
            <w:szCs w:val="23"/>
            <w:lang w:val="en-GB" w:eastAsia="cs-CZ"/>
          </w:rPr>
          <w:t>Beall’s lists need to be used with caution</w:t>
        </w:r>
      </w:ins>
      <w:ins w:id="922" w:author="Srholec Martin" w:date="2019-03-13T10:25:00Z">
        <w:r>
          <w:rPr>
            <w:rFonts w:ascii="Arial" w:eastAsia="Times New Roman" w:hAnsi="Arial" w:cs="Arial"/>
            <w:color w:val="000000"/>
            <w:sz w:val="23"/>
            <w:szCs w:val="23"/>
            <w:lang w:val="en-GB" w:eastAsia="cs-CZ"/>
          </w:rPr>
          <w:t xml:space="preserve">, as </w:t>
        </w:r>
      </w:ins>
      <w:ins w:id="923" w:author="Srholec Martin" w:date="2019-03-13T10:24:00Z">
        <w:r>
          <w:rPr>
            <w:rFonts w:ascii="Arial" w:eastAsia="Times New Roman" w:hAnsi="Arial" w:cs="Arial"/>
            <w:color w:val="000000"/>
            <w:sz w:val="23"/>
            <w:szCs w:val="23"/>
            <w:lang w:val="en-GB" w:eastAsia="cs-CZ"/>
          </w:rPr>
          <w:t xml:space="preserve">some of the implicated journals may not be </w:t>
        </w:r>
      </w:ins>
      <w:ins w:id="924" w:author="Srholec Martin" w:date="2019-03-13T10:27:00Z">
        <w:r>
          <w:rPr>
            <w:rFonts w:ascii="Arial" w:eastAsia="Times New Roman" w:hAnsi="Arial" w:cs="Arial"/>
            <w:color w:val="000000"/>
            <w:sz w:val="23"/>
            <w:szCs w:val="23"/>
            <w:lang w:val="en-GB" w:eastAsia="cs-CZ"/>
          </w:rPr>
          <w:t>nece</w:t>
        </w:r>
      </w:ins>
      <w:ins w:id="925" w:author="Srholec Martin" w:date="2019-03-13T10:28:00Z">
        <w:r>
          <w:rPr>
            <w:rFonts w:ascii="Arial" w:eastAsia="Times New Roman" w:hAnsi="Arial" w:cs="Arial"/>
            <w:color w:val="000000"/>
            <w:sz w:val="23"/>
            <w:szCs w:val="23"/>
            <w:lang w:val="en-GB" w:eastAsia="cs-CZ"/>
          </w:rPr>
          <w:t xml:space="preserve">ssarily </w:t>
        </w:r>
      </w:ins>
      <w:ins w:id="926" w:author="Srholec Martin" w:date="2019-03-13T10:29:00Z">
        <w:r w:rsidRPr="00466EDE">
          <w:rPr>
            <w:rFonts w:ascii="Arial" w:eastAsia="Times New Roman" w:hAnsi="Arial" w:cs="Arial"/>
            <w:color w:val="000000"/>
            <w:sz w:val="23"/>
            <w:szCs w:val="23"/>
            <w:lang w:val="en-GB" w:eastAsia="cs-CZ"/>
          </w:rPr>
          <w:t>fraudulent</w:t>
        </w:r>
      </w:ins>
      <w:ins w:id="927" w:author="Srholec Martin" w:date="2019-03-13T10:27:00Z">
        <w:r>
          <w:rPr>
            <w:rFonts w:ascii="Arial" w:eastAsia="Times New Roman" w:hAnsi="Arial" w:cs="Arial"/>
            <w:color w:val="000000"/>
            <w:sz w:val="23"/>
            <w:szCs w:val="23"/>
            <w:lang w:val="en-GB" w:eastAsia="cs-CZ"/>
          </w:rPr>
          <w:t>.</w:t>
        </w:r>
      </w:ins>
    </w:p>
    <w:p w14:paraId="5659E7C6" w14:textId="77777777" w:rsidR="00466EDE" w:rsidRDefault="00466EDE">
      <w:pPr>
        <w:shd w:val="clear" w:color="auto" w:fill="FEFEFE"/>
        <w:spacing w:after="0" w:line="240" w:lineRule="auto"/>
        <w:rPr>
          <w:ins w:id="928" w:author="Srholec Martin" w:date="2019-03-13T10:25:00Z"/>
          <w:rFonts w:ascii="Arial" w:eastAsia="Times New Roman" w:hAnsi="Arial" w:cs="Arial"/>
          <w:color w:val="000000"/>
          <w:sz w:val="23"/>
          <w:szCs w:val="23"/>
          <w:lang w:val="en-GB" w:eastAsia="cs-CZ"/>
        </w:rPr>
        <w:pPrChange w:id="929" w:author="Srholec Martin" w:date="2019-03-11T15:04:00Z">
          <w:pPr>
            <w:shd w:val="clear" w:color="auto" w:fill="FEFEFE"/>
            <w:spacing w:before="100" w:beforeAutospacing="1" w:after="100" w:afterAutospacing="1" w:line="240" w:lineRule="auto"/>
          </w:pPr>
        </w:pPrChange>
      </w:pPr>
    </w:p>
    <w:p w14:paraId="33520FDA" w14:textId="66F1DDEB" w:rsidR="008547FC" w:rsidRPr="00664B72" w:rsidRDefault="00B367D0">
      <w:pPr>
        <w:shd w:val="clear" w:color="auto" w:fill="FEFEFE"/>
        <w:spacing w:after="0" w:line="240" w:lineRule="auto"/>
        <w:rPr>
          <w:rFonts w:ascii="Arial" w:eastAsia="Times New Roman" w:hAnsi="Arial" w:cs="Arial"/>
          <w:color w:val="000000"/>
          <w:sz w:val="23"/>
          <w:szCs w:val="23"/>
          <w:lang w:val="en-GB" w:eastAsia="cs-CZ"/>
        </w:rPr>
        <w:pPrChange w:id="930" w:author="Srholec Martin" w:date="2019-03-11T15:04:00Z">
          <w:pPr>
            <w:shd w:val="clear" w:color="auto" w:fill="FEFEFE"/>
            <w:spacing w:before="100" w:beforeAutospacing="1" w:after="100" w:afterAutospacing="1" w:line="240" w:lineRule="auto"/>
          </w:pPr>
        </w:pPrChange>
      </w:pPr>
      <w:del w:id="931" w:author="Srholec Martin" w:date="2019-03-13T10:17:00Z">
        <w:r w:rsidRPr="00664B72" w:rsidDel="00410C5E">
          <w:rPr>
            <w:rFonts w:ascii="Arial" w:eastAsia="Times New Roman" w:hAnsi="Arial" w:cs="Arial"/>
            <w:color w:val="000000"/>
            <w:sz w:val="23"/>
            <w:szCs w:val="23"/>
            <w:lang w:val="en-GB" w:eastAsia="cs-CZ"/>
          </w:rPr>
          <w:delText>An analysis exploring the number of documents published in journals on the Beall's list of "potentially predatory journals" across the world.</w:delText>
        </w:r>
      </w:del>
    </w:p>
    <w:p w14:paraId="1D37768F" w14:textId="4403B13D" w:rsidR="00B367D0" w:rsidRDefault="00B367D0" w:rsidP="00D80F51">
      <w:pPr>
        <w:shd w:val="clear" w:color="auto" w:fill="FEFEFE"/>
        <w:spacing w:after="0" w:line="240" w:lineRule="auto"/>
        <w:rPr>
          <w:ins w:id="932" w:author="Srholec Martin" w:date="2019-03-13T10:29:00Z"/>
          <w:rFonts w:ascii="Arial" w:eastAsia="Times New Roman" w:hAnsi="Arial" w:cs="Arial"/>
          <w:b/>
          <w:bCs/>
          <w:color w:val="000000"/>
          <w:sz w:val="23"/>
          <w:szCs w:val="23"/>
          <w:lang w:val="en-GB" w:eastAsia="cs-CZ"/>
        </w:rPr>
      </w:pPr>
      <w:del w:id="933" w:author="Srholec Martin" w:date="2019-03-13T10:07:00Z">
        <w:r w:rsidRPr="00664B72" w:rsidDel="008547FC">
          <w:rPr>
            <w:rFonts w:ascii="Arial" w:eastAsia="Times New Roman" w:hAnsi="Arial" w:cs="Arial"/>
            <w:b/>
            <w:bCs/>
            <w:color w:val="000000"/>
            <w:sz w:val="23"/>
            <w:szCs w:val="23"/>
            <w:lang w:val="en-GB" w:eastAsia="cs-CZ"/>
          </w:rPr>
          <w:delText xml:space="preserve">Figure: </w:delText>
        </w:r>
      </w:del>
      <w:r w:rsidRPr="00664B72">
        <w:rPr>
          <w:rFonts w:ascii="Arial" w:eastAsia="Times New Roman" w:hAnsi="Arial" w:cs="Arial"/>
          <w:b/>
          <w:bCs/>
          <w:color w:val="000000"/>
          <w:sz w:val="23"/>
          <w:szCs w:val="23"/>
          <w:lang w:val="en-GB" w:eastAsia="cs-CZ"/>
        </w:rPr>
        <w:t>Share of predatory articles on total number of articles (2015-2017)</w:t>
      </w:r>
    </w:p>
    <w:p w14:paraId="5CB355DD" w14:textId="77777777" w:rsidR="00466EDE" w:rsidRPr="00664B72" w:rsidRDefault="00466EDE" w:rsidP="00D80F51">
      <w:pPr>
        <w:shd w:val="clear" w:color="auto" w:fill="FEFEFE"/>
        <w:spacing w:after="0" w:line="240" w:lineRule="auto"/>
        <w:rPr>
          <w:rFonts w:ascii="Arial" w:eastAsia="Times New Roman" w:hAnsi="Arial" w:cs="Arial"/>
          <w:b/>
          <w:bCs/>
          <w:color w:val="000000"/>
          <w:sz w:val="23"/>
          <w:szCs w:val="23"/>
          <w:lang w:val="en-GB" w:eastAsia="cs-CZ"/>
        </w:rPr>
      </w:pPr>
    </w:p>
    <w:p w14:paraId="73CC014C" w14:textId="77777777" w:rsidR="00B367D0" w:rsidRPr="00D80F51" w:rsidRDefault="00B367D0" w:rsidP="00D80F51">
      <w:pPr>
        <w:shd w:val="clear" w:color="auto" w:fill="FEFEFE"/>
        <w:spacing w:after="0" w:line="240" w:lineRule="auto"/>
        <w:rPr>
          <w:rFonts w:ascii="Arial" w:eastAsia="Times New Roman" w:hAnsi="Arial" w:cs="Arial"/>
          <w:color w:val="000000"/>
          <w:sz w:val="23"/>
          <w:szCs w:val="23"/>
          <w:lang w:val="en-GB" w:eastAsia="cs-CZ"/>
        </w:rPr>
      </w:pPr>
      <w:r w:rsidRPr="009D2FD3">
        <w:rPr>
          <w:rFonts w:ascii="Arial" w:eastAsia="Times New Roman" w:hAnsi="Arial" w:cs="Arial"/>
          <w:noProof/>
          <w:color w:val="000000"/>
          <w:sz w:val="23"/>
          <w:szCs w:val="23"/>
          <w:lang w:eastAsia="cs-CZ"/>
        </w:rPr>
        <w:drawing>
          <wp:inline distT="0" distB="0" distL="0" distR="0" wp14:anchorId="1DE3F6AD" wp14:editId="4D7B001F">
            <wp:extent cx="5013960" cy="1988572"/>
            <wp:effectExtent l="0" t="0" r="0" b="0"/>
            <wp:docPr id="2" name="Obrázek 2" descr="http://ec2-18-188-88-0.us-east-2.compute.amazonaws.com:8080/img/pred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2-18-188-88-0.us-east-2.compute.amazonaws.com:8080/img/predator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5347" cy="2004986"/>
                    </a:xfrm>
                    <a:prstGeom prst="rect">
                      <a:avLst/>
                    </a:prstGeom>
                    <a:noFill/>
                    <a:ln>
                      <a:noFill/>
                    </a:ln>
                  </pic:spPr>
                </pic:pic>
              </a:graphicData>
            </a:graphic>
          </wp:inline>
        </w:drawing>
      </w:r>
    </w:p>
    <w:p w14:paraId="0BD025C8" w14:textId="77777777" w:rsidR="008547FC" w:rsidRDefault="008547FC">
      <w:pPr>
        <w:shd w:val="clear" w:color="auto" w:fill="FEFEFE"/>
        <w:spacing w:after="0" w:line="240" w:lineRule="auto"/>
        <w:rPr>
          <w:ins w:id="934" w:author="Srholec Martin" w:date="2019-03-13T10:08:00Z"/>
          <w:rFonts w:ascii="Arial" w:eastAsia="Times New Roman" w:hAnsi="Arial" w:cs="Arial"/>
          <w:i/>
          <w:iCs/>
          <w:color w:val="000000"/>
          <w:sz w:val="20"/>
          <w:szCs w:val="20"/>
          <w:lang w:val="en-GB" w:eastAsia="cs-CZ"/>
        </w:rPr>
      </w:pPr>
    </w:p>
    <w:p w14:paraId="40EC7C2C" w14:textId="77777777" w:rsidR="008547FC" w:rsidRDefault="008547FC">
      <w:pPr>
        <w:shd w:val="clear" w:color="auto" w:fill="FEFEFE"/>
        <w:spacing w:after="0" w:line="240" w:lineRule="auto"/>
        <w:rPr>
          <w:ins w:id="935" w:author="Srholec Martin" w:date="2019-03-13T10:08:00Z"/>
          <w:rFonts w:ascii="Arial" w:eastAsia="Times New Roman" w:hAnsi="Arial" w:cs="Arial"/>
          <w:i/>
          <w:iCs/>
          <w:color w:val="000000"/>
          <w:sz w:val="20"/>
          <w:szCs w:val="20"/>
          <w:lang w:val="en-GB" w:eastAsia="cs-CZ"/>
        </w:rPr>
      </w:pPr>
    </w:p>
    <w:p w14:paraId="5814195B" w14:textId="11B4D8B6" w:rsidR="008547FC" w:rsidRPr="00664B72" w:rsidRDefault="008547FC" w:rsidP="008547FC">
      <w:pPr>
        <w:shd w:val="clear" w:color="auto" w:fill="FEFEFE"/>
        <w:spacing w:after="0" w:line="240" w:lineRule="auto"/>
        <w:rPr>
          <w:moveTo w:id="936" w:author="Srholec Martin" w:date="2019-03-13T10:09:00Z"/>
          <w:rFonts w:ascii="Arial" w:eastAsia="Times New Roman" w:hAnsi="Arial" w:cs="Arial"/>
          <w:i/>
          <w:iCs/>
          <w:color w:val="000000"/>
          <w:sz w:val="20"/>
          <w:szCs w:val="20"/>
          <w:lang w:val="en-GB" w:eastAsia="cs-CZ"/>
        </w:rPr>
      </w:pPr>
      <w:ins w:id="937" w:author="Srholec Martin" w:date="2019-03-13T10:09:00Z">
        <w:r>
          <w:rPr>
            <w:rFonts w:ascii="Arial" w:eastAsia="Times New Roman" w:hAnsi="Arial" w:cs="Arial"/>
            <w:i/>
            <w:iCs/>
            <w:color w:val="000000"/>
            <w:sz w:val="20"/>
            <w:szCs w:val="20"/>
            <w:lang w:val="en-GB" w:eastAsia="cs-CZ"/>
          </w:rPr>
          <w:t xml:space="preserve">Note: </w:t>
        </w:r>
      </w:ins>
      <w:moveToRangeStart w:id="938" w:author="Srholec Martin" w:date="2019-03-13T10:09:00Z" w:name="move3364182"/>
      <w:moveTo w:id="939" w:author="Srholec Martin" w:date="2019-03-13T10:09:00Z">
        <w:del w:id="940" w:author="Srholec Martin" w:date="2019-03-13T10:09:00Z">
          <w:r w:rsidRPr="00664B72" w:rsidDel="00410C5E">
            <w:rPr>
              <w:rFonts w:ascii="Arial" w:eastAsia="Times New Roman" w:hAnsi="Arial" w:cs="Arial"/>
              <w:i/>
              <w:iCs/>
              <w:color w:val="000000"/>
              <w:sz w:val="20"/>
              <w:szCs w:val="20"/>
              <w:lang w:val="en-GB" w:eastAsia="cs-CZ"/>
            </w:rPr>
            <w:delText>the a</w:delText>
          </w:r>
        </w:del>
      </w:moveTo>
      <w:ins w:id="941" w:author="Srholec Martin" w:date="2019-03-13T10:09:00Z">
        <w:r w:rsidR="00410C5E">
          <w:rPr>
            <w:rFonts w:ascii="Arial" w:eastAsia="Times New Roman" w:hAnsi="Arial" w:cs="Arial"/>
            <w:i/>
            <w:iCs/>
            <w:color w:val="000000"/>
            <w:sz w:val="20"/>
            <w:szCs w:val="20"/>
            <w:lang w:val="en-GB" w:eastAsia="cs-CZ"/>
          </w:rPr>
          <w:t>A</w:t>
        </w:r>
      </w:ins>
      <w:moveTo w:id="942" w:author="Srholec Martin" w:date="2019-03-13T10:09:00Z">
        <w:r w:rsidRPr="00664B72">
          <w:rPr>
            <w:rFonts w:ascii="Arial" w:eastAsia="Times New Roman" w:hAnsi="Arial" w:cs="Arial"/>
            <w:i/>
            <w:iCs/>
            <w:color w:val="000000"/>
            <w:sz w:val="20"/>
            <w:szCs w:val="20"/>
            <w:lang w:val="en-GB" w:eastAsia="cs-CZ"/>
          </w:rPr>
          <w:t xml:space="preserve">rticles </w:t>
        </w:r>
      </w:moveTo>
      <w:ins w:id="943" w:author="Srholec Martin" w:date="2019-03-13T10:09:00Z">
        <w:r w:rsidR="00410C5E">
          <w:rPr>
            <w:rFonts w:ascii="Arial" w:eastAsia="Times New Roman" w:hAnsi="Arial" w:cs="Arial"/>
            <w:i/>
            <w:iCs/>
            <w:color w:val="000000"/>
            <w:sz w:val="20"/>
            <w:szCs w:val="20"/>
            <w:lang w:val="en-GB" w:eastAsia="cs-CZ"/>
          </w:rPr>
          <w:t>in journals published by</w:t>
        </w:r>
      </w:ins>
      <w:moveTo w:id="944" w:author="Srholec Martin" w:date="2019-03-13T10:09:00Z">
        <w:del w:id="945" w:author="Srholec Martin" w:date="2019-03-13T10:09:00Z">
          <w:r w:rsidRPr="00664B72" w:rsidDel="00410C5E">
            <w:rPr>
              <w:rFonts w:ascii="Arial" w:eastAsia="Times New Roman" w:hAnsi="Arial" w:cs="Arial"/>
              <w:i/>
              <w:iCs/>
              <w:color w:val="000000"/>
              <w:sz w:val="20"/>
              <w:szCs w:val="20"/>
              <w:lang w:val="en-GB" w:eastAsia="cs-CZ"/>
            </w:rPr>
            <w:delText>from</w:delText>
          </w:r>
        </w:del>
        <w:r w:rsidRPr="00664B72">
          <w:rPr>
            <w:rFonts w:ascii="Arial" w:eastAsia="Times New Roman" w:hAnsi="Arial" w:cs="Arial"/>
            <w:i/>
            <w:iCs/>
            <w:color w:val="000000"/>
            <w:sz w:val="20"/>
            <w:szCs w:val="20"/>
            <w:lang w:val="en-GB" w:eastAsia="cs-CZ"/>
          </w:rPr>
          <w:t xml:space="preserve"> </w:t>
        </w:r>
      </w:moveTo>
      <w:ins w:id="946" w:author="Srholec Martin" w:date="2019-03-13T10:31:00Z">
        <w:r w:rsidR="00466EDE">
          <w:rPr>
            <w:rFonts w:ascii="Arial" w:eastAsia="Times New Roman" w:hAnsi="Arial" w:cs="Arial"/>
            <w:i/>
            <w:iCs/>
            <w:color w:val="000000"/>
            <w:sz w:val="20"/>
            <w:szCs w:val="20"/>
            <w:lang w:val="en-GB" w:eastAsia="cs-CZ"/>
          </w:rPr>
          <w:t xml:space="preserve">the </w:t>
        </w:r>
      </w:ins>
      <w:moveTo w:id="947" w:author="Srholec Martin" w:date="2019-03-13T10:09:00Z">
        <w:del w:id="948" w:author="Srholec Martin" w:date="2019-03-13T10:10:00Z">
          <w:r w:rsidRPr="00664B72" w:rsidDel="00410C5E">
            <w:rPr>
              <w:rFonts w:ascii="Arial" w:eastAsia="Times New Roman" w:hAnsi="Arial" w:cs="Arial"/>
              <w:i/>
              <w:iCs/>
              <w:color w:val="000000"/>
              <w:sz w:val="20"/>
              <w:szCs w:val="20"/>
              <w:lang w:val="en-GB" w:eastAsia="cs-CZ"/>
            </w:rPr>
            <w:delText xml:space="preserve">the </w:delText>
          </w:r>
        </w:del>
      </w:moveTo>
      <w:ins w:id="949" w:author="Srholec Martin" w:date="2019-03-13T10:10:00Z">
        <w:r w:rsidR="00410C5E" w:rsidRPr="00410C5E">
          <w:rPr>
            <w:rFonts w:ascii="Arial" w:eastAsia="Times New Roman" w:hAnsi="Arial" w:cs="Arial"/>
            <w:i/>
            <w:iCs/>
            <w:color w:val="000000"/>
            <w:sz w:val="20"/>
            <w:szCs w:val="20"/>
            <w:lang w:val="en-GB" w:eastAsia="cs-CZ"/>
          </w:rPr>
          <w:t>Frontiers Research Foundation</w:t>
        </w:r>
        <w:r w:rsidR="00410C5E">
          <w:rPr>
            <w:rFonts w:ascii="Arial" w:eastAsia="Times New Roman" w:hAnsi="Arial" w:cs="Arial"/>
            <w:i/>
            <w:iCs/>
            <w:color w:val="000000"/>
            <w:sz w:val="20"/>
            <w:szCs w:val="20"/>
            <w:lang w:val="en-GB" w:eastAsia="cs-CZ"/>
          </w:rPr>
          <w:t xml:space="preserve"> </w:t>
        </w:r>
      </w:ins>
      <w:moveTo w:id="950" w:author="Srholec Martin" w:date="2019-03-13T10:09:00Z">
        <w:del w:id="951" w:author="Srholec Martin" w:date="2019-03-13T10:10:00Z">
          <w:r w:rsidRPr="00664B72" w:rsidDel="00410C5E">
            <w:rPr>
              <w:rFonts w:ascii="Arial" w:eastAsia="Times New Roman" w:hAnsi="Arial" w:cs="Arial"/>
              <w:i/>
              <w:iCs/>
              <w:color w:val="000000"/>
              <w:sz w:val="20"/>
              <w:szCs w:val="20"/>
              <w:lang w:val="en-GB" w:eastAsia="cs-CZ"/>
            </w:rPr>
            <w:delText xml:space="preserve">Frontiers publisher </w:delText>
          </w:r>
        </w:del>
        <w:del w:id="952" w:author="Srholec Martin" w:date="2019-03-13T10:09:00Z">
          <w:r w:rsidRPr="00664B72" w:rsidDel="00410C5E">
            <w:rPr>
              <w:rFonts w:ascii="Arial" w:eastAsia="Times New Roman" w:hAnsi="Arial" w:cs="Arial"/>
              <w:i/>
              <w:iCs/>
              <w:color w:val="000000"/>
              <w:sz w:val="20"/>
              <w:szCs w:val="20"/>
              <w:lang w:val="en-GB" w:eastAsia="cs-CZ"/>
            </w:rPr>
            <w:delText>were</w:delText>
          </w:r>
        </w:del>
      </w:moveTo>
      <w:ins w:id="953" w:author="Srholec Martin" w:date="2019-03-13T10:09:00Z">
        <w:r w:rsidR="00410C5E">
          <w:rPr>
            <w:rFonts w:ascii="Arial" w:eastAsia="Times New Roman" w:hAnsi="Arial" w:cs="Arial"/>
            <w:i/>
            <w:iCs/>
            <w:color w:val="000000"/>
            <w:sz w:val="20"/>
            <w:szCs w:val="20"/>
            <w:lang w:val="en-GB" w:eastAsia="cs-CZ"/>
          </w:rPr>
          <w:t>are</w:t>
        </w:r>
      </w:ins>
      <w:moveTo w:id="954" w:author="Srholec Martin" w:date="2019-03-13T10:09:00Z">
        <w:r w:rsidRPr="00664B72">
          <w:rPr>
            <w:rFonts w:ascii="Arial" w:eastAsia="Times New Roman" w:hAnsi="Arial" w:cs="Arial"/>
            <w:i/>
            <w:iCs/>
            <w:color w:val="000000"/>
            <w:sz w:val="20"/>
            <w:szCs w:val="20"/>
            <w:lang w:val="en-GB" w:eastAsia="cs-CZ"/>
          </w:rPr>
          <w:t xml:space="preserve"> excluded</w:t>
        </w:r>
        <w:del w:id="955" w:author="Srholec Martin" w:date="2019-03-13T10:09:00Z">
          <w:r w:rsidRPr="00664B72" w:rsidDel="00410C5E">
            <w:rPr>
              <w:rFonts w:ascii="Arial" w:eastAsia="Times New Roman" w:hAnsi="Arial" w:cs="Arial"/>
              <w:i/>
              <w:iCs/>
              <w:color w:val="000000"/>
              <w:sz w:val="20"/>
              <w:szCs w:val="20"/>
              <w:lang w:val="en-GB" w:eastAsia="cs-CZ"/>
            </w:rPr>
            <w:delText>;</w:delText>
          </w:r>
        </w:del>
      </w:moveTo>
      <w:ins w:id="956" w:author="Srholec Martin" w:date="2019-03-13T10:09:00Z">
        <w:r w:rsidR="00410C5E">
          <w:rPr>
            <w:rFonts w:ascii="Arial" w:eastAsia="Times New Roman" w:hAnsi="Arial" w:cs="Arial"/>
            <w:i/>
            <w:iCs/>
            <w:color w:val="000000"/>
            <w:sz w:val="20"/>
            <w:szCs w:val="20"/>
            <w:lang w:val="en-GB" w:eastAsia="cs-CZ"/>
          </w:rPr>
          <w:t>.</w:t>
        </w:r>
      </w:ins>
    </w:p>
    <w:moveToRangeEnd w:id="938"/>
    <w:p w14:paraId="69167B01" w14:textId="677F2000" w:rsidR="008547FC" w:rsidRDefault="008547FC">
      <w:pPr>
        <w:shd w:val="clear" w:color="auto" w:fill="FEFEFE"/>
        <w:spacing w:after="0" w:line="240" w:lineRule="auto"/>
        <w:rPr>
          <w:ins w:id="957" w:author="Srholec Martin" w:date="2019-03-13T10:08:00Z"/>
          <w:rFonts w:ascii="Arial" w:eastAsia="Times New Roman" w:hAnsi="Arial" w:cs="Arial"/>
          <w:i/>
          <w:iCs/>
          <w:color w:val="000000"/>
          <w:sz w:val="20"/>
          <w:szCs w:val="20"/>
          <w:lang w:val="en-GB" w:eastAsia="cs-CZ"/>
        </w:rPr>
      </w:pPr>
      <w:ins w:id="958" w:author="Srholec Martin" w:date="2019-03-13T10:09:00Z">
        <w:r w:rsidRPr="008547FC">
          <w:rPr>
            <w:rFonts w:ascii="Arial" w:eastAsia="Times New Roman" w:hAnsi="Arial" w:cs="Arial"/>
            <w:i/>
            <w:iCs/>
            <w:color w:val="000000"/>
            <w:sz w:val="20"/>
            <w:szCs w:val="20"/>
            <w:lang w:val="en-GB" w:eastAsia="cs-CZ"/>
          </w:rPr>
          <w:t>Scopus (October 2016), Beall's lists (April 2016)</w:t>
        </w:r>
      </w:ins>
      <w:del w:id="959" w:author="Srholec Martin" w:date="2019-03-13T10:09:00Z">
        <w:r w:rsidR="00B367D0" w:rsidRPr="00664B72" w:rsidDel="008547FC">
          <w:rPr>
            <w:rFonts w:ascii="Arial" w:eastAsia="Times New Roman" w:hAnsi="Arial" w:cs="Arial"/>
            <w:i/>
            <w:iCs/>
            <w:color w:val="000000"/>
            <w:sz w:val="20"/>
            <w:szCs w:val="20"/>
            <w:lang w:val="en-GB" w:eastAsia="cs-CZ"/>
          </w:rPr>
          <w:delText>Source: IDEA (2017); Scopus;</w:delText>
        </w:r>
      </w:del>
      <w:ins w:id="960" w:author="Srholec Martin" w:date="2019-03-13T10:09:00Z">
        <w:r>
          <w:rPr>
            <w:rFonts w:ascii="Arial" w:eastAsia="Times New Roman" w:hAnsi="Arial" w:cs="Arial"/>
            <w:i/>
            <w:iCs/>
            <w:color w:val="000000"/>
            <w:sz w:val="20"/>
            <w:szCs w:val="20"/>
            <w:lang w:val="en-GB" w:eastAsia="cs-CZ"/>
          </w:rPr>
          <w:t>,</w:t>
        </w:r>
      </w:ins>
      <w:ins w:id="961" w:author="Srholec Martin" w:date="2019-03-13T10:30:00Z">
        <w:r w:rsidR="00466EDE">
          <w:rPr>
            <w:rFonts w:ascii="Arial" w:eastAsia="Times New Roman" w:hAnsi="Arial" w:cs="Arial"/>
            <w:i/>
            <w:iCs/>
            <w:color w:val="000000"/>
            <w:sz w:val="20"/>
            <w:szCs w:val="20"/>
            <w:lang w:val="en-GB" w:eastAsia="cs-CZ"/>
          </w:rPr>
          <w:t xml:space="preserve"> </w:t>
        </w:r>
      </w:ins>
      <w:ins w:id="962" w:author="Srholec Martin" w:date="2019-03-13T10:09:00Z">
        <w:r w:rsidRPr="008547FC">
          <w:rPr>
            <w:rFonts w:ascii="Arial" w:eastAsia="Times New Roman" w:hAnsi="Arial" w:cs="Arial"/>
            <w:i/>
            <w:iCs/>
            <w:color w:val="000000"/>
            <w:sz w:val="20"/>
            <w:szCs w:val="20"/>
            <w:lang w:val="en-GB" w:eastAsia="cs-CZ"/>
          </w:rPr>
          <w:t>authors' calculations</w:t>
        </w:r>
        <w:r>
          <w:rPr>
            <w:rFonts w:ascii="Arial" w:eastAsia="Times New Roman" w:hAnsi="Arial" w:cs="Arial"/>
            <w:i/>
            <w:iCs/>
            <w:color w:val="000000"/>
            <w:sz w:val="20"/>
            <w:szCs w:val="20"/>
            <w:lang w:val="en-GB" w:eastAsia="cs-CZ"/>
          </w:rPr>
          <w:t>.</w:t>
        </w:r>
      </w:ins>
      <w:r w:rsidR="00B367D0" w:rsidRPr="00664B72">
        <w:rPr>
          <w:rFonts w:ascii="Arial" w:eastAsia="Times New Roman" w:hAnsi="Arial" w:cs="Arial"/>
          <w:i/>
          <w:iCs/>
          <w:color w:val="000000"/>
          <w:sz w:val="20"/>
          <w:szCs w:val="20"/>
          <w:lang w:val="en-GB" w:eastAsia="cs-CZ"/>
        </w:rPr>
        <w:t xml:space="preserve"> </w:t>
      </w:r>
    </w:p>
    <w:p w14:paraId="3F797616" w14:textId="77777777" w:rsidR="008547FC" w:rsidRDefault="008547FC">
      <w:pPr>
        <w:shd w:val="clear" w:color="auto" w:fill="FEFEFE"/>
        <w:spacing w:after="0" w:line="240" w:lineRule="auto"/>
        <w:rPr>
          <w:ins w:id="963" w:author="Srholec Martin" w:date="2019-03-13T10:08:00Z"/>
          <w:rFonts w:ascii="Arial" w:eastAsia="Times New Roman" w:hAnsi="Arial" w:cs="Arial"/>
          <w:i/>
          <w:iCs/>
          <w:color w:val="000000"/>
          <w:sz w:val="20"/>
          <w:szCs w:val="20"/>
          <w:lang w:val="en-GB" w:eastAsia="cs-CZ"/>
        </w:rPr>
      </w:pPr>
    </w:p>
    <w:p w14:paraId="745AA709" w14:textId="44890866" w:rsidR="00B367D0" w:rsidRPr="00664B72" w:rsidDel="008547FC" w:rsidRDefault="00B367D0">
      <w:pPr>
        <w:shd w:val="clear" w:color="auto" w:fill="FEFEFE"/>
        <w:spacing w:after="0" w:line="240" w:lineRule="auto"/>
        <w:rPr>
          <w:moveFrom w:id="964" w:author="Srholec Martin" w:date="2019-03-13T10:09:00Z"/>
          <w:rFonts w:ascii="Arial" w:eastAsia="Times New Roman" w:hAnsi="Arial" w:cs="Arial"/>
          <w:i/>
          <w:iCs/>
          <w:color w:val="000000"/>
          <w:sz w:val="20"/>
          <w:szCs w:val="20"/>
          <w:lang w:val="en-GB" w:eastAsia="cs-CZ"/>
        </w:rPr>
      </w:pPr>
      <w:moveFromRangeStart w:id="965" w:author="Srholec Martin" w:date="2019-03-13T10:09:00Z" w:name="move3364182"/>
      <w:moveFrom w:id="966" w:author="Srholec Martin" w:date="2019-03-13T10:09:00Z">
        <w:r w:rsidRPr="00664B72" w:rsidDel="008547FC">
          <w:rPr>
            <w:rFonts w:ascii="Arial" w:eastAsia="Times New Roman" w:hAnsi="Arial" w:cs="Arial"/>
            <w:i/>
            <w:iCs/>
            <w:color w:val="000000"/>
            <w:sz w:val="20"/>
            <w:szCs w:val="20"/>
            <w:lang w:val="en-GB" w:eastAsia="cs-CZ"/>
          </w:rPr>
          <w:t>the articles from the Frontiers publisher were excluded;</w:t>
        </w:r>
      </w:moveFrom>
    </w:p>
    <w:moveFromRangeEnd w:id="965"/>
    <w:p w14:paraId="4B396DAF" w14:textId="77777777" w:rsidR="008547FC" w:rsidRDefault="008547FC">
      <w:pPr>
        <w:shd w:val="clear" w:color="auto" w:fill="FEFEFE"/>
        <w:spacing w:after="0" w:line="240" w:lineRule="auto"/>
        <w:rPr>
          <w:ins w:id="967" w:author="Srholec Martin" w:date="2019-03-13T10:08:00Z"/>
          <w:rFonts w:ascii="Arial" w:eastAsia="Times New Roman" w:hAnsi="Arial" w:cs="Arial"/>
          <w:smallCaps/>
          <w:color w:val="000000"/>
          <w:sz w:val="23"/>
          <w:szCs w:val="23"/>
          <w:lang w:val="en-GB" w:eastAsia="cs-CZ"/>
        </w:rPr>
        <w:pPrChange w:id="968" w:author="Srholec Martin" w:date="2019-03-11T15:04:00Z">
          <w:pPr>
            <w:shd w:val="clear" w:color="auto" w:fill="FEFEFE"/>
            <w:spacing w:before="100" w:beforeAutospacing="1" w:after="100" w:afterAutospacing="1" w:line="240" w:lineRule="auto"/>
          </w:pPr>
        </w:pPrChange>
      </w:pPr>
    </w:p>
    <w:p w14:paraId="35454136" w14:textId="4CE07141" w:rsidR="00367960" w:rsidRDefault="00B367D0">
      <w:pPr>
        <w:shd w:val="clear" w:color="auto" w:fill="FEFEFE"/>
        <w:spacing w:after="0" w:line="240" w:lineRule="auto"/>
        <w:rPr>
          <w:ins w:id="969" w:author="Srholec Martin" w:date="2019-03-13T10:34:00Z"/>
          <w:rFonts w:ascii="Arial" w:eastAsia="Times New Roman" w:hAnsi="Arial" w:cs="Arial"/>
          <w:color w:val="000000"/>
          <w:sz w:val="23"/>
          <w:szCs w:val="23"/>
          <w:lang w:val="en-GB" w:eastAsia="cs-CZ"/>
        </w:rPr>
        <w:pPrChange w:id="970" w:author="Srholec Martin" w:date="2019-03-11T15:04:00Z">
          <w:pPr>
            <w:shd w:val="clear" w:color="auto" w:fill="FEFEFE"/>
            <w:spacing w:before="100" w:beforeAutospacing="1" w:after="100" w:afterAutospacing="1" w:line="240" w:lineRule="auto"/>
          </w:pPr>
        </w:pPrChange>
      </w:pPr>
      <w:moveFromRangeStart w:id="971" w:author="Srholec Martin" w:date="2019-03-13T10:33:00Z" w:name="move3365605"/>
      <w:moveFrom w:id="972" w:author="Srholec Martin" w:date="2019-03-13T10:33:00Z">
        <w:r w:rsidRPr="00664B72" w:rsidDel="00F06AAC">
          <w:rPr>
            <w:rFonts w:ascii="Arial" w:eastAsia="Times New Roman" w:hAnsi="Arial" w:cs="Arial"/>
            <w:smallCaps/>
            <w:color w:val="000000"/>
            <w:sz w:val="23"/>
            <w:szCs w:val="23"/>
            <w:lang w:val="en-GB" w:eastAsia="cs-CZ"/>
          </w:rPr>
          <w:t xml:space="preserve">V. </w:t>
        </w:r>
      </w:moveFrom>
      <w:moveFromRangeEnd w:id="971"/>
      <w:r w:rsidRPr="00664B72">
        <w:rPr>
          <w:rFonts w:ascii="Arial" w:eastAsia="Times New Roman" w:hAnsi="Arial" w:cs="Arial"/>
          <w:smallCaps/>
          <w:color w:val="000000"/>
          <w:sz w:val="23"/>
          <w:szCs w:val="23"/>
          <w:lang w:val="en-GB" w:eastAsia="cs-CZ"/>
        </w:rPr>
        <w:t>Macháček</w:t>
      </w:r>
      <w:ins w:id="973" w:author="Srholec Martin" w:date="2019-03-13T10:33:00Z">
        <w:r w:rsidR="00F06AAC">
          <w:rPr>
            <w:rFonts w:ascii="Arial" w:eastAsia="Times New Roman" w:hAnsi="Arial" w:cs="Arial"/>
            <w:smallCaps/>
            <w:color w:val="000000"/>
            <w:sz w:val="23"/>
            <w:szCs w:val="23"/>
            <w:lang w:val="en-GB" w:eastAsia="cs-CZ"/>
          </w:rPr>
          <w:t xml:space="preserve">, </w:t>
        </w:r>
      </w:ins>
      <w:moveToRangeStart w:id="974" w:author="Srholec Martin" w:date="2019-03-13T10:33:00Z" w:name="move3365605"/>
      <w:moveTo w:id="975" w:author="Srholec Martin" w:date="2019-03-13T10:33:00Z">
        <w:r w:rsidR="00F06AAC" w:rsidRPr="00664B72">
          <w:rPr>
            <w:rFonts w:ascii="Arial" w:eastAsia="Times New Roman" w:hAnsi="Arial" w:cs="Arial"/>
            <w:smallCaps/>
            <w:color w:val="000000"/>
            <w:sz w:val="23"/>
            <w:szCs w:val="23"/>
            <w:lang w:val="en-GB" w:eastAsia="cs-CZ"/>
          </w:rPr>
          <w:t>V.</w:t>
        </w:r>
      </w:moveTo>
      <w:moveToRangeEnd w:id="974"/>
      <w:r w:rsidRPr="00664B72">
        <w:rPr>
          <w:rFonts w:ascii="Arial" w:eastAsia="Times New Roman" w:hAnsi="Arial" w:cs="Arial"/>
          <w:smallCaps/>
          <w:color w:val="000000"/>
          <w:sz w:val="23"/>
          <w:szCs w:val="23"/>
          <w:lang w:val="en-GB" w:eastAsia="cs-CZ"/>
        </w:rPr>
        <w:t xml:space="preserve"> and </w:t>
      </w:r>
      <w:del w:id="976" w:author="Srholec Martin" w:date="2019-03-13T10:33:00Z">
        <w:r w:rsidRPr="00664B72" w:rsidDel="00F06AAC">
          <w:rPr>
            <w:rFonts w:ascii="Arial" w:eastAsia="Times New Roman" w:hAnsi="Arial" w:cs="Arial"/>
            <w:smallCaps/>
            <w:color w:val="000000"/>
            <w:sz w:val="23"/>
            <w:szCs w:val="23"/>
            <w:lang w:val="en-GB" w:eastAsia="cs-CZ"/>
          </w:rPr>
          <w:delText xml:space="preserve">M. </w:delText>
        </w:r>
      </w:del>
      <w:r w:rsidRPr="00664B72">
        <w:rPr>
          <w:rFonts w:ascii="Arial" w:eastAsia="Times New Roman" w:hAnsi="Arial" w:cs="Arial"/>
          <w:smallCaps/>
          <w:color w:val="000000"/>
          <w:sz w:val="23"/>
          <w:szCs w:val="23"/>
          <w:lang w:val="en-GB" w:eastAsia="cs-CZ"/>
        </w:rPr>
        <w:t>Srholec</w:t>
      </w:r>
      <w:ins w:id="977" w:author="Srholec Martin" w:date="2019-03-13T10:33:00Z">
        <w:r w:rsidR="00F06AAC">
          <w:rPr>
            <w:rFonts w:ascii="Arial" w:eastAsia="Times New Roman" w:hAnsi="Arial" w:cs="Arial"/>
            <w:smallCaps/>
            <w:color w:val="000000"/>
            <w:sz w:val="23"/>
            <w:szCs w:val="23"/>
            <w:lang w:val="en-GB" w:eastAsia="cs-CZ"/>
          </w:rPr>
          <w:t>, M. (2016)</w:t>
        </w:r>
      </w:ins>
      <w:r w:rsidRPr="00664B72">
        <w:rPr>
          <w:rFonts w:ascii="Arial" w:eastAsia="Times New Roman" w:hAnsi="Arial" w:cs="Arial"/>
          <w:color w:val="000000"/>
          <w:sz w:val="23"/>
          <w:szCs w:val="23"/>
          <w:lang w:val="en-GB" w:eastAsia="cs-CZ"/>
        </w:rPr>
        <w:t> </w:t>
      </w:r>
      <w:commentRangeStart w:id="978"/>
      <w:del w:id="979" w:author="Srholec Martin" w:date="2019-03-13T10:34:00Z">
        <w:r w:rsidRPr="00664B72" w:rsidDel="00367960">
          <w:rPr>
            <w:rFonts w:ascii="Arial" w:eastAsia="Times New Roman" w:hAnsi="Arial" w:cs="Arial"/>
            <w:color w:val="000000"/>
            <w:sz w:val="23"/>
            <w:szCs w:val="23"/>
            <w:lang w:val="en-GB" w:eastAsia="cs-CZ"/>
          </w:rPr>
          <w:delText>Predátorské časopisy ve Scopusu (</w:delText>
        </w:r>
      </w:del>
      <w:r w:rsidRPr="00664B72">
        <w:rPr>
          <w:rFonts w:ascii="Arial" w:eastAsia="Times New Roman" w:hAnsi="Arial" w:cs="Arial"/>
          <w:color w:val="000000"/>
          <w:sz w:val="23"/>
          <w:szCs w:val="23"/>
          <w:lang w:val="en-GB" w:eastAsia="cs-CZ"/>
        </w:rPr>
        <w:t>Predatory Journals in Scopus</w:t>
      </w:r>
      <w:commentRangeEnd w:id="978"/>
      <w:r w:rsidR="00367960">
        <w:rPr>
          <w:rStyle w:val="CommentReference"/>
        </w:rPr>
        <w:commentReference w:id="978"/>
      </w:r>
      <w:del w:id="980" w:author="Srholec Martin" w:date="2019-03-13T10:34:00Z">
        <w:r w:rsidRPr="00664B72" w:rsidDel="00367960">
          <w:rPr>
            <w:rFonts w:ascii="Arial" w:eastAsia="Times New Roman" w:hAnsi="Arial" w:cs="Arial"/>
            <w:color w:val="000000"/>
            <w:sz w:val="23"/>
            <w:szCs w:val="23"/>
            <w:lang w:val="en-GB" w:eastAsia="cs-CZ"/>
          </w:rPr>
          <w:delText>, only in Czech)</w:delText>
        </w:r>
      </w:del>
      <w:del w:id="981" w:author="Srholec Martin" w:date="2019-03-13T10:35:00Z">
        <w:r w:rsidRPr="00664B72" w:rsidDel="00367960">
          <w:rPr>
            <w:rFonts w:ascii="Arial" w:eastAsia="Times New Roman" w:hAnsi="Arial" w:cs="Arial"/>
            <w:color w:val="000000"/>
            <w:sz w:val="23"/>
            <w:szCs w:val="23"/>
            <w:lang w:val="en-GB" w:eastAsia="cs-CZ"/>
          </w:rPr>
          <w:delText>,</w:delText>
        </w:r>
      </w:del>
      <w:ins w:id="982" w:author="Srholec Martin" w:date="2019-03-13T10:35:00Z">
        <w:r w:rsidR="00367960">
          <w:rPr>
            <w:rFonts w:ascii="Arial" w:eastAsia="Times New Roman" w:hAnsi="Arial" w:cs="Arial"/>
            <w:color w:val="000000"/>
            <w:sz w:val="23"/>
            <w:szCs w:val="23"/>
            <w:lang w:val="en-GB" w:eastAsia="cs-CZ"/>
          </w:rPr>
          <w:t>.</w:t>
        </w:r>
      </w:ins>
      <w:r w:rsidRPr="00664B72">
        <w:rPr>
          <w:rFonts w:ascii="Arial" w:eastAsia="Times New Roman" w:hAnsi="Arial" w:cs="Arial"/>
          <w:color w:val="000000"/>
          <w:sz w:val="23"/>
          <w:szCs w:val="23"/>
          <w:lang w:val="en-GB" w:eastAsia="cs-CZ"/>
        </w:rPr>
        <w:t> </w:t>
      </w:r>
      <w:ins w:id="983" w:author="Srholec Martin" w:date="2019-03-13T10:34:00Z">
        <w:r w:rsidR="00367960" w:rsidRPr="00367960">
          <w:rPr>
            <w:rFonts w:ascii="Arial" w:eastAsia="Times New Roman" w:hAnsi="Arial" w:cs="Arial"/>
            <w:color w:val="000000"/>
            <w:sz w:val="23"/>
            <w:szCs w:val="23"/>
            <w:lang w:val="en-GB" w:eastAsia="cs-CZ"/>
          </w:rPr>
          <w:t xml:space="preserve">IDEA think-tank at CERGE-EI, Study 2/2017. </w:t>
        </w:r>
      </w:ins>
    </w:p>
    <w:p w14:paraId="54C6E9CC" w14:textId="6E00F1B3" w:rsidR="00B367D0" w:rsidRPr="00D80F51" w:rsidRDefault="00B367D0">
      <w:pPr>
        <w:shd w:val="clear" w:color="auto" w:fill="FEFEFE"/>
        <w:spacing w:after="0" w:line="240" w:lineRule="auto"/>
        <w:rPr>
          <w:rFonts w:ascii="Arial" w:eastAsia="Times New Roman" w:hAnsi="Arial" w:cs="Arial"/>
          <w:color w:val="000000"/>
          <w:sz w:val="23"/>
          <w:szCs w:val="23"/>
          <w:lang w:val="en-GB" w:eastAsia="cs-CZ"/>
        </w:rPr>
        <w:pPrChange w:id="984" w:author="Srholec Martin" w:date="2019-03-11T15:04:00Z">
          <w:pPr>
            <w:shd w:val="clear" w:color="auto" w:fill="FEFEFE"/>
            <w:spacing w:before="100" w:beforeAutospacing="1" w:after="100" w:afterAutospacing="1" w:line="240" w:lineRule="auto"/>
          </w:pPr>
        </w:pPrChange>
      </w:pPr>
      <w:del w:id="985" w:author="Unknown">
        <w:r w:rsidRPr="00367960" w:rsidDel="00367960">
          <w:rPr>
            <w:rFonts w:ascii="Arial" w:eastAsia="Times New Roman" w:hAnsi="Arial" w:cs="Arial"/>
            <w:color w:val="000000"/>
            <w:sz w:val="23"/>
            <w:szCs w:val="23"/>
            <w:lang w:val="en-GB" w:eastAsia="cs-CZ"/>
          </w:rPr>
          <w:delText>I</w:delText>
        </w:r>
      </w:del>
      <w:del w:id="986" w:author="Srholec Martin" w:date="2019-03-13T10:34:00Z">
        <w:r w:rsidRPr="00664B72" w:rsidDel="00367960">
          <w:rPr>
            <w:rFonts w:ascii="Arial" w:eastAsia="Times New Roman" w:hAnsi="Arial" w:cs="Arial"/>
            <w:i/>
            <w:iCs/>
            <w:color w:val="000000"/>
            <w:sz w:val="23"/>
            <w:szCs w:val="23"/>
            <w:lang w:val="en-GB" w:eastAsia="cs-CZ"/>
          </w:rPr>
          <w:delText>DEA Study</w:delText>
        </w:r>
        <w:r w:rsidRPr="00664B72" w:rsidDel="00367960">
          <w:rPr>
            <w:rFonts w:ascii="Arial" w:eastAsia="Times New Roman" w:hAnsi="Arial" w:cs="Arial"/>
            <w:color w:val="000000"/>
            <w:sz w:val="23"/>
            <w:szCs w:val="23"/>
            <w:lang w:val="en-GB" w:eastAsia="cs-CZ"/>
          </w:rPr>
          <w:delText>, 16 (2016), p.1-39. Available at: </w:delText>
        </w:r>
        <w:r w:rsidR="008D5457" w:rsidRPr="00D80F51" w:rsidDel="00367960">
          <w:rPr>
            <w:rFonts w:ascii="Arial" w:eastAsia="Times New Roman" w:hAnsi="Arial" w:cs="Arial"/>
            <w:color w:val="0000FF"/>
            <w:sz w:val="23"/>
            <w:szCs w:val="23"/>
            <w:u w:val="single"/>
            <w:lang w:val="en-GB" w:eastAsia="cs-CZ"/>
          </w:rPr>
          <w:fldChar w:fldCharType="begin"/>
        </w:r>
        <w:r w:rsidR="008D5457" w:rsidRPr="00664B72" w:rsidDel="00367960">
          <w:rPr>
            <w:rFonts w:ascii="Arial" w:eastAsia="Times New Roman" w:hAnsi="Arial" w:cs="Arial"/>
            <w:color w:val="0000FF"/>
            <w:sz w:val="23"/>
            <w:szCs w:val="23"/>
            <w:u w:val="single"/>
            <w:lang w:val="en-GB" w:eastAsia="cs-CZ"/>
          </w:rPr>
          <w:delInstrText xml:space="preserve"> HYPERLINK "https://idea.cerge-ei.cz/files/IDEA_Studie_16_2016_Predatorske_casopisy_ve_Scopusu/mobile/index.html" \l "p=40" \t "_blank" </w:delInstrText>
        </w:r>
        <w:r w:rsidR="008D5457" w:rsidRPr="00D80F51" w:rsidDel="00367960">
          <w:rPr>
            <w:rFonts w:ascii="Arial" w:eastAsia="Times New Roman" w:hAnsi="Arial" w:cs="Arial"/>
            <w:color w:val="0000FF"/>
            <w:sz w:val="23"/>
            <w:szCs w:val="23"/>
            <w:u w:val="single"/>
            <w:lang w:val="en-GB" w:eastAsia="cs-CZ"/>
            <w:rPrChange w:id="987" w:author="Srholec Martin" w:date="2019-03-11T13:39:00Z">
              <w:rPr>
                <w:rFonts w:ascii="Arial" w:eastAsia="Times New Roman" w:hAnsi="Arial" w:cs="Arial"/>
                <w:color w:val="0000FF"/>
                <w:sz w:val="23"/>
                <w:szCs w:val="23"/>
                <w:u w:val="single"/>
                <w:lang w:val="en-GB" w:eastAsia="cs-CZ"/>
              </w:rPr>
            </w:rPrChange>
          </w:rPr>
          <w:fldChar w:fldCharType="separate"/>
        </w:r>
        <w:r w:rsidRPr="00D80F51" w:rsidDel="00367960">
          <w:rPr>
            <w:rFonts w:ascii="Arial" w:eastAsia="Times New Roman" w:hAnsi="Arial" w:cs="Arial"/>
            <w:color w:val="0000FF"/>
            <w:sz w:val="23"/>
            <w:szCs w:val="23"/>
            <w:u w:val="single"/>
            <w:lang w:val="en-GB" w:eastAsia="cs-CZ"/>
          </w:rPr>
          <w:delText>https://idea.cerg</w:delText>
        </w:r>
        <w:r w:rsidRPr="00664B72" w:rsidDel="00367960">
          <w:rPr>
            <w:rFonts w:ascii="Arial" w:eastAsia="Times New Roman" w:hAnsi="Arial" w:cs="Arial"/>
            <w:color w:val="0000FF"/>
            <w:sz w:val="23"/>
            <w:szCs w:val="23"/>
            <w:u w:val="single"/>
            <w:lang w:val="en-GB" w:eastAsia="cs-CZ"/>
          </w:rPr>
          <w:delText>e-ei.cz/files/IDEA_Studie_16_2016_Predatorske_casopisy_ve_Scopusu/mobile/index.html#p=40</w:delText>
        </w:r>
        <w:r w:rsidR="008D5457" w:rsidRPr="00D80F51" w:rsidDel="00367960">
          <w:rPr>
            <w:rFonts w:ascii="Arial" w:eastAsia="Times New Roman" w:hAnsi="Arial" w:cs="Arial"/>
            <w:color w:val="0000FF"/>
            <w:sz w:val="23"/>
            <w:szCs w:val="23"/>
            <w:u w:val="single"/>
            <w:lang w:val="en-GB" w:eastAsia="cs-CZ"/>
          </w:rPr>
          <w:fldChar w:fldCharType="end"/>
        </w:r>
      </w:del>
    </w:p>
    <w:p w14:paraId="6E0415BE" w14:textId="4133EAB3" w:rsidR="00B367D0" w:rsidRPr="00664B72" w:rsidDel="00367960" w:rsidRDefault="00B367D0">
      <w:pPr>
        <w:shd w:val="clear" w:color="auto" w:fill="FEFEFE"/>
        <w:spacing w:after="0" w:line="240" w:lineRule="auto"/>
        <w:rPr>
          <w:del w:id="988" w:author="Srholec Martin" w:date="2019-03-13T10:34:00Z"/>
          <w:rFonts w:ascii="Arial" w:eastAsia="Times New Roman" w:hAnsi="Arial" w:cs="Arial"/>
          <w:color w:val="000000"/>
          <w:sz w:val="23"/>
          <w:szCs w:val="23"/>
          <w:lang w:val="en-GB" w:eastAsia="cs-CZ"/>
        </w:rPr>
        <w:pPrChange w:id="989" w:author="Srholec Martin" w:date="2019-03-11T15:04:00Z">
          <w:pPr>
            <w:shd w:val="clear" w:color="auto" w:fill="FEFEFE"/>
            <w:spacing w:before="100" w:beforeAutospacing="1" w:after="100" w:afterAutospacing="1" w:line="240" w:lineRule="auto"/>
          </w:pPr>
        </w:pPrChange>
      </w:pPr>
      <w:del w:id="990" w:author="Srholec Martin" w:date="2019-03-13T10:34:00Z">
        <w:r w:rsidRPr="00664B72" w:rsidDel="00367960">
          <w:rPr>
            <w:rFonts w:ascii="Arial" w:eastAsia="Times New Roman" w:hAnsi="Arial" w:cs="Arial"/>
            <w:color w:val="000000"/>
            <w:sz w:val="23"/>
            <w:szCs w:val="23"/>
            <w:lang w:val="en-GB" w:eastAsia="cs-CZ"/>
          </w:rPr>
          <w:delText>See full list of references.</w:delText>
        </w:r>
      </w:del>
    </w:p>
    <w:p w14:paraId="2DC303AC" w14:textId="64C17DB5" w:rsidR="00B367D0" w:rsidRDefault="00B367D0">
      <w:pPr>
        <w:shd w:val="clear" w:color="auto" w:fill="FEFEFE"/>
        <w:spacing w:after="0" w:line="240" w:lineRule="auto"/>
        <w:rPr>
          <w:ins w:id="991" w:author="Srholec Martin" w:date="2019-03-11T15:29:00Z"/>
          <w:rFonts w:ascii="Arial" w:eastAsia="Times New Roman" w:hAnsi="Arial" w:cs="Arial"/>
          <w:color w:val="000000"/>
          <w:sz w:val="23"/>
          <w:szCs w:val="23"/>
          <w:lang w:val="en-GB" w:eastAsia="cs-CZ"/>
        </w:rPr>
        <w:pPrChange w:id="992" w:author="Srholec Martin" w:date="2019-03-11T15:29:00Z">
          <w:pPr/>
        </w:pPrChange>
      </w:pPr>
    </w:p>
    <w:p w14:paraId="6E00685C" w14:textId="017B6924" w:rsidR="008547FC" w:rsidRDefault="008547FC">
      <w:pPr>
        <w:rPr>
          <w:ins w:id="993" w:author="Srholec Martin" w:date="2019-03-13T10:09:00Z"/>
          <w:rFonts w:ascii="Arial" w:eastAsia="Times New Roman" w:hAnsi="Arial" w:cs="Arial"/>
          <w:color w:val="000000"/>
          <w:sz w:val="23"/>
          <w:szCs w:val="23"/>
          <w:lang w:val="en-GB" w:eastAsia="cs-CZ"/>
        </w:rPr>
      </w:pPr>
      <w:ins w:id="994" w:author="Srholec Martin" w:date="2019-03-13T10:09:00Z">
        <w:r>
          <w:rPr>
            <w:rFonts w:ascii="Arial" w:eastAsia="Times New Roman" w:hAnsi="Arial" w:cs="Arial"/>
            <w:color w:val="000000"/>
            <w:sz w:val="23"/>
            <w:szCs w:val="23"/>
            <w:lang w:val="en-GB" w:eastAsia="cs-CZ"/>
          </w:rPr>
          <w:br w:type="page"/>
        </w:r>
      </w:ins>
    </w:p>
    <w:p w14:paraId="2F8207E0" w14:textId="2726D227" w:rsidR="00516238" w:rsidRPr="00516238" w:rsidDel="0070020F" w:rsidRDefault="00516238">
      <w:pPr>
        <w:shd w:val="clear" w:color="auto" w:fill="FEFEFE"/>
        <w:spacing w:after="0" w:line="240" w:lineRule="auto"/>
        <w:rPr>
          <w:del w:id="995" w:author="Srholec Martin" w:date="2019-03-13T11:50:00Z"/>
          <w:rFonts w:ascii="Arial" w:eastAsia="Times New Roman" w:hAnsi="Arial" w:cs="Arial"/>
          <w:color w:val="000000"/>
          <w:sz w:val="23"/>
          <w:szCs w:val="23"/>
          <w:lang w:val="en-GB" w:eastAsia="cs-CZ"/>
          <w:rPrChange w:id="996" w:author="Srholec Martin" w:date="2019-03-11T15:29:00Z">
            <w:rPr>
              <w:del w:id="997" w:author="Srholec Martin" w:date="2019-03-13T11:50:00Z"/>
              <w:lang w:val="en-GB"/>
            </w:rPr>
          </w:rPrChange>
        </w:rPr>
        <w:pPrChange w:id="998" w:author="Srholec Martin" w:date="2019-03-11T15:29:00Z">
          <w:pPr/>
        </w:pPrChange>
      </w:pPr>
    </w:p>
    <w:p w14:paraId="2D70BBD2" w14:textId="77777777" w:rsidR="00B367D0" w:rsidRPr="00664B72" w:rsidRDefault="00B367D0">
      <w:pPr>
        <w:pStyle w:val="Heading3"/>
        <w:shd w:val="clear" w:color="auto" w:fill="FEFEFE"/>
        <w:spacing w:before="0" w:beforeAutospacing="0" w:after="0" w:afterAutospacing="0"/>
        <w:ind w:left="450" w:right="450"/>
        <w:jc w:val="center"/>
        <w:rPr>
          <w:rFonts w:ascii="Tahoma" w:hAnsi="Tahoma" w:cs="Tahoma"/>
          <w:color w:val="BB133E"/>
          <w:lang w:val="en-GB"/>
        </w:rPr>
        <w:pPrChange w:id="999" w:author="Srholec Martin" w:date="2019-03-11T15:04:00Z">
          <w:pPr>
            <w:pStyle w:val="Heading3"/>
            <w:shd w:val="clear" w:color="auto" w:fill="FEFEFE"/>
            <w:spacing w:before="450" w:beforeAutospacing="0" w:after="450" w:afterAutospacing="0"/>
            <w:ind w:left="450" w:right="450"/>
            <w:jc w:val="center"/>
          </w:pPr>
        </w:pPrChange>
      </w:pPr>
      <w:r w:rsidRPr="00664B72">
        <w:rPr>
          <w:rFonts w:ascii="Tahoma" w:hAnsi="Tahoma" w:cs="Tahoma"/>
          <w:color w:val="BB133E"/>
          <w:lang w:val="en-GB"/>
        </w:rPr>
        <w:t>Country groups</w:t>
      </w:r>
    </w:p>
    <w:p w14:paraId="61F72618" w14:textId="77777777" w:rsidR="00516238" w:rsidRDefault="00516238">
      <w:pPr>
        <w:pStyle w:val="NormalWeb"/>
        <w:shd w:val="clear" w:color="auto" w:fill="FEFEFE"/>
        <w:spacing w:before="0" w:beforeAutospacing="0" w:after="0" w:afterAutospacing="0"/>
        <w:rPr>
          <w:ins w:id="1000" w:author="Srholec Martin" w:date="2019-03-11T15:29:00Z"/>
          <w:rFonts w:ascii="Arial" w:hAnsi="Arial" w:cs="Arial"/>
          <w:color w:val="000000"/>
          <w:sz w:val="23"/>
          <w:szCs w:val="23"/>
          <w:lang w:val="en-GB"/>
        </w:rPr>
        <w:pPrChange w:id="1001" w:author="Srholec Martin" w:date="2019-03-11T15:04:00Z">
          <w:pPr>
            <w:pStyle w:val="NormalWeb"/>
            <w:shd w:val="clear" w:color="auto" w:fill="FEFEFE"/>
          </w:pPr>
        </w:pPrChange>
      </w:pPr>
    </w:p>
    <w:p w14:paraId="0E09ECA0" w14:textId="022D603F" w:rsidR="006F36CA" w:rsidRPr="00664B72" w:rsidRDefault="00B367D0">
      <w:pPr>
        <w:pStyle w:val="NormalWeb"/>
        <w:shd w:val="clear" w:color="auto" w:fill="FEFEFE"/>
        <w:spacing w:before="0" w:beforeAutospacing="0" w:after="0" w:afterAutospacing="0"/>
        <w:rPr>
          <w:rFonts w:ascii="Arial" w:hAnsi="Arial" w:cs="Arial"/>
          <w:color w:val="000000"/>
          <w:sz w:val="23"/>
          <w:szCs w:val="23"/>
          <w:lang w:val="en-GB"/>
        </w:rPr>
        <w:pPrChange w:id="1002" w:author="Srholec Martin" w:date="2019-03-11T15:04:00Z">
          <w:pPr>
            <w:pStyle w:val="NormalWeb"/>
            <w:shd w:val="clear" w:color="auto" w:fill="FEFEFE"/>
          </w:pPr>
        </w:pPrChange>
      </w:pPr>
      <w:del w:id="1003" w:author="Srholec Martin" w:date="2019-03-13T11:09:00Z">
        <w:r w:rsidRPr="00664B72" w:rsidDel="006F36CA">
          <w:rPr>
            <w:rFonts w:ascii="Arial" w:hAnsi="Arial" w:cs="Arial"/>
            <w:color w:val="000000"/>
            <w:sz w:val="23"/>
            <w:szCs w:val="23"/>
            <w:lang w:val="en-GB"/>
          </w:rPr>
          <w:delText>The country groups are calculated as a simple average of all countries within the group.</w:delText>
        </w:r>
      </w:del>
    </w:p>
    <w:p w14:paraId="791A957A" w14:textId="2DC781BB" w:rsidR="00B367D0" w:rsidRDefault="00B367D0">
      <w:pPr>
        <w:pStyle w:val="Heading5"/>
        <w:shd w:val="clear" w:color="auto" w:fill="FEFEFE"/>
        <w:spacing w:before="0"/>
        <w:jc w:val="center"/>
        <w:rPr>
          <w:ins w:id="1004" w:author="Srholec Martin" w:date="2019-03-13T11:08:00Z"/>
          <w:rFonts w:ascii="Arial" w:hAnsi="Arial" w:cs="Arial"/>
          <w:color w:val="000000"/>
          <w:sz w:val="27"/>
          <w:szCs w:val="27"/>
          <w:lang w:val="en-GB"/>
        </w:rPr>
        <w:pPrChange w:id="1005" w:author="Srholec Martin" w:date="2019-03-11T15:04:00Z">
          <w:pPr>
            <w:pStyle w:val="Heading5"/>
            <w:shd w:val="clear" w:color="auto" w:fill="FEFEFE"/>
            <w:jc w:val="center"/>
          </w:pPr>
        </w:pPrChange>
      </w:pPr>
      <w:r w:rsidRPr="00664B72">
        <w:rPr>
          <w:rFonts w:ascii="Arial" w:hAnsi="Arial" w:cs="Arial"/>
          <w:color w:val="000000"/>
          <w:sz w:val="27"/>
          <w:szCs w:val="27"/>
          <w:lang w:val="en-GB"/>
        </w:rPr>
        <w:t>Development status</w:t>
      </w:r>
    </w:p>
    <w:p w14:paraId="59C8A0F9" w14:textId="77777777" w:rsidR="006F36CA" w:rsidRPr="009718A4" w:rsidRDefault="006F36CA">
      <w:pPr>
        <w:pStyle w:val="NormalWeb"/>
        <w:shd w:val="clear" w:color="auto" w:fill="FEFEFE"/>
        <w:spacing w:before="0" w:beforeAutospacing="0" w:after="0" w:afterAutospacing="0"/>
        <w:rPr>
          <w:rFonts w:ascii="Arial" w:hAnsi="Arial" w:cs="Arial"/>
          <w:color w:val="000000"/>
          <w:sz w:val="23"/>
          <w:szCs w:val="23"/>
          <w:lang w:val="en-GB"/>
          <w:rPrChange w:id="1006" w:author="Srholec Martin" w:date="2019-03-13T11:27:00Z">
            <w:rPr>
              <w:rFonts w:ascii="Arial" w:hAnsi="Arial" w:cs="Arial"/>
              <w:color w:val="000000"/>
              <w:sz w:val="27"/>
              <w:szCs w:val="27"/>
              <w:lang w:val="en-GB"/>
            </w:rPr>
          </w:rPrChange>
        </w:rPr>
        <w:pPrChange w:id="1007" w:author="Srholec Martin" w:date="2019-03-13T11:27:00Z">
          <w:pPr>
            <w:pStyle w:val="Heading5"/>
            <w:shd w:val="clear" w:color="auto" w:fill="FEFEFE"/>
            <w:jc w:val="center"/>
          </w:pPr>
        </w:pPrChange>
      </w:pPr>
    </w:p>
    <w:p w14:paraId="0BE57464" w14:textId="774159E2" w:rsidR="00B367D0" w:rsidRPr="00D80F51" w:rsidDel="006F36CA" w:rsidRDefault="00B367D0">
      <w:pPr>
        <w:pStyle w:val="NormalWeb"/>
        <w:shd w:val="clear" w:color="auto" w:fill="FEFEFE"/>
        <w:spacing w:before="0" w:beforeAutospacing="0" w:after="0" w:afterAutospacing="0"/>
        <w:rPr>
          <w:del w:id="1008" w:author="Srholec Martin" w:date="2019-03-13T11:09:00Z"/>
          <w:rFonts w:ascii="Arial" w:hAnsi="Arial" w:cs="Arial"/>
          <w:color w:val="000000"/>
          <w:sz w:val="23"/>
          <w:szCs w:val="23"/>
          <w:lang w:val="en-GB"/>
        </w:rPr>
        <w:pPrChange w:id="1009" w:author="Srholec Martin" w:date="2019-03-11T15:04:00Z">
          <w:pPr>
            <w:pStyle w:val="NormalWeb"/>
            <w:shd w:val="clear" w:color="auto" w:fill="FEFEFE"/>
          </w:pPr>
        </w:pPrChange>
      </w:pPr>
      <w:del w:id="1010" w:author="Srholec Martin" w:date="2019-03-13T11:09:00Z">
        <w:r w:rsidRPr="00664B72" w:rsidDel="006F36CA">
          <w:rPr>
            <w:rFonts w:ascii="Arial" w:hAnsi="Arial" w:cs="Arial"/>
            <w:color w:val="000000"/>
            <w:sz w:val="23"/>
            <w:szCs w:val="23"/>
            <w:lang w:val="en-GB"/>
          </w:rPr>
          <w:delText>International Monetary Fund's former classification from the </w:delText>
        </w:r>
        <w:r w:rsidR="008D5457" w:rsidRPr="00D80F51" w:rsidDel="006F36CA">
          <w:rPr>
            <w:rStyle w:val="Hyperlink"/>
            <w:rFonts w:ascii="Arial" w:hAnsi="Arial" w:cs="Arial"/>
            <w:sz w:val="23"/>
            <w:szCs w:val="23"/>
            <w:lang w:val="en-GB"/>
          </w:rPr>
          <w:fldChar w:fldCharType="begin"/>
        </w:r>
        <w:r w:rsidR="008D5457" w:rsidRPr="00664B72" w:rsidDel="006F36CA">
          <w:rPr>
            <w:rStyle w:val="Hyperlink"/>
            <w:rFonts w:ascii="Arial" w:hAnsi="Arial" w:cs="Arial"/>
            <w:sz w:val="23"/>
            <w:szCs w:val="23"/>
            <w:lang w:val="en-GB"/>
          </w:rPr>
          <w:delInstrText xml:space="preserve"> HYPERLINK "https://www.imf.org/external/pubs/ft/weo/2003/02/" \t "_blank" </w:delInstrText>
        </w:r>
        <w:r w:rsidR="008D5457" w:rsidRPr="00D80F51" w:rsidDel="006F36CA">
          <w:rPr>
            <w:rStyle w:val="Hyperlink"/>
            <w:rFonts w:ascii="Arial" w:hAnsi="Arial" w:cs="Arial"/>
            <w:sz w:val="23"/>
            <w:szCs w:val="23"/>
            <w:lang w:val="en-GB"/>
            <w:rPrChange w:id="1011" w:author="Srholec Martin" w:date="2019-03-11T13:39:00Z">
              <w:rPr>
                <w:rStyle w:val="Hyperlink"/>
                <w:rFonts w:ascii="Arial" w:hAnsi="Arial" w:cs="Arial"/>
                <w:sz w:val="23"/>
                <w:szCs w:val="23"/>
                <w:lang w:val="en-GB"/>
              </w:rPr>
            </w:rPrChange>
          </w:rPr>
          <w:fldChar w:fldCharType="separate"/>
        </w:r>
        <w:r w:rsidRPr="00D80F51" w:rsidDel="006F36CA">
          <w:rPr>
            <w:rStyle w:val="Hyperlink"/>
            <w:rFonts w:ascii="Arial" w:hAnsi="Arial" w:cs="Arial"/>
            <w:sz w:val="23"/>
            <w:szCs w:val="23"/>
            <w:lang w:val="en-GB"/>
          </w:rPr>
          <w:delText>IMF Economic Outlook 2003</w:delText>
        </w:r>
        <w:r w:rsidR="008D5457" w:rsidRPr="00D80F51" w:rsidDel="006F36CA">
          <w:rPr>
            <w:rStyle w:val="Hyperlink"/>
            <w:rFonts w:ascii="Arial" w:hAnsi="Arial" w:cs="Arial"/>
            <w:sz w:val="23"/>
            <w:szCs w:val="23"/>
            <w:lang w:val="en-GB"/>
          </w:rPr>
          <w:fldChar w:fldCharType="end"/>
        </w:r>
        <w:r w:rsidRPr="00D80F51" w:rsidDel="006F36CA">
          <w:rPr>
            <w:rFonts w:ascii="Arial" w:hAnsi="Arial" w:cs="Arial"/>
            <w:color w:val="000000"/>
            <w:sz w:val="23"/>
            <w:szCs w:val="23"/>
            <w:lang w:val="en-GB"/>
          </w:rPr>
          <w:delText>(Statistical Appendix;p.163)</w:delText>
        </w:r>
      </w:del>
    </w:p>
    <w:p w14:paraId="7CAED899" w14:textId="41DDA0F5" w:rsidR="00B367D0" w:rsidRPr="00664B72" w:rsidDel="006F36CA" w:rsidRDefault="00B367D0">
      <w:pPr>
        <w:pStyle w:val="NormalWeb"/>
        <w:shd w:val="clear" w:color="auto" w:fill="FEFEFE"/>
        <w:spacing w:before="0" w:beforeAutospacing="0" w:after="0" w:afterAutospacing="0"/>
        <w:rPr>
          <w:del w:id="1012" w:author="Srholec Martin" w:date="2019-03-13T11:13:00Z"/>
          <w:rFonts w:ascii="Arial" w:hAnsi="Arial" w:cs="Arial"/>
          <w:color w:val="000000"/>
          <w:sz w:val="23"/>
          <w:szCs w:val="23"/>
          <w:lang w:val="en-GB"/>
        </w:rPr>
        <w:pPrChange w:id="1013" w:author="Srholec Martin" w:date="2019-03-11T15:04:00Z">
          <w:pPr>
            <w:pStyle w:val="NormalWeb"/>
            <w:shd w:val="clear" w:color="auto" w:fill="FEFEFE"/>
          </w:pPr>
        </w:pPrChange>
      </w:pPr>
      <w:r w:rsidRPr="00664B72">
        <w:rPr>
          <w:rFonts w:ascii="Arial" w:hAnsi="Arial" w:cs="Arial"/>
          <w:b/>
          <w:bCs/>
          <w:color w:val="000000"/>
          <w:sz w:val="23"/>
          <w:szCs w:val="23"/>
          <w:lang w:val="en-GB"/>
        </w:rPr>
        <w:t xml:space="preserve">Advanced </w:t>
      </w:r>
      <w:del w:id="1014" w:author="Srholec Martin" w:date="2019-03-13T11:24:00Z">
        <w:r w:rsidRPr="00664B72" w:rsidDel="0027273A">
          <w:rPr>
            <w:rFonts w:ascii="Arial" w:hAnsi="Arial" w:cs="Arial"/>
            <w:b/>
            <w:bCs/>
            <w:color w:val="000000"/>
            <w:sz w:val="23"/>
            <w:szCs w:val="23"/>
            <w:lang w:val="en-GB"/>
          </w:rPr>
          <w:delText>C</w:delText>
        </w:r>
      </w:del>
      <w:ins w:id="1015" w:author="Srholec Martin" w:date="2019-03-13T11:24:00Z">
        <w:r w:rsidR="0027273A">
          <w:rPr>
            <w:rFonts w:ascii="Arial" w:hAnsi="Arial" w:cs="Arial"/>
            <w:b/>
            <w:bCs/>
            <w:color w:val="000000"/>
            <w:sz w:val="23"/>
            <w:szCs w:val="23"/>
            <w:lang w:val="en-GB"/>
          </w:rPr>
          <w:t>c</w:t>
        </w:r>
      </w:ins>
      <w:r w:rsidRPr="00664B72">
        <w:rPr>
          <w:rFonts w:ascii="Arial" w:hAnsi="Arial" w:cs="Arial"/>
          <w:b/>
          <w:bCs/>
          <w:color w:val="000000"/>
          <w:sz w:val="23"/>
          <w:szCs w:val="23"/>
          <w:lang w:val="en-GB"/>
        </w:rPr>
        <w:t>ountries</w:t>
      </w:r>
      <w:r w:rsidRPr="00664B72">
        <w:rPr>
          <w:rFonts w:ascii="Arial" w:hAnsi="Arial" w:cs="Arial"/>
          <w:color w:val="000000"/>
          <w:sz w:val="23"/>
          <w:szCs w:val="23"/>
          <w:lang w:val="en-GB"/>
        </w:rPr>
        <w:t>: </w:t>
      </w:r>
      <w:del w:id="1016" w:author="Srholec Martin" w:date="2019-03-13T11:13:00Z">
        <w:r w:rsidRPr="00664B72" w:rsidDel="006F36CA">
          <w:rPr>
            <w:rFonts w:ascii="Arial" w:hAnsi="Arial" w:cs="Arial"/>
            <w:i/>
            <w:iCs/>
            <w:color w:val="000000"/>
            <w:sz w:val="23"/>
            <w:szCs w:val="23"/>
            <w:lang w:val="en-GB"/>
          </w:rPr>
          <w:delText>Developed countries from Northern America, Europe, Pacific and Eastern Asia</w:delText>
        </w:r>
      </w:del>
    </w:p>
    <w:p w14:paraId="5AB84F3B" w14:textId="31DAE57A" w:rsidR="00B367D0" w:rsidRPr="00664B72" w:rsidRDefault="00B367D0">
      <w:pPr>
        <w:pStyle w:val="NormalWeb"/>
        <w:shd w:val="clear" w:color="auto" w:fill="FEFEFE"/>
        <w:spacing w:before="0" w:beforeAutospacing="0" w:after="0" w:afterAutospacing="0"/>
        <w:rPr>
          <w:rFonts w:ascii="Arial" w:hAnsi="Arial" w:cs="Arial"/>
          <w:color w:val="000000"/>
          <w:sz w:val="23"/>
          <w:szCs w:val="23"/>
          <w:lang w:val="en-GB"/>
        </w:rPr>
        <w:pPrChange w:id="1017" w:author="Srholec Martin" w:date="2019-03-13T11:14:00Z">
          <w:pPr>
            <w:pStyle w:val="NormalWeb"/>
            <w:shd w:val="clear" w:color="auto" w:fill="FEFEFE"/>
          </w:pPr>
        </w:pPrChange>
      </w:pPr>
      <w:del w:id="1018" w:author="Srholec Martin" w:date="2019-03-13T11:14:00Z">
        <w:r w:rsidRPr="00664B72" w:rsidDel="006F36CA">
          <w:rPr>
            <w:rFonts w:ascii="Arial" w:hAnsi="Arial" w:cs="Arial"/>
            <w:color w:val="000000"/>
            <w:sz w:val="23"/>
            <w:szCs w:val="23"/>
            <w:lang w:val="en-GB"/>
          </w:rPr>
          <w:delText xml:space="preserve">Andorra, </w:delText>
        </w:r>
      </w:del>
      <w:r w:rsidRPr="00664B72">
        <w:rPr>
          <w:rFonts w:ascii="Arial" w:hAnsi="Arial" w:cs="Arial"/>
          <w:color w:val="000000"/>
          <w:sz w:val="23"/>
          <w:szCs w:val="23"/>
          <w:lang w:val="en-GB"/>
        </w:rPr>
        <w:t xml:space="preserve">Australia, Austria, Belgium, Canada, Cyprus, Denmark, Finland, France, Germany, Greece, Hong Kong, Iceland, Ireland, Israel, Italy, Japan, Liechtenstein, Luxembourg, Monaco, Netherlands, New Zealand, Norway, Portugal, </w:t>
      </w:r>
      <w:del w:id="1019" w:author="Srholec Martin" w:date="2019-03-13T11:16:00Z">
        <w:r w:rsidRPr="00664B72" w:rsidDel="006F36CA">
          <w:rPr>
            <w:rFonts w:ascii="Arial" w:hAnsi="Arial" w:cs="Arial"/>
            <w:color w:val="000000"/>
            <w:sz w:val="23"/>
            <w:szCs w:val="23"/>
            <w:lang w:val="en-GB"/>
          </w:rPr>
          <w:delText xml:space="preserve">San Marino, </w:delText>
        </w:r>
      </w:del>
      <w:r w:rsidRPr="00664B72">
        <w:rPr>
          <w:rFonts w:ascii="Arial" w:hAnsi="Arial" w:cs="Arial"/>
          <w:color w:val="000000"/>
          <w:sz w:val="23"/>
          <w:szCs w:val="23"/>
          <w:lang w:val="en-GB"/>
        </w:rPr>
        <w:t>Singapore, South Korea, Spain, Sweden, Switzerland, Taiwan, United Kingdom, United States</w:t>
      </w:r>
      <w:ins w:id="1020" w:author="Srholec Martin" w:date="2019-03-13T11:17:00Z">
        <w:r w:rsidR="006F36CA">
          <w:rPr>
            <w:rFonts w:ascii="Arial" w:hAnsi="Arial" w:cs="Arial"/>
            <w:color w:val="000000"/>
            <w:sz w:val="23"/>
            <w:szCs w:val="23"/>
            <w:lang w:val="en-GB"/>
          </w:rPr>
          <w:t>.</w:t>
        </w:r>
      </w:ins>
    </w:p>
    <w:p w14:paraId="6BC468C4" w14:textId="102F436F" w:rsidR="00B367D0" w:rsidRPr="00664B72" w:rsidDel="006F36CA" w:rsidRDefault="00B367D0">
      <w:pPr>
        <w:pStyle w:val="NormalWeb"/>
        <w:shd w:val="clear" w:color="auto" w:fill="FEFEFE"/>
        <w:spacing w:before="0" w:beforeAutospacing="0" w:after="0" w:afterAutospacing="0"/>
        <w:rPr>
          <w:del w:id="1021" w:author="Srholec Martin" w:date="2019-03-13T11:14:00Z"/>
          <w:rFonts w:ascii="Arial" w:hAnsi="Arial" w:cs="Arial"/>
          <w:color w:val="000000"/>
          <w:sz w:val="23"/>
          <w:szCs w:val="23"/>
          <w:lang w:val="en-GB"/>
        </w:rPr>
        <w:pPrChange w:id="1022" w:author="Srholec Martin" w:date="2019-03-11T15:04:00Z">
          <w:pPr>
            <w:pStyle w:val="NormalWeb"/>
            <w:shd w:val="clear" w:color="auto" w:fill="FEFEFE"/>
          </w:pPr>
        </w:pPrChange>
      </w:pPr>
      <w:r w:rsidRPr="00664B72">
        <w:rPr>
          <w:rFonts w:ascii="Arial" w:hAnsi="Arial" w:cs="Arial"/>
          <w:b/>
          <w:bCs/>
          <w:color w:val="000000"/>
          <w:sz w:val="23"/>
          <w:szCs w:val="23"/>
          <w:lang w:val="en-GB"/>
        </w:rPr>
        <w:t xml:space="preserve">Transition </w:t>
      </w:r>
      <w:del w:id="1023" w:author="Srholec Martin" w:date="2019-03-13T11:24:00Z">
        <w:r w:rsidRPr="00664B72" w:rsidDel="0027273A">
          <w:rPr>
            <w:rFonts w:ascii="Arial" w:hAnsi="Arial" w:cs="Arial"/>
            <w:b/>
            <w:bCs/>
            <w:color w:val="000000"/>
            <w:sz w:val="23"/>
            <w:szCs w:val="23"/>
            <w:lang w:val="en-GB"/>
          </w:rPr>
          <w:delText>C</w:delText>
        </w:r>
      </w:del>
      <w:ins w:id="1024" w:author="Srholec Martin" w:date="2019-03-13T11:24:00Z">
        <w:r w:rsidR="0027273A">
          <w:rPr>
            <w:rFonts w:ascii="Arial" w:hAnsi="Arial" w:cs="Arial"/>
            <w:b/>
            <w:bCs/>
            <w:color w:val="000000"/>
            <w:sz w:val="23"/>
            <w:szCs w:val="23"/>
            <w:lang w:val="en-GB"/>
          </w:rPr>
          <w:t>c</w:t>
        </w:r>
      </w:ins>
      <w:r w:rsidRPr="00664B72">
        <w:rPr>
          <w:rFonts w:ascii="Arial" w:hAnsi="Arial" w:cs="Arial"/>
          <w:b/>
          <w:bCs/>
          <w:color w:val="000000"/>
          <w:sz w:val="23"/>
          <w:szCs w:val="23"/>
          <w:lang w:val="en-GB"/>
        </w:rPr>
        <w:t>ountries</w:t>
      </w:r>
      <w:r w:rsidRPr="00664B72">
        <w:rPr>
          <w:rFonts w:ascii="Arial" w:hAnsi="Arial" w:cs="Arial"/>
          <w:color w:val="000000"/>
          <w:sz w:val="23"/>
          <w:szCs w:val="23"/>
          <w:lang w:val="en-GB"/>
        </w:rPr>
        <w:t>:</w:t>
      </w:r>
      <w:r w:rsidR="00347FC3" w:rsidRPr="00664B72">
        <w:rPr>
          <w:rFonts w:ascii="Arial" w:hAnsi="Arial" w:cs="Arial"/>
          <w:color w:val="000000"/>
          <w:sz w:val="23"/>
          <w:szCs w:val="23"/>
          <w:lang w:val="en-GB"/>
        </w:rPr>
        <w:t xml:space="preserve"> </w:t>
      </w:r>
      <w:del w:id="1025" w:author="Srholec Martin" w:date="2019-03-13T11:14:00Z">
        <w:r w:rsidRPr="00664B72" w:rsidDel="006F36CA">
          <w:rPr>
            <w:rFonts w:ascii="Arial" w:hAnsi="Arial" w:cs="Arial"/>
            <w:i/>
            <w:iCs/>
            <w:color w:val="000000"/>
            <w:sz w:val="23"/>
            <w:szCs w:val="23"/>
            <w:lang w:val="en-GB"/>
          </w:rPr>
          <w:delText>Countries in the former soviet bloc, but not China</w:delText>
        </w:r>
      </w:del>
    </w:p>
    <w:p w14:paraId="68F41B57" w14:textId="184BDFF1" w:rsidR="00B367D0" w:rsidRPr="00664B72" w:rsidRDefault="00B367D0">
      <w:pPr>
        <w:pStyle w:val="NormalWeb"/>
        <w:shd w:val="clear" w:color="auto" w:fill="FEFEFE"/>
        <w:spacing w:before="0" w:beforeAutospacing="0" w:after="0" w:afterAutospacing="0"/>
        <w:rPr>
          <w:rFonts w:ascii="Arial" w:hAnsi="Arial" w:cs="Arial"/>
          <w:color w:val="000000"/>
          <w:sz w:val="23"/>
          <w:szCs w:val="23"/>
          <w:lang w:val="en-GB"/>
        </w:rPr>
        <w:pPrChange w:id="1026" w:author="Srholec Martin" w:date="2019-03-11T15:04:00Z">
          <w:pPr>
            <w:pStyle w:val="NormalWeb"/>
            <w:shd w:val="clear" w:color="auto" w:fill="FEFEFE"/>
          </w:pPr>
        </w:pPrChange>
      </w:pPr>
      <w:r w:rsidRPr="00664B72">
        <w:rPr>
          <w:rFonts w:ascii="Arial" w:hAnsi="Arial" w:cs="Arial"/>
          <w:color w:val="000000"/>
          <w:sz w:val="23"/>
          <w:szCs w:val="23"/>
          <w:lang w:val="en-GB"/>
        </w:rPr>
        <w:t>Albania, Armenia, Azerbaijan, Belarus, Bosnia and Herzegovina, Bulgaria, Croatia, Czech</w:t>
      </w:r>
      <w:ins w:id="1027" w:author="Srholec Martin" w:date="2019-03-13T11:17:00Z">
        <w:r w:rsidR="006F36CA">
          <w:rPr>
            <w:rFonts w:ascii="Arial" w:hAnsi="Arial" w:cs="Arial"/>
            <w:color w:val="000000"/>
            <w:sz w:val="23"/>
            <w:szCs w:val="23"/>
            <w:lang w:val="en-GB"/>
          </w:rPr>
          <w:t>ia</w:t>
        </w:r>
      </w:ins>
      <w:del w:id="1028" w:author="Srholec Martin" w:date="2019-03-13T11:17:00Z">
        <w:r w:rsidRPr="00664B72" w:rsidDel="006F36CA">
          <w:rPr>
            <w:rFonts w:ascii="Arial" w:hAnsi="Arial" w:cs="Arial"/>
            <w:color w:val="000000"/>
            <w:sz w:val="23"/>
            <w:szCs w:val="23"/>
            <w:lang w:val="en-GB"/>
          </w:rPr>
          <w:delText xml:space="preserve"> Republic</w:delText>
        </w:r>
      </w:del>
      <w:r w:rsidRPr="00664B72">
        <w:rPr>
          <w:rFonts w:ascii="Arial" w:hAnsi="Arial" w:cs="Arial"/>
          <w:color w:val="000000"/>
          <w:sz w:val="23"/>
          <w:szCs w:val="23"/>
          <w:lang w:val="en-GB"/>
        </w:rPr>
        <w:t>, Estonia, Georgia, Hungary, Kazakhstan, Kyrgyzstan, Latvia, Lithuania, Macedonia, Moldova, Mongolia, Montenegro, Poland, Romania, Russia</w:t>
      </w:r>
      <w:del w:id="1029" w:author="Srholec Martin" w:date="2019-03-13T11:17:00Z">
        <w:r w:rsidRPr="00664B72" w:rsidDel="006F36CA">
          <w:rPr>
            <w:rFonts w:ascii="Arial" w:hAnsi="Arial" w:cs="Arial"/>
            <w:color w:val="000000"/>
            <w:sz w:val="23"/>
            <w:szCs w:val="23"/>
            <w:lang w:val="en-GB"/>
          </w:rPr>
          <w:delText>n Federation</w:delText>
        </w:r>
      </w:del>
      <w:r w:rsidRPr="00664B72">
        <w:rPr>
          <w:rFonts w:ascii="Arial" w:hAnsi="Arial" w:cs="Arial"/>
          <w:color w:val="000000"/>
          <w:sz w:val="23"/>
          <w:szCs w:val="23"/>
          <w:lang w:val="en-GB"/>
        </w:rPr>
        <w:t>, Serbia, Slovakia, Slovenia, Tajikistan, Turkmenistan, Ukraine, Uzbekistan</w:t>
      </w:r>
      <w:ins w:id="1030" w:author="Srholec Martin" w:date="2019-03-13T11:17:00Z">
        <w:r w:rsidR="006F36CA">
          <w:rPr>
            <w:rFonts w:ascii="Arial" w:hAnsi="Arial" w:cs="Arial"/>
            <w:color w:val="000000"/>
            <w:sz w:val="23"/>
            <w:szCs w:val="23"/>
            <w:lang w:val="en-GB"/>
          </w:rPr>
          <w:t>.</w:t>
        </w:r>
      </w:ins>
    </w:p>
    <w:p w14:paraId="77C9C76C" w14:textId="03A51D6F" w:rsidR="00B367D0" w:rsidRPr="00664B72" w:rsidRDefault="00B367D0">
      <w:pPr>
        <w:pStyle w:val="NormalWeb"/>
        <w:shd w:val="clear" w:color="auto" w:fill="FEFEFE"/>
        <w:spacing w:before="0" w:beforeAutospacing="0" w:after="0" w:afterAutospacing="0"/>
        <w:rPr>
          <w:rFonts w:ascii="Arial" w:hAnsi="Arial" w:cs="Arial"/>
          <w:color w:val="000000"/>
          <w:sz w:val="23"/>
          <w:szCs w:val="23"/>
          <w:lang w:val="en-GB"/>
        </w:rPr>
        <w:pPrChange w:id="1031" w:author="Srholec Martin" w:date="2019-03-11T15:04:00Z">
          <w:pPr>
            <w:pStyle w:val="NormalWeb"/>
            <w:shd w:val="clear" w:color="auto" w:fill="FEFEFE"/>
          </w:pPr>
        </w:pPrChange>
      </w:pPr>
      <w:r w:rsidRPr="00664B72">
        <w:rPr>
          <w:rFonts w:ascii="Arial" w:hAnsi="Arial" w:cs="Arial"/>
          <w:b/>
          <w:bCs/>
          <w:color w:val="000000"/>
          <w:sz w:val="23"/>
          <w:szCs w:val="23"/>
          <w:lang w:val="en-GB"/>
        </w:rPr>
        <w:t>Developing countries</w:t>
      </w:r>
      <w:r w:rsidRPr="00664B72">
        <w:rPr>
          <w:rFonts w:ascii="Arial" w:hAnsi="Arial" w:cs="Arial"/>
          <w:color w:val="000000"/>
          <w:sz w:val="23"/>
          <w:szCs w:val="23"/>
          <w:lang w:val="en-GB"/>
        </w:rPr>
        <w:t>: </w:t>
      </w:r>
      <w:del w:id="1032" w:author="Srholec Martin" w:date="2019-03-13T11:18:00Z">
        <w:r w:rsidRPr="006F36CA" w:rsidDel="006F36CA">
          <w:rPr>
            <w:rFonts w:ascii="Arial" w:hAnsi="Arial" w:cs="Arial"/>
            <w:iCs/>
            <w:color w:val="000000"/>
            <w:sz w:val="23"/>
            <w:szCs w:val="23"/>
            <w:lang w:val="en-GB"/>
            <w:rPrChange w:id="1033" w:author="Srholec Martin" w:date="2019-03-13T11:14:00Z">
              <w:rPr>
                <w:rFonts w:ascii="Arial" w:hAnsi="Arial" w:cs="Arial"/>
                <w:i/>
                <w:iCs/>
                <w:color w:val="000000"/>
                <w:sz w:val="23"/>
                <w:szCs w:val="23"/>
                <w:lang w:val="en-GB"/>
              </w:rPr>
            </w:rPrChange>
          </w:rPr>
          <w:delText>The r</w:delText>
        </w:r>
      </w:del>
      <w:ins w:id="1034" w:author="Srholec Martin" w:date="2019-03-13T11:18:00Z">
        <w:r w:rsidR="006F36CA">
          <w:rPr>
            <w:rFonts w:ascii="Arial" w:hAnsi="Arial" w:cs="Arial"/>
            <w:iCs/>
            <w:color w:val="000000"/>
            <w:sz w:val="23"/>
            <w:szCs w:val="23"/>
            <w:lang w:val="en-GB"/>
          </w:rPr>
          <w:t>R</w:t>
        </w:r>
      </w:ins>
      <w:r w:rsidRPr="006F36CA">
        <w:rPr>
          <w:rFonts w:ascii="Arial" w:hAnsi="Arial" w:cs="Arial"/>
          <w:iCs/>
          <w:color w:val="000000"/>
          <w:sz w:val="23"/>
          <w:szCs w:val="23"/>
          <w:lang w:val="en-GB"/>
          <w:rPrChange w:id="1035" w:author="Srholec Martin" w:date="2019-03-13T11:14:00Z">
            <w:rPr>
              <w:rFonts w:ascii="Arial" w:hAnsi="Arial" w:cs="Arial"/>
              <w:i/>
              <w:iCs/>
              <w:color w:val="000000"/>
              <w:sz w:val="23"/>
              <w:szCs w:val="23"/>
              <w:lang w:val="en-GB"/>
            </w:rPr>
          </w:rPrChange>
        </w:rPr>
        <w:t>est of the world</w:t>
      </w:r>
      <w:ins w:id="1036" w:author="Srholec Martin" w:date="2019-03-13T11:14:00Z">
        <w:r w:rsidR="006F36CA">
          <w:rPr>
            <w:rFonts w:ascii="Arial" w:hAnsi="Arial" w:cs="Arial"/>
            <w:iCs/>
            <w:color w:val="000000"/>
            <w:sz w:val="23"/>
            <w:szCs w:val="23"/>
            <w:lang w:val="en-GB"/>
          </w:rPr>
          <w:t>.</w:t>
        </w:r>
      </w:ins>
    </w:p>
    <w:p w14:paraId="5298E895" w14:textId="434B6A37" w:rsidR="006F36CA" w:rsidRDefault="00B367D0">
      <w:pPr>
        <w:pStyle w:val="NormalWeb"/>
        <w:shd w:val="clear" w:color="auto" w:fill="FEFEFE"/>
        <w:spacing w:before="0" w:beforeAutospacing="0" w:after="0" w:afterAutospacing="0"/>
        <w:rPr>
          <w:ins w:id="1037" w:author="Srholec Martin" w:date="2019-03-13T11:09:00Z"/>
          <w:rFonts w:ascii="Arial" w:hAnsi="Arial" w:cs="Arial"/>
          <w:color w:val="000000"/>
          <w:sz w:val="23"/>
          <w:szCs w:val="23"/>
          <w:lang w:val="en-GB"/>
        </w:rPr>
        <w:pPrChange w:id="1038" w:author="Srholec Martin" w:date="2019-03-11T15:04:00Z">
          <w:pPr>
            <w:pStyle w:val="NormalWeb"/>
            <w:shd w:val="clear" w:color="auto" w:fill="FEFEFE"/>
          </w:pPr>
        </w:pPrChange>
      </w:pPr>
      <w:del w:id="1039" w:author="Srholec Martin" w:date="2019-03-13T11:14:00Z">
        <w:r w:rsidRPr="00664B72" w:rsidDel="006F36CA">
          <w:rPr>
            <w:rFonts w:ascii="Arial" w:hAnsi="Arial" w:cs="Arial"/>
            <w:color w:val="000000"/>
            <w:sz w:val="23"/>
            <w:szCs w:val="23"/>
            <w:lang w:val="en-GB"/>
          </w:rPr>
          <w:delText>Afghanistan, Algeria, Angola, Antigua and Barbuda, Argentina, Bahamas, Bahrain, Bangladesh, Barbados, Belize, Benin, Bhutan, Bolivia, Botswana, Brazil, Brunei, Burkina Faso, Burundi, Cambodia, Cameroon, Cape Verde, Central African Republic, Chad, Chile, China, Colombia, Comoros, Congo, Costa Rica, Cote d'Ivoire, Cuba, Democratic Republic Congo, Djibouti, Dominica, Dominican Republic, Ecuador, Egypt, El Salvador, Equatorial Guinea, Eritrea, Ethiopia, Fiji, Gabon, Gambia, Ghana, Grenada, Guatemala, Guinea, Guinea-Bissau, Guyana, Haiti, Honduras, India, Indonesia, Iran, Iraq, Jamaica, Jordan, Kenya, Kiribati, Kuwait, Laos, Lebanon, Lesotho, Liberia, Libya, Madagascar, Malawi, Malaysia, Maldives, Mali, Malta, Marshall Islands, Mauritania, Mauritius, Mexico, Micronesia, Morocco, Mozambique, Myanmar, Namibia, Nauru, Nepal, Nicaragua, Niger, Nigeria, North Korea, Oman, Pakistan, Palau, Palestine, Panama, Papua New Guinea, Paraguay, Peru, Philippines, Qatar, Rwanda, Saint Kitts and Nevis, Saint Lucia, Saint Vincent and the Grenadines, Samoa, Sao Tome and Principe, Saudi Arabia, Senegal, Seychelles, Sierra Leone, Solomon Islands, Somalia, South Africa, Sri Lanka, Sudan, Suriname, Swaziland, Syria, Tanzania, Thailand, Timor-Leste, Togo, Tonga, Trinidad and Tobago, Tunisia, Turkey, Tuvalu, Uganda, United Arab Emirates, Uruguay, Vanuatu, Venezuela, Vietnam, Yemen, Zambia, Zimbabwe</w:delText>
        </w:r>
      </w:del>
    </w:p>
    <w:p w14:paraId="6D2A738B" w14:textId="259BE4B3" w:rsidR="006F36CA" w:rsidRDefault="006F36CA">
      <w:pPr>
        <w:pStyle w:val="NormalWeb"/>
        <w:shd w:val="clear" w:color="auto" w:fill="FEFEFE"/>
        <w:spacing w:before="0" w:beforeAutospacing="0" w:after="0" w:afterAutospacing="0"/>
        <w:rPr>
          <w:ins w:id="1040" w:author="Srholec Martin" w:date="2019-03-13T11:09:00Z"/>
          <w:rFonts w:ascii="Arial" w:hAnsi="Arial" w:cs="Arial"/>
          <w:color w:val="000000"/>
          <w:sz w:val="23"/>
          <w:szCs w:val="23"/>
          <w:lang w:val="en-GB"/>
        </w:rPr>
        <w:pPrChange w:id="1041" w:author="Srholec Martin" w:date="2019-03-11T15:04:00Z">
          <w:pPr>
            <w:pStyle w:val="NormalWeb"/>
            <w:shd w:val="clear" w:color="auto" w:fill="FEFEFE"/>
          </w:pPr>
        </w:pPrChange>
      </w:pPr>
      <w:ins w:id="1042" w:author="Srholec Martin" w:date="2019-03-13T11:09:00Z">
        <w:r>
          <w:rPr>
            <w:rFonts w:ascii="Arial" w:hAnsi="Arial" w:cs="Arial"/>
            <w:color w:val="000000"/>
            <w:sz w:val="23"/>
            <w:szCs w:val="23"/>
            <w:lang w:val="en-GB"/>
          </w:rPr>
          <w:t>Source:</w:t>
        </w:r>
      </w:ins>
      <w:ins w:id="1043" w:author="Srholec Martin" w:date="2019-03-13T11:12:00Z">
        <w:r>
          <w:rPr>
            <w:rFonts w:ascii="Arial" w:hAnsi="Arial" w:cs="Arial"/>
            <w:color w:val="000000"/>
            <w:sz w:val="23"/>
            <w:szCs w:val="23"/>
            <w:lang w:val="en-GB"/>
          </w:rPr>
          <w:t xml:space="preserve"> IMF (2003) </w:t>
        </w:r>
      </w:ins>
      <w:ins w:id="1044" w:author="Srholec Martin" w:date="2019-03-13T11:09:00Z">
        <w:r w:rsidRPr="00D80F51">
          <w:rPr>
            <w:rStyle w:val="Hyperlink"/>
            <w:rFonts w:ascii="Arial" w:hAnsi="Arial" w:cs="Arial"/>
            <w:sz w:val="23"/>
            <w:szCs w:val="23"/>
            <w:lang w:val="en-GB"/>
          </w:rPr>
          <w:fldChar w:fldCharType="begin"/>
        </w:r>
        <w:r w:rsidRPr="00664B72">
          <w:rPr>
            <w:rStyle w:val="Hyperlink"/>
            <w:rFonts w:ascii="Arial" w:hAnsi="Arial" w:cs="Arial"/>
            <w:sz w:val="23"/>
            <w:szCs w:val="23"/>
            <w:lang w:val="en-GB"/>
          </w:rPr>
          <w:instrText xml:space="preserve"> HYPERLINK "https://www.imf.org/external/pubs/ft/weo/2003/02/" \t "_blank" </w:instrText>
        </w:r>
        <w:r w:rsidRPr="00D80F51">
          <w:rPr>
            <w:rStyle w:val="Hyperlink"/>
            <w:rFonts w:ascii="Arial" w:hAnsi="Arial" w:cs="Arial"/>
            <w:sz w:val="23"/>
            <w:szCs w:val="23"/>
            <w:lang w:val="en-GB"/>
          </w:rPr>
          <w:fldChar w:fldCharType="separate"/>
        </w:r>
      </w:ins>
      <w:ins w:id="1045" w:author="Srholec Martin" w:date="2019-03-13T11:12:00Z">
        <w:r w:rsidRPr="006F36CA">
          <w:rPr>
            <w:rStyle w:val="Hyperlink"/>
            <w:rFonts w:ascii="Arial" w:hAnsi="Arial" w:cs="Arial"/>
            <w:sz w:val="23"/>
            <w:szCs w:val="23"/>
            <w:lang w:val="en-GB"/>
          </w:rPr>
          <w:t>World Economic Outlook</w:t>
        </w:r>
      </w:ins>
      <w:ins w:id="1046" w:author="Srholec Martin" w:date="2019-03-13T11:09:00Z">
        <w:r w:rsidRPr="00D80F51">
          <w:rPr>
            <w:rStyle w:val="Hyperlink"/>
            <w:rFonts w:ascii="Arial" w:hAnsi="Arial" w:cs="Arial"/>
            <w:sz w:val="23"/>
            <w:szCs w:val="23"/>
            <w:lang w:val="en-GB"/>
          </w:rPr>
          <w:fldChar w:fldCharType="end"/>
        </w:r>
      </w:ins>
      <w:ins w:id="1047" w:author="Srholec Martin" w:date="2019-03-13T11:13:00Z">
        <w:r>
          <w:rPr>
            <w:rFonts w:ascii="Arial" w:hAnsi="Arial" w:cs="Arial"/>
            <w:color w:val="000000"/>
            <w:sz w:val="23"/>
            <w:szCs w:val="23"/>
            <w:lang w:val="en-GB"/>
          </w:rPr>
          <w:t xml:space="preserve"> (</w:t>
        </w:r>
      </w:ins>
      <w:ins w:id="1048" w:author="Srholec Martin" w:date="2019-03-13T11:09:00Z">
        <w:r w:rsidRPr="00D80F51">
          <w:rPr>
            <w:rFonts w:ascii="Arial" w:hAnsi="Arial" w:cs="Arial"/>
            <w:color w:val="000000"/>
            <w:sz w:val="23"/>
            <w:szCs w:val="23"/>
            <w:lang w:val="en-GB"/>
          </w:rPr>
          <w:t>Statistical Appendix;</w:t>
        </w:r>
      </w:ins>
      <w:ins w:id="1049" w:author="Srholec Martin" w:date="2019-03-13T11:11:00Z">
        <w:r>
          <w:rPr>
            <w:rFonts w:ascii="Arial" w:hAnsi="Arial" w:cs="Arial"/>
            <w:color w:val="000000"/>
            <w:sz w:val="23"/>
            <w:szCs w:val="23"/>
            <w:lang w:val="en-GB"/>
          </w:rPr>
          <w:t xml:space="preserve"> </w:t>
        </w:r>
      </w:ins>
      <w:ins w:id="1050" w:author="Srholec Martin" w:date="2019-03-13T11:09:00Z">
        <w:r w:rsidRPr="00D80F51">
          <w:rPr>
            <w:rFonts w:ascii="Arial" w:hAnsi="Arial" w:cs="Arial"/>
            <w:color w:val="000000"/>
            <w:sz w:val="23"/>
            <w:szCs w:val="23"/>
            <w:lang w:val="en-GB"/>
          </w:rPr>
          <w:t>p</w:t>
        </w:r>
      </w:ins>
      <w:ins w:id="1051" w:author="Srholec Martin" w:date="2019-03-13T11:11:00Z">
        <w:r>
          <w:rPr>
            <w:rFonts w:ascii="Arial" w:hAnsi="Arial" w:cs="Arial"/>
            <w:color w:val="000000"/>
            <w:sz w:val="23"/>
            <w:szCs w:val="23"/>
            <w:lang w:val="en-GB"/>
          </w:rPr>
          <w:t xml:space="preserve">p </w:t>
        </w:r>
      </w:ins>
      <w:ins w:id="1052" w:author="Srholec Martin" w:date="2019-03-13T11:09:00Z">
        <w:r w:rsidRPr="00D80F51">
          <w:rPr>
            <w:rFonts w:ascii="Arial" w:hAnsi="Arial" w:cs="Arial"/>
            <w:color w:val="000000"/>
            <w:sz w:val="23"/>
            <w:szCs w:val="23"/>
            <w:lang w:val="en-GB"/>
          </w:rPr>
          <w:t>.163</w:t>
        </w:r>
      </w:ins>
      <w:ins w:id="1053" w:author="Srholec Martin" w:date="2019-03-13T11:11:00Z">
        <w:r>
          <w:rPr>
            <w:rFonts w:ascii="Arial" w:hAnsi="Arial" w:cs="Arial"/>
            <w:color w:val="000000"/>
            <w:sz w:val="23"/>
            <w:szCs w:val="23"/>
            <w:lang w:val="en-GB"/>
          </w:rPr>
          <w:t>-169</w:t>
        </w:r>
      </w:ins>
      <w:ins w:id="1054" w:author="Srholec Martin" w:date="2019-03-13T11:09:00Z">
        <w:r w:rsidRPr="00D80F51">
          <w:rPr>
            <w:rFonts w:ascii="Arial" w:hAnsi="Arial" w:cs="Arial"/>
            <w:color w:val="000000"/>
            <w:sz w:val="23"/>
            <w:szCs w:val="23"/>
            <w:lang w:val="en-GB"/>
          </w:rPr>
          <w:t>)</w:t>
        </w:r>
        <w:r>
          <w:rPr>
            <w:rFonts w:ascii="Arial" w:hAnsi="Arial" w:cs="Arial"/>
            <w:color w:val="000000"/>
            <w:sz w:val="23"/>
            <w:szCs w:val="23"/>
            <w:lang w:val="en-GB"/>
          </w:rPr>
          <w:t>.</w:t>
        </w:r>
      </w:ins>
    </w:p>
    <w:p w14:paraId="1F9534F4" w14:textId="77777777" w:rsidR="006F36CA" w:rsidRDefault="006F36CA">
      <w:pPr>
        <w:pStyle w:val="NormalWeb"/>
        <w:shd w:val="clear" w:color="auto" w:fill="FEFEFE"/>
        <w:spacing w:before="0" w:beforeAutospacing="0" w:after="0" w:afterAutospacing="0"/>
        <w:rPr>
          <w:ins w:id="1055" w:author="Srholec Martin" w:date="2019-03-13T11:09:00Z"/>
          <w:rFonts w:ascii="Arial" w:hAnsi="Arial" w:cs="Arial"/>
          <w:color w:val="000000"/>
          <w:sz w:val="23"/>
          <w:szCs w:val="23"/>
          <w:lang w:val="en-GB"/>
        </w:rPr>
        <w:pPrChange w:id="1056" w:author="Srholec Martin" w:date="2019-03-11T15:04:00Z">
          <w:pPr>
            <w:pStyle w:val="NormalWeb"/>
            <w:shd w:val="clear" w:color="auto" w:fill="FEFEFE"/>
          </w:pPr>
        </w:pPrChange>
      </w:pPr>
    </w:p>
    <w:p w14:paraId="03C70ABD" w14:textId="7066D030" w:rsidR="006F36CA" w:rsidRDefault="006F36CA">
      <w:pPr>
        <w:pStyle w:val="NormalWeb"/>
        <w:shd w:val="clear" w:color="auto" w:fill="FEFEFE"/>
        <w:spacing w:before="0" w:beforeAutospacing="0" w:after="0" w:afterAutospacing="0"/>
        <w:rPr>
          <w:ins w:id="1057" w:author="Srholec Martin" w:date="2019-03-13T11:18:00Z"/>
          <w:rFonts w:ascii="Arial" w:hAnsi="Arial" w:cs="Arial"/>
          <w:color w:val="000000"/>
          <w:sz w:val="23"/>
          <w:szCs w:val="23"/>
          <w:lang w:val="en-GB"/>
        </w:rPr>
        <w:pPrChange w:id="1058" w:author="Srholec Martin" w:date="2019-03-11T15:04:00Z">
          <w:pPr>
            <w:pStyle w:val="NormalWeb"/>
            <w:shd w:val="clear" w:color="auto" w:fill="FEFEFE"/>
          </w:pPr>
        </w:pPrChange>
      </w:pPr>
    </w:p>
    <w:p w14:paraId="11D15357" w14:textId="77777777" w:rsidR="006F36CA" w:rsidRPr="00664B72" w:rsidRDefault="006F36CA" w:rsidP="006F36CA">
      <w:pPr>
        <w:pStyle w:val="Heading5"/>
        <w:shd w:val="clear" w:color="auto" w:fill="FEFEFE"/>
        <w:spacing w:before="0"/>
        <w:jc w:val="center"/>
        <w:rPr>
          <w:moveTo w:id="1059" w:author="Srholec Martin" w:date="2019-03-13T11:18:00Z"/>
          <w:rFonts w:ascii="Arial" w:hAnsi="Arial" w:cs="Arial"/>
          <w:color w:val="000000"/>
          <w:sz w:val="27"/>
          <w:szCs w:val="27"/>
          <w:lang w:val="en-GB"/>
        </w:rPr>
      </w:pPr>
      <w:moveToRangeStart w:id="1060" w:author="Srholec Martin" w:date="2019-03-13T11:18:00Z" w:name="move3368344"/>
      <w:moveTo w:id="1061" w:author="Srholec Martin" w:date="2019-03-13T11:18:00Z">
        <w:r w:rsidRPr="00664B72">
          <w:rPr>
            <w:rFonts w:ascii="Arial" w:hAnsi="Arial" w:cs="Arial"/>
            <w:color w:val="000000"/>
            <w:sz w:val="27"/>
            <w:szCs w:val="27"/>
            <w:lang w:val="en-GB"/>
          </w:rPr>
          <w:t>Income</w:t>
        </w:r>
      </w:moveTo>
    </w:p>
    <w:p w14:paraId="66FDBF3D" w14:textId="77777777" w:rsidR="006F36CA" w:rsidRDefault="006F36CA" w:rsidP="006F36CA">
      <w:pPr>
        <w:pStyle w:val="NormalWeb"/>
        <w:shd w:val="clear" w:color="auto" w:fill="FEFEFE"/>
        <w:spacing w:before="0" w:beforeAutospacing="0" w:after="0" w:afterAutospacing="0"/>
        <w:rPr>
          <w:ins w:id="1062" w:author="Srholec Martin" w:date="2019-03-13T11:18:00Z"/>
          <w:rFonts w:ascii="Arial" w:hAnsi="Arial" w:cs="Arial"/>
          <w:color w:val="000000"/>
          <w:sz w:val="23"/>
          <w:szCs w:val="23"/>
          <w:lang w:val="en-GB"/>
        </w:rPr>
      </w:pPr>
    </w:p>
    <w:p w14:paraId="7B416DCF" w14:textId="511361AA" w:rsidR="0027273A" w:rsidRDefault="0027273A" w:rsidP="006F36CA">
      <w:pPr>
        <w:pStyle w:val="NormalWeb"/>
        <w:shd w:val="clear" w:color="auto" w:fill="FEFEFE"/>
        <w:spacing w:before="0" w:beforeAutospacing="0" w:after="0" w:afterAutospacing="0"/>
        <w:rPr>
          <w:ins w:id="1063" w:author="Srholec Martin" w:date="2019-03-13T11:28:00Z"/>
          <w:rFonts w:ascii="Arial" w:hAnsi="Arial" w:cs="Arial"/>
          <w:color w:val="000000"/>
          <w:sz w:val="23"/>
          <w:szCs w:val="23"/>
          <w:lang w:val="en-GB"/>
        </w:rPr>
      </w:pPr>
      <w:ins w:id="1064" w:author="Srholec Martin" w:date="2019-03-13T11:24:00Z">
        <w:r w:rsidRPr="009718A4">
          <w:rPr>
            <w:rFonts w:ascii="Arial" w:hAnsi="Arial" w:cs="Arial"/>
            <w:b/>
            <w:color w:val="000000"/>
            <w:sz w:val="23"/>
            <w:szCs w:val="23"/>
            <w:lang w:val="en-GB"/>
            <w:rPrChange w:id="1065" w:author="Srholec Martin" w:date="2019-03-13T11:28:00Z">
              <w:rPr>
                <w:rFonts w:ascii="Arial" w:hAnsi="Arial" w:cs="Arial"/>
                <w:color w:val="000000"/>
                <w:sz w:val="23"/>
                <w:szCs w:val="23"/>
                <w:lang w:val="en-GB"/>
              </w:rPr>
            </w:rPrChange>
          </w:rPr>
          <w:t>High income, Upper middle income, Lower middl</w:t>
        </w:r>
        <w:bookmarkStart w:id="1066" w:name="_GoBack"/>
        <w:bookmarkEnd w:id="1066"/>
        <w:r w:rsidRPr="009718A4">
          <w:rPr>
            <w:rFonts w:ascii="Arial" w:hAnsi="Arial" w:cs="Arial"/>
            <w:b/>
            <w:color w:val="000000"/>
            <w:sz w:val="23"/>
            <w:szCs w:val="23"/>
            <w:lang w:val="en-GB"/>
            <w:rPrChange w:id="1067" w:author="Srholec Martin" w:date="2019-03-13T11:28:00Z">
              <w:rPr>
                <w:rFonts w:ascii="Arial" w:hAnsi="Arial" w:cs="Arial"/>
                <w:color w:val="000000"/>
                <w:sz w:val="23"/>
                <w:szCs w:val="23"/>
                <w:lang w:val="en-GB"/>
              </w:rPr>
            </w:rPrChange>
          </w:rPr>
          <w:t>e income and Low income</w:t>
        </w:r>
        <w:r>
          <w:rPr>
            <w:rFonts w:ascii="Arial" w:hAnsi="Arial" w:cs="Arial"/>
            <w:color w:val="000000"/>
            <w:sz w:val="23"/>
            <w:szCs w:val="23"/>
            <w:lang w:val="en-GB"/>
          </w:rPr>
          <w:t xml:space="preserve"> depending on </w:t>
        </w:r>
      </w:ins>
      <w:ins w:id="1068" w:author="Srholec Martin" w:date="2019-03-13T11:26:00Z">
        <w:r>
          <w:rPr>
            <w:rFonts w:ascii="Arial" w:hAnsi="Arial" w:cs="Arial"/>
            <w:color w:val="000000"/>
            <w:sz w:val="23"/>
            <w:szCs w:val="23"/>
            <w:lang w:val="en-GB"/>
          </w:rPr>
          <w:t>Gross National Income (G</w:t>
        </w:r>
        <w:r w:rsidRPr="0027273A">
          <w:rPr>
            <w:rFonts w:ascii="Arial" w:hAnsi="Arial" w:cs="Arial"/>
            <w:color w:val="000000"/>
            <w:sz w:val="23"/>
            <w:szCs w:val="23"/>
            <w:lang w:val="en-GB"/>
          </w:rPr>
          <w:t>NI</w:t>
        </w:r>
        <w:r>
          <w:rPr>
            <w:rFonts w:ascii="Arial" w:hAnsi="Arial" w:cs="Arial"/>
            <w:color w:val="000000"/>
            <w:sz w:val="23"/>
            <w:szCs w:val="23"/>
            <w:lang w:val="en-GB"/>
          </w:rPr>
          <w:t>)</w:t>
        </w:r>
        <w:r w:rsidRPr="0027273A">
          <w:rPr>
            <w:rFonts w:ascii="Arial" w:hAnsi="Arial" w:cs="Arial"/>
            <w:color w:val="000000"/>
            <w:sz w:val="23"/>
            <w:szCs w:val="23"/>
            <w:lang w:val="en-GB"/>
          </w:rPr>
          <w:t xml:space="preserve"> per capita in US$ (Atlas methodology)</w:t>
        </w:r>
        <w:r>
          <w:rPr>
            <w:rFonts w:ascii="Arial" w:hAnsi="Arial" w:cs="Arial"/>
            <w:color w:val="000000"/>
            <w:sz w:val="23"/>
            <w:szCs w:val="23"/>
            <w:lang w:val="en-GB"/>
          </w:rPr>
          <w:t>.</w:t>
        </w:r>
      </w:ins>
    </w:p>
    <w:p w14:paraId="6F968FD8" w14:textId="77777777" w:rsidR="009718A4" w:rsidRDefault="009718A4" w:rsidP="006F36CA">
      <w:pPr>
        <w:pStyle w:val="NormalWeb"/>
        <w:shd w:val="clear" w:color="auto" w:fill="FEFEFE"/>
        <w:spacing w:before="0" w:beforeAutospacing="0" w:after="0" w:afterAutospacing="0"/>
        <w:rPr>
          <w:ins w:id="1069" w:author="Srholec Martin" w:date="2019-03-13T11:24:00Z"/>
          <w:rFonts w:ascii="Arial" w:hAnsi="Arial" w:cs="Arial"/>
          <w:color w:val="000000"/>
          <w:sz w:val="23"/>
          <w:szCs w:val="23"/>
          <w:lang w:val="en-GB"/>
        </w:rPr>
      </w:pPr>
    </w:p>
    <w:p w14:paraId="2676FCBC" w14:textId="5E2BCA0C" w:rsidR="006F36CA" w:rsidRPr="00D80F51" w:rsidDel="0027273A" w:rsidRDefault="006F36CA">
      <w:pPr>
        <w:pStyle w:val="NormalWeb"/>
        <w:shd w:val="clear" w:color="auto" w:fill="FEFEFE"/>
        <w:spacing w:before="0" w:beforeAutospacing="0" w:after="0" w:afterAutospacing="0"/>
        <w:rPr>
          <w:del w:id="1070" w:author="Srholec Martin" w:date="2019-03-13T11:26:00Z"/>
          <w:moveTo w:id="1071" w:author="Srholec Martin" w:date="2019-03-13T11:18:00Z"/>
          <w:rFonts w:ascii="Arial" w:hAnsi="Arial" w:cs="Arial"/>
          <w:color w:val="000000"/>
          <w:sz w:val="23"/>
          <w:szCs w:val="23"/>
          <w:lang w:val="en-GB"/>
        </w:rPr>
      </w:pPr>
      <w:moveTo w:id="1072" w:author="Srholec Martin" w:date="2019-03-13T11:18:00Z">
        <w:del w:id="1073" w:author="Srholec Martin" w:date="2019-03-13T11:26:00Z">
          <w:r w:rsidRPr="00664B72" w:rsidDel="0027273A">
            <w:rPr>
              <w:rFonts w:ascii="Arial" w:hAnsi="Arial" w:cs="Arial"/>
              <w:color w:val="000000"/>
              <w:sz w:val="23"/>
              <w:szCs w:val="23"/>
              <w:lang w:val="en-GB"/>
            </w:rPr>
            <w:delText>Income classification is based on the </w:delText>
          </w:r>
          <w:r w:rsidRPr="009718A4" w:rsidDel="0027273A">
            <w:rPr>
              <w:color w:val="000000"/>
              <w:rPrChange w:id="1074" w:author="Srholec Martin" w:date="2019-03-13T11:28:00Z">
                <w:rPr>
                  <w:rStyle w:val="Hyperlink"/>
                  <w:rFonts w:ascii="Arial" w:hAnsi="Arial" w:cs="Arial"/>
                  <w:sz w:val="23"/>
                  <w:szCs w:val="23"/>
                  <w:lang w:val="en-GB"/>
                </w:rPr>
              </w:rPrChange>
            </w:rPr>
            <w:fldChar w:fldCharType="begin"/>
          </w:r>
          <w:r w:rsidRPr="009718A4" w:rsidDel="0027273A">
            <w:rPr>
              <w:color w:val="000000"/>
              <w:rPrChange w:id="1075" w:author="Srholec Martin" w:date="2019-03-13T11:28:00Z">
                <w:rPr>
                  <w:rStyle w:val="Hyperlink"/>
                  <w:rFonts w:ascii="Arial" w:hAnsi="Arial" w:cs="Arial"/>
                  <w:sz w:val="23"/>
                  <w:szCs w:val="23"/>
                  <w:lang w:val="en-GB"/>
                </w:rPr>
              </w:rPrChange>
            </w:rPr>
            <w:delInstrText xml:space="preserve"> HYPERLINK "http://ec2-18-188-88-0.us-east-2.compute.amazonaws.com:8080/data/WorldBankClassification.xls" \t "_blank" </w:delInstrText>
          </w:r>
          <w:r w:rsidRPr="009718A4" w:rsidDel="0027273A">
            <w:rPr>
              <w:color w:val="000000"/>
              <w:rPrChange w:id="1076" w:author="Srholec Martin" w:date="2019-03-13T11:28:00Z">
                <w:rPr>
                  <w:rStyle w:val="Hyperlink"/>
                  <w:rFonts w:ascii="Arial" w:hAnsi="Arial" w:cs="Arial"/>
                  <w:sz w:val="23"/>
                  <w:szCs w:val="23"/>
                  <w:lang w:val="en-GB"/>
                </w:rPr>
              </w:rPrChange>
            </w:rPr>
            <w:fldChar w:fldCharType="separate"/>
          </w:r>
          <w:r w:rsidRPr="009718A4" w:rsidDel="0027273A">
            <w:rPr>
              <w:color w:val="000000"/>
              <w:rPrChange w:id="1077" w:author="Srholec Martin" w:date="2019-03-13T11:28:00Z">
                <w:rPr>
                  <w:rStyle w:val="Hyperlink"/>
                  <w:rFonts w:ascii="Arial" w:hAnsi="Arial" w:cs="Arial"/>
                  <w:sz w:val="23"/>
                  <w:szCs w:val="23"/>
                  <w:lang w:val="en-GB"/>
                </w:rPr>
              </w:rPrChange>
            </w:rPr>
            <w:delText>World Bank income classification</w:delText>
          </w:r>
          <w:r w:rsidRPr="009718A4" w:rsidDel="0027273A">
            <w:rPr>
              <w:color w:val="000000"/>
              <w:rPrChange w:id="1078" w:author="Srholec Martin" w:date="2019-03-13T11:28:00Z">
                <w:rPr>
                  <w:rStyle w:val="Hyperlink"/>
                  <w:rFonts w:ascii="Arial" w:hAnsi="Arial" w:cs="Arial"/>
                  <w:sz w:val="23"/>
                  <w:szCs w:val="23"/>
                  <w:lang w:val="en-GB"/>
                </w:rPr>
              </w:rPrChange>
            </w:rPr>
            <w:fldChar w:fldCharType="end"/>
          </w:r>
          <w:r w:rsidRPr="00D80F51" w:rsidDel="0027273A">
            <w:rPr>
              <w:rFonts w:ascii="Arial" w:hAnsi="Arial" w:cs="Arial"/>
              <w:color w:val="000000"/>
              <w:sz w:val="23"/>
              <w:szCs w:val="23"/>
              <w:lang w:val="en-GB"/>
            </w:rPr>
            <w:delText>.</w:delText>
          </w:r>
        </w:del>
      </w:moveTo>
    </w:p>
    <w:moveToRangeEnd w:id="1060"/>
    <w:p w14:paraId="51F41E3C" w14:textId="7DE586C4" w:rsidR="006F36CA" w:rsidRDefault="0027273A">
      <w:pPr>
        <w:pStyle w:val="NormalWeb"/>
        <w:shd w:val="clear" w:color="auto" w:fill="FEFEFE"/>
        <w:spacing w:before="0" w:beforeAutospacing="0" w:after="0" w:afterAutospacing="0"/>
        <w:rPr>
          <w:ins w:id="1079" w:author="Srholec Martin" w:date="2019-03-13T11:23:00Z"/>
          <w:rFonts w:ascii="Arial" w:hAnsi="Arial" w:cs="Arial"/>
          <w:color w:val="000000"/>
          <w:sz w:val="23"/>
          <w:szCs w:val="23"/>
          <w:lang w:val="en-GB"/>
        </w:rPr>
        <w:pPrChange w:id="1080" w:author="Srholec Martin" w:date="2019-03-13T11:28:00Z">
          <w:pPr>
            <w:pStyle w:val="NormalWeb"/>
            <w:shd w:val="clear" w:color="auto" w:fill="FEFEFE"/>
          </w:pPr>
        </w:pPrChange>
      </w:pPr>
      <w:ins w:id="1081" w:author="Srholec Martin" w:date="2019-03-13T11:23:00Z">
        <w:r>
          <w:rPr>
            <w:rFonts w:ascii="Arial" w:hAnsi="Arial" w:cs="Arial"/>
            <w:color w:val="000000"/>
            <w:sz w:val="23"/>
            <w:szCs w:val="23"/>
            <w:lang w:val="en-GB"/>
          </w:rPr>
          <w:t xml:space="preserve">Source: </w:t>
        </w:r>
        <w:r w:rsidRPr="0027273A">
          <w:rPr>
            <w:rFonts w:ascii="Arial" w:hAnsi="Arial" w:cs="Arial"/>
            <w:color w:val="000000"/>
            <w:sz w:val="23"/>
            <w:szCs w:val="23"/>
            <w:lang w:val="en-GB"/>
          </w:rPr>
          <w:t>World Bank (201</w:t>
        </w:r>
      </w:ins>
      <w:ins w:id="1082" w:author="Srholec Martin" w:date="2019-03-13T11:49:00Z">
        <w:r w:rsidR="00A71BDA">
          <w:rPr>
            <w:rFonts w:ascii="Arial" w:hAnsi="Arial" w:cs="Arial"/>
            <w:color w:val="000000"/>
            <w:sz w:val="23"/>
            <w:szCs w:val="23"/>
            <w:lang w:val="en-GB"/>
          </w:rPr>
          <w:t>8</w:t>
        </w:r>
      </w:ins>
      <w:ins w:id="1083" w:author="Srholec Martin" w:date="2019-03-13T11:23:00Z">
        <w:r w:rsidRPr="0027273A">
          <w:rPr>
            <w:rFonts w:ascii="Arial" w:hAnsi="Arial" w:cs="Arial"/>
            <w:color w:val="000000"/>
            <w:sz w:val="23"/>
            <w:szCs w:val="23"/>
            <w:lang w:val="en-GB"/>
          </w:rPr>
          <w:t xml:space="preserve">) </w:t>
        </w:r>
        <w:commentRangeStart w:id="1084"/>
        <w:r w:rsidRPr="0027273A">
          <w:rPr>
            <w:rFonts w:ascii="Arial" w:hAnsi="Arial" w:cs="Arial"/>
            <w:color w:val="000000"/>
            <w:sz w:val="23"/>
            <w:szCs w:val="23"/>
            <w:lang w:val="en-GB"/>
          </w:rPr>
          <w:t xml:space="preserve">How does the World Bank classify countries? </w:t>
        </w:r>
      </w:ins>
      <w:commentRangeEnd w:id="1084"/>
      <w:ins w:id="1085" w:author="Srholec Martin" w:date="2019-03-13T11:24:00Z">
        <w:r w:rsidRPr="009718A4">
          <w:rPr>
            <w:rFonts w:ascii="Arial" w:hAnsi="Arial" w:cs="Arial"/>
            <w:color w:val="000000"/>
            <w:sz w:val="23"/>
            <w:szCs w:val="23"/>
            <w:lang w:val="en-GB"/>
            <w:rPrChange w:id="1086" w:author="Srholec Martin" w:date="2019-03-13T11:28:00Z">
              <w:rPr>
                <w:rStyle w:val="CommentReference"/>
                <w:rFonts w:asciiTheme="minorHAnsi" w:eastAsiaTheme="minorHAnsi" w:hAnsiTheme="minorHAnsi" w:cstheme="minorBidi"/>
                <w:lang w:eastAsia="en-US"/>
              </w:rPr>
            </w:rPrChange>
          </w:rPr>
          <w:commentReference w:id="1084"/>
        </w:r>
      </w:ins>
      <w:ins w:id="1087" w:author="Srholec Martin" w:date="2019-03-13T11:23:00Z">
        <w:r>
          <w:rPr>
            <w:rFonts w:ascii="Arial" w:hAnsi="Arial" w:cs="Arial"/>
            <w:color w:val="000000"/>
            <w:sz w:val="23"/>
            <w:szCs w:val="23"/>
            <w:lang w:val="en-GB"/>
          </w:rPr>
          <w:t xml:space="preserve">(version of </w:t>
        </w:r>
      </w:ins>
      <w:ins w:id="1088" w:author="Srholec Martin" w:date="2019-03-13T11:27:00Z">
        <w:r w:rsidR="005A1138" w:rsidRPr="009718A4">
          <w:rPr>
            <w:rFonts w:ascii="Arial" w:hAnsi="Arial" w:cs="Arial"/>
            <w:color w:val="000000"/>
            <w:sz w:val="23"/>
            <w:szCs w:val="23"/>
            <w:highlight w:val="yellow"/>
            <w:lang w:val="en-GB"/>
            <w:rPrChange w:id="1089" w:author="Srholec Martin" w:date="2019-03-13T11:28:00Z">
              <w:rPr>
                <w:rFonts w:ascii="Arial" w:hAnsi="Arial" w:cs="Arial"/>
                <w:color w:val="000000"/>
                <w:sz w:val="23"/>
                <w:szCs w:val="23"/>
                <w:lang w:val="en-GB"/>
              </w:rPr>
            </w:rPrChange>
          </w:rPr>
          <w:t>August???</w:t>
        </w:r>
      </w:ins>
      <w:ins w:id="1090" w:author="Srholec Martin" w:date="2019-03-13T11:23:00Z">
        <w:r w:rsidRPr="0027273A">
          <w:rPr>
            <w:rFonts w:ascii="Arial" w:hAnsi="Arial" w:cs="Arial"/>
            <w:color w:val="000000"/>
            <w:sz w:val="23"/>
            <w:szCs w:val="23"/>
            <w:lang w:val="en-GB"/>
          </w:rPr>
          <w:t xml:space="preserve"> 201</w:t>
        </w:r>
        <w:r>
          <w:rPr>
            <w:rFonts w:ascii="Arial" w:hAnsi="Arial" w:cs="Arial"/>
            <w:color w:val="000000"/>
            <w:sz w:val="23"/>
            <w:szCs w:val="23"/>
            <w:lang w:val="en-GB"/>
          </w:rPr>
          <w:t>8)</w:t>
        </w:r>
        <w:r w:rsidRPr="0027273A">
          <w:rPr>
            <w:rFonts w:ascii="Arial" w:hAnsi="Arial" w:cs="Arial"/>
            <w:color w:val="000000"/>
            <w:sz w:val="23"/>
            <w:szCs w:val="23"/>
            <w:lang w:val="en-GB"/>
          </w:rPr>
          <w:t>.</w:t>
        </w:r>
      </w:ins>
    </w:p>
    <w:p w14:paraId="2C27B567" w14:textId="1A18695A" w:rsidR="0027273A" w:rsidRDefault="0027273A">
      <w:pPr>
        <w:pStyle w:val="NormalWeb"/>
        <w:shd w:val="clear" w:color="auto" w:fill="FEFEFE"/>
        <w:spacing w:before="0" w:beforeAutospacing="0" w:after="0" w:afterAutospacing="0"/>
        <w:rPr>
          <w:ins w:id="1091" w:author="Srholec Martin" w:date="2019-03-13T11:50:00Z"/>
          <w:rFonts w:ascii="Arial" w:hAnsi="Arial" w:cs="Arial"/>
          <w:color w:val="000000"/>
          <w:sz w:val="23"/>
          <w:szCs w:val="23"/>
          <w:lang w:val="en-GB"/>
        </w:rPr>
        <w:pPrChange w:id="1092" w:author="Srholec Martin" w:date="2019-03-11T15:04:00Z">
          <w:pPr>
            <w:pStyle w:val="NormalWeb"/>
            <w:shd w:val="clear" w:color="auto" w:fill="FEFEFE"/>
          </w:pPr>
        </w:pPrChange>
      </w:pPr>
    </w:p>
    <w:p w14:paraId="358E6702" w14:textId="77777777" w:rsidR="0070020F" w:rsidRPr="00664B72" w:rsidRDefault="0070020F">
      <w:pPr>
        <w:pStyle w:val="NormalWeb"/>
        <w:shd w:val="clear" w:color="auto" w:fill="FEFEFE"/>
        <w:spacing w:before="0" w:beforeAutospacing="0" w:after="0" w:afterAutospacing="0"/>
        <w:rPr>
          <w:rFonts w:ascii="Arial" w:hAnsi="Arial" w:cs="Arial"/>
          <w:color w:val="000000"/>
          <w:sz w:val="23"/>
          <w:szCs w:val="23"/>
          <w:lang w:val="en-GB"/>
        </w:rPr>
        <w:pPrChange w:id="1093" w:author="Srholec Martin" w:date="2019-03-11T15:04:00Z">
          <w:pPr>
            <w:pStyle w:val="NormalWeb"/>
            <w:shd w:val="clear" w:color="auto" w:fill="FEFEFE"/>
          </w:pPr>
        </w:pPrChange>
      </w:pPr>
    </w:p>
    <w:p w14:paraId="4601A3EB" w14:textId="77777777" w:rsidR="00B367D0" w:rsidRPr="00664B72" w:rsidRDefault="00B367D0">
      <w:pPr>
        <w:pStyle w:val="Heading5"/>
        <w:shd w:val="clear" w:color="auto" w:fill="FEFEFE"/>
        <w:spacing w:before="0"/>
        <w:jc w:val="center"/>
        <w:rPr>
          <w:rFonts w:ascii="Arial" w:hAnsi="Arial" w:cs="Arial"/>
          <w:color w:val="000000"/>
          <w:sz w:val="27"/>
          <w:szCs w:val="27"/>
          <w:lang w:val="en-GB"/>
        </w:rPr>
        <w:pPrChange w:id="1094" w:author="Srholec Martin" w:date="2019-03-11T15:04:00Z">
          <w:pPr>
            <w:pStyle w:val="Heading5"/>
            <w:shd w:val="clear" w:color="auto" w:fill="FEFEFE"/>
            <w:jc w:val="center"/>
          </w:pPr>
        </w:pPrChange>
      </w:pPr>
      <w:r w:rsidRPr="00664B72">
        <w:rPr>
          <w:rFonts w:ascii="Arial" w:hAnsi="Arial" w:cs="Arial"/>
          <w:color w:val="000000"/>
          <w:sz w:val="27"/>
          <w:szCs w:val="27"/>
          <w:lang w:val="en-GB"/>
        </w:rPr>
        <w:t>Regions</w:t>
      </w:r>
    </w:p>
    <w:p w14:paraId="2C33E719" w14:textId="34E05E40" w:rsidR="009718A4" w:rsidRDefault="009718A4">
      <w:pPr>
        <w:pStyle w:val="NormalWeb"/>
        <w:shd w:val="clear" w:color="auto" w:fill="FEFEFE"/>
        <w:spacing w:before="0" w:beforeAutospacing="0" w:after="0" w:afterAutospacing="0"/>
        <w:rPr>
          <w:ins w:id="1095" w:author="Srholec Martin" w:date="2019-03-13T11:29:00Z"/>
          <w:rFonts w:ascii="Arial" w:hAnsi="Arial" w:cs="Arial"/>
          <w:color w:val="000000"/>
          <w:sz w:val="23"/>
          <w:szCs w:val="23"/>
          <w:lang w:val="en-GB"/>
        </w:rPr>
        <w:pPrChange w:id="1096" w:author="Srholec Martin" w:date="2019-03-11T15:04:00Z">
          <w:pPr>
            <w:pStyle w:val="NormalWeb"/>
            <w:shd w:val="clear" w:color="auto" w:fill="FEFEFE"/>
          </w:pPr>
        </w:pPrChange>
      </w:pPr>
    </w:p>
    <w:p w14:paraId="16050BD9" w14:textId="2C9EEDD7" w:rsidR="00A71BDA" w:rsidRDefault="009718A4">
      <w:pPr>
        <w:pStyle w:val="NormalWeb"/>
        <w:shd w:val="clear" w:color="auto" w:fill="FEFEFE"/>
        <w:spacing w:before="0" w:beforeAutospacing="0" w:after="0" w:afterAutospacing="0"/>
        <w:rPr>
          <w:ins w:id="1097" w:author="Srholec Martin" w:date="2019-03-13T11:44:00Z"/>
          <w:rFonts w:ascii="Arial" w:hAnsi="Arial" w:cs="Arial"/>
          <w:color w:val="000000"/>
          <w:sz w:val="23"/>
          <w:szCs w:val="23"/>
          <w:lang w:val="en-GB"/>
        </w:rPr>
        <w:pPrChange w:id="1098" w:author="Srholec Martin" w:date="2019-03-11T15:04:00Z">
          <w:pPr>
            <w:pStyle w:val="NormalWeb"/>
            <w:shd w:val="clear" w:color="auto" w:fill="FEFEFE"/>
          </w:pPr>
        </w:pPrChange>
      </w:pPr>
      <w:ins w:id="1099" w:author="Srholec Martin" w:date="2019-03-13T11:40:00Z">
        <w:r>
          <w:rPr>
            <w:rFonts w:ascii="Arial" w:hAnsi="Arial" w:cs="Arial"/>
            <w:color w:val="000000"/>
            <w:sz w:val="23"/>
            <w:szCs w:val="23"/>
            <w:lang w:val="en-GB"/>
          </w:rPr>
          <w:t>Europe</w:t>
        </w:r>
      </w:ins>
      <w:ins w:id="1100" w:author="Srholec Martin" w:date="2019-03-13T11:41:00Z">
        <w:r w:rsidR="00A71BDA">
          <w:rPr>
            <w:rFonts w:ascii="Arial" w:hAnsi="Arial" w:cs="Arial"/>
            <w:color w:val="000000"/>
            <w:sz w:val="23"/>
            <w:szCs w:val="23"/>
            <w:lang w:val="en-GB"/>
          </w:rPr>
          <w:t xml:space="preserve">, </w:t>
        </w:r>
      </w:ins>
      <w:ins w:id="1101" w:author="Srholec Martin" w:date="2019-03-13T11:29:00Z">
        <w:r>
          <w:rPr>
            <w:rFonts w:ascii="Arial" w:hAnsi="Arial" w:cs="Arial"/>
            <w:color w:val="000000"/>
            <w:sz w:val="23"/>
            <w:szCs w:val="23"/>
            <w:lang w:val="en-GB"/>
          </w:rPr>
          <w:t>North America</w:t>
        </w:r>
      </w:ins>
      <w:ins w:id="1102" w:author="Srholec Martin" w:date="2019-03-13T11:41:00Z">
        <w:r w:rsidR="00A71BDA">
          <w:rPr>
            <w:rFonts w:ascii="Arial" w:hAnsi="Arial" w:cs="Arial"/>
            <w:color w:val="000000"/>
            <w:sz w:val="23"/>
            <w:szCs w:val="23"/>
            <w:lang w:val="en-GB"/>
          </w:rPr>
          <w:t xml:space="preserve">, </w:t>
        </w:r>
      </w:ins>
      <w:ins w:id="1103" w:author="Srholec Martin" w:date="2019-03-13T11:40:00Z">
        <w:r>
          <w:rPr>
            <w:rFonts w:ascii="Arial" w:hAnsi="Arial" w:cs="Arial"/>
            <w:color w:val="000000"/>
            <w:sz w:val="23"/>
            <w:szCs w:val="23"/>
            <w:lang w:val="en-GB"/>
          </w:rPr>
          <w:t>South America</w:t>
        </w:r>
      </w:ins>
      <w:ins w:id="1104" w:author="Srholec Martin" w:date="2019-03-13T11:41:00Z">
        <w:r w:rsidR="00A71BDA">
          <w:rPr>
            <w:rFonts w:ascii="Arial" w:hAnsi="Arial" w:cs="Arial"/>
            <w:color w:val="000000"/>
            <w:sz w:val="23"/>
            <w:szCs w:val="23"/>
            <w:lang w:val="en-GB"/>
          </w:rPr>
          <w:t xml:space="preserve">, </w:t>
        </w:r>
      </w:ins>
      <w:ins w:id="1105" w:author="Srholec Martin" w:date="2019-03-13T11:40:00Z">
        <w:r w:rsidR="00A71BDA">
          <w:rPr>
            <w:rFonts w:ascii="Arial" w:hAnsi="Arial" w:cs="Arial"/>
            <w:color w:val="000000"/>
            <w:sz w:val="23"/>
            <w:szCs w:val="23"/>
            <w:lang w:val="en-GB"/>
          </w:rPr>
          <w:t>Central Asia</w:t>
        </w:r>
      </w:ins>
      <w:ins w:id="1106" w:author="Srholec Martin" w:date="2019-03-13T11:41:00Z">
        <w:r w:rsidR="00A71BDA">
          <w:rPr>
            <w:rFonts w:ascii="Arial" w:hAnsi="Arial" w:cs="Arial"/>
            <w:color w:val="000000"/>
            <w:sz w:val="23"/>
            <w:szCs w:val="23"/>
            <w:lang w:val="en-GB"/>
          </w:rPr>
          <w:t xml:space="preserve">, </w:t>
        </w:r>
      </w:ins>
      <w:ins w:id="1107" w:author="Srholec Martin" w:date="2019-03-13T11:40:00Z">
        <w:r w:rsidR="00A71BDA">
          <w:rPr>
            <w:rFonts w:ascii="Arial" w:hAnsi="Arial" w:cs="Arial"/>
            <w:color w:val="000000"/>
            <w:sz w:val="23"/>
            <w:szCs w:val="23"/>
            <w:lang w:val="en-GB"/>
          </w:rPr>
          <w:t>Middle East</w:t>
        </w:r>
      </w:ins>
      <w:ins w:id="1108" w:author="Srholec Martin" w:date="2019-03-13T11:41:00Z">
        <w:r w:rsidR="00A71BDA">
          <w:rPr>
            <w:rFonts w:ascii="Arial" w:hAnsi="Arial" w:cs="Arial"/>
            <w:color w:val="000000"/>
            <w:sz w:val="23"/>
            <w:szCs w:val="23"/>
            <w:lang w:val="en-GB"/>
          </w:rPr>
          <w:t xml:space="preserve">, </w:t>
        </w:r>
      </w:ins>
      <w:ins w:id="1109" w:author="Srholec Martin" w:date="2019-03-13T11:40:00Z">
        <w:r w:rsidR="00A71BDA">
          <w:rPr>
            <w:rFonts w:ascii="Arial" w:hAnsi="Arial" w:cs="Arial"/>
            <w:color w:val="000000"/>
            <w:sz w:val="23"/>
            <w:szCs w:val="23"/>
            <w:lang w:val="en-GB"/>
          </w:rPr>
          <w:t>East Asia</w:t>
        </w:r>
      </w:ins>
      <w:ins w:id="1110" w:author="Srholec Martin" w:date="2019-03-13T11:41:00Z">
        <w:r w:rsidR="00A71BDA">
          <w:rPr>
            <w:rFonts w:ascii="Arial" w:hAnsi="Arial" w:cs="Arial"/>
            <w:color w:val="000000"/>
            <w:sz w:val="23"/>
            <w:szCs w:val="23"/>
            <w:lang w:val="en-GB"/>
          </w:rPr>
          <w:t xml:space="preserve">, </w:t>
        </w:r>
      </w:ins>
      <w:ins w:id="1111" w:author="Srholec Martin" w:date="2019-03-13T11:40:00Z">
        <w:r w:rsidR="00A71BDA">
          <w:rPr>
            <w:rFonts w:ascii="Arial" w:hAnsi="Arial" w:cs="Arial"/>
            <w:color w:val="000000"/>
            <w:sz w:val="23"/>
            <w:szCs w:val="23"/>
            <w:lang w:val="en-GB"/>
          </w:rPr>
          <w:t>South Asia</w:t>
        </w:r>
      </w:ins>
      <w:ins w:id="1112" w:author="Srholec Martin" w:date="2019-03-13T11:42:00Z">
        <w:r w:rsidR="00A71BDA">
          <w:rPr>
            <w:rFonts w:ascii="Arial" w:hAnsi="Arial" w:cs="Arial"/>
            <w:color w:val="000000"/>
            <w:sz w:val="23"/>
            <w:szCs w:val="23"/>
            <w:lang w:val="en-GB"/>
          </w:rPr>
          <w:t xml:space="preserve">, </w:t>
        </w:r>
      </w:ins>
      <w:ins w:id="1113" w:author="Srholec Martin" w:date="2019-03-13T11:40:00Z">
        <w:r w:rsidR="00A71BDA">
          <w:rPr>
            <w:rFonts w:ascii="Arial" w:hAnsi="Arial" w:cs="Arial"/>
            <w:color w:val="000000"/>
            <w:sz w:val="23"/>
            <w:szCs w:val="23"/>
            <w:lang w:val="en-GB"/>
          </w:rPr>
          <w:t>Pacific</w:t>
        </w:r>
      </w:ins>
      <w:ins w:id="1114" w:author="Srholec Martin" w:date="2019-03-13T11:42:00Z">
        <w:r w:rsidR="00A71BDA">
          <w:rPr>
            <w:rFonts w:ascii="Arial" w:hAnsi="Arial" w:cs="Arial"/>
            <w:color w:val="000000"/>
            <w:sz w:val="23"/>
            <w:szCs w:val="23"/>
            <w:lang w:val="en-GB"/>
          </w:rPr>
          <w:t xml:space="preserve">, </w:t>
        </w:r>
      </w:ins>
      <w:ins w:id="1115" w:author="Srholec Martin" w:date="2019-03-13T11:40:00Z">
        <w:r w:rsidR="00A71BDA">
          <w:rPr>
            <w:rFonts w:ascii="Arial" w:hAnsi="Arial" w:cs="Arial"/>
            <w:color w:val="000000"/>
            <w:sz w:val="23"/>
            <w:szCs w:val="23"/>
            <w:lang w:val="en-GB"/>
          </w:rPr>
          <w:t>North Africa</w:t>
        </w:r>
      </w:ins>
      <w:ins w:id="1116" w:author="Srholec Martin" w:date="2019-03-13T11:42:00Z">
        <w:r w:rsidR="00A71BDA">
          <w:rPr>
            <w:rFonts w:ascii="Arial" w:hAnsi="Arial" w:cs="Arial"/>
            <w:color w:val="000000"/>
            <w:sz w:val="23"/>
            <w:szCs w:val="23"/>
            <w:lang w:val="en-GB"/>
          </w:rPr>
          <w:t xml:space="preserve">, </w:t>
        </w:r>
      </w:ins>
      <w:ins w:id="1117" w:author="Srholec Martin" w:date="2019-03-13T11:40:00Z">
        <w:r w:rsidR="00A71BDA">
          <w:rPr>
            <w:rFonts w:ascii="Arial" w:hAnsi="Arial" w:cs="Arial"/>
            <w:color w:val="000000"/>
            <w:sz w:val="23"/>
            <w:szCs w:val="23"/>
            <w:lang w:val="en-GB"/>
          </w:rPr>
          <w:t>Sub-Saharan Africa</w:t>
        </w:r>
      </w:ins>
      <w:ins w:id="1118" w:author="Srholec Martin" w:date="2019-03-13T11:42:00Z">
        <w:r w:rsidR="00A71BDA">
          <w:rPr>
            <w:rFonts w:ascii="Arial" w:hAnsi="Arial" w:cs="Arial"/>
            <w:color w:val="000000"/>
            <w:sz w:val="23"/>
            <w:szCs w:val="23"/>
            <w:lang w:val="en-GB"/>
          </w:rPr>
          <w:t xml:space="preserve"> </w:t>
        </w:r>
      </w:ins>
      <w:ins w:id="1119" w:author="Srholec Martin" w:date="2019-03-13T11:45:00Z">
        <w:r w:rsidR="00A71BDA">
          <w:rPr>
            <w:rFonts w:ascii="Arial" w:hAnsi="Arial" w:cs="Arial"/>
            <w:color w:val="000000"/>
            <w:sz w:val="23"/>
            <w:szCs w:val="23"/>
            <w:lang w:val="en-GB"/>
          </w:rPr>
          <w:t>based on geography and</w:t>
        </w:r>
      </w:ins>
      <w:ins w:id="1120" w:author="Srholec Martin" w:date="2019-03-13T11:42:00Z">
        <w:r w:rsidR="00A71BDA">
          <w:rPr>
            <w:rFonts w:ascii="Arial" w:hAnsi="Arial" w:cs="Arial"/>
            <w:color w:val="000000"/>
            <w:sz w:val="23"/>
            <w:szCs w:val="23"/>
            <w:lang w:val="en-GB"/>
          </w:rPr>
          <w:t xml:space="preserve"> </w:t>
        </w:r>
      </w:ins>
      <w:ins w:id="1121" w:author="Srholec Martin" w:date="2019-03-13T11:44:00Z">
        <w:r w:rsidR="00A71BDA">
          <w:rPr>
            <w:rFonts w:ascii="Arial" w:hAnsi="Arial" w:cs="Arial"/>
            <w:color w:val="000000"/>
            <w:sz w:val="23"/>
            <w:szCs w:val="23"/>
            <w:lang w:val="en-GB"/>
          </w:rPr>
          <w:t>administrative borders.</w:t>
        </w:r>
      </w:ins>
    </w:p>
    <w:p w14:paraId="22977EC5" w14:textId="28E71526" w:rsidR="00A71BDA" w:rsidRDefault="00A71BDA">
      <w:pPr>
        <w:pStyle w:val="NormalWeb"/>
        <w:shd w:val="clear" w:color="auto" w:fill="FEFEFE"/>
        <w:spacing w:before="0" w:beforeAutospacing="0" w:after="0" w:afterAutospacing="0"/>
        <w:rPr>
          <w:ins w:id="1122" w:author="Srholec Martin" w:date="2019-03-13T11:45:00Z"/>
          <w:rFonts w:ascii="Arial" w:hAnsi="Arial" w:cs="Arial"/>
          <w:color w:val="000000"/>
          <w:sz w:val="23"/>
          <w:szCs w:val="23"/>
          <w:lang w:val="en-GB"/>
        </w:rPr>
        <w:pPrChange w:id="1123" w:author="Srholec Martin" w:date="2019-03-11T15:04:00Z">
          <w:pPr>
            <w:pStyle w:val="NormalWeb"/>
            <w:shd w:val="clear" w:color="auto" w:fill="FEFEFE"/>
          </w:pPr>
        </w:pPrChange>
      </w:pPr>
    </w:p>
    <w:p w14:paraId="1368907C" w14:textId="37359825" w:rsidR="00A71BDA" w:rsidRDefault="00A71BDA" w:rsidP="00A71BDA">
      <w:pPr>
        <w:pStyle w:val="NormalWeb"/>
        <w:shd w:val="clear" w:color="auto" w:fill="FEFEFE"/>
        <w:spacing w:before="0" w:beforeAutospacing="0" w:after="0" w:afterAutospacing="0"/>
        <w:rPr>
          <w:ins w:id="1124" w:author="Srholec Martin" w:date="2019-03-13T11:45:00Z"/>
          <w:rFonts w:ascii="Arial" w:hAnsi="Arial" w:cs="Arial"/>
          <w:color w:val="000000"/>
          <w:sz w:val="23"/>
          <w:szCs w:val="23"/>
          <w:lang w:val="en-GB"/>
        </w:rPr>
      </w:pPr>
      <w:ins w:id="1125" w:author="Srholec Martin" w:date="2019-03-13T11:45:00Z">
        <w:r>
          <w:rPr>
            <w:rFonts w:ascii="Arial" w:hAnsi="Arial" w:cs="Arial"/>
            <w:color w:val="000000"/>
            <w:sz w:val="23"/>
            <w:szCs w:val="23"/>
            <w:lang w:val="en-GB"/>
          </w:rPr>
          <w:t xml:space="preserve">Source: </w:t>
        </w:r>
        <w:r w:rsidRPr="0027273A">
          <w:rPr>
            <w:rFonts w:ascii="Arial" w:hAnsi="Arial" w:cs="Arial"/>
            <w:color w:val="000000"/>
            <w:sz w:val="23"/>
            <w:szCs w:val="23"/>
            <w:lang w:val="en-GB"/>
          </w:rPr>
          <w:t>World Bank (201</w:t>
        </w:r>
      </w:ins>
      <w:ins w:id="1126" w:author="Srholec Martin" w:date="2019-03-13T11:49:00Z">
        <w:r>
          <w:rPr>
            <w:rFonts w:ascii="Arial" w:hAnsi="Arial" w:cs="Arial"/>
            <w:color w:val="000000"/>
            <w:sz w:val="23"/>
            <w:szCs w:val="23"/>
            <w:lang w:val="en-GB"/>
          </w:rPr>
          <w:t>8</w:t>
        </w:r>
      </w:ins>
      <w:ins w:id="1127" w:author="Srholec Martin" w:date="2019-03-13T11:45:00Z">
        <w:r w:rsidRPr="0027273A">
          <w:rPr>
            <w:rFonts w:ascii="Arial" w:hAnsi="Arial" w:cs="Arial"/>
            <w:color w:val="000000"/>
            <w:sz w:val="23"/>
            <w:szCs w:val="23"/>
            <w:lang w:val="en-GB"/>
          </w:rPr>
          <w:t xml:space="preserve">) </w:t>
        </w:r>
        <w:commentRangeStart w:id="1128"/>
        <w:r w:rsidRPr="0027273A">
          <w:rPr>
            <w:rFonts w:ascii="Arial" w:hAnsi="Arial" w:cs="Arial"/>
            <w:color w:val="000000"/>
            <w:sz w:val="23"/>
            <w:szCs w:val="23"/>
            <w:lang w:val="en-GB"/>
          </w:rPr>
          <w:t xml:space="preserve">How does the World Bank classify countries? </w:t>
        </w:r>
        <w:commentRangeEnd w:id="1128"/>
        <w:r w:rsidRPr="00455B70">
          <w:rPr>
            <w:rFonts w:ascii="Arial" w:hAnsi="Arial" w:cs="Arial"/>
            <w:color w:val="000000"/>
            <w:sz w:val="23"/>
            <w:szCs w:val="23"/>
            <w:lang w:val="en-GB"/>
          </w:rPr>
          <w:commentReference w:id="1128"/>
        </w:r>
        <w:r>
          <w:rPr>
            <w:rFonts w:ascii="Arial" w:hAnsi="Arial" w:cs="Arial"/>
            <w:color w:val="000000"/>
            <w:sz w:val="23"/>
            <w:szCs w:val="23"/>
            <w:lang w:val="en-GB"/>
          </w:rPr>
          <w:t xml:space="preserve">(version of </w:t>
        </w:r>
        <w:r w:rsidRPr="00455B70">
          <w:rPr>
            <w:rFonts w:ascii="Arial" w:hAnsi="Arial" w:cs="Arial"/>
            <w:color w:val="000000"/>
            <w:sz w:val="23"/>
            <w:szCs w:val="23"/>
            <w:highlight w:val="yellow"/>
            <w:lang w:val="en-GB"/>
          </w:rPr>
          <w:t>August???</w:t>
        </w:r>
        <w:r w:rsidRPr="0027273A">
          <w:rPr>
            <w:rFonts w:ascii="Arial" w:hAnsi="Arial" w:cs="Arial"/>
            <w:color w:val="000000"/>
            <w:sz w:val="23"/>
            <w:szCs w:val="23"/>
            <w:lang w:val="en-GB"/>
          </w:rPr>
          <w:t xml:space="preserve"> 201</w:t>
        </w:r>
        <w:r>
          <w:rPr>
            <w:rFonts w:ascii="Arial" w:hAnsi="Arial" w:cs="Arial"/>
            <w:color w:val="000000"/>
            <w:sz w:val="23"/>
            <w:szCs w:val="23"/>
            <w:lang w:val="en-GB"/>
          </w:rPr>
          <w:t>8)</w:t>
        </w:r>
        <w:r w:rsidRPr="0027273A">
          <w:rPr>
            <w:rFonts w:ascii="Arial" w:hAnsi="Arial" w:cs="Arial"/>
            <w:color w:val="000000"/>
            <w:sz w:val="23"/>
            <w:szCs w:val="23"/>
            <w:lang w:val="en-GB"/>
          </w:rPr>
          <w:t>.</w:t>
        </w:r>
      </w:ins>
    </w:p>
    <w:p w14:paraId="6833D2B2" w14:textId="77777777" w:rsidR="0070020F" w:rsidRDefault="0070020F">
      <w:pPr>
        <w:pStyle w:val="NormalWeb"/>
        <w:shd w:val="clear" w:color="auto" w:fill="FEFEFE"/>
        <w:spacing w:before="0" w:beforeAutospacing="0" w:after="0" w:afterAutospacing="0"/>
        <w:rPr>
          <w:ins w:id="1129" w:author="Srholec Martin" w:date="2019-03-13T11:50:00Z"/>
          <w:rFonts w:ascii="Arial" w:hAnsi="Arial" w:cs="Arial"/>
          <w:color w:val="000000"/>
          <w:sz w:val="23"/>
          <w:szCs w:val="23"/>
          <w:lang w:val="en-GB"/>
        </w:rPr>
        <w:pPrChange w:id="1130" w:author="Srholec Martin" w:date="2019-03-11T15:04:00Z">
          <w:pPr>
            <w:pStyle w:val="NormalWeb"/>
            <w:shd w:val="clear" w:color="auto" w:fill="FEFEFE"/>
          </w:pPr>
        </w:pPrChange>
      </w:pPr>
    </w:p>
    <w:p w14:paraId="47FA4058" w14:textId="331282E1" w:rsidR="00B367D0" w:rsidRPr="00D80F51" w:rsidDel="00A71BDA" w:rsidRDefault="00B367D0">
      <w:pPr>
        <w:pStyle w:val="NormalWeb"/>
        <w:shd w:val="clear" w:color="auto" w:fill="FEFEFE"/>
        <w:spacing w:before="0" w:beforeAutospacing="0" w:after="0" w:afterAutospacing="0"/>
        <w:rPr>
          <w:del w:id="1131" w:author="Srholec Martin" w:date="2019-03-13T11:45:00Z"/>
          <w:rFonts w:ascii="Arial" w:hAnsi="Arial" w:cs="Arial"/>
          <w:color w:val="000000"/>
          <w:sz w:val="23"/>
          <w:szCs w:val="23"/>
          <w:lang w:val="en-GB"/>
        </w:rPr>
        <w:pPrChange w:id="1132" w:author="Srholec Martin" w:date="2019-03-11T15:04:00Z">
          <w:pPr>
            <w:pStyle w:val="NormalWeb"/>
            <w:shd w:val="clear" w:color="auto" w:fill="FEFEFE"/>
          </w:pPr>
        </w:pPrChange>
      </w:pPr>
      <w:del w:id="1133" w:author="Srholec Martin" w:date="2019-03-13T11:43:00Z">
        <w:r w:rsidRPr="00664B72" w:rsidDel="00A71BDA">
          <w:rPr>
            <w:rFonts w:ascii="Arial" w:hAnsi="Arial" w:cs="Arial"/>
            <w:color w:val="000000"/>
            <w:sz w:val="23"/>
            <w:szCs w:val="23"/>
            <w:lang w:val="en-GB"/>
          </w:rPr>
          <w:delText xml:space="preserve">The </w:delText>
        </w:r>
      </w:del>
      <w:del w:id="1134" w:author="Srholec Martin" w:date="2019-03-13T11:45:00Z">
        <w:r w:rsidRPr="00664B72" w:rsidDel="00A71BDA">
          <w:rPr>
            <w:rFonts w:ascii="Arial" w:hAnsi="Arial" w:cs="Arial"/>
            <w:color w:val="000000"/>
            <w:sz w:val="23"/>
            <w:szCs w:val="23"/>
            <w:lang w:val="en-GB"/>
          </w:rPr>
          <w:delText>regional classification is based on the </w:delText>
        </w:r>
        <w:r w:rsidR="008D5457" w:rsidRPr="00D80F51" w:rsidDel="00A71BDA">
          <w:rPr>
            <w:rStyle w:val="Hyperlink"/>
            <w:rFonts w:ascii="Arial" w:hAnsi="Arial" w:cs="Arial"/>
            <w:sz w:val="23"/>
            <w:szCs w:val="23"/>
            <w:lang w:val="en-GB"/>
          </w:rPr>
          <w:fldChar w:fldCharType="begin"/>
        </w:r>
        <w:r w:rsidR="008D5457" w:rsidRPr="00664B72" w:rsidDel="00A71BDA">
          <w:rPr>
            <w:rStyle w:val="Hyperlink"/>
            <w:rFonts w:ascii="Arial" w:hAnsi="Arial" w:cs="Arial"/>
            <w:sz w:val="23"/>
            <w:szCs w:val="23"/>
            <w:lang w:val="en-GB"/>
          </w:rPr>
          <w:delInstrText xml:space="preserve"> HYPERLINK "http://ec2-18-188-88-0.us-east-2.compute.amazonaws.com:8080/data/WorldBankClassification.xls" \t "_blank" </w:delInstrText>
        </w:r>
        <w:r w:rsidR="008D5457" w:rsidRPr="00D80F51" w:rsidDel="00A71BDA">
          <w:rPr>
            <w:rStyle w:val="Hyperlink"/>
            <w:rFonts w:ascii="Arial" w:hAnsi="Arial" w:cs="Arial"/>
            <w:sz w:val="23"/>
            <w:szCs w:val="23"/>
            <w:lang w:val="en-GB"/>
            <w:rPrChange w:id="1135" w:author="Srholec Martin" w:date="2019-03-11T13:39:00Z">
              <w:rPr>
                <w:rStyle w:val="Hyperlink"/>
                <w:rFonts w:ascii="Arial" w:hAnsi="Arial" w:cs="Arial"/>
                <w:sz w:val="23"/>
                <w:szCs w:val="23"/>
                <w:lang w:val="en-GB"/>
              </w:rPr>
            </w:rPrChange>
          </w:rPr>
          <w:fldChar w:fldCharType="separate"/>
        </w:r>
        <w:r w:rsidRPr="00D80F51" w:rsidDel="00A71BDA">
          <w:rPr>
            <w:rStyle w:val="Hyperlink"/>
            <w:rFonts w:ascii="Arial" w:hAnsi="Arial" w:cs="Arial"/>
            <w:sz w:val="23"/>
            <w:szCs w:val="23"/>
            <w:lang w:val="en-GB"/>
          </w:rPr>
          <w:delText>World Bank regional classification</w:delText>
        </w:r>
        <w:r w:rsidR="008D5457" w:rsidRPr="00D80F51" w:rsidDel="00A71BDA">
          <w:rPr>
            <w:rStyle w:val="Hyperlink"/>
            <w:rFonts w:ascii="Arial" w:hAnsi="Arial" w:cs="Arial"/>
            <w:sz w:val="23"/>
            <w:szCs w:val="23"/>
            <w:lang w:val="en-GB"/>
          </w:rPr>
          <w:fldChar w:fldCharType="end"/>
        </w:r>
        <w:r w:rsidRPr="00D80F51" w:rsidDel="00A71BDA">
          <w:rPr>
            <w:rFonts w:ascii="Arial" w:hAnsi="Arial" w:cs="Arial"/>
            <w:color w:val="000000"/>
            <w:sz w:val="23"/>
            <w:szCs w:val="23"/>
            <w:lang w:val="en-GB"/>
          </w:rPr>
          <w:delText>.</w:delText>
        </w:r>
      </w:del>
    </w:p>
    <w:p w14:paraId="3FB6B002" w14:textId="77777777" w:rsidR="00A71BDA" w:rsidRDefault="00A71BDA">
      <w:pPr>
        <w:pStyle w:val="NormalWeb"/>
        <w:shd w:val="clear" w:color="auto" w:fill="FEFEFE"/>
        <w:spacing w:before="0" w:beforeAutospacing="0" w:after="0" w:afterAutospacing="0"/>
        <w:rPr>
          <w:ins w:id="1136" w:author="Srholec Martin" w:date="2019-03-13T11:43:00Z"/>
          <w:rFonts w:ascii="Arial" w:hAnsi="Arial" w:cs="Arial"/>
          <w:color w:val="000000"/>
          <w:sz w:val="23"/>
          <w:szCs w:val="23"/>
          <w:lang w:val="en-GB"/>
        </w:rPr>
        <w:pPrChange w:id="1137" w:author="Srholec Martin" w:date="2019-03-11T15:04:00Z">
          <w:pPr>
            <w:pStyle w:val="NormalWeb"/>
            <w:shd w:val="clear" w:color="auto" w:fill="FEFEFE"/>
          </w:pPr>
        </w:pPrChange>
      </w:pPr>
    </w:p>
    <w:p w14:paraId="66833EDE" w14:textId="24336DAA" w:rsidR="00B367D0" w:rsidRPr="00664B72" w:rsidDel="00A71BDA" w:rsidRDefault="00B367D0">
      <w:pPr>
        <w:pStyle w:val="NormalWeb"/>
        <w:shd w:val="clear" w:color="auto" w:fill="FEFEFE"/>
        <w:spacing w:before="0" w:beforeAutospacing="0" w:after="0" w:afterAutospacing="0"/>
        <w:rPr>
          <w:del w:id="1138" w:author="Srholec Martin" w:date="2019-03-13T11:45:00Z"/>
          <w:rFonts w:ascii="Arial" w:hAnsi="Arial" w:cs="Arial"/>
          <w:color w:val="000000"/>
          <w:sz w:val="23"/>
          <w:szCs w:val="23"/>
          <w:lang w:val="en-GB"/>
        </w:rPr>
        <w:pPrChange w:id="1139" w:author="Srholec Martin" w:date="2019-03-11T15:04:00Z">
          <w:pPr>
            <w:pStyle w:val="NormalWeb"/>
            <w:shd w:val="clear" w:color="auto" w:fill="FEFEFE"/>
          </w:pPr>
        </w:pPrChange>
      </w:pPr>
      <w:del w:id="1140" w:author="Srholec Martin" w:date="2019-03-13T11:45:00Z">
        <w:r w:rsidRPr="00664B72" w:rsidDel="00A71BDA">
          <w:rPr>
            <w:rFonts w:ascii="Arial" w:hAnsi="Arial" w:cs="Arial"/>
            <w:color w:val="000000"/>
            <w:sz w:val="23"/>
            <w:szCs w:val="23"/>
            <w:lang w:val="en-GB"/>
          </w:rPr>
          <w:delText>The following regions were further split:</w:delText>
        </w:r>
      </w:del>
    </w:p>
    <w:p w14:paraId="540FAEC0" w14:textId="10001D50" w:rsidR="00B367D0" w:rsidRPr="00664B72" w:rsidDel="00A71BDA" w:rsidRDefault="00B367D0">
      <w:pPr>
        <w:numPr>
          <w:ilvl w:val="0"/>
          <w:numId w:val="2"/>
        </w:numPr>
        <w:shd w:val="clear" w:color="auto" w:fill="FEFEFE"/>
        <w:spacing w:after="0" w:line="240" w:lineRule="auto"/>
        <w:rPr>
          <w:del w:id="1141" w:author="Srholec Martin" w:date="2019-03-13T11:45:00Z"/>
          <w:rFonts w:ascii="Arial" w:hAnsi="Arial" w:cs="Arial"/>
          <w:color w:val="000000"/>
          <w:sz w:val="23"/>
          <w:szCs w:val="23"/>
          <w:lang w:val="en-GB"/>
        </w:rPr>
        <w:pPrChange w:id="1142" w:author="Srholec Martin" w:date="2019-03-11T15:04:00Z">
          <w:pPr>
            <w:numPr>
              <w:numId w:val="2"/>
            </w:numPr>
            <w:shd w:val="clear" w:color="auto" w:fill="FEFEFE"/>
            <w:tabs>
              <w:tab w:val="num" w:pos="720"/>
            </w:tabs>
            <w:spacing w:before="100" w:beforeAutospacing="1" w:after="100" w:afterAutospacing="1" w:line="240" w:lineRule="auto"/>
            <w:ind w:left="720" w:hanging="360"/>
          </w:pPr>
        </w:pPrChange>
      </w:pPr>
      <w:del w:id="1143" w:author="Srholec Martin" w:date="2019-03-13T11:45:00Z">
        <w:r w:rsidRPr="00664B72" w:rsidDel="00A71BDA">
          <w:rPr>
            <w:rFonts w:ascii="Arial" w:hAnsi="Arial" w:cs="Arial"/>
            <w:color w:val="000000"/>
            <w:sz w:val="23"/>
            <w:szCs w:val="23"/>
            <w:lang w:val="en-GB"/>
          </w:rPr>
          <w:delText>Europe &amp; Central Asia =&gt; </w:delText>
        </w:r>
        <w:r w:rsidRPr="00664B72" w:rsidDel="00A71BDA">
          <w:rPr>
            <w:rFonts w:ascii="Arial" w:hAnsi="Arial" w:cs="Arial"/>
            <w:i/>
            <w:iCs/>
            <w:color w:val="000000"/>
            <w:sz w:val="23"/>
            <w:szCs w:val="23"/>
            <w:lang w:val="en-GB"/>
          </w:rPr>
          <w:delText>Europe</w:delText>
        </w:r>
        <w:r w:rsidRPr="00664B72" w:rsidDel="00A71BDA">
          <w:rPr>
            <w:rFonts w:ascii="Arial" w:hAnsi="Arial" w:cs="Arial"/>
            <w:color w:val="000000"/>
            <w:sz w:val="23"/>
            <w:szCs w:val="23"/>
            <w:lang w:val="en-GB"/>
          </w:rPr>
          <w:delText> and </w:delText>
        </w:r>
        <w:r w:rsidRPr="00664B72" w:rsidDel="00A71BDA">
          <w:rPr>
            <w:rFonts w:ascii="Arial" w:hAnsi="Arial" w:cs="Arial"/>
            <w:i/>
            <w:iCs/>
            <w:color w:val="000000"/>
            <w:sz w:val="23"/>
            <w:szCs w:val="23"/>
            <w:lang w:val="en-GB"/>
          </w:rPr>
          <w:delText>Central Asia</w:delText>
        </w:r>
      </w:del>
    </w:p>
    <w:p w14:paraId="78AFEF5C" w14:textId="57040B95" w:rsidR="00B367D0" w:rsidRPr="00664B72" w:rsidDel="00A71BDA" w:rsidRDefault="00B367D0">
      <w:pPr>
        <w:numPr>
          <w:ilvl w:val="0"/>
          <w:numId w:val="2"/>
        </w:numPr>
        <w:shd w:val="clear" w:color="auto" w:fill="FEFEFE"/>
        <w:spacing w:after="0" w:line="240" w:lineRule="auto"/>
        <w:rPr>
          <w:del w:id="1144" w:author="Srholec Martin" w:date="2019-03-13T11:45:00Z"/>
          <w:rFonts w:ascii="Arial" w:hAnsi="Arial" w:cs="Arial"/>
          <w:color w:val="000000"/>
          <w:sz w:val="23"/>
          <w:szCs w:val="23"/>
          <w:lang w:val="en-GB"/>
        </w:rPr>
        <w:pPrChange w:id="1145" w:author="Srholec Martin" w:date="2019-03-11T15:04:00Z">
          <w:pPr>
            <w:numPr>
              <w:numId w:val="2"/>
            </w:numPr>
            <w:shd w:val="clear" w:color="auto" w:fill="FEFEFE"/>
            <w:tabs>
              <w:tab w:val="num" w:pos="720"/>
            </w:tabs>
            <w:spacing w:before="100" w:beforeAutospacing="1" w:after="100" w:afterAutospacing="1" w:line="240" w:lineRule="auto"/>
            <w:ind w:left="720" w:hanging="360"/>
          </w:pPr>
        </w:pPrChange>
      </w:pPr>
      <w:del w:id="1146" w:author="Srholec Martin" w:date="2019-03-13T11:45:00Z">
        <w:r w:rsidRPr="00664B72" w:rsidDel="00A71BDA">
          <w:rPr>
            <w:rFonts w:ascii="Arial" w:hAnsi="Arial" w:cs="Arial"/>
            <w:color w:val="000000"/>
            <w:sz w:val="23"/>
            <w:szCs w:val="23"/>
            <w:lang w:val="en-GB"/>
          </w:rPr>
          <w:delText>Middle East &amp; North Africa =&gt; </w:delText>
        </w:r>
        <w:r w:rsidRPr="00664B72" w:rsidDel="00A71BDA">
          <w:rPr>
            <w:rFonts w:ascii="Arial" w:hAnsi="Arial" w:cs="Arial"/>
            <w:i/>
            <w:iCs/>
            <w:color w:val="000000"/>
            <w:sz w:val="23"/>
            <w:szCs w:val="23"/>
            <w:lang w:val="en-GB"/>
          </w:rPr>
          <w:delText>Middle East</w:delText>
        </w:r>
        <w:r w:rsidRPr="00664B72" w:rsidDel="00A71BDA">
          <w:rPr>
            <w:rFonts w:ascii="Arial" w:hAnsi="Arial" w:cs="Arial"/>
            <w:color w:val="000000"/>
            <w:sz w:val="23"/>
            <w:szCs w:val="23"/>
            <w:lang w:val="en-GB"/>
          </w:rPr>
          <w:delText> and </w:delText>
        </w:r>
        <w:r w:rsidRPr="00664B72" w:rsidDel="00A71BDA">
          <w:rPr>
            <w:rFonts w:ascii="Arial" w:hAnsi="Arial" w:cs="Arial"/>
            <w:i/>
            <w:iCs/>
            <w:color w:val="000000"/>
            <w:sz w:val="23"/>
            <w:szCs w:val="23"/>
            <w:lang w:val="en-GB"/>
          </w:rPr>
          <w:delText>North Africa</w:delText>
        </w:r>
      </w:del>
    </w:p>
    <w:p w14:paraId="107EA70B" w14:textId="718DD922" w:rsidR="00B367D0" w:rsidRPr="00664B72" w:rsidDel="00A71BDA" w:rsidRDefault="00B367D0">
      <w:pPr>
        <w:numPr>
          <w:ilvl w:val="0"/>
          <w:numId w:val="2"/>
        </w:numPr>
        <w:shd w:val="clear" w:color="auto" w:fill="FEFEFE"/>
        <w:spacing w:after="0" w:line="240" w:lineRule="auto"/>
        <w:rPr>
          <w:del w:id="1147" w:author="Srholec Martin" w:date="2019-03-13T11:45:00Z"/>
          <w:rFonts w:ascii="Arial" w:hAnsi="Arial" w:cs="Arial"/>
          <w:color w:val="000000"/>
          <w:sz w:val="23"/>
          <w:szCs w:val="23"/>
          <w:lang w:val="en-GB"/>
        </w:rPr>
        <w:pPrChange w:id="1148" w:author="Srholec Martin" w:date="2019-03-11T15:04:00Z">
          <w:pPr>
            <w:numPr>
              <w:numId w:val="2"/>
            </w:numPr>
            <w:shd w:val="clear" w:color="auto" w:fill="FEFEFE"/>
            <w:tabs>
              <w:tab w:val="num" w:pos="720"/>
            </w:tabs>
            <w:spacing w:before="100" w:beforeAutospacing="1" w:after="100" w:afterAutospacing="1" w:line="240" w:lineRule="auto"/>
            <w:ind w:left="720" w:hanging="360"/>
          </w:pPr>
        </w:pPrChange>
      </w:pPr>
      <w:del w:id="1149" w:author="Srholec Martin" w:date="2019-03-13T11:45:00Z">
        <w:r w:rsidRPr="00664B72" w:rsidDel="00A71BDA">
          <w:rPr>
            <w:rFonts w:ascii="Arial" w:hAnsi="Arial" w:cs="Arial"/>
            <w:color w:val="000000"/>
            <w:sz w:val="23"/>
            <w:szCs w:val="23"/>
            <w:lang w:val="en-GB"/>
          </w:rPr>
          <w:delText>East Asia &amp; Pacific =&gt; </w:delText>
        </w:r>
        <w:r w:rsidRPr="00664B72" w:rsidDel="00A71BDA">
          <w:rPr>
            <w:rFonts w:ascii="Arial" w:hAnsi="Arial" w:cs="Arial"/>
            <w:i/>
            <w:iCs/>
            <w:color w:val="000000"/>
            <w:sz w:val="23"/>
            <w:szCs w:val="23"/>
            <w:lang w:val="en-GB"/>
          </w:rPr>
          <w:delText>East Asia</w:delText>
        </w:r>
        <w:r w:rsidRPr="00664B72" w:rsidDel="00A71BDA">
          <w:rPr>
            <w:rFonts w:ascii="Arial" w:hAnsi="Arial" w:cs="Arial"/>
            <w:color w:val="000000"/>
            <w:sz w:val="23"/>
            <w:szCs w:val="23"/>
            <w:lang w:val="en-GB"/>
          </w:rPr>
          <w:delText> and </w:delText>
        </w:r>
        <w:r w:rsidRPr="00664B72" w:rsidDel="00A71BDA">
          <w:rPr>
            <w:rFonts w:ascii="Arial" w:hAnsi="Arial" w:cs="Arial"/>
            <w:i/>
            <w:iCs/>
            <w:color w:val="000000"/>
            <w:sz w:val="23"/>
            <w:szCs w:val="23"/>
            <w:lang w:val="en-GB"/>
          </w:rPr>
          <w:delText>Pacific</w:delText>
        </w:r>
      </w:del>
    </w:p>
    <w:p w14:paraId="0990EDEE" w14:textId="689A14E8" w:rsidR="009718A4" w:rsidRPr="00664B72" w:rsidRDefault="009718A4" w:rsidP="009718A4">
      <w:pPr>
        <w:pStyle w:val="Heading5"/>
        <w:shd w:val="clear" w:color="auto" w:fill="FEFEFE"/>
        <w:spacing w:before="0"/>
        <w:jc w:val="center"/>
        <w:rPr>
          <w:ins w:id="1150" w:author="Srholec Martin" w:date="2019-03-13T11:29:00Z"/>
          <w:rFonts w:ascii="Arial" w:hAnsi="Arial" w:cs="Arial"/>
          <w:color w:val="000000"/>
          <w:sz w:val="27"/>
          <w:szCs w:val="27"/>
          <w:lang w:val="en-GB"/>
        </w:rPr>
      </w:pPr>
      <w:ins w:id="1151" w:author="Srholec Martin" w:date="2019-03-13T11:29:00Z">
        <w:r>
          <w:rPr>
            <w:rFonts w:ascii="Arial" w:hAnsi="Arial" w:cs="Arial"/>
            <w:color w:val="000000"/>
            <w:sz w:val="27"/>
            <w:szCs w:val="27"/>
            <w:lang w:val="en-GB"/>
          </w:rPr>
          <w:t>Other</w:t>
        </w:r>
      </w:ins>
    </w:p>
    <w:p w14:paraId="098C0775" w14:textId="3EB9D112" w:rsidR="009718A4" w:rsidRDefault="00A71BDA">
      <w:pPr>
        <w:pStyle w:val="NormalWeb"/>
        <w:shd w:val="clear" w:color="auto" w:fill="FEFEFE"/>
        <w:spacing w:before="0" w:beforeAutospacing="0" w:after="0" w:afterAutospacing="0"/>
        <w:rPr>
          <w:ins w:id="1152" w:author="Srholec Martin" w:date="2019-03-13T11:46:00Z"/>
          <w:rFonts w:ascii="Arial" w:hAnsi="Arial" w:cs="Arial"/>
          <w:color w:val="000000"/>
          <w:sz w:val="23"/>
          <w:szCs w:val="23"/>
          <w:lang w:val="en-GB"/>
        </w:rPr>
        <w:pPrChange w:id="1153" w:author="Srholec Martin" w:date="2019-03-13T11:46:00Z">
          <w:pPr>
            <w:pStyle w:val="Heading5"/>
            <w:shd w:val="clear" w:color="auto" w:fill="FEFEFE"/>
            <w:jc w:val="center"/>
          </w:pPr>
        </w:pPrChange>
      </w:pPr>
      <w:ins w:id="1154" w:author="Srholec Martin" w:date="2019-03-13T11:46:00Z">
        <w:r>
          <w:rPr>
            <w:rFonts w:ascii="Arial" w:hAnsi="Arial" w:cs="Arial"/>
            <w:color w:val="000000"/>
            <w:sz w:val="23"/>
            <w:szCs w:val="23"/>
            <w:lang w:val="en-GB"/>
          </w:rPr>
          <w:t>EU-15:</w:t>
        </w:r>
      </w:ins>
      <w:ins w:id="1155" w:author="Srholec Martin" w:date="2019-03-13T11:47:00Z">
        <w:r>
          <w:rPr>
            <w:rFonts w:ascii="Arial" w:hAnsi="Arial" w:cs="Arial"/>
            <w:color w:val="000000"/>
            <w:sz w:val="23"/>
            <w:szCs w:val="23"/>
            <w:lang w:val="en-GB"/>
          </w:rPr>
          <w:t xml:space="preserve"> </w:t>
        </w:r>
      </w:ins>
      <w:ins w:id="1156" w:author="Srholec Martin" w:date="2019-03-13T11:48:00Z">
        <w:r w:rsidRPr="00A71BDA">
          <w:rPr>
            <w:rFonts w:ascii="Arial" w:hAnsi="Arial" w:cs="Arial"/>
            <w:color w:val="000000"/>
            <w:sz w:val="23"/>
            <w:szCs w:val="23"/>
            <w:lang w:val="en-GB"/>
          </w:rPr>
          <w:t xml:space="preserve">"Old" EU </w:t>
        </w:r>
        <w:r>
          <w:rPr>
            <w:rFonts w:ascii="Arial" w:hAnsi="Arial" w:cs="Arial"/>
            <w:color w:val="000000"/>
            <w:sz w:val="23"/>
            <w:szCs w:val="23"/>
            <w:lang w:val="en-GB"/>
          </w:rPr>
          <w:t>member c</w:t>
        </w:r>
        <w:r w:rsidRPr="00A71BDA">
          <w:rPr>
            <w:rFonts w:ascii="Arial" w:hAnsi="Arial" w:cs="Arial"/>
            <w:color w:val="000000"/>
            <w:sz w:val="23"/>
            <w:szCs w:val="23"/>
            <w:lang w:val="en-GB"/>
          </w:rPr>
          <w:t>ountries (before 2004)</w:t>
        </w:r>
        <w:r>
          <w:rPr>
            <w:rFonts w:ascii="Arial" w:hAnsi="Arial" w:cs="Arial"/>
            <w:color w:val="000000"/>
            <w:sz w:val="23"/>
            <w:szCs w:val="23"/>
            <w:lang w:val="en-GB"/>
          </w:rPr>
          <w:t>.</w:t>
        </w:r>
      </w:ins>
    </w:p>
    <w:p w14:paraId="5E2BE6F0" w14:textId="16E7FABD" w:rsidR="00A71BDA" w:rsidRDefault="00A71BDA">
      <w:pPr>
        <w:pStyle w:val="NormalWeb"/>
        <w:shd w:val="clear" w:color="auto" w:fill="FEFEFE"/>
        <w:spacing w:before="0" w:beforeAutospacing="0" w:after="0" w:afterAutospacing="0"/>
        <w:rPr>
          <w:ins w:id="1157" w:author="Srholec Martin" w:date="2019-03-13T11:46:00Z"/>
          <w:rFonts w:ascii="Arial" w:hAnsi="Arial" w:cs="Arial"/>
          <w:color w:val="000000"/>
          <w:sz w:val="23"/>
          <w:szCs w:val="23"/>
          <w:lang w:val="en-GB"/>
        </w:rPr>
        <w:pPrChange w:id="1158" w:author="Srholec Martin" w:date="2019-03-13T11:46:00Z">
          <w:pPr>
            <w:pStyle w:val="Heading5"/>
            <w:shd w:val="clear" w:color="auto" w:fill="FEFEFE"/>
            <w:jc w:val="center"/>
          </w:pPr>
        </w:pPrChange>
      </w:pPr>
      <w:ins w:id="1159" w:author="Srholec Martin" w:date="2019-03-13T11:46:00Z">
        <w:r>
          <w:rPr>
            <w:rFonts w:ascii="Arial" w:hAnsi="Arial" w:cs="Arial"/>
            <w:color w:val="000000"/>
            <w:sz w:val="23"/>
            <w:szCs w:val="23"/>
            <w:lang w:val="en-GB"/>
          </w:rPr>
          <w:t>EU-13:</w:t>
        </w:r>
      </w:ins>
      <w:ins w:id="1160" w:author="Srholec Martin" w:date="2019-03-13T11:47:00Z">
        <w:r>
          <w:rPr>
            <w:rFonts w:ascii="Arial" w:hAnsi="Arial" w:cs="Arial"/>
            <w:color w:val="000000"/>
            <w:sz w:val="23"/>
            <w:szCs w:val="23"/>
            <w:lang w:val="en-GB"/>
          </w:rPr>
          <w:t xml:space="preserve"> </w:t>
        </w:r>
      </w:ins>
      <w:ins w:id="1161" w:author="Srholec Martin" w:date="2019-03-13T11:48:00Z">
        <w:r w:rsidRPr="00A71BDA">
          <w:rPr>
            <w:rFonts w:ascii="Arial" w:hAnsi="Arial" w:cs="Arial"/>
            <w:color w:val="000000"/>
            <w:sz w:val="23"/>
            <w:szCs w:val="23"/>
            <w:lang w:val="en-GB"/>
          </w:rPr>
          <w:t>"New" EU</w:t>
        </w:r>
        <w:r>
          <w:rPr>
            <w:rFonts w:ascii="Arial" w:hAnsi="Arial" w:cs="Arial"/>
            <w:color w:val="000000"/>
            <w:sz w:val="23"/>
            <w:szCs w:val="23"/>
            <w:lang w:val="en-GB"/>
          </w:rPr>
          <w:t xml:space="preserve"> member c</w:t>
        </w:r>
        <w:r w:rsidRPr="00A71BDA">
          <w:rPr>
            <w:rFonts w:ascii="Arial" w:hAnsi="Arial" w:cs="Arial"/>
            <w:color w:val="000000"/>
            <w:sz w:val="23"/>
            <w:szCs w:val="23"/>
            <w:lang w:val="en-GB"/>
          </w:rPr>
          <w:t xml:space="preserve">ountries (accessed </w:t>
        </w:r>
      </w:ins>
      <w:ins w:id="1162" w:author="Srholec Martin" w:date="2019-03-13T11:49:00Z">
        <w:r>
          <w:rPr>
            <w:rFonts w:ascii="Arial" w:hAnsi="Arial" w:cs="Arial"/>
            <w:color w:val="000000"/>
            <w:sz w:val="23"/>
            <w:szCs w:val="23"/>
            <w:lang w:val="en-GB"/>
          </w:rPr>
          <w:t>between</w:t>
        </w:r>
      </w:ins>
      <w:ins w:id="1163" w:author="Srholec Martin" w:date="2019-03-13T11:48:00Z">
        <w:r w:rsidRPr="00A71BDA">
          <w:rPr>
            <w:rFonts w:ascii="Arial" w:hAnsi="Arial" w:cs="Arial"/>
            <w:color w:val="000000"/>
            <w:sz w:val="23"/>
            <w:szCs w:val="23"/>
            <w:lang w:val="en-GB"/>
          </w:rPr>
          <w:t xml:space="preserve"> 2004 </w:t>
        </w:r>
      </w:ins>
      <w:ins w:id="1164" w:author="Srholec Martin" w:date="2019-03-13T11:49:00Z">
        <w:r>
          <w:rPr>
            <w:rFonts w:ascii="Arial" w:hAnsi="Arial" w:cs="Arial"/>
            <w:color w:val="000000"/>
            <w:sz w:val="23"/>
            <w:szCs w:val="23"/>
            <w:lang w:val="en-GB"/>
          </w:rPr>
          <w:t>and 2018</w:t>
        </w:r>
      </w:ins>
      <w:ins w:id="1165" w:author="Srholec Martin" w:date="2019-03-13T11:48:00Z">
        <w:r w:rsidRPr="00A71BDA">
          <w:rPr>
            <w:rFonts w:ascii="Arial" w:hAnsi="Arial" w:cs="Arial"/>
            <w:color w:val="000000"/>
            <w:sz w:val="23"/>
            <w:szCs w:val="23"/>
            <w:lang w:val="en-GB"/>
            <w:rPrChange w:id="1166" w:author="Srholec Martin" w:date="2019-03-13T11:48:00Z">
              <w:rPr>
                <w:rFonts w:ascii="Arial" w:hAnsi="Arial" w:cs="Arial"/>
                <w:color w:val="000000"/>
                <w:sz w:val="23"/>
                <w:szCs w:val="23"/>
                <w:lang w:val="en-GB"/>
              </w:rPr>
            </w:rPrChange>
          </w:rPr>
          <w:t>)</w:t>
        </w:r>
      </w:ins>
      <w:ins w:id="1167" w:author="Srholec Martin" w:date="2019-03-13T11:47:00Z">
        <w:r w:rsidRPr="00A71BDA">
          <w:rPr>
            <w:rFonts w:ascii="Arial" w:hAnsi="Arial" w:cs="Arial"/>
            <w:color w:val="000000"/>
            <w:sz w:val="23"/>
            <w:szCs w:val="23"/>
            <w:lang w:val="en-GB"/>
            <w:rPrChange w:id="1168" w:author="Srholec Martin" w:date="2019-03-13T11:48:00Z">
              <w:rPr>
                <w:rFonts w:ascii="Arial" w:hAnsi="Arial" w:cs="Arial"/>
                <w:color w:val="000000"/>
                <w:sz w:val="23"/>
                <w:szCs w:val="23"/>
                <w:highlight w:val="yellow"/>
                <w:lang w:val="en-GB"/>
              </w:rPr>
            </w:rPrChange>
          </w:rPr>
          <w:t>.</w:t>
        </w:r>
      </w:ins>
    </w:p>
    <w:p w14:paraId="0CEE7686" w14:textId="5DB33752" w:rsidR="00A71BDA" w:rsidRDefault="00A71BDA">
      <w:pPr>
        <w:pStyle w:val="NormalWeb"/>
        <w:shd w:val="clear" w:color="auto" w:fill="FEFEFE"/>
        <w:spacing w:before="0" w:beforeAutospacing="0" w:after="0" w:afterAutospacing="0"/>
        <w:rPr>
          <w:ins w:id="1169" w:author="Srholec Martin" w:date="2019-03-13T11:46:00Z"/>
          <w:rFonts w:ascii="Arial" w:hAnsi="Arial" w:cs="Arial"/>
          <w:color w:val="000000"/>
          <w:sz w:val="23"/>
          <w:szCs w:val="23"/>
          <w:lang w:val="en-GB"/>
        </w:rPr>
        <w:pPrChange w:id="1170" w:author="Srholec Martin" w:date="2019-03-13T11:46:00Z">
          <w:pPr>
            <w:pStyle w:val="Heading5"/>
            <w:shd w:val="clear" w:color="auto" w:fill="FEFEFE"/>
            <w:jc w:val="center"/>
          </w:pPr>
        </w:pPrChange>
      </w:pPr>
      <w:ins w:id="1171" w:author="Srholec Martin" w:date="2019-03-13T11:47:00Z">
        <w:r>
          <w:rPr>
            <w:rFonts w:ascii="Arial" w:hAnsi="Arial" w:cs="Arial"/>
            <w:color w:val="000000"/>
            <w:sz w:val="23"/>
            <w:szCs w:val="23"/>
            <w:lang w:val="en-GB"/>
          </w:rPr>
          <w:t>EU-28: EU-15 and EU-13 combined.</w:t>
        </w:r>
      </w:ins>
      <w:ins w:id="1172" w:author="Vít Macháček" w:date="2019-03-13T15:15:00Z">
        <w:r w:rsidR="0040681D">
          <w:rPr>
            <w:rFonts w:ascii="Arial" w:hAnsi="Arial" w:cs="Arial"/>
            <w:color w:val="000000"/>
            <w:sz w:val="23"/>
            <w:szCs w:val="23"/>
            <w:lang w:val="en-GB"/>
          </w:rPr>
          <w:t xml:space="preserve"> </w:t>
        </w:r>
      </w:ins>
    </w:p>
    <w:p w14:paraId="4F448BCF" w14:textId="11545E0D" w:rsidR="00A71BDA" w:rsidRDefault="00A71BDA">
      <w:pPr>
        <w:pStyle w:val="NormalWeb"/>
        <w:shd w:val="clear" w:color="auto" w:fill="FEFEFE"/>
        <w:spacing w:before="0" w:beforeAutospacing="0" w:after="0" w:afterAutospacing="0"/>
        <w:rPr>
          <w:ins w:id="1173" w:author="Srholec Martin" w:date="2019-03-13T11:46:00Z"/>
          <w:rFonts w:ascii="Arial" w:hAnsi="Arial" w:cs="Arial"/>
          <w:color w:val="000000"/>
          <w:sz w:val="23"/>
          <w:szCs w:val="23"/>
          <w:lang w:val="en-GB"/>
        </w:rPr>
        <w:pPrChange w:id="1174" w:author="Srholec Martin" w:date="2019-03-13T11:46:00Z">
          <w:pPr>
            <w:pStyle w:val="Heading5"/>
            <w:shd w:val="clear" w:color="auto" w:fill="FEFEFE"/>
            <w:jc w:val="center"/>
          </w:pPr>
        </w:pPrChange>
      </w:pPr>
      <w:ins w:id="1175" w:author="Srholec Martin" w:date="2019-03-13T11:46:00Z">
        <w:r>
          <w:rPr>
            <w:rFonts w:ascii="Arial" w:hAnsi="Arial" w:cs="Arial"/>
            <w:color w:val="000000"/>
            <w:sz w:val="23"/>
            <w:szCs w:val="23"/>
            <w:lang w:val="en-GB"/>
          </w:rPr>
          <w:t>OECD: OECD member countries (</w:t>
        </w:r>
        <w:r w:rsidRPr="00455B70">
          <w:rPr>
            <w:rFonts w:ascii="Arial" w:hAnsi="Arial" w:cs="Arial"/>
            <w:color w:val="000000"/>
            <w:sz w:val="23"/>
            <w:szCs w:val="23"/>
            <w:highlight w:val="yellow"/>
            <w:lang w:val="en-GB"/>
          </w:rPr>
          <w:t>August???</w:t>
        </w:r>
        <w:r w:rsidRPr="0027273A">
          <w:rPr>
            <w:rFonts w:ascii="Arial" w:hAnsi="Arial" w:cs="Arial"/>
            <w:color w:val="000000"/>
            <w:sz w:val="23"/>
            <w:szCs w:val="23"/>
            <w:lang w:val="en-GB"/>
          </w:rPr>
          <w:t xml:space="preserve"> 201</w:t>
        </w:r>
        <w:r>
          <w:rPr>
            <w:rFonts w:ascii="Arial" w:hAnsi="Arial" w:cs="Arial"/>
            <w:color w:val="000000"/>
            <w:sz w:val="23"/>
            <w:szCs w:val="23"/>
            <w:lang w:val="en-GB"/>
          </w:rPr>
          <w:t>8)</w:t>
        </w:r>
      </w:ins>
    </w:p>
    <w:p w14:paraId="348FCB59" w14:textId="0B78F013" w:rsidR="00A71BDA" w:rsidRDefault="00A71BDA">
      <w:pPr>
        <w:pStyle w:val="NormalWeb"/>
        <w:shd w:val="clear" w:color="auto" w:fill="FEFEFE"/>
        <w:spacing w:before="0" w:beforeAutospacing="0" w:after="0" w:afterAutospacing="0"/>
        <w:rPr>
          <w:ins w:id="1176" w:author="Srholec Martin" w:date="2019-03-13T11:46:00Z"/>
          <w:rFonts w:ascii="Arial" w:hAnsi="Arial" w:cs="Arial"/>
          <w:color w:val="000000"/>
          <w:sz w:val="23"/>
          <w:szCs w:val="23"/>
          <w:lang w:val="en-GB"/>
        </w:rPr>
        <w:pPrChange w:id="1177" w:author="Srholec Martin" w:date="2019-03-13T11:46:00Z">
          <w:pPr>
            <w:pStyle w:val="Heading5"/>
            <w:shd w:val="clear" w:color="auto" w:fill="FEFEFE"/>
            <w:jc w:val="center"/>
          </w:pPr>
        </w:pPrChange>
      </w:pPr>
    </w:p>
    <w:p w14:paraId="65DB05F8" w14:textId="591BFFA6" w:rsidR="00B367D0" w:rsidRPr="00664B72" w:rsidDel="006819D8" w:rsidRDefault="00B367D0">
      <w:pPr>
        <w:pStyle w:val="Heading5"/>
        <w:shd w:val="clear" w:color="auto" w:fill="FEFEFE"/>
        <w:spacing w:before="0"/>
        <w:jc w:val="center"/>
        <w:rPr>
          <w:del w:id="1178" w:author="Srholec Martin" w:date="2019-03-13T11:50:00Z"/>
          <w:moveFrom w:id="1179" w:author="Srholec Martin" w:date="2019-03-13T11:18:00Z"/>
          <w:rFonts w:ascii="Arial" w:hAnsi="Arial" w:cs="Arial"/>
          <w:color w:val="000000"/>
          <w:sz w:val="27"/>
          <w:szCs w:val="27"/>
          <w:lang w:val="en-GB"/>
        </w:rPr>
        <w:pPrChange w:id="1180" w:author="Srholec Martin" w:date="2019-03-11T15:04:00Z">
          <w:pPr>
            <w:pStyle w:val="Heading5"/>
            <w:shd w:val="clear" w:color="auto" w:fill="FEFEFE"/>
            <w:jc w:val="center"/>
          </w:pPr>
        </w:pPrChange>
      </w:pPr>
      <w:moveFromRangeStart w:id="1181" w:author="Srholec Martin" w:date="2019-03-13T11:18:00Z" w:name="move3368344"/>
      <w:moveFrom w:id="1182" w:author="Srholec Martin" w:date="2019-03-13T11:18:00Z">
        <w:del w:id="1183" w:author="Srholec Martin" w:date="2019-03-13T11:50:00Z">
          <w:r w:rsidRPr="00664B72" w:rsidDel="006819D8">
            <w:rPr>
              <w:rFonts w:ascii="Arial" w:hAnsi="Arial" w:cs="Arial"/>
              <w:color w:val="000000"/>
              <w:sz w:val="27"/>
              <w:szCs w:val="27"/>
              <w:lang w:val="en-GB"/>
            </w:rPr>
            <w:delText>Income</w:delText>
          </w:r>
        </w:del>
      </w:moveFrom>
    </w:p>
    <w:p w14:paraId="1E80E50B" w14:textId="438234F1" w:rsidR="00B367D0" w:rsidRPr="00D80F51" w:rsidDel="006819D8" w:rsidRDefault="00B367D0">
      <w:pPr>
        <w:pStyle w:val="NormalWeb"/>
        <w:shd w:val="clear" w:color="auto" w:fill="FEFEFE"/>
        <w:spacing w:before="0" w:beforeAutospacing="0" w:after="0" w:afterAutospacing="0"/>
        <w:rPr>
          <w:del w:id="1184" w:author="Srholec Martin" w:date="2019-03-13T11:50:00Z"/>
          <w:moveFrom w:id="1185" w:author="Srholec Martin" w:date="2019-03-13T11:18:00Z"/>
          <w:rFonts w:ascii="Arial" w:hAnsi="Arial" w:cs="Arial"/>
          <w:color w:val="000000"/>
          <w:sz w:val="23"/>
          <w:szCs w:val="23"/>
          <w:lang w:val="en-GB"/>
        </w:rPr>
        <w:pPrChange w:id="1186" w:author="Srholec Martin" w:date="2019-03-11T15:04:00Z">
          <w:pPr>
            <w:pStyle w:val="NormalWeb"/>
            <w:shd w:val="clear" w:color="auto" w:fill="FEFEFE"/>
          </w:pPr>
        </w:pPrChange>
      </w:pPr>
      <w:moveFrom w:id="1187" w:author="Srholec Martin" w:date="2019-03-13T11:18:00Z">
        <w:del w:id="1188" w:author="Srholec Martin" w:date="2019-03-13T11:50:00Z">
          <w:r w:rsidRPr="00664B72" w:rsidDel="006819D8">
            <w:rPr>
              <w:rFonts w:ascii="Arial" w:hAnsi="Arial" w:cs="Arial"/>
              <w:color w:val="000000"/>
              <w:sz w:val="23"/>
              <w:szCs w:val="23"/>
              <w:lang w:val="en-GB"/>
            </w:rPr>
            <w:delText>Income classification is based on the </w:delText>
          </w:r>
          <w:r w:rsidR="008D5457" w:rsidRPr="00D80F51" w:rsidDel="006819D8">
            <w:rPr>
              <w:rStyle w:val="Hyperlink"/>
              <w:rFonts w:ascii="Arial" w:hAnsi="Arial" w:cs="Arial"/>
              <w:sz w:val="23"/>
              <w:szCs w:val="23"/>
              <w:lang w:val="en-GB"/>
            </w:rPr>
            <w:fldChar w:fldCharType="begin"/>
          </w:r>
          <w:r w:rsidR="008D5457" w:rsidRPr="00664B72" w:rsidDel="006819D8">
            <w:rPr>
              <w:rStyle w:val="Hyperlink"/>
              <w:rFonts w:ascii="Arial" w:hAnsi="Arial" w:cs="Arial"/>
              <w:sz w:val="23"/>
              <w:szCs w:val="23"/>
              <w:lang w:val="en-GB"/>
            </w:rPr>
            <w:delInstrText xml:space="preserve"> HYPERLINK "http://ec2-18-188-88-0.us-east-2.compute.amazonaws.com:8080/data/WorldBankClassification.xls" \t "_blank" </w:delInstrText>
          </w:r>
          <w:r w:rsidR="008D5457" w:rsidRPr="00D80F51" w:rsidDel="006819D8">
            <w:rPr>
              <w:rStyle w:val="Hyperlink"/>
              <w:rFonts w:ascii="Arial" w:hAnsi="Arial" w:cs="Arial"/>
              <w:sz w:val="23"/>
              <w:szCs w:val="23"/>
              <w:lang w:val="en-GB"/>
              <w:rPrChange w:id="1189" w:author="Srholec Martin" w:date="2019-03-11T13:39:00Z">
                <w:rPr>
                  <w:rStyle w:val="Hyperlink"/>
                  <w:rFonts w:ascii="Arial" w:hAnsi="Arial" w:cs="Arial"/>
                  <w:sz w:val="23"/>
                  <w:szCs w:val="23"/>
                  <w:lang w:val="en-GB"/>
                </w:rPr>
              </w:rPrChange>
            </w:rPr>
            <w:fldChar w:fldCharType="separate"/>
          </w:r>
          <w:r w:rsidRPr="00D80F51" w:rsidDel="006819D8">
            <w:rPr>
              <w:rStyle w:val="Hyperlink"/>
              <w:rFonts w:ascii="Arial" w:hAnsi="Arial" w:cs="Arial"/>
              <w:sz w:val="23"/>
              <w:szCs w:val="23"/>
              <w:lang w:val="en-GB"/>
            </w:rPr>
            <w:delText>World Bank income classification</w:delText>
          </w:r>
          <w:r w:rsidR="008D5457" w:rsidRPr="00D80F51" w:rsidDel="006819D8">
            <w:rPr>
              <w:rStyle w:val="Hyperlink"/>
              <w:rFonts w:ascii="Arial" w:hAnsi="Arial" w:cs="Arial"/>
              <w:sz w:val="23"/>
              <w:szCs w:val="23"/>
              <w:lang w:val="en-GB"/>
            </w:rPr>
            <w:fldChar w:fldCharType="end"/>
          </w:r>
          <w:r w:rsidRPr="00D80F51" w:rsidDel="006819D8">
            <w:rPr>
              <w:rFonts w:ascii="Arial" w:hAnsi="Arial" w:cs="Arial"/>
              <w:color w:val="000000"/>
              <w:sz w:val="23"/>
              <w:szCs w:val="23"/>
              <w:lang w:val="en-GB"/>
            </w:rPr>
            <w:delText>.</w:delText>
          </w:r>
        </w:del>
      </w:moveFrom>
    </w:p>
    <w:moveFromRangeEnd w:id="1181"/>
    <w:p w14:paraId="51DFAAB1" w14:textId="01FF5518" w:rsidR="00B367D0" w:rsidRPr="00664B72" w:rsidDel="006819D8" w:rsidRDefault="00B367D0">
      <w:pPr>
        <w:pStyle w:val="Heading5"/>
        <w:shd w:val="clear" w:color="auto" w:fill="FEFEFE"/>
        <w:spacing w:before="0"/>
        <w:jc w:val="center"/>
        <w:rPr>
          <w:del w:id="1190" w:author="Srholec Martin" w:date="2019-03-13T11:50:00Z"/>
          <w:rFonts w:ascii="Arial" w:hAnsi="Arial" w:cs="Arial"/>
          <w:color w:val="000000"/>
          <w:sz w:val="27"/>
          <w:szCs w:val="27"/>
          <w:lang w:val="en-GB"/>
        </w:rPr>
        <w:pPrChange w:id="1191" w:author="Srholec Martin" w:date="2019-03-11T15:04:00Z">
          <w:pPr>
            <w:pStyle w:val="Heading5"/>
            <w:shd w:val="clear" w:color="auto" w:fill="FEFEFE"/>
            <w:jc w:val="center"/>
          </w:pPr>
        </w:pPrChange>
      </w:pPr>
      <w:del w:id="1192" w:author="Srholec Martin" w:date="2019-03-13T11:50:00Z">
        <w:r w:rsidRPr="00664B72" w:rsidDel="006819D8">
          <w:rPr>
            <w:rFonts w:ascii="Arial" w:hAnsi="Arial" w:cs="Arial"/>
            <w:color w:val="000000"/>
            <w:sz w:val="27"/>
            <w:szCs w:val="27"/>
            <w:lang w:val="en-GB"/>
          </w:rPr>
          <w:delText>EU</w:delText>
        </w:r>
      </w:del>
    </w:p>
    <w:p w14:paraId="0CA41E06" w14:textId="5909EE45" w:rsidR="00B367D0" w:rsidRPr="00664B72" w:rsidDel="006819D8" w:rsidRDefault="00B367D0">
      <w:pPr>
        <w:pStyle w:val="NormalWeb"/>
        <w:shd w:val="clear" w:color="auto" w:fill="FEFEFE"/>
        <w:spacing w:before="0" w:beforeAutospacing="0" w:after="0" w:afterAutospacing="0"/>
        <w:rPr>
          <w:del w:id="1193" w:author="Srholec Martin" w:date="2019-03-13T11:50:00Z"/>
          <w:rFonts w:ascii="Arial" w:hAnsi="Arial" w:cs="Arial"/>
          <w:color w:val="000000"/>
          <w:sz w:val="23"/>
          <w:szCs w:val="23"/>
          <w:lang w:val="en-GB"/>
        </w:rPr>
        <w:pPrChange w:id="1194" w:author="Srholec Martin" w:date="2019-03-11T15:04:00Z">
          <w:pPr>
            <w:pStyle w:val="NormalWeb"/>
            <w:shd w:val="clear" w:color="auto" w:fill="FEFEFE"/>
          </w:pPr>
        </w:pPrChange>
      </w:pPr>
      <w:del w:id="1195" w:author="Srholec Martin" w:date="2019-03-13T11:50:00Z">
        <w:r w:rsidRPr="00664B72" w:rsidDel="006819D8">
          <w:rPr>
            <w:rFonts w:ascii="Arial" w:hAnsi="Arial" w:cs="Arial"/>
            <w:color w:val="000000"/>
            <w:sz w:val="23"/>
            <w:szCs w:val="23"/>
            <w:lang w:val="en-GB"/>
          </w:rPr>
          <w:delText>Three groups are derived from the EU membership:</w:delText>
        </w:r>
      </w:del>
    </w:p>
    <w:p w14:paraId="0F2077DE" w14:textId="6065F987" w:rsidR="00B367D0" w:rsidRPr="00664B72" w:rsidDel="006819D8" w:rsidRDefault="00B367D0">
      <w:pPr>
        <w:numPr>
          <w:ilvl w:val="0"/>
          <w:numId w:val="3"/>
        </w:numPr>
        <w:shd w:val="clear" w:color="auto" w:fill="FEFEFE"/>
        <w:spacing w:after="0" w:line="240" w:lineRule="auto"/>
        <w:rPr>
          <w:del w:id="1196" w:author="Srholec Martin" w:date="2019-03-13T11:50:00Z"/>
          <w:rFonts w:ascii="Arial" w:hAnsi="Arial" w:cs="Arial"/>
          <w:color w:val="000000"/>
          <w:sz w:val="23"/>
          <w:szCs w:val="23"/>
          <w:lang w:val="en-GB"/>
        </w:rPr>
        <w:pPrChange w:id="1197" w:author="Srholec Martin" w:date="2019-03-11T15:04:00Z">
          <w:pPr>
            <w:numPr>
              <w:numId w:val="3"/>
            </w:numPr>
            <w:shd w:val="clear" w:color="auto" w:fill="FEFEFE"/>
            <w:tabs>
              <w:tab w:val="num" w:pos="720"/>
            </w:tabs>
            <w:spacing w:before="100" w:beforeAutospacing="1" w:after="100" w:afterAutospacing="1" w:line="240" w:lineRule="auto"/>
            <w:ind w:left="720" w:hanging="360"/>
          </w:pPr>
        </w:pPrChange>
      </w:pPr>
      <w:del w:id="1198" w:author="Srholec Martin" w:date="2019-03-13T11:50:00Z">
        <w:r w:rsidRPr="00664B72" w:rsidDel="006819D8">
          <w:rPr>
            <w:rFonts w:ascii="Arial" w:hAnsi="Arial" w:cs="Arial"/>
            <w:color w:val="000000"/>
            <w:sz w:val="23"/>
            <w:szCs w:val="23"/>
            <w:lang w:val="en-GB"/>
          </w:rPr>
          <w:delText>EU - All EU countries</w:delText>
        </w:r>
      </w:del>
    </w:p>
    <w:p w14:paraId="6BA32F27" w14:textId="213B3BD1" w:rsidR="00B367D0" w:rsidRPr="00664B72" w:rsidDel="006819D8" w:rsidRDefault="00B367D0">
      <w:pPr>
        <w:numPr>
          <w:ilvl w:val="0"/>
          <w:numId w:val="3"/>
        </w:numPr>
        <w:shd w:val="clear" w:color="auto" w:fill="FEFEFE"/>
        <w:spacing w:after="0" w:line="240" w:lineRule="auto"/>
        <w:rPr>
          <w:del w:id="1199" w:author="Srholec Martin" w:date="2019-03-13T11:50:00Z"/>
          <w:rFonts w:ascii="Arial" w:hAnsi="Arial" w:cs="Arial"/>
          <w:color w:val="000000"/>
          <w:sz w:val="23"/>
          <w:szCs w:val="23"/>
          <w:lang w:val="en-GB"/>
        </w:rPr>
        <w:pPrChange w:id="1200" w:author="Srholec Martin" w:date="2019-03-11T15:04:00Z">
          <w:pPr>
            <w:numPr>
              <w:numId w:val="3"/>
            </w:numPr>
            <w:shd w:val="clear" w:color="auto" w:fill="FEFEFE"/>
            <w:tabs>
              <w:tab w:val="num" w:pos="720"/>
            </w:tabs>
            <w:spacing w:before="100" w:beforeAutospacing="1" w:after="100" w:afterAutospacing="1" w:line="240" w:lineRule="auto"/>
            <w:ind w:left="720" w:hanging="360"/>
          </w:pPr>
        </w:pPrChange>
      </w:pPr>
      <w:del w:id="1201" w:author="Srholec Martin" w:date="2019-03-13T11:50:00Z">
        <w:r w:rsidRPr="00664B72" w:rsidDel="006819D8">
          <w:rPr>
            <w:rFonts w:ascii="Arial" w:hAnsi="Arial" w:cs="Arial"/>
            <w:color w:val="000000"/>
            <w:sz w:val="23"/>
            <w:szCs w:val="23"/>
            <w:lang w:val="en-GB"/>
          </w:rPr>
          <w:delText>EU15 - "Old" EU Countries (before 2004)</w:delText>
        </w:r>
      </w:del>
    </w:p>
    <w:p w14:paraId="6E54CB26" w14:textId="5B60F426" w:rsidR="00B367D0" w:rsidRPr="00664B72" w:rsidDel="006819D8" w:rsidRDefault="00B367D0">
      <w:pPr>
        <w:numPr>
          <w:ilvl w:val="0"/>
          <w:numId w:val="3"/>
        </w:numPr>
        <w:shd w:val="clear" w:color="auto" w:fill="FEFEFE"/>
        <w:spacing w:after="0" w:line="240" w:lineRule="auto"/>
        <w:rPr>
          <w:del w:id="1202" w:author="Srholec Martin" w:date="2019-03-13T11:50:00Z"/>
          <w:rFonts w:ascii="Arial" w:hAnsi="Arial" w:cs="Arial"/>
          <w:color w:val="000000"/>
          <w:sz w:val="23"/>
          <w:szCs w:val="23"/>
          <w:lang w:val="en-GB"/>
        </w:rPr>
        <w:pPrChange w:id="1203" w:author="Srholec Martin" w:date="2019-03-11T15:04:00Z">
          <w:pPr>
            <w:numPr>
              <w:numId w:val="3"/>
            </w:numPr>
            <w:shd w:val="clear" w:color="auto" w:fill="FEFEFE"/>
            <w:tabs>
              <w:tab w:val="num" w:pos="720"/>
            </w:tabs>
            <w:spacing w:before="100" w:beforeAutospacing="1" w:after="100" w:afterAutospacing="1" w:line="240" w:lineRule="auto"/>
            <w:ind w:left="720" w:hanging="360"/>
          </w:pPr>
        </w:pPrChange>
      </w:pPr>
      <w:del w:id="1204" w:author="Srholec Martin" w:date="2019-03-13T11:50:00Z">
        <w:r w:rsidRPr="00664B72" w:rsidDel="006819D8">
          <w:rPr>
            <w:rFonts w:ascii="Arial" w:hAnsi="Arial" w:cs="Arial"/>
            <w:color w:val="000000"/>
            <w:sz w:val="23"/>
            <w:szCs w:val="23"/>
            <w:lang w:val="en-GB"/>
          </w:rPr>
          <w:delText>EU13 - "New" EU Countries (accessed in 2004 or later)</w:delText>
        </w:r>
      </w:del>
    </w:p>
    <w:p w14:paraId="460264DE" w14:textId="104EE40C" w:rsidR="00B367D0" w:rsidRPr="00664B72" w:rsidDel="006819D8" w:rsidRDefault="00B367D0">
      <w:pPr>
        <w:pStyle w:val="Heading5"/>
        <w:shd w:val="clear" w:color="auto" w:fill="FEFEFE"/>
        <w:spacing w:before="0"/>
        <w:jc w:val="center"/>
        <w:rPr>
          <w:del w:id="1205" w:author="Srholec Martin" w:date="2019-03-13T11:50:00Z"/>
          <w:rFonts w:ascii="Arial" w:hAnsi="Arial" w:cs="Arial"/>
          <w:color w:val="000000"/>
          <w:sz w:val="27"/>
          <w:szCs w:val="27"/>
          <w:lang w:val="en-GB"/>
        </w:rPr>
        <w:pPrChange w:id="1206" w:author="Srholec Martin" w:date="2019-03-11T15:04:00Z">
          <w:pPr>
            <w:pStyle w:val="Heading5"/>
            <w:shd w:val="clear" w:color="auto" w:fill="FEFEFE"/>
            <w:jc w:val="center"/>
          </w:pPr>
        </w:pPrChange>
      </w:pPr>
      <w:del w:id="1207" w:author="Srholec Martin" w:date="2019-03-13T11:50:00Z">
        <w:r w:rsidRPr="00664B72" w:rsidDel="006819D8">
          <w:rPr>
            <w:rFonts w:ascii="Arial" w:hAnsi="Arial" w:cs="Arial"/>
            <w:color w:val="000000"/>
            <w:sz w:val="27"/>
            <w:szCs w:val="27"/>
            <w:lang w:val="en-GB"/>
          </w:rPr>
          <w:delText>OECD</w:delText>
        </w:r>
      </w:del>
    </w:p>
    <w:p w14:paraId="6D738E65" w14:textId="416FE94F" w:rsidR="00516238" w:rsidDel="00135C16" w:rsidRDefault="00B367D0">
      <w:pPr>
        <w:pStyle w:val="NormalWeb"/>
        <w:shd w:val="clear" w:color="auto" w:fill="FEFEFE"/>
        <w:spacing w:before="0" w:beforeAutospacing="0" w:after="0" w:afterAutospacing="0"/>
        <w:rPr>
          <w:del w:id="1208" w:author="Srholec Martin" w:date="2019-03-12T16:35:00Z"/>
          <w:rFonts w:ascii="Arial" w:hAnsi="Arial" w:cs="Arial"/>
          <w:color w:val="000000"/>
          <w:sz w:val="23"/>
          <w:szCs w:val="23"/>
          <w:lang w:val="en-GB"/>
        </w:rPr>
        <w:pPrChange w:id="1209" w:author="Srholec Martin" w:date="2019-03-12T16:35:00Z">
          <w:pPr>
            <w:pStyle w:val="NormalWeb"/>
            <w:shd w:val="clear" w:color="auto" w:fill="FEFEFE"/>
          </w:pPr>
        </w:pPrChange>
      </w:pPr>
      <w:del w:id="1210" w:author="Srholec Martin" w:date="2019-03-13T11:50:00Z">
        <w:r w:rsidRPr="00664B72" w:rsidDel="006819D8">
          <w:rPr>
            <w:rFonts w:ascii="Arial" w:hAnsi="Arial" w:cs="Arial"/>
            <w:color w:val="000000"/>
            <w:sz w:val="23"/>
            <w:szCs w:val="23"/>
            <w:lang w:val="en-GB"/>
          </w:rPr>
          <w:delText>One country group of OECD member countries.</w:delText>
        </w:r>
      </w:del>
    </w:p>
    <w:p w14:paraId="02618A8D" w14:textId="730CF5CC" w:rsidR="00135C16" w:rsidRDefault="00135C16">
      <w:pPr>
        <w:pStyle w:val="NormalWeb"/>
        <w:shd w:val="clear" w:color="auto" w:fill="FEFEFE"/>
        <w:spacing w:before="0" w:beforeAutospacing="0" w:after="0" w:afterAutospacing="0"/>
        <w:rPr>
          <w:ins w:id="1211" w:author="Srholec Martin" w:date="2019-03-13T10:35:00Z"/>
          <w:rFonts w:ascii="Arial" w:hAnsi="Arial" w:cs="Arial"/>
          <w:color w:val="000000"/>
          <w:sz w:val="23"/>
          <w:szCs w:val="23"/>
          <w:lang w:val="en-GB"/>
        </w:rPr>
        <w:pPrChange w:id="1212" w:author="Srholec Martin" w:date="2019-03-12T16:35:00Z">
          <w:pPr>
            <w:pStyle w:val="NormalWeb"/>
            <w:shd w:val="clear" w:color="auto" w:fill="FEFEFE"/>
          </w:pPr>
        </w:pPrChange>
      </w:pPr>
    </w:p>
    <w:p w14:paraId="533E8441" w14:textId="4E1700A5" w:rsidR="00135C16" w:rsidRDefault="00135C16">
      <w:pPr>
        <w:pStyle w:val="NormalWeb"/>
        <w:shd w:val="clear" w:color="auto" w:fill="FEFEFE"/>
        <w:spacing w:before="0" w:beforeAutospacing="0" w:after="0" w:afterAutospacing="0"/>
        <w:rPr>
          <w:ins w:id="1213" w:author="Srholec Martin" w:date="2019-03-13T10:35:00Z"/>
          <w:rFonts w:ascii="Arial" w:hAnsi="Arial" w:cs="Arial"/>
          <w:color w:val="000000"/>
          <w:sz w:val="23"/>
          <w:szCs w:val="23"/>
          <w:lang w:val="en-GB"/>
        </w:rPr>
        <w:pPrChange w:id="1214" w:author="Srholec Martin" w:date="2019-03-12T16:35:00Z">
          <w:pPr>
            <w:pStyle w:val="NormalWeb"/>
            <w:shd w:val="clear" w:color="auto" w:fill="FEFEFE"/>
          </w:pPr>
        </w:pPrChange>
      </w:pPr>
      <w:ins w:id="1215" w:author="Srholec Martin" w:date="2019-03-13T10:35:00Z">
        <w:r w:rsidRPr="001453C8">
          <w:rPr>
            <w:rFonts w:ascii="Arial" w:hAnsi="Arial" w:cs="Arial"/>
            <w:color w:val="000000"/>
            <w:sz w:val="23"/>
            <w:szCs w:val="23"/>
            <w:highlight w:val="red"/>
            <w:lang w:val="en-GB"/>
            <w:rPrChange w:id="1216" w:author="Srholec Martin" w:date="2019-03-13T11:50:00Z">
              <w:rPr>
                <w:rFonts w:ascii="Arial" w:hAnsi="Arial" w:cs="Arial"/>
                <w:color w:val="000000"/>
                <w:sz w:val="23"/>
                <w:szCs w:val="23"/>
                <w:lang w:val="en-GB"/>
              </w:rPr>
            </w:rPrChange>
          </w:rPr>
          <w:t>xxxxxx</w:t>
        </w:r>
      </w:ins>
    </w:p>
    <w:p w14:paraId="63809308" w14:textId="5695729F" w:rsidR="00135C16" w:rsidRDefault="00135C16">
      <w:pPr>
        <w:pStyle w:val="NormalWeb"/>
        <w:shd w:val="clear" w:color="auto" w:fill="FEFEFE"/>
        <w:spacing w:before="0" w:beforeAutospacing="0" w:after="0" w:afterAutospacing="0"/>
        <w:rPr>
          <w:ins w:id="1217" w:author="Srholec Martin" w:date="2019-03-13T10:35:00Z"/>
          <w:rFonts w:ascii="Arial" w:hAnsi="Arial" w:cs="Arial"/>
          <w:color w:val="000000"/>
          <w:sz w:val="23"/>
          <w:szCs w:val="23"/>
          <w:lang w:val="en-GB"/>
        </w:rPr>
        <w:pPrChange w:id="1218" w:author="Srholec Martin" w:date="2019-03-12T16:35:00Z">
          <w:pPr>
            <w:pStyle w:val="NormalWeb"/>
            <w:shd w:val="clear" w:color="auto" w:fill="FEFEFE"/>
          </w:pPr>
        </w:pPrChange>
      </w:pPr>
    </w:p>
    <w:p w14:paraId="3E5B1A00" w14:textId="76BC071C" w:rsidR="00135C16" w:rsidRPr="00135C16" w:rsidRDefault="00135C16">
      <w:pPr>
        <w:pStyle w:val="NormalWeb"/>
        <w:shd w:val="clear" w:color="auto" w:fill="FEFEFE"/>
        <w:spacing w:before="0" w:beforeAutospacing="0" w:after="0" w:afterAutospacing="0"/>
        <w:rPr>
          <w:ins w:id="1219" w:author="Srholec Martin" w:date="2019-03-13T10:35:00Z"/>
          <w:rFonts w:ascii="Arial" w:hAnsi="Arial" w:cs="Arial"/>
          <w:color w:val="000000"/>
          <w:sz w:val="23"/>
          <w:szCs w:val="23"/>
          <w:rPrChange w:id="1220" w:author="Srholec Martin" w:date="2019-03-13T10:37:00Z">
            <w:rPr>
              <w:ins w:id="1221" w:author="Srholec Martin" w:date="2019-03-13T10:35:00Z"/>
              <w:rFonts w:ascii="Arial" w:hAnsi="Arial" w:cs="Arial"/>
              <w:color w:val="000000"/>
              <w:sz w:val="23"/>
              <w:szCs w:val="23"/>
              <w:lang w:val="en-GB"/>
            </w:rPr>
          </w:rPrChange>
        </w:rPr>
        <w:pPrChange w:id="1222" w:author="Srholec Martin" w:date="2019-03-12T16:35:00Z">
          <w:pPr>
            <w:pStyle w:val="NormalWeb"/>
            <w:shd w:val="clear" w:color="auto" w:fill="FEFEFE"/>
          </w:pPr>
        </w:pPrChange>
      </w:pPr>
      <w:ins w:id="1223" w:author="Srholec Martin" w:date="2019-03-13T10:35:00Z">
        <w:r w:rsidRPr="00135C16">
          <w:rPr>
            <w:rFonts w:ascii="Arial" w:hAnsi="Arial" w:cs="Arial"/>
            <w:color w:val="000000"/>
            <w:sz w:val="23"/>
            <w:szCs w:val="23"/>
            <w:highlight w:val="yellow"/>
            <w:lang w:val="en-GB"/>
            <w:rPrChange w:id="1224" w:author="Srholec Martin" w:date="2019-03-13T10:37:00Z">
              <w:rPr>
                <w:rFonts w:ascii="Arial" w:hAnsi="Arial" w:cs="Arial"/>
                <w:color w:val="000000"/>
                <w:sz w:val="23"/>
                <w:szCs w:val="23"/>
                <w:lang w:val="en-GB"/>
              </w:rPr>
            </w:rPrChange>
          </w:rPr>
          <w:t xml:space="preserve">Odkaz </w:t>
        </w:r>
      </w:ins>
      <w:ins w:id="1225" w:author="Srholec Martin" w:date="2019-03-13T10:37:00Z">
        <w:r>
          <w:rPr>
            <w:rFonts w:ascii="Arial" w:hAnsi="Arial" w:cs="Arial"/>
            <w:color w:val="000000"/>
            <w:sz w:val="23"/>
            <w:szCs w:val="23"/>
            <w:highlight w:val="yellow"/>
            <w:lang w:val="en-GB"/>
          </w:rPr>
          <w:t xml:space="preserve">na </w:t>
        </w:r>
      </w:ins>
      <w:ins w:id="1226" w:author="Srholec Martin" w:date="2019-03-13T10:36:00Z">
        <w:r w:rsidRPr="00135C16">
          <w:rPr>
            <w:rFonts w:ascii="Arial" w:hAnsi="Arial" w:cs="Arial"/>
            <w:color w:val="000000"/>
            <w:sz w:val="23"/>
            <w:szCs w:val="23"/>
            <w:highlight w:val="yellow"/>
            <w:lang w:val="en-GB"/>
            <w:rPrChange w:id="1227" w:author="Srholec Martin" w:date="2019-03-13T10:37:00Z">
              <w:rPr>
                <w:rFonts w:ascii="Arial" w:hAnsi="Arial" w:cs="Arial"/>
                <w:color w:val="000000"/>
                <w:sz w:val="23"/>
                <w:szCs w:val="23"/>
                <w:lang w:val="en-GB"/>
              </w:rPr>
            </w:rPrChange>
          </w:rPr>
          <w:t>References d</w:t>
        </w:r>
      </w:ins>
      <w:ins w:id="1228" w:author="Srholec Martin" w:date="2019-03-13T10:37:00Z">
        <w:r w:rsidRPr="00135C16">
          <w:rPr>
            <w:rFonts w:ascii="Arial" w:hAnsi="Arial" w:cs="Arial"/>
            <w:color w:val="000000"/>
            <w:sz w:val="23"/>
            <w:szCs w:val="23"/>
            <w:highlight w:val="yellow"/>
            <w:rPrChange w:id="1229" w:author="Srholec Martin" w:date="2019-03-13T10:37:00Z">
              <w:rPr>
                <w:rFonts w:ascii="Arial" w:hAnsi="Arial" w:cs="Arial"/>
                <w:color w:val="000000"/>
                <w:sz w:val="23"/>
                <w:szCs w:val="23"/>
              </w:rPr>
            </w:rPrChange>
          </w:rPr>
          <w:t>át až na poslední stranu</w:t>
        </w:r>
      </w:ins>
      <w:ins w:id="1230" w:author="Srholec Martin" w:date="2019-03-13T10:38:00Z">
        <w:r w:rsidR="0002466E">
          <w:rPr>
            <w:rFonts w:ascii="Arial" w:hAnsi="Arial" w:cs="Arial"/>
            <w:color w:val="000000"/>
            <w:sz w:val="23"/>
            <w:szCs w:val="23"/>
            <w:highlight w:val="yellow"/>
          </w:rPr>
          <w:t xml:space="preserve"> aplikace</w:t>
        </w:r>
      </w:ins>
      <w:ins w:id="1231" w:author="Srholec Martin" w:date="2019-03-13T10:37:00Z">
        <w:r w:rsidRPr="00135C16">
          <w:rPr>
            <w:rFonts w:ascii="Arial" w:hAnsi="Arial" w:cs="Arial"/>
            <w:color w:val="000000"/>
            <w:sz w:val="23"/>
            <w:szCs w:val="23"/>
            <w:highlight w:val="yellow"/>
            <w:rPrChange w:id="1232" w:author="Srholec Martin" w:date="2019-03-13T10:37:00Z">
              <w:rPr>
                <w:rFonts w:ascii="Arial" w:hAnsi="Arial" w:cs="Arial"/>
                <w:color w:val="000000"/>
                <w:sz w:val="23"/>
                <w:szCs w:val="23"/>
              </w:rPr>
            </w:rPrChange>
          </w:rPr>
          <w:t>… updatovat ho (nechat tam pouze odkazy, které jsou někde zmíněné v textu) a formát odkazů udělat podle šablony, která je v těch dvou pop-up oknech výše</w:t>
        </w:r>
        <w:r>
          <w:rPr>
            <w:rFonts w:ascii="Arial" w:hAnsi="Arial" w:cs="Arial"/>
            <w:color w:val="000000"/>
            <w:sz w:val="23"/>
            <w:szCs w:val="23"/>
          </w:rPr>
          <w:t>.</w:t>
        </w:r>
      </w:ins>
    </w:p>
    <w:p w14:paraId="2D1F9F07" w14:textId="6B80D253" w:rsidR="00B367D0" w:rsidRPr="00664B72" w:rsidDel="00316E66" w:rsidRDefault="00B367D0">
      <w:pPr>
        <w:pStyle w:val="NormalWeb"/>
        <w:shd w:val="clear" w:color="auto" w:fill="FEFEFE"/>
        <w:spacing w:before="0" w:beforeAutospacing="0" w:after="0" w:afterAutospacing="0"/>
        <w:rPr>
          <w:del w:id="1233" w:author="Srholec Martin" w:date="2019-03-12T16:35:00Z"/>
          <w:rFonts w:ascii="Tahoma" w:hAnsi="Tahoma" w:cs="Tahoma"/>
          <w:color w:val="BB133E"/>
          <w:lang w:val="en-GB"/>
        </w:rPr>
        <w:pPrChange w:id="1234" w:author="Srholec Martin" w:date="2019-03-12T16:35:00Z">
          <w:pPr>
            <w:pStyle w:val="Heading3"/>
            <w:shd w:val="clear" w:color="auto" w:fill="FEFEFE"/>
            <w:spacing w:before="450" w:beforeAutospacing="0" w:after="450" w:afterAutospacing="0"/>
            <w:ind w:left="450" w:right="450"/>
            <w:jc w:val="center"/>
          </w:pPr>
        </w:pPrChange>
      </w:pPr>
      <w:del w:id="1235" w:author="Srholec Martin" w:date="2019-03-12T16:35:00Z">
        <w:r w:rsidRPr="00664B72" w:rsidDel="00316E66">
          <w:rPr>
            <w:rFonts w:ascii="Tahoma" w:hAnsi="Tahoma" w:cs="Tahoma"/>
            <w:color w:val="BB133E"/>
            <w:lang w:val="en-GB"/>
          </w:rPr>
          <w:delText>Zit and Bassecoulard (1998) and (1999)</w:delText>
        </w:r>
      </w:del>
    </w:p>
    <w:p w14:paraId="3124A9AF" w14:textId="6531DDA5" w:rsidR="00B367D0" w:rsidRPr="00664B72" w:rsidDel="00316E66" w:rsidRDefault="00B367D0">
      <w:pPr>
        <w:pStyle w:val="NormalWeb"/>
        <w:shd w:val="clear" w:color="auto" w:fill="FEFEFE"/>
        <w:spacing w:before="0" w:beforeAutospacing="0" w:after="0" w:afterAutospacing="0"/>
        <w:rPr>
          <w:del w:id="1236" w:author="Srholec Martin" w:date="2019-03-12T16:35:00Z"/>
          <w:rFonts w:ascii="Arial" w:hAnsi="Arial" w:cs="Arial"/>
          <w:color w:val="000000"/>
          <w:sz w:val="23"/>
          <w:szCs w:val="23"/>
          <w:lang w:val="en-GB"/>
        </w:rPr>
        <w:pPrChange w:id="1237" w:author="Srholec Martin" w:date="2019-03-12T16:35:00Z">
          <w:pPr>
            <w:pStyle w:val="NormalWeb"/>
            <w:shd w:val="clear" w:color="auto" w:fill="FEFEFE"/>
          </w:pPr>
        </w:pPrChange>
      </w:pPr>
      <w:del w:id="1238" w:author="Srholec Martin" w:date="2019-03-12T16:35:00Z">
        <w:r w:rsidRPr="00664B72" w:rsidDel="00316E66">
          <w:rPr>
            <w:rFonts w:ascii="Arial" w:hAnsi="Arial" w:cs="Arial"/>
            <w:color w:val="000000"/>
            <w:sz w:val="23"/>
            <w:szCs w:val="23"/>
            <w:lang w:val="en-GB"/>
          </w:rPr>
          <w:delText>The pioneering papers on the internationality of science. The 1998 paper suggest a methodology for evaluating globalization of a journal and the 1999 paper suggest scaling to the level of countries and disciplines.</w:delText>
        </w:r>
      </w:del>
    </w:p>
    <w:p w14:paraId="668E65C1" w14:textId="7CE02E2D" w:rsidR="00B367D0" w:rsidRPr="00D80F51" w:rsidDel="00316E66" w:rsidRDefault="00B367D0">
      <w:pPr>
        <w:pStyle w:val="NormalWeb"/>
        <w:shd w:val="clear" w:color="auto" w:fill="FEFEFE"/>
        <w:spacing w:before="0" w:beforeAutospacing="0" w:after="0" w:afterAutospacing="0"/>
        <w:rPr>
          <w:del w:id="1239" w:author="Srholec Martin" w:date="2019-03-12T16:35:00Z"/>
          <w:rFonts w:ascii="Arial" w:hAnsi="Arial" w:cs="Arial"/>
          <w:color w:val="000000"/>
          <w:sz w:val="23"/>
          <w:szCs w:val="23"/>
          <w:lang w:val="en-GB"/>
        </w:rPr>
        <w:pPrChange w:id="1240" w:author="Srholec Martin" w:date="2019-03-12T16:35:00Z">
          <w:pPr>
            <w:pStyle w:val="NormalWeb"/>
            <w:shd w:val="clear" w:color="auto" w:fill="FEFEFE"/>
          </w:pPr>
        </w:pPrChange>
      </w:pPr>
      <w:del w:id="1241" w:author="Srholec Martin" w:date="2019-03-12T16:35:00Z">
        <w:r w:rsidRPr="00664B72" w:rsidDel="00316E66">
          <w:rPr>
            <w:rFonts w:ascii="Arial" w:hAnsi="Arial" w:cs="Arial"/>
            <w:smallCaps/>
            <w:color w:val="000000"/>
            <w:sz w:val="23"/>
            <w:szCs w:val="23"/>
            <w:lang w:val="en-GB"/>
          </w:rPr>
          <w:delText>M. Zitt, E. Bassecoulard</w:delText>
        </w:r>
        <w:r w:rsidRPr="00664B72" w:rsidDel="00316E66">
          <w:rPr>
            <w:rFonts w:ascii="Arial" w:hAnsi="Arial" w:cs="Arial"/>
            <w:color w:val="000000"/>
            <w:sz w:val="23"/>
            <w:szCs w:val="23"/>
            <w:lang w:val="en-GB"/>
          </w:rPr>
          <w:delText> Internationalization of scientific journals: a measurement based on publication and citation scope, </w:delText>
        </w:r>
        <w:r w:rsidRPr="00664B72" w:rsidDel="00316E66">
          <w:rPr>
            <w:rFonts w:ascii="Arial" w:hAnsi="Arial" w:cs="Arial"/>
            <w:i/>
            <w:iCs/>
            <w:color w:val="000000"/>
            <w:sz w:val="23"/>
            <w:szCs w:val="23"/>
            <w:lang w:val="en-GB"/>
          </w:rPr>
          <w:delText>Scientometrics</w:delText>
        </w:r>
        <w:r w:rsidRPr="00664B72" w:rsidDel="00316E66">
          <w:rPr>
            <w:rFonts w:ascii="Arial" w:hAnsi="Arial" w:cs="Arial"/>
            <w:color w:val="000000"/>
            <w:sz w:val="23"/>
            <w:szCs w:val="23"/>
            <w:lang w:val="en-GB"/>
          </w:rPr>
          <w:delText>, 41(1–2) (1998) 255–271. Available at: </w:delText>
        </w:r>
        <w:r w:rsidR="008D5457" w:rsidRPr="00D80F51" w:rsidDel="00316E66">
          <w:rPr>
            <w:rStyle w:val="Hyperlink"/>
            <w:rFonts w:ascii="Arial" w:eastAsiaTheme="majorEastAsia" w:hAnsi="Arial" w:cs="Arial"/>
            <w:sz w:val="23"/>
            <w:szCs w:val="23"/>
            <w:lang w:val="en-GB"/>
          </w:rPr>
          <w:fldChar w:fldCharType="begin"/>
        </w:r>
        <w:r w:rsidR="008D5457" w:rsidRPr="00664B72" w:rsidDel="00316E66">
          <w:rPr>
            <w:rStyle w:val="Hyperlink"/>
            <w:rFonts w:ascii="Arial" w:eastAsiaTheme="majorEastAsia" w:hAnsi="Arial" w:cs="Arial"/>
            <w:sz w:val="23"/>
            <w:szCs w:val="23"/>
            <w:lang w:val="en-GB"/>
          </w:rPr>
          <w:delInstrText xml:space="preserve"> HYPERLINK "https://link.springer.com/article/10.1007/BF02457982" \t "_blank" </w:delInstrText>
        </w:r>
        <w:r w:rsidR="008D5457" w:rsidRPr="00D80F51" w:rsidDel="00316E66">
          <w:rPr>
            <w:rStyle w:val="Hyperlink"/>
            <w:rFonts w:ascii="Arial" w:eastAsiaTheme="majorEastAsia" w:hAnsi="Arial" w:cs="Arial"/>
            <w:sz w:val="23"/>
            <w:szCs w:val="23"/>
            <w:lang w:val="en-GB"/>
            <w:rPrChange w:id="1242" w:author="Srholec Martin" w:date="2019-03-11T13:39:00Z">
              <w:rPr>
                <w:rStyle w:val="Hyperlink"/>
                <w:rFonts w:ascii="Arial" w:eastAsiaTheme="majorEastAsia" w:hAnsi="Arial" w:cs="Arial"/>
                <w:sz w:val="23"/>
                <w:szCs w:val="23"/>
                <w:lang w:val="en-GB"/>
              </w:rPr>
            </w:rPrChange>
          </w:rPr>
          <w:fldChar w:fldCharType="separate"/>
        </w:r>
        <w:r w:rsidRPr="00D80F51" w:rsidDel="00316E66">
          <w:rPr>
            <w:rStyle w:val="Hyperlink"/>
            <w:rFonts w:ascii="Arial" w:eastAsiaTheme="majorEastAsia" w:hAnsi="Arial" w:cs="Arial"/>
            <w:sz w:val="23"/>
            <w:szCs w:val="23"/>
            <w:lang w:val="en-GB"/>
          </w:rPr>
          <w:delText>https://link.springer.com/article/10.1007/BF02457982</w:delText>
        </w:r>
        <w:r w:rsidR="008D5457" w:rsidRPr="00D80F51" w:rsidDel="00316E66">
          <w:rPr>
            <w:rStyle w:val="Hyperlink"/>
            <w:rFonts w:ascii="Arial" w:eastAsiaTheme="majorEastAsia" w:hAnsi="Arial" w:cs="Arial"/>
            <w:sz w:val="23"/>
            <w:szCs w:val="23"/>
            <w:lang w:val="en-GB"/>
          </w:rPr>
          <w:fldChar w:fldCharType="end"/>
        </w:r>
      </w:del>
    </w:p>
    <w:p w14:paraId="7FE28C61" w14:textId="45A30444" w:rsidR="00B367D0" w:rsidRPr="00D80F51" w:rsidDel="00316E66" w:rsidRDefault="00B367D0">
      <w:pPr>
        <w:pStyle w:val="NormalWeb"/>
        <w:shd w:val="clear" w:color="auto" w:fill="FEFEFE"/>
        <w:spacing w:before="0" w:beforeAutospacing="0" w:after="0" w:afterAutospacing="0"/>
        <w:rPr>
          <w:del w:id="1243" w:author="Srholec Martin" w:date="2019-03-12T16:35:00Z"/>
          <w:rFonts w:ascii="Arial" w:hAnsi="Arial" w:cs="Arial"/>
          <w:color w:val="000000"/>
          <w:sz w:val="23"/>
          <w:szCs w:val="23"/>
          <w:lang w:val="en-GB"/>
        </w:rPr>
        <w:pPrChange w:id="1244" w:author="Srholec Martin" w:date="2019-03-12T16:35:00Z">
          <w:pPr>
            <w:pStyle w:val="NormalWeb"/>
            <w:shd w:val="clear" w:color="auto" w:fill="FEFEFE"/>
          </w:pPr>
        </w:pPrChange>
      </w:pPr>
      <w:del w:id="1245" w:author="Srholec Martin" w:date="2019-03-12T16:35:00Z">
        <w:r w:rsidRPr="00664B72" w:rsidDel="00316E66">
          <w:rPr>
            <w:rFonts w:ascii="Arial" w:hAnsi="Arial" w:cs="Arial"/>
            <w:smallCaps/>
            <w:color w:val="000000"/>
            <w:sz w:val="23"/>
            <w:szCs w:val="23"/>
            <w:lang w:val="en-GB"/>
          </w:rPr>
          <w:delText>M. Zitt, E. Bassecoulard</w:delText>
        </w:r>
        <w:r w:rsidRPr="00664B72" w:rsidDel="00316E66">
          <w:rPr>
            <w:rFonts w:ascii="Arial" w:hAnsi="Arial" w:cs="Arial"/>
            <w:color w:val="000000"/>
            <w:sz w:val="23"/>
            <w:szCs w:val="23"/>
            <w:lang w:val="en-GB"/>
          </w:rPr>
          <w:delText> Internationalization of communication a view on the evolution of scientific journals, </w:delText>
        </w:r>
        <w:r w:rsidRPr="00664B72" w:rsidDel="00316E66">
          <w:rPr>
            <w:rFonts w:ascii="Arial" w:hAnsi="Arial" w:cs="Arial"/>
            <w:i/>
            <w:iCs/>
            <w:color w:val="000000"/>
            <w:sz w:val="23"/>
            <w:szCs w:val="23"/>
            <w:lang w:val="en-GB"/>
          </w:rPr>
          <w:delText>Scientometrics</w:delText>
        </w:r>
        <w:r w:rsidRPr="00664B72" w:rsidDel="00316E66">
          <w:rPr>
            <w:rFonts w:ascii="Arial" w:hAnsi="Arial" w:cs="Arial"/>
            <w:color w:val="000000"/>
            <w:sz w:val="23"/>
            <w:szCs w:val="23"/>
            <w:lang w:val="en-GB"/>
          </w:rPr>
          <w:delText>, 46(3) (1999) 669-685. Available at: </w:delText>
        </w:r>
        <w:r w:rsidR="008D5457" w:rsidRPr="00D80F51" w:rsidDel="00316E66">
          <w:rPr>
            <w:rStyle w:val="Hyperlink"/>
            <w:rFonts w:ascii="Arial" w:eastAsiaTheme="majorEastAsia" w:hAnsi="Arial" w:cs="Arial"/>
            <w:sz w:val="23"/>
            <w:szCs w:val="23"/>
            <w:lang w:val="en-GB"/>
          </w:rPr>
          <w:fldChar w:fldCharType="begin"/>
        </w:r>
        <w:r w:rsidR="008D5457" w:rsidRPr="00664B72" w:rsidDel="00316E66">
          <w:rPr>
            <w:rStyle w:val="Hyperlink"/>
            <w:rFonts w:ascii="Arial" w:eastAsiaTheme="majorEastAsia" w:hAnsi="Arial" w:cs="Arial"/>
            <w:sz w:val="23"/>
            <w:szCs w:val="23"/>
            <w:lang w:val="en-GB"/>
          </w:rPr>
          <w:delInstrText xml:space="preserve"> HYPERLINK "https://link.springer.com/article/10.1007/BF02459619" \t "_blank" </w:delInstrText>
        </w:r>
        <w:r w:rsidR="008D5457" w:rsidRPr="00D80F51" w:rsidDel="00316E66">
          <w:rPr>
            <w:rStyle w:val="Hyperlink"/>
            <w:rFonts w:ascii="Arial" w:eastAsiaTheme="majorEastAsia" w:hAnsi="Arial" w:cs="Arial"/>
            <w:sz w:val="23"/>
            <w:szCs w:val="23"/>
            <w:lang w:val="en-GB"/>
            <w:rPrChange w:id="1246" w:author="Srholec Martin" w:date="2019-03-11T13:39:00Z">
              <w:rPr>
                <w:rStyle w:val="Hyperlink"/>
                <w:rFonts w:ascii="Arial" w:eastAsiaTheme="majorEastAsia" w:hAnsi="Arial" w:cs="Arial"/>
                <w:sz w:val="23"/>
                <w:szCs w:val="23"/>
                <w:lang w:val="en-GB"/>
              </w:rPr>
            </w:rPrChange>
          </w:rPr>
          <w:fldChar w:fldCharType="separate"/>
        </w:r>
        <w:r w:rsidRPr="00D80F51" w:rsidDel="00316E66">
          <w:rPr>
            <w:rStyle w:val="Hyperlink"/>
            <w:rFonts w:ascii="Arial" w:eastAsiaTheme="majorEastAsia" w:hAnsi="Arial" w:cs="Arial"/>
            <w:sz w:val="23"/>
            <w:szCs w:val="23"/>
            <w:lang w:val="en-GB"/>
          </w:rPr>
          <w:delText>https://link.springer.com/article/10.1007/BF02459619</w:delText>
        </w:r>
        <w:r w:rsidR="008D5457" w:rsidRPr="00D80F51" w:rsidDel="00316E66">
          <w:rPr>
            <w:rStyle w:val="Hyperlink"/>
            <w:rFonts w:ascii="Arial" w:eastAsiaTheme="majorEastAsia" w:hAnsi="Arial" w:cs="Arial"/>
            <w:sz w:val="23"/>
            <w:szCs w:val="23"/>
            <w:lang w:val="en-GB"/>
          </w:rPr>
          <w:fldChar w:fldCharType="end"/>
        </w:r>
      </w:del>
    </w:p>
    <w:p w14:paraId="31305B54" w14:textId="613C08AD" w:rsidR="00B367D0" w:rsidRPr="00664B72" w:rsidDel="00316E66" w:rsidRDefault="00B367D0">
      <w:pPr>
        <w:pStyle w:val="NormalWeb"/>
        <w:shd w:val="clear" w:color="auto" w:fill="FEFEFE"/>
        <w:spacing w:before="0" w:beforeAutospacing="0" w:after="0" w:afterAutospacing="0"/>
        <w:rPr>
          <w:del w:id="1247" w:author="Srholec Martin" w:date="2019-03-12T16:35:00Z"/>
          <w:rFonts w:ascii="Arial" w:hAnsi="Arial" w:cs="Arial"/>
          <w:color w:val="000000"/>
          <w:sz w:val="23"/>
          <w:szCs w:val="23"/>
          <w:lang w:val="en-GB"/>
        </w:rPr>
        <w:pPrChange w:id="1248" w:author="Srholec Martin" w:date="2019-03-12T16:35:00Z">
          <w:pPr>
            <w:pStyle w:val="NormalWeb"/>
            <w:shd w:val="clear" w:color="auto" w:fill="FEFEFE"/>
          </w:pPr>
        </w:pPrChange>
      </w:pPr>
      <w:del w:id="1249" w:author="Srholec Martin" w:date="2019-03-12T16:35:00Z">
        <w:r w:rsidRPr="00664B72" w:rsidDel="00316E66">
          <w:rPr>
            <w:rFonts w:ascii="Arial" w:hAnsi="Arial" w:cs="Arial"/>
            <w:color w:val="000000"/>
            <w:sz w:val="23"/>
            <w:szCs w:val="23"/>
            <w:lang w:val="en-GB"/>
          </w:rPr>
          <w:delText>See full list of references.</w:delText>
        </w:r>
      </w:del>
    </w:p>
    <w:p w14:paraId="272C632F" w14:textId="5C2CC1CA" w:rsidR="00B367D0" w:rsidRPr="00664B72" w:rsidDel="00316E66" w:rsidRDefault="00B367D0">
      <w:pPr>
        <w:pStyle w:val="NormalWeb"/>
        <w:shd w:val="clear" w:color="auto" w:fill="FEFEFE"/>
        <w:spacing w:before="0" w:beforeAutospacing="0" w:after="0" w:afterAutospacing="0"/>
        <w:rPr>
          <w:del w:id="1250" w:author="Srholec Martin" w:date="2019-03-12T16:35:00Z"/>
          <w:rFonts w:ascii="Tahoma" w:hAnsi="Tahoma" w:cs="Tahoma"/>
          <w:color w:val="BB133E"/>
          <w:lang w:val="en-GB"/>
        </w:rPr>
        <w:pPrChange w:id="1251" w:author="Srholec Martin" w:date="2019-03-12T16:35:00Z">
          <w:pPr>
            <w:pStyle w:val="Heading3"/>
            <w:shd w:val="clear" w:color="auto" w:fill="FEFEFE"/>
            <w:spacing w:before="450" w:beforeAutospacing="0" w:after="450" w:afterAutospacing="0"/>
            <w:ind w:left="450" w:right="450"/>
            <w:jc w:val="center"/>
          </w:pPr>
        </w:pPrChange>
      </w:pPr>
      <w:del w:id="1252" w:author="Srholec Martin" w:date="2019-03-12T16:35:00Z">
        <w:r w:rsidRPr="00664B72" w:rsidDel="00316E66">
          <w:rPr>
            <w:rFonts w:ascii="Tahoma" w:hAnsi="Tahoma" w:cs="Tahoma"/>
            <w:color w:val="BB133E"/>
            <w:lang w:val="en-GB"/>
          </w:rPr>
          <w:delText>Aman (2016)</w:delText>
        </w:r>
      </w:del>
    </w:p>
    <w:p w14:paraId="6CE5C85B" w14:textId="49DD3E29" w:rsidR="00B367D0" w:rsidRPr="00664B72" w:rsidDel="00316E66" w:rsidRDefault="00B367D0">
      <w:pPr>
        <w:pStyle w:val="NormalWeb"/>
        <w:shd w:val="clear" w:color="auto" w:fill="FEFEFE"/>
        <w:spacing w:before="0" w:beforeAutospacing="0" w:after="0" w:afterAutospacing="0"/>
        <w:rPr>
          <w:del w:id="1253" w:author="Srholec Martin" w:date="2019-03-12T16:35:00Z"/>
          <w:rFonts w:ascii="Arial" w:hAnsi="Arial" w:cs="Arial"/>
          <w:color w:val="000000"/>
          <w:sz w:val="23"/>
          <w:szCs w:val="23"/>
          <w:lang w:val="en-GB"/>
        </w:rPr>
        <w:pPrChange w:id="1254" w:author="Srholec Martin" w:date="2019-03-12T16:35:00Z">
          <w:pPr>
            <w:pStyle w:val="NormalWeb"/>
            <w:shd w:val="clear" w:color="auto" w:fill="FEFEFE"/>
          </w:pPr>
        </w:pPrChange>
      </w:pPr>
      <w:del w:id="1255" w:author="Srholec Martin" w:date="2019-03-12T16:35:00Z">
        <w:r w:rsidRPr="00664B72" w:rsidDel="00316E66">
          <w:rPr>
            <w:rFonts w:ascii="Arial" w:hAnsi="Arial" w:cs="Arial"/>
            <w:color w:val="000000"/>
            <w:sz w:val="23"/>
            <w:szCs w:val="23"/>
            <w:lang w:val="en-GB"/>
          </w:rPr>
          <w:delText>A conference contribution with a similar topic, but a single indicator that does not take into account the size of research sector.</w:delText>
        </w:r>
      </w:del>
    </w:p>
    <w:p w14:paraId="4644336F" w14:textId="74972FDF" w:rsidR="00B367D0" w:rsidRPr="00D80F51" w:rsidDel="00316E66" w:rsidRDefault="00B367D0">
      <w:pPr>
        <w:pStyle w:val="NormalWeb"/>
        <w:shd w:val="clear" w:color="auto" w:fill="FEFEFE"/>
        <w:spacing w:before="0" w:beforeAutospacing="0" w:after="0" w:afterAutospacing="0"/>
        <w:rPr>
          <w:del w:id="1256" w:author="Srholec Martin" w:date="2019-03-12T16:35:00Z"/>
          <w:rFonts w:ascii="Arial" w:hAnsi="Arial" w:cs="Arial"/>
          <w:color w:val="000000"/>
          <w:sz w:val="23"/>
          <w:szCs w:val="23"/>
          <w:lang w:val="en-GB"/>
        </w:rPr>
        <w:pPrChange w:id="1257" w:author="Srholec Martin" w:date="2019-03-12T16:35:00Z">
          <w:pPr>
            <w:pStyle w:val="NormalWeb"/>
            <w:shd w:val="clear" w:color="auto" w:fill="FEFEFE"/>
          </w:pPr>
        </w:pPrChange>
      </w:pPr>
      <w:del w:id="1258" w:author="Srholec Martin" w:date="2019-03-12T16:35:00Z">
        <w:r w:rsidRPr="00664B72" w:rsidDel="00316E66">
          <w:rPr>
            <w:rFonts w:ascii="Arial" w:hAnsi="Arial" w:cs="Arial"/>
            <w:smallCaps/>
            <w:color w:val="000000"/>
            <w:sz w:val="23"/>
            <w:szCs w:val="23"/>
            <w:lang w:val="en-GB"/>
          </w:rPr>
          <w:delText>V. Aman</w:delText>
        </w:r>
        <w:r w:rsidRPr="00664B72" w:rsidDel="00316E66">
          <w:rPr>
            <w:rFonts w:ascii="Arial" w:hAnsi="Arial" w:cs="Arial"/>
            <w:color w:val="000000"/>
            <w:sz w:val="23"/>
            <w:szCs w:val="23"/>
            <w:lang w:val="en-GB"/>
          </w:rPr>
          <w:delText> Measuring internationality without bias against the periphery, </w:delText>
        </w:r>
        <w:r w:rsidRPr="00664B72" w:rsidDel="00316E66">
          <w:rPr>
            <w:rFonts w:ascii="Arial" w:hAnsi="Arial" w:cs="Arial"/>
            <w:i/>
            <w:iCs/>
            <w:color w:val="000000"/>
            <w:sz w:val="23"/>
            <w:szCs w:val="23"/>
            <w:lang w:val="en-GB"/>
          </w:rPr>
          <w:delText>Proceedings of the 21st international conference on science and technology indicators</w:delText>
        </w:r>
        <w:r w:rsidRPr="00664B72" w:rsidDel="00316E66">
          <w:rPr>
            <w:rFonts w:ascii="Arial" w:hAnsi="Arial" w:cs="Arial"/>
            <w:color w:val="000000"/>
            <w:sz w:val="23"/>
            <w:szCs w:val="23"/>
            <w:lang w:val="en-GB"/>
          </w:rPr>
          <w:delText>, p. 1042-1050. Available at: </w:delText>
        </w:r>
        <w:r w:rsidR="008D5457" w:rsidRPr="00D80F51" w:rsidDel="00316E66">
          <w:rPr>
            <w:rStyle w:val="Hyperlink"/>
            <w:rFonts w:ascii="Arial" w:eastAsiaTheme="majorEastAsia" w:hAnsi="Arial" w:cs="Arial"/>
            <w:sz w:val="23"/>
            <w:szCs w:val="23"/>
            <w:lang w:val="en-GB"/>
          </w:rPr>
          <w:fldChar w:fldCharType="begin"/>
        </w:r>
        <w:r w:rsidR="008D5457" w:rsidRPr="00664B72" w:rsidDel="00316E66">
          <w:rPr>
            <w:rStyle w:val="Hyperlink"/>
            <w:rFonts w:ascii="Arial" w:eastAsiaTheme="majorEastAsia" w:hAnsi="Arial" w:cs="Arial"/>
            <w:sz w:val="23"/>
            <w:szCs w:val="23"/>
            <w:lang w:val="en-GB"/>
          </w:rPr>
          <w:delInstrText xml:space="preserve"> HYPERLINK "http://ocs.editorial.upv.es/index.php/STI2016/STI2016/paper/viewFile/4543/2327" \t "_blank" </w:delInstrText>
        </w:r>
        <w:r w:rsidR="008D5457" w:rsidRPr="00D80F51" w:rsidDel="00316E66">
          <w:rPr>
            <w:rStyle w:val="Hyperlink"/>
            <w:rFonts w:ascii="Arial" w:eastAsiaTheme="majorEastAsia" w:hAnsi="Arial" w:cs="Arial"/>
            <w:sz w:val="23"/>
            <w:szCs w:val="23"/>
            <w:lang w:val="en-GB"/>
            <w:rPrChange w:id="1259" w:author="Srholec Martin" w:date="2019-03-11T13:39:00Z">
              <w:rPr>
                <w:rStyle w:val="Hyperlink"/>
                <w:rFonts w:ascii="Arial" w:eastAsiaTheme="majorEastAsia" w:hAnsi="Arial" w:cs="Arial"/>
                <w:sz w:val="23"/>
                <w:szCs w:val="23"/>
                <w:lang w:val="en-GB"/>
              </w:rPr>
            </w:rPrChange>
          </w:rPr>
          <w:fldChar w:fldCharType="separate"/>
        </w:r>
        <w:r w:rsidRPr="00D80F51" w:rsidDel="00316E66">
          <w:rPr>
            <w:rStyle w:val="Hyperlink"/>
            <w:rFonts w:ascii="Arial" w:eastAsiaTheme="majorEastAsia" w:hAnsi="Arial" w:cs="Arial"/>
            <w:sz w:val="23"/>
            <w:szCs w:val="23"/>
            <w:lang w:val="en-GB"/>
          </w:rPr>
          <w:delText>http://ocs.editorial.upv.es/index.php/STI2016/STI2016/paper/viewFile/4543/2327</w:delText>
        </w:r>
        <w:r w:rsidR="008D5457" w:rsidRPr="00D80F51" w:rsidDel="00316E66">
          <w:rPr>
            <w:rStyle w:val="Hyperlink"/>
            <w:rFonts w:ascii="Arial" w:eastAsiaTheme="majorEastAsia" w:hAnsi="Arial" w:cs="Arial"/>
            <w:sz w:val="23"/>
            <w:szCs w:val="23"/>
            <w:lang w:val="en-GB"/>
          </w:rPr>
          <w:fldChar w:fldCharType="end"/>
        </w:r>
      </w:del>
    </w:p>
    <w:p w14:paraId="3EDED65F" w14:textId="149488F8" w:rsidR="00516238" w:rsidRPr="00664B72" w:rsidDel="00316E66" w:rsidRDefault="00B367D0">
      <w:pPr>
        <w:pStyle w:val="NormalWeb"/>
        <w:shd w:val="clear" w:color="auto" w:fill="FEFEFE"/>
        <w:spacing w:before="0" w:beforeAutospacing="0" w:after="0" w:afterAutospacing="0"/>
        <w:rPr>
          <w:del w:id="1260" w:author="Srholec Martin" w:date="2019-03-12T16:35:00Z"/>
          <w:rFonts w:ascii="Arial" w:hAnsi="Arial" w:cs="Arial"/>
          <w:color w:val="000000"/>
          <w:sz w:val="23"/>
          <w:szCs w:val="23"/>
          <w:lang w:val="en-GB"/>
        </w:rPr>
        <w:pPrChange w:id="1261" w:author="Srholec Martin" w:date="2019-03-12T16:35:00Z">
          <w:pPr>
            <w:pStyle w:val="NormalWeb"/>
            <w:shd w:val="clear" w:color="auto" w:fill="FEFEFE"/>
          </w:pPr>
        </w:pPrChange>
      </w:pPr>
      <w:del w:id="1262" w:author="Srholec Martin" w:date="2019-03-12T16:35:00Z">
        <w:r w:rsidRPr="00664B72" w:rsidDel="00316E66">
          <w:rPr>
            <w:rFonts w:ascii="Arial" w:hAnsi="Arial" w:cs="Arial"/>
            <w:color w:val="000000"/>
            <w:sz w:val="23"/>
            <w:szCs w:val="23"/>
            <w:lang w:val="en-GB"/>
          </w:rPr>
          <w:delText>See full list of references.</w:delText>
        </w:r>
      </w:del>
    </w:p>
    <w:p w14:paraId="678C721E" w14:textId="2F61DDB1" w:rsidR="00347FC3" w:rsidRPr="00664B72" w:rsidDel="00316E66" w:rsidRDefault="00347FC3">
      <w:pPr>
        <w:pStyle w:val="NormalWeb"/>
        <w:shd w:val="clear" w:color="auto" w:fill="FEFEFE"/>
        <w:spacing w:before="0" w:beforeAutospacing="0" w:after="0" w:afterAutospacing="0"/>
        <w:rPr>
          <w:del w:id="1263" w:author="Srholec Martin" w:date="2019-03-12T16:35:00Z"/>
          <w:rFonts w:ascii="Tahoma" w:hAnsi="Tahoma" w:cs="Tahoma"/>
          <w:color w:val="BB133E"/>
          <w:lang w:val="en-GB"/>
        </w:rPr>
        <w:pPrChange w:id="1264" w:author="Srholec Martin" w:date="2019-03-12T16:35:00Z">
          <w:pPr>
            <w:pStyle w:val="Heading3"/>
            <w:shd w:val="clear" w:color="auto" w:fill="FEFEFE"/>
            <w:spacing w:before="450" w:beforeAutospacing="0" w:after="450" w:afterAutospacing="0"/>
            <w:ind w:left="450" w:right="450"/>
            <w:jc w:val="center"/>
          </w:pPr>
        </w:pPrChange>
      </w:pPr>
      <w:del w:id="1265" w:author="Srholec Martin" w:date="2019-03-12T16:35:00Z">
        <w:r w:rsidRPr="00664B72" w:rsidDel="00316E66">
          <w:rPr>
            <w:rFonts w:ascii="Tahoma" w:hAnsi="Tahoma" w:cs="Tahoma"/>
            <w:color w:val="BB133E"/>
            <w:lang w:val="en-GB"/>
          </w:rPr>
          <w:delText>Mongeon and Paul-Hus (2016)</w:delText>
        </w:r>
      </w:del>
    </w:p>
    <w:p w14:paraId="1202D553" w14:textId="3D892F61" w:rsidR="00347FC3" w:rsidRPr="00664B72" w:rsidDel="00316E66" w:rsidRDefault="00347FC3">
      <w:pPr>
        <w:pStyle w:val="NormalWeb"/>
        <w:shd w:val="clear" w:color="auto" w:fill="FEFEFE"/>
        <w:spacing w:before="0" w:beforeAutospacing="0" w:after="0" w:afterAutospacing="0"/>
        <w:rPr>
          <w:del w:id="1266" w:author="Srholec Martin" w:date="2019-03-12T16:35:00Z"/>
          <w:rFonts w:ascii="Arial" w:hAnsi="Arial" w:cs="Arial"/>
          <w:color w:val="000000"/>
          <w:sz w:val="23"/>
          <w:szCs w:val="23"/>
          <w:lang w:val="en-GB"/>
        </w:rPr>
        <w:pPrChange w:id="1267" w:author="Srholec Martin" w:date="2019-03-12T16:35:00Z">
          <w:pPr>
            <w:pStyle w:val="NormalWeb"/>
            <w:shd w:val="clear" w:color="auto" w:fill="FEFEFE"/>
          </w:pPr>
        </w:pPrChange>
      </w:pPr>
      <w:del w:id="1268" w:author="Srholec Martin" w:date="2019-03-12T16:35:00Z">
        <w:r w:rsidRPr="00664B72" w:rsidDel="00316E66">
          <w:rPr>
            <w:rFonts w:ascii="Arial" w:hAnsi="Arial" w:cs="Arial"/>
            <w:color w:val="000000"/>
            <w:sz w:val="23"/>
            <w:szCs w:val="23"/>
            <w:lang w:val="en-GB"/>
          </w:rPr>
          <w:delText>The analysis of journals covered by two most important bibliometric databases shows, that Scopus indexes almost twice more journals than Web of Science and if WoS covers a journal it is likely to be indexed also in Scopus.</w:delText>
        </w:r>
      </w:del>
    </w:p>
    <w:p w14:paraId="11BE7E43" w14:textId="7F4A6142" w:rsidR="00347FC3" w:rsidRPr="00D80F51" w:rsidDel="00316E66" w:rsidRDefault="00347FC3">
      <w:pPr>
        <w:pStyle w:val="NormalWeb"/>
        <w:shd w:val="clear" w:color="auto" w:fill="FEFEFE"/>
        <w:spacing w:before="0" w:beforeAutospacing="0" w:after="0" w:afterAutospacing="0"/>
        <w:rPr>
          <w:del w:id="1269" w:author="Srholec Martin" w:date="2019-03-12T16:35:00Z"/>
          <w:rFonts w:ascii="Arial" w:hAnsi="Arial" w:cs="Arial"/>
          <w:color w:val="000000"/>
          <w:sz w:val="23"/>
          <w:szCs w:val="23"/>
          <w:lang w:val="en-GB"/>
        </w:rPr>
        <w:pPrChange w:id="1270" w:author="Srholec Martin" w:date="2019-03-12T16:35:00Z">
          <w:pPr>
            <w:pStyle w:val="NormalWeb"/>
            <w:shd w:val="clear" w:color="auto" w:fill="FEFEFE"/>
          </w:pPr>
        </w:pPrChange>
      </w:pPr>
      <w:del w:id="1271" w:author="Srholec Martin" w:date="2019-03-12T16:35:00Z">
        <w:r w:rsidRPr="00664B72" w:rsidDel="00316E66">
          <w:rPr>
            <w:rFonts w:ascii="Arial" w:hAnsi="Arial" w:cs="Arial"/>
            <w:smallCaps/>
            <w:color w:val="000000"/>
            <w:sz w:val="23"/>
            <w:szCs w:val="23"/>
            <w:lang w:val="en-GB"/>
          </w:rPr>
          <w:delText>P. Mongeon, A. Paul-Hus</w:delText>
        </w:r>
        <w:r w:rsidRPr="00664B72" w:rsidDel="00316E66">
          <w:rPr>
            <w:rFonts w:ascii="Arial" w:hAnsi="Arial" w:cs="Arial"/>
            <w:color w:val="000000"/>
            <w:sz w:val="23"/>
            <w:szCs w:val="23"/>
            <w:lang w:val="en-GB"/>
          </w:rPr>
          <w:delText> The journal coverage of Web of Science and Scopus: a comparative analysis , </w:delText>
        </w:r>
        <w:r w:rsidRPr="00664B72" w:rsidDel="00316E66">
          <w:rPr>
            <w:rFonts w:ascii="Arial" w:hAnsi="Arial" w:cs="Arial"/>
            <w:i/>
            <w:iCs/>
            <w:color w:val="000000"/>
            <w:sz w:val="23"/>
            <w:szCs w:val="23"/>
            <w:lang w:val="en-GB"/>
          </w:rPr>
          <w:delText>Scientometrics</w:delText>
        </w:r>
        <w:r w:rsidRPr="00664B72" w:rsidDel="00316E66">
          <w:rPr>
            <w:rFonts w:ascii="Arial" w:hAnsi="Arial" w:cs="Arial"/>
            <w:color w:val="000000"/>
            <w:sz w:val="23"/>
            <w:szCs w:val="23"/>
            <w:lang w:val="en-GB"/>
          </w:rPr>
          <w:delText>, 106(1) (2016) 213-228. Available at: </w:delText>
        </w:r>
        <w:r w:rsidR="008D5457" w:rsidRPr="00D80F51" w:rsidDel="00316E66">
          <w:rPr>
            <w:rStyle w:val="Hyperlink"/>
            <w:rFonts w:ascii="Arial" w:eastAsiaTheme="majorEastAsia" w:hAnsi="Arial" w:cs="Arial"/>
            <w:sz w:val="23"/>
            <w:szCs w:val="23"/>
            <w:lang w:val="en-GB"/>
          </w:rPr>
          <w:fldChar w:fldCharType="begin"/>
        </w:r>
        <w:r w:rsidR="008D5457" w:rsidRPr="00664B72" w:rsidDel="00316E66">
          <w:rPr>
            <w:rStyle w:val="Hyperlink"/>
            <w:rFonts w:ascii="Arial" w:eastAsiaTheme="majorEastAsia" w:hAnsi="Arial" w:cs="Arial"/>
            <w:sz w:val="23"/>
            <w:szCs w:val="23"/>
            <w:lang w:val="en-GB"/>
          </w:rPr>
          <w:delInstrText xml:space="preserve"> HYPERLINK "https://link.springer.com/article/10.1007/s11192-015-1765-5" \t "_blank" </w:delInstrText>
        </w:r>
        <w:r w:rsidR="008D5457" w:rsidRPr="00D80F51" w:rsidDel="00316E66">
          <w:rPr>
            <w:rStyle w:val="Hyperlink"/>
            <w:rFonts w:ascii="Arial" w:eastAsiaTheme="majorEastAsia" w:hAnsi="Arial" w:cs="Arial"/>
            <w:sz w:val="23"/>
            <w:szCs w:val="23"/>
            <w:lang w:val="en-GB"/>
            <w:rPrChange w:id="1272" w:author="Srholec Martin" w:date="2019-03-11T13:39:00Z">
              <w:rPr>
                <w:rStyle w:val="Hyperlink"/>
                <w:rFonts w:ascii="Arial" w:eastAsiaTheme="majorEastAsia" w:hAnsi="Arial" w:cs="Arial"/>
                <w:sz w:val="23"/>
                <w:szCs w:val="23"/>
                <w:lang w:val="en-GB"/>
              </w:rPr>
            </w:rPrChange>
          </w:rPr>
          <w:fldChar w:fldCharType="separate"/>
        </w:r>
        <w:r w:rsidRPr="00D80F51" w:rsidDel="00316E66">
          <w:rPr>
            <w:rStyle w:val="Hyperlink"/>
            <w:rFonts w:ascii="Arial" w:eastAsiaTheme="majorEastAsia" w:hAnsi="Arial" w:cs="Arial"/>
            <w:sz w:val="23"/>
            <w:szCs w:val="23"/>
            <w:lang w:val="en-GB"/>
          </w:rPr>
          <w:delText>https://link.springer.com/article/10.1007/s11192-015-1765-5</w:delText>
        </w:r>
        <w:r w:rsidR="008D5457" w:rsidRPr="00D80F51" w:rsidDel="00316E66">
          <w:rPr>
            <w:rStyle w:val="Hyperlink"/>
            <w:rFonts w:ascii="Arial" w:eastAsiaTheme="majorEastAsia" w:hAnsi="Arial" w:cs="Arial"/>
            <w:sz w:val="23"/>
            <w:szCs w:val="23"/>
            <w:lang w:val="en-GB"/>
          </w:rPr>
          <w:fldChar w:fldCharType="end"/>
        </w:r>
      </w:del>
    </w:p>
    <w:p w14:paraId="53FE9127" w14:textId="63821903" w:rsidR="00B367D0" w:rsidRPr="00664B72" w:rsidRDefault="00347FC3">
      <w:pPr>
        <w:pStyle w:val="NormalWeb"/>
        <w:shd w:val="clear" w:color="auto" w:fill="FEFEFE"/>
        <w:spacing w:before="0" w:beforeAutospacing="0" w:after="0" w:afterAutospacing="0"/>
        <w:rPr>
          <w:rFonts w:ascii="Arial" w:hAnsi="Arial" w:cs="Arial"/>
          <w:color w:val="000000"/>
          <w:sz w:val="23"/>
          <w:szCs w:val="23"/>
          <w:lang w:val="en-GB"/>
        </w:rPr>
        <w:pPrChange w:id="1273" w:author="Srholec Martin" w:date="2019-03-12T16:35:00Z">
          <w:pPr>
            <w:pStyle w:val="NormalWeb"/>
            <w:shd w:val="clear" w:color="auto" w:fill="FEFEFE"/>
          </w:pPr>
        </w:pPrChange>
      </w:pPr>
      <w:del w:id="1274" w:author="Srholec Martin" w:date="2019-03-12T16:35:00Z">
        <w:r w:rsidRPr="00664B72" w:rsidDel="00316E66">
          <w:rPr>
            <w:rFonts w:ascii="Arial" w:hAnsi="Arial" w:cs="Arial"/>
            <w:color w:val="000000"/>
            <w:sz w:val="23"/>
            <w:szCs w:val="23"/>
            <w:lang w:val="en-GB"/>
          </w:rPr>
          <w:delText>See full list of references.</w:delText>
        </w:r>
      </w:del>
    </w:p>
    <w:sectPr w:rsidR="00B367D0" w:rsidRPr="00664B7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4" w:author="Srholec Martin" w:date="2019-03-12T11:36:00Z" w:initials="SM">
    <w:p w14:paraId="7128A466" w14:textId="18E9ECB8" w:rsidR="00EB05B7" w:rsidRDefault="00EB05B7">
      <w:pPr>
        <w:pStyle w:val="CommentText"/>
      </w:pPr>
      <w:r>
        <w:rPr>
          <w:rStyle w:val="CommentReference"/>
        </w:rPr>
        <w:annotationRef/>
      </w:r>
      <w:r>
        <w:t>Proklik rovnou na paper vsude.</w:t>
      </w:r>
    </w:p>
  </w:comment>
  <w:comment w:id="415" w:author="Srholec Martin" w:date="2019-03-12T11:55:00Z" w:initials="SM">
    <w:p w14:paraId="726A538E" w14:textId="77777777" w:rsidR="00117C8A" w:rsidRDefault="00117C8A" w:rsidP="00117C8A">
      <w:pPr>
        <w:pStyle w:val="CommentText"/>
      </w:pPr>
      <w:r>
        <w:rPr>
          <w:rStyle w:val="CommentReference"/>
        </w:rPr>
        <w:annotationRef/>
      </w:r>
      <w:r>
        <w:t>Proklip na indicator okno.</w:t>
      </w:r>
    </w:p>
  </w:comment>
  <w:comment w:id="413" w:author="Srholec Martin" w:date="2019-03-12T14:18:00Z" w:initials="SM">
    <w:p w14:paraId="741474EE" w14:textId="77777777" w:rsidR="00117C8A" w:rsidRDefault="00117C8A" w:rsidP="00117C8A">
      <w:pPr>
        <w:pStyle w:val="CommentText"/>
      </w:pPr>
      <w:r>
        <w:rPr>
          <w:rStyle w:val="CommentReference"/>
        </w:rPr>
        <w:annotationRef/>
      </w:r>
      <w:r>
        <w:t>Proklip na indicator okno.</w:t>
      </w:r>
    </w:p>
  </w:comment>
  <w:comment w:id="613" w:author="Srholec Martin" w:date="2019-03-12T15:14:00Z" w:initials="SM">
    <w:p w14:paraId="171BD17B" w14:textId="07962C0C" w:rsidR="002B0882" w:rsidRDefault="002B0882">
      <w:pPr>
        <w:pStyle w:val="CommentText"/>
      </w:pPr>
      <w:r>
        <w:rPr>
          <w:rStyle w:val="CommentReference"/>
        </w:rPr>
        <w:annotationRef/>
      </w:r>
      <w:r>
        <w:t>Link directly to Scopus Source List.</w:t>
      </w:r>
    </w:p>
  </w:comment>
  <w:comment w:id="628" w:author="Srholec Martin" w:date="2019-03-12T15:12:00Z" w:initials="SM">
    <w:p w14:paraId="523B19AA" w14:textId="5FBF6BF2" w:rsidR="00B22990" w:rsidRDefault="00B22990">
      <w:pPr>
        <w:pStyle w:val="CommentText"/>
      </w:pPr>
      <w:r>
        <w:rPr>
          <w:rStyle w:val="CommentReference"/>
        </w:rPr>
        <w:annotationRef/>
      </w:r>
      <w:r w:rsidRPr="00B22990">
        <w:t>34 964</w:t>
      </w:r>
      <w:r>
        <w:t xml:space="preserve"> in introduction?</w:t>
      </w:r>
    </w:p>
  </w:comment>
  <w:comment w:id="651" w:author="Srholec Martin" w:date="2019-03-12T15:24:00Z" w:initials="SM">
    <w:p w14:paraId="369F6280" w14:textId="77B5F98A" w:rsidR="00444AD5" w:rsidRDefault="00444AD5">
      <w:pPr>
        <w:pStyle w:val="CommentText"/>
      </w:pPr>
      <w:r>
        <w:rPr>
          <w:rStyle w:val="CommentReference"/>
        </w:rPr>
        <w:annotationRef/>
      </w:r>
      <w:r>
        <w:t>Link directly to Scopus.</w:t>
      </w:r>
    </w:p>
  </w:comment>
  <w:comment w:id="801" w:author="Srholec Martin" w:date="2019-03-12T16:33:00Z" w:initials="SM">
    <w:p w14:paraId="1944B266" w14:textId="3AF02066" w:rsidR="00AE4DDF" w:rsidRDefault="00AE4DDF">
      <w:pPr>
        <w:pStyle w:val="CommentText"/>
        <w:rPr>
          <w:rFonts w:ascii="Arial" w:eastAsia="Times New Roman" w:hAnsi="Arial" w:cs="Arial"/>
          <w:bCs/>
          <w:color w:val="000000"/>
          <w:sz w:val="23"/>
          <w:szCs w:val="23"/>
          <w:lang w:val="en-GB" w:eastAsia="cs-CZ"/>
        </w:rPr>
      </w:pPr>
      <w:r>
        <w:rPr>
          <w:rStyle w:val="CommentReference"/>
        </w:rPr>
        <w:annotationRef/>
      </w:r>
      <w:r>
        <w:t>Vymazat „</w:t>
      </w:r>
      <w:r>
        <w:rPr>
          <w:rFonts w:ascii="Arial" w:eastAsia="Times New Roman" w:hAnsi="Arial" w:cs="Arial"/>
          <w:bCs/>
          <w:color w:val="000000"/>
          <w:sz w:val="23"/>
          <w:szCs w:val="23"/>
          <w:lang w:val="en-GB" w:eastAsia="cs-CZ"/>
        </w:rPr>
        <w:t>of authors form the same country as the journal publisher” v legende.</w:t>
      </w:r>
    </w:p>
    <w:p w14:paraId="2917ADFE" w14:textId="0C7AA0F3" w:rsidR="00AE4DDF" w:rsidRDefault="00AE4DDF">
      <w:pPr>
        <w:pStyle w:val="CommentText"/>
        <w:rPr>
          <w:rFonts w:ascii="Arial" w:eastAsia="Times New Roman" w:hAnsi="Arial" w:cs="Arial"/>
          <w:bCs/>
          <w:color w:val="000000"/>
          <w:sz w:val="23"/>
          <w:szCs w:val="23"/>
          <w:lang w:val="en-GB" w:eastAsia="cs-CZ"/>
        </w:rPr>
      </w:pPr>
    </w:p>
    <w:p w14:paraId="577D3C2E" w14:textId="1FC3141C" w:rsidR="00AE4DDF" w:rsidRDefault="00AE4DDF">
      <w:pPr>
        <w:pStyle w:val="CommentText"/>
        <w:rPr>
          <w:rFonts w:ascii="Arial" w:eastAsia="Times New Roman" w:hAnsi="Arial" w:cs="Arial"/>
          <w:bCs/>
          <w:color w:val="000000"/>
          <w:sz w:val="23"/>
          <w:szCs w:val="23"/>
          <w:lang w:val="en-GB" w:eastAsia="cs-CZ"/>
        </w:rPr>
      </w:pPr>
      <w:r>
        <w:rPr>
          <w:rFonts w:ascii="Arial" w:eastAsia="Times New Roman" w:hAnsi="Arial" w:cs="Arial"/>
          <w:bCs/>
          <w:color w:val="000000"/>
          <w:sz w:val="23"/>
          <w:szCs w:val="23"/>
          <w:lang w:val="en-GB" w:eastAsia="cs-CZ"/>
        </w:rPr>
        <w:t>“C” v Czech Republic nebude zprava urizle.</w:t>
      </w:r>
    </w:p>
    <w:p w14:paraId="19E73CE8" w14:textId="571855BD" w:rsidR="00AE4DDF" w:rsidRDefault="00AE4DDF">
      <w:pPr>
        <w:pStyle w:val="CommentText"/>
        <w:rPr>
          <w:rFonts w:ascii="Arial" w:eastAsia="Times New Roman" w:hAnsi="Arial" w:cs="Arial"/>
          <w:bCs/>
          <w:color w:val="000000"/>
          <w:sz w:val="23"/>
          <w:szCs w:val="23"/>
          <w:lang w:val="en-GB" w:eastAsia="cs-CZ"/>
        </w:rPr>
      </w:pPr>
    </w:p>
    <w:p w14:paraId="184F705C" w14:textId="748C4D1A" w:rsidR="00AE4DDF" w:rsidRPr="00AE4DDF" w:rsidRDefault="00AE4DDF">
      <w:pPr>
        <w:pStyle w:val="CommentText"/>
        <w:rPr>
          <w:rFonts w:ascii="Arial" w:eastAsia="Times New Roman" w:hAnsi="Arial" w:cs="Arial"/>
          <w:bCs/>
          <w:color w:val="000000"/>
          <w:sz w:val="23"/>
          <w:szCs w:val="23"/>
          <w:lang w:val="en-GB" w:eastAsia="cs-CZ"/>
        </w:rPr>
      </w:pPr>
      <w:r>
        <w:rPr>
          <w:rFonts w:ascii="Arial" w:eastAsia="Times New Roman" w:hAnsi="Arial" w:cs="Arial"/>
          <w:bCs/>
          <w:color w:val="000000"/>
          <w:sz w:val="23"/>
          <w:szCs w:val="23"/>
          <w:lang w:val="en-GB" w:eastAsia="cs-CZ"/>
        </w:rPr>
        <w:t>Nahradit “Czech Republic” za “Czechia”.</w:t>
      </w:r>
    </w:p>
  </w:comment>
  <w:comment w:id="838" w:author="Srholec Martin" w:date="2019-03-12T16:32:00Z" w:initials="SM">
    <w:p w14:paraId="65891374" w14:textId="3FEBA4AA" w:rsidR="00671E67" w:rsidRDefault="00671E67">
      <w:pPr>
        <w:pStyle w:val="CommentText"/>
      </w:pPr>
      <w:r>
        <w:rPr>
          <w:rStyle w:val="CommentReference"/>
        </w:rPr>
        <w:annotationRef/>
      </w:r>
      <w:r>
        <w:t>Proklik na primy download studie v novem okne.</w:t>
      </w:r>
    </w:p>
  </w:comment>
  <w:comment w:id="978" w:author="Srholec Martin" w:date="2019-03-13T10:35:00Z" w:initials="SM">
    <w:p w14:paraId="5965A93F" w14:textId="1932C8F5" w:rsidR="00367960" w:rsidRDefault="00367960">
      <w:pPr>
        <w:pStyle w:val="CommentText"/>
      </w:pPr>
      <w:r>
        <w:rPr>
          <w:rStyle w:val="CommentReference"/>
        </w:rPr>
        <w:annotationRef/>
      </w:r>
      <w:r>
        <w:t>Proklik na primy download studie v novem okne.</w:t>
      </w:r>
    </w:p>
  </w:comment>
  <w:comment w:id="1084" w:author="Srholec Martin" w:date="2019-03-13T11:24:00Z" w:initials="SM">
    <w:p w14:paraId="34BCF9C8" w14:textId="06A4809C" w:rsidR="0027273A" w:rsidRDefault="0027273A">
      <w:pPr>
        <w:pStyle w:val="CommentText"/>
      </w:pPr>
      <w:r>
        <w:rPr>
          <w:rStyle w:val="CommentReference"/>
        </w:rPr>
        <w:annotationRef/>
      </w:r>
      <w:r w:rsidRPr="0027273A">
        <w:rPr>
          <w:rFonts w:ascii="Arial" w:hAnsi="Arial" w:cs="Arial"/>
          <w:color w:val="000000"/>
          <w:sz w:val="23"/>
          <w:szCs w:val="23"/>
          <w:lang w:val="en-GB"/>
        </w:rPr>
        <w:t>https://datahelpdesk.worldbank.org/knowledgebase/articles/378834-how-does-the-world-bank-classify-countries</w:t>
      </w:r>
    </w:p>
  </w:comment>
  <w:comment w:id="1128" w:author="Srholec Martin" w:date="2019-03-13T11:24:00Z" w:initials="SM">
    <w:p w14:paraId="2D7BB3CC" w14:textId="77777777" w:rsidR="00A71BDA" w:rsidRDefault="00A71BDA" w:rsidP="00A71BDA">
      <w:pPr>
        <w:pStyle w:val="CommentText"/>
      </w:pPr>
      <w:r>
        <w:rPr>
          <w:rStyle w:val="CommentReference"/>
        </w:rPr>
        <w:annotationRef/>
      </w:r>
      <w:r w:rsidRPr="0027273A">
        <w:rPr>
          <w:rFonts w:ascii="Arial" w:hAnsi="Arial" w:cs="Arial"/>
          <w:color w:val="000000"/>
          <w:sz w:val="23"/>
          <w:szCs w:val="23"/>
          <w:lang w:val="en-GB"/>
        </w:rPr>
        <w:t>https://datahelpdesk.worldbank.org/knowledgebase/articles/378834-how-does-the-world-bank-classify-countries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28A466" w15:done="0"/>
  <w15:commentEx w15:paraId="726A538E" w15:done="0"/>
  <w15:commentEx w15:paraId="741474EE" w15:done="0"/>
  <w15:commentEx w15:paraId="171BD17B" w15:done="0"/>
  <w15:commentEx w15:paraId="523B19AA" w15:done="0"/>
  <w15:commentEx w15:paraId="369F6280" w15:done="0"/>
  <w15:commentEx w15:paraId="184F705C" w15:done="0"/>
  <w15:commentEx w15:paraId="65891374" w15:done="0"/>
  <w15:commentEx w15:paraId="5965A93F" w15:done="0"/>
  <w15:commentEx w15:paraId="34BCF9C8" w15:done="0"/>
  <w15:commentEx w15:paraId="2D7BB3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BB086" w14:textId="77777777" w:rsidR="00072C5B" w:rsidRDefault="00072C5B" w:rsidP="00347FC3">
      <w:pPr>
        <w:spacing w:after="0" w:line="240" w:lineRule="auto"/>
      </w:pPr>
      <w:r>
        <w:separator/>
      </w:r>
    </w:p>
  </w:endnote>
  <w:endnote w:type="continuationSeparator" w:id="0">
    <w:p w14:paraId="6686CB7E" w14:textId="77777777" w:rsidR="00072C5B" w:rsidRDefault="00072C5B" w:rsidP="00347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MJXc-TeX-size2-R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14E3C" w14:textId="77777777" w:rsidR="00072C5B" w:rsidRDefault="00072C5B" w:rsidP="00347FC3">
      <w:pPr>
        <w:spacing w:after="0" w:line="240" w:lineRule="auto"/>
      </w:pPr>
      <w:r>
        <w:separator/>
      </w:r>
    </w:p>
  </w:footnote>
  <w:footnote w:type="continuationSeparator" w:id="0">
    <w:p w14:paraId="1789481D" w14:textId="77777777" w:rsidR="00072C5B" w:rsidRDefault="00072C5B" w:rsidP="00347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955DB"/>
    <w:multiLevelType w:val="multilevel"/>
    <w:tmpl w:val="0B9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732C4"/>
    <w:multiLevelType w:val="multilevel"/>
    <w:tmpl w:val="7DB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5720C"/>
    <w:multiLevelType w:val="multilevel"/>
    <w:tmpl w:val="F95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rholec Martin">
    <w15:presenceInfo w15:providerId="None" w15:userId="Srholec Martin"/>
  </w15:person>
  <w15:person w15:author="Vít Macháček">
    <w15:presenceInfo w15:providerId="Windows Live" w15:userId="6766fffacb90d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D0"/>
    <w:rsid w:val="00001696"/>
    <w:rsid w:val="0002466E"/>
    <w:rsid w:val="0003582B"/>
    <w:rsid w:val="00072C5B"/>
    <w:rsid w:val="00077C95"/>
    <w:rsid w:val="00100129"/>
    <w:rsid w:val="00115C04"/>
    <w:rsid w:val="00117C8A"/>
    <w:rsid w:val="001222B1"/>
    <w:rsid w:val="00123037"/>
    <w:rsid w:val="00135C16"/>
    <w:rsid w:val="001362D0"/>
    <w:rsid w:val="001453C8"/>
    <w:rsid w:val="001840EE"/>
    <w:rsid w:val="00185DA0"/>
    <w:rsid w:val="001B3416"/>
    <w:rsid w:val="001F002D"/>
    <w:rsid w:val="00206255"/>
    <w:rsid w:val="0022536E"/>
    <w:rsid w:val="00234224"/>
    <w:rsid w:val="00266415"/>
    <w:rsid w:val="0027273A"/>
    <w:rsid w:val="00285E53"/>
    <w:rsid w:val="002B0882"/>
    <w:rsid w:val="002E5D77"/>
    <w:rsid w:val="002F7BF6"/>
    <w:rsid w:val="00316E66"/>
    <w:rsid w:val="00347FC3"/>
    <w:rsid w:val="0036218E"/>
    <w:rsid w:val="00367960"/>
    <w:rsid w:val="003D3970"/>
    <w:rsid w:val="0040681D"/>
    <w:rsid w:val="00410C5E"/>
    <w:rsid w:val="004445E3"/>
    <w:rsid w:val="00444AD5"/>
    <w:rsid w:val="0044615E"/>
    <w:rsid w:val="0045772E"/>
    <w:rsid w:val="00466EDE"/>
    <w:rsid w:val="004A150E"/>
    <w:rsid w:val="004B78FC"/>
    <w:rsid w:val="004B7AFB"/>
    <w:rsid w:val="004C7D25"/>
    <w:rsid w:val="0051390C"/>
    <w:rsid w:val="00516238"/>
    <w:rsid w:val="005207DB"/>
    <w:rsid w:val="005706F6"/>
    <w:rsid w:val="00597020"/>
    <w:rsid w:val="005A1138"/>
    <w:rsid w:val="005A2159"/>
    <w:rsid w:val="00657A22"/>
    <w:rsid w:val="00664B72"/>
    <w:rsid w:val="00671E67"/>
    <w:rsid w:val="006819D8"/>
    <w:rsid w:val="006A115E"/>
    <w:rsid w:val="006A40BA"/>
    <w:rsid w:val="006A5069"/>
    <w:rsid w:val="006B57DD"/>
    <w:rsid w:val="006F36CA"/>
    <w:rsid w:val="0070020F"/>
    <w:rsid w:val="007201FE"/>
    <w:rsid w:val="00745184"/>
    <w:rsid w:val="00751C02"/>
    <w:rsid w:val="00760234"/>
    <w:rsid w:val="007836C2"/>
    <w:rsid w:val="007A5AF2"/>
    <w:rsid w:val="007A7D1E"/>
    <w:rsid w:val="008547FC"/>
    <w:rsid w:val="008A17FD"/>
    <w:rsid w:val="008B1536"/>
    <w:rsid w:val="008B517B"/>
    <w:rsid w:val="008C7954"/>
    <w:rsid w:val="008D5457"/>
    <w:rsid w:val="0095078B"/>
    <w:rsid w:val="0095338D"/>
    <w:rsid w:val="009718A4"/>
    <w:rsid w:val="00982BE5"/>
    <w:rsid w:val="00986C1D"/>
    <w:rsid w:val="009A2169"/>
    <w:rsid w:val="009D2FD3"/>
    <w:rsid w:val="009E2643"/>
    <w:rsid w:val="009E7201"/>
    <w:rsid w:val="00A71BDA"/>
    <w:rsid w:val="00AE4DDF"/>
    <w:rsid w:val="00B025DE"/>
    <w:rsid w:val="00B10270"/>
    <w:rsid w:val="00B22990"/>
    <w:rsid w:val="00B367D0"/>
    <w:rsid w:val="00B53A4F"/>
    <w:rsid w:val="00B549CF"/>
    <w:rsid w:val="00B617CD"/>
    <w:rsid w:val="00B81D9A"/>
    <w:rsid w:val="00B978ED"/>
    <w:rsid w:val="00BC2333"/>
    <w:rsid w:val="00BD656D"/>
    <w:rsid w:val="00C534D7"/>
    <w:rsid w:val="00C675F8"/>
    <w:rsid w:val="00C86E17"/>
    <w:rsid w:val="00CC7B6B"/>
    <w:rsid w:val="00CD2B47"/>
    <w:rsid w:val="00CD5C00"/>
    <w:rsid w:val="00D17BB1"/>
    <w:rsid w:val="00D80F51"/>
    <w:rsid w:val="00DB774E"/>
    <w:rsid w:val="00DE6C64"/>
    <w:rsid w:val="00E96778"/>
    <w:rsid w:val="00EB05B7"/>
    <w:rsid w:val="00F06AAC"/>
    <w:rsid w:val="00F76F23"/>
    <w:rsid w:val="00F91483"/>
    <w:rsid w:val="00FD7CA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4FAF"/>
  <w15:chartTrackingRefBased/>
  <w15:docId w15:val="{3CCA70AA-19D6-4C48-9208-87CA69A0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62D0"/>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Heading4">
    <w:name w:val="heading 4"/>
    <w:basedOn w:val="Normal"/>
    <w:next w:val="Normal"/>
    <w:link w:val="Heading4Char"/>
    <w:uiPriority w:val="9"/>
    <w:semiHidden/>
    <w:unhideWhenUsed/>
    <w:qFormat/>
    <w:rsid w:val="001362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62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2D0"/>
    <w:rPr>
      <w:rFonts w:ascii="Times New Roman" w:eastAsia="Times New Roman" w:hAnsi="Times New Roman" w:cs="Times New Roman"/>
      <w:b/>
      <w:bCs/>
      <w:sz w:val="27"/>
      <w:szCs w:val="27"/>
      <w:lang w:eastAsia="cs-CZ"/>
    </w:rPr>
  </w:style>
  <w:style w:type="paragraph" w:styleId="NormalWeb">
    <w:name w:val="Normal (Web)"/>
    <w:basedOn w:val="Normal"/>
    <w:uiPriority w:val="99"/>
    <w:unhideWhenUsed/>
    <w:rsid w:val="001362D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link">
    <w:name w:val="Hyperlink"/>
    <w:basedOn w:val="DefaultParagraphFont"/>
    <w:uiPriority w:val="99"/>
    <w:semiHidden/>
    <w:unhideWhenUsed/>
    <w:rsid w:val="001362D0"/>
    <w:rPr>
      <w:color w:val="0000FF"/>
      <w:u w:val="single"/>
    </w:rPr>
  </w:style>
  <w:style w:type="character" w:customStyle="1" w:styleId="Heading4Char">
    <w:name w:val="Heading 4 Char"/>
    <w:basedOn w:val="DefaultParagraphFont"/>
    <w:link w:val="Heading4"/>
    <w:uiPriority w:val="9"/>
    <w:semiHidden/>
    <w:rsid w:val="001362D0"/>
    <w:rPr>
      <w:rFonts w:asciiTheme="majorHAnsi" w:eastAsiaTheme="majorEastAsia" w:hAnsiTheme="majorHAnsi" w:cstheme="majorBidi"/>
      <w:i/>
      <w:iCs/>
      <w:color w:val="2F5496" w:themeColor="accent1" w:themeShade="BF"/>
    </w:rPr>
  </w:style>
  <w:style w:type="character" w:customStyle="1" w:styleId="mjx-char">
    <w:name w:val="mjx-char"/>
    <w:basedOn w:val="DefaultParagraphFont"/>
    <w:rsid w:val="001362D0"/>
  </w:style>
  <w:style w:type="character" w:customStyle="1" w:styleId="mjxassistivemathml">
    <w:name w:val="mjx_assistive_mathml"/>
    <w:basedOn w:val="DefaultParagraphFont"/>
    <w:rsid w:val="001362D0"/>
  </w:style>
  <w:style w:type="character" w:customStyle="1" w:styleId="switchcol">
    <w:name w:val="switchcol"/>
    <w:basedOn w:val="DefaultParagraphFont"/>
    <w:rsid w:val="001362D0"/>
  </w:style>
  <w:style w:type="character" w:customStyle="1" w:styleId="Heading5Char">
    <w:name w:val="Heading 5 Char"/>
    <w:basedOn w:val="DefaultParagraphFont"/>
    <w:link w:val="Heading5"/>
    <w:uiPriority w:val="9"/>
    <w:semiHidden/>
    <w:rsid w:val="001362D0"/>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367D0"/>
    <w:pPr>
      <w:ind w:left="720"/>
      <w:contextualSpacing/>
    </w:pPr>
  </w:style>
  <w:style w:type="paragraph" w:styleId="Header">
    <w:name w:val="header"/>
    <w:basedOn w:val="Normal"/>
    <w:link w:val="HeaderChar"/>
    <w:uiPriority w:val="99"/>
    <w:unhideWhenUsed/>
    <w:rsid w:val="00347F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7FC3"/>
  </w:style>
  <w:style w:type="paragraph" w:styleId="Footer">
    <w:name w:val="footer"/>
    <w:basedOn w:val="Normal"/>
    <w:link w:val="FooterChar"/>
    <w:uiPriority w:val="99"/>
    <w:unhideWhenUsed/>
    <w:rsid w:val="00347F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7FC3"/>
  </w:style>
  <w:style w:type="paragraph" w:styleId="BalloonText">
    <w:name w:val="Balloon Text"/>
    <w:basedOn w:val="Normal"/>
    <w:link w:val="BalloonTextChar"/>
    <w:uiPriority w:val="99"/>
    <w:semiHidden/>
    <w:unhideWhenUsed/>
    <w:rsid w:val="00D80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F51"/>
    <w:rPr>
      <w:rFonts w:ascii="Segoe UI" w:hAnsi="Segoe UI" w:cs="Segoe UI"/>
      <w:sz w:val="18"/>
      <w:szCs w:val="18"/>
    </w:rPr>
  </w:style>
  <w:style w:type="character" w:styleId="CommentReference">
    <w:name w:val="annotation reference"/>
    <w:basedOn w:val="DefaultParagraphFont"/>
    <w:uiPriority w:val="99"/>
    <w:semiHidden/>
    <w:unhideWhenUsed/>
    <w:rsid w:val="003D3970"/>
    <w:rPr>
      <w:sz w:val="16"/>
      <w:szCs w:val="16"/>
    </w:rPr>
  </w:style>
  <w:style w:type="paragraph" w:styleId="CommentText">
    <w:name w:val="annotation text"/>
    <w:basedOn w:val="Normal"/>
    <w:link w:val="CommentTextChar"/>
    <w:uiPriority w:val="99"/>
    <w:semiHidden/>
    <w:unhideWhenUsed/>
    <w:rsid w:val="003D3970"/>
    <w:pPr>
      <w:spacing w:line="240" w:lineRule="auto"/>
    </w:pPr>
    <w:rPr>
      <w:sz w:val="20"/>
      <w:szCs w:val="20"/>
    </w:rPr>
  </w:style>
  <w:style w:type="character" w:customStyle="1" w:styleId="CommentTextChar">
    <w:name w:val="Comment Text Char"/>
    <w:basedOn w:val="DefaultParagraphFont"/>
    <w:link w:val="CommentText"/>
    <w:uiPriority w:val="99"/>
    <w:semiHidden/>
    <w:rsid w:val="003D3970"/>
    <w:rPr>
      <w:sz w:val="20"/>
      <w:szCs w:val="20"/>
    </w:rPr>
  </w:style>
  <w:style w:type="paragraph" w:styleId="CommentSubject">
    <w:name w:val="annotation subject"/>
    <w:basedOn w:val="CommentText"/>
    <w:next w:val="CommentText"/>
    <w:link w:val="CommentSubjectChar"/>
    <w:uiPriority w:val="99"/>
    <w:semiHidden/>
    <w:unhideWhenUsed/>
    <w:rsid w:val="003D3970"/>
    <w:rPr>
      <w:b/>
      <w:bCs/>
    </w:rPr>
  </w:style>
  <w:style w:type="character" w:customStyle="1" w:styleId="CommentSubjectChar">
    <w:name w:val="Comment Subject Char"/>
    <w:basedOn w:val="CommentTextChar"/>
    <w:link w:val="CommentSubject"/>
    <w:uiPriority w:val="99"/>
    <w:semiHidden/>
    <w:rsid w:val="003D3970"/>
    <w:rPr>
      <w:b/>
      <w:bCs/>
      <w:sz w:val="20"/>
      <w:szCs w:val="20"/>
    </w:rPr>
  </w:style>
  <w:style w:type="character" w:styleId="FollowedHyperlink">
    <w:name w:val="FollowedHyperlink"/>
    <w:basedOn w:val="DefaultParagraphFont"/>
    <w:uiPriority w:val="99"/>
    <w:semiHidden/>
    <w:unhideWhenUsed/>
    <w:rsid w:val="006F3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2846">
      <w:bodyDiv w:val="1"/>
      <w:marLeft w:val="0"/>
      <w:marRight w:val="0"/>
      <w:marTop w:val="0"/>
      <w:marBottom w:val="0"/>
      <w:divBdr>
        <w:top w:val="none" w:sz="0" w:space="0" w:color="auto"/>
        <w:left w:val="none" w:sz="0" w:space="0" w:color="auto"/>
        <w:bottom w:val="none" w:sz="0" w:space="0" w:color="auto"/>
        <w:right w:val="none" w:sz="0" w:space="0" w:color="auto"/>
      </w:divBdr>
    </w:div>
    <w:div w:id="132409759">
      <w:bodyDiv w:val="1"/>
      <w:marLeft w:val="0"/>
      <w:marRight w:val="0"/>
      <w:marTop w:val="0"/>
      <w:marBottom w:val="0"/>
      <w:divBdr>
        <w:top w:val="none" w:sz="0" w:space="0" w:color="auto"/>
        <w:left w:val="none" w:sz="0" w:space="0" w:color="auto"/>
        <w:bottom w:val="none" w:sz="0" w:space="0" w:color="auto"/>
        <w:right w:val="none" w:sz="0" w:space="0" w:color="auto"/>
      </w:divBdr>
      <w:divsChild>
        <w:div w:id="232591725">
          <w:marLeft w:val="0"/>
          <w:marRight w:val="0"/>
          <w:marTop w:val="100"/>
          <w:marBottom w:val="100"/>
          <w:divBdr>
            <w:top w:val="none" w:sz="0" w:space="0" w:color="auto"/>
            <w:left w:val="none" w:sz="0" w:space="0" w:color="auto"/>
            <w:bottom w:val="none" w:sz="0" w:space="0" w:color="auto"/>
            <w:right w:val="none" w:sz="0" w:space="0" w:color="auto"/>
          </w:divBdr>
          <w:divsChild>
            <w:div w:id="1749499528">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278028535">
                  <w:marLeft w:val="0"/>
                  <w:marRight w:val="0"/>
                  <w:marTop w:val="0"/>
                  <w:marBottom w:val="0"/>
                  <w:divBdr>
                    <w:top w:val="none" w:sz="0" w:space="0" w:color="auto"/>
                    <w:left w:val="none" w:sz="0" w:space="0" w:color="auto"/>
                    <w:bottom w:val="none" w:sz="0" w:space="0" w:color="auto"/>
                    <w:right w:val="none" w:sz="0" w:space="0" w:color="auto"/>
                  </w:divBdr>
                  <w:divsChild>
                    <w:div w:id="1777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1127">
      <w:bodyDiv w:val="1"/>
      <w:marLeft w:val="0"/>
      <w:marRight w:val="0"/>
      <w:marTop w:val="0"/>
      <w:marBottom w:val="0"/>
      <w:divBdr>
        <w:top w:val="none" w:sz="0" w:space="0" w:color="auto"/>
        <w:left w:val="none" w:sz="0" w:space="0" w:color="auto"/>
        <w:bottom w:val="none" w:sz="0" w:space="0" w:color="auto"/>
        <w:right w:val="none" w:sz="0" w:space="0" w:color="auto"/>
      </w:divBdr>
      <w:divsChild>
        <w:div w:id="90978798">
          <w:marLeft w:val="0"/>
          <w:marRight w:val="0"/>
          <w:marTop w:val="0"/>
          <w:marBottom w:val="0"/>
          <w:divBdr>
            <w:top w:val="none" w:sz="0" w:space="0" w:color="auto"/>
            <w:left w:val="none" w:sz="0" w:space="0" w:color="auto"/>
            <w:bottom w:val="none" w:sz="0" w:space="0" w:color="auto"/>
            <w:right w:val="none" w:sz="0" w:space="0" w:color="auto"/>
          </w:divBdr>
        </w:div>
      </w:divsChild>
    </w:div>
    <w:div w:id="205073224">
      <w:bodyDiv w:val="1"/>
      <w:marLeft w:val="0"/>
      <w:marRight w:val="0"/>
      <w:marTop w:val="0"/>
      <w:marBottom w:val="0"/>
      <w:divBdr>
        <w:top w:val="none" w:sz="0" w:space="0" w:color="auto"/>
        <w:left w:val="none" w:sz="0" w:space="0" w:color="auto"/>
        <w:bottom w:val="none" w:sz="0" w:space="0" w:color="auto"/>
        <w:right w:val="none" w:sz="0" w:space="0" w:color="auto"/>
      </w:divBdr>
    </w:div>
    <w:div w:id="269162869">
      <w:bodyDiv w:val="1"/>
      <w:marLeft w:val="0"/>
      <w:marRight w:val="0"/>
      <w:marTop w:val="0"/>
      <w:marBottom w:val="0"/>
      <w:divBdr>
        <w:top w:val="none" w:sz="0" w:space="0" w:color="auto"/>
        <w:left w:val="none" w:sz="0" w:space="0" w:color="auto"/>
        <w:bottom w:val="none" w:sz="0" w:space="0" w:color="auto"/>
        <w:right w:val="none" w:sz="0" w:space="0" w:color="auto"/>
      </w:divBdr>
    </w:div>
    <w:div w:id="415176935">
      <w:bodyDiv w:val="1"/>
      <w:marLeft w:val="0"/>
      <w:marRight w:val="0"/>
      <w:marTop w:val="0"/>
      <w:marBottom w:val="0"/>
      <w:divBdr>
        <w:top w:val="none" w:sz="0" w:space="0" w:color="auto"/>
        <w:left w:val="none" w:sz="0" w:space="0" w:color="auto"/>
        <w:bottom w:val="none" w:sz="0" w:space="0" w:color="auto"/>
        <w:right w:val="none" w:sz="0" w:space="0" w:color="auto"/>
      </w:divBdr>
      <w:divsChild>
        <w:div w:id="278070179">
          <w:marLeft w:val="0"/>
          <w:marRight w:val="0"/>
          <w:marTop w:val="100"/>
          <w:marBottom w:val="100"/>
          <w:divBdr>
            <w:top w:val="none" w:sz="0" w:space="0" w:color="auto"/>
            <w:left w:val="none" w:sz="0" w:space="0" w:color="auto"/>
            <w:bottom w:val="none" w:sz="0" w:space="0" w:color="auto"/>
            <w:right w:val="none" w:sz="0" w:space="0" w:color="auto"/>
          </w:divBdr>
          <w:divsChild>
            <w:div w:id="131753775">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124957249">
                  <w:marLeft w:val="0"/>
                  <w:marRight w:val="0"/>
                  <w:marTop w:val="0"/>
                  <w:marBottom w:val="0"/>
                  <w:divBdr>
                    <w:top w:val="none" w:sz="0" w:space="0" w:color="auto"/>
                    <w:left w:val="none" w:sz="0" w:space="0" w:color="auto"/>
                    <w:bottom w:val="none" w:sz="0" w:space="0" w:color="auto"/>
                    <w:right w:val="none" w:sz="0" w:space="0" w:color="auto"/>
                  </w:divBdr>
                  <w:divsChild>
                    <w:div w:id="20340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5720">
      <w:bodyDiv w:val="1"/>
      <w:marLeft w:val="0"/>
      <w:marRight w:val="0"/>
      <w:marTop w:val="0"/>
      <w:marBottom w:val="0"/>
      <w:divBdr>
        <w:top w:val="none" w:sz="0" w:space="0" w:color="auto"/>
        <w:left w:val="none" w:sz="0" w:space="0" w:color="auto"/>
        <w:bottom w:val="none" w:sz="0" w:space="0" w:color="auto"/>
        <w:right w:val="none" w:sz="0" w:space="0" w:color="auto"/>
      </w:divBdr>
      <w:divsChild>
        <w:div w:id="1182090933">
          <w:marLeft w:val="0"/>
          <w:marRight w:val="0"/>
          <w:marTop w:val="100"/>
          <w:marBottom w:val="100"/>
          <w:divBdr>
            <w:top w:val="none" w:sz="0" w:space="0" w:color="auto"/>
            <w:left w:val="none" w:sz="0" w:space="0" w:color="auto"/>
            <w:bottom w:val="none" w:sz="0" w:space="0" w:color="auto"/>
            <w:right w:val="none" w:sz="0" w:space="0" w:color="auto"/>
          </w:divBdr>
          <w:divsChild>
            <w:div w:id="1879198797">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459764153">
                  <w:marLeft w:val="0"/>
                  <w:marRight w:val="0"/>
                  <w:marTop w:val="0"/>
                  <w:marBottom w:val="0"/>
                  <w:divBdr>
                    <w:top w:val="none" w:sz="0" w:space="0" w:color="auto"/>
                    <w:left w:val="none" w:sz="0" w:space="0" w:color="auto"/>
                    <w:bottom w:val="none" w:sz="0" w:space="0" w:color="auto"/>
                    <w:right w:val="none" w:sz="0" w:space="0" w:color="auto"/>
                  </w:divBdr>
                  <w:divsChild>
                    <w:div w:id="13758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56524">
      <w:bodyDiv w:val="1"/>
      <w:marLeft w:val="0"/>
      <w:marRight w:val="0"/>
      <w:marTop w:val="0"/>
      <w:marBottom w:val="0"/>
      <w:divBdr>
        <w:top w:val="none" w:sz="0" w:space="0" w:color="auto"/>
        <w:left w:val="none" w:sz="0" w:space="0" w:color="auto"/>
        <w:bottom w:val="none" w:sz="0" w:space="0" w:color="auto"/>
        <w:right w:val="none" w:sz="0" w:space="0" w:color="auto"/>
      </w:divBdr>
      <w:divsChild>
        <w:div w:id="124661874">
          <w:marLeft w:val="0"/>
          <w:marRight w:val="0"/>
          <w:marTop w:val="100"/>
          <w:marBottom w:val="100"/>
          <w:divBdr>
            <w:top w:val="none" w:sz="0" w:space="0" w:color="auto"/>
            <w:left w:val="none" w:sz="0" w:space="0" w:color="auto"/>
            <w:bottom w:val="none" w:sz="0" w:space="0" w:color="auto"/>
            <w:right w:val="none" w:sz="0" w:space="0" w:color="auto"/>
          </w:divBdr>
          <w:divsChild>
            <w:div w:id="309291939">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969820085">
                  <w:marLeft w:val="0"/>
                  <w:marRight w:val="0"/>
                  <w:marTop w:val="0"/>
                  <w:marBottom w:val="0"/>
                  <w:divBdr>
                    <w:top w:val="none" w:sz="0" w:space="0" w:color="auto"/>
                    <w:left w:val="none" w:sz="0" w:space="0" w:color="auto"/>
                    <w:bottom w:val="none" w:sz="0" w:space="0" w:color="auto"/>
                    <w:right w:val="none" w:sz="0" w:space="0" w:color="auto"/>
                  </w:divBdr>
                  <w:divsChild>
                    <w:div w:id="19554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97572">
      <w:bodyDiv w:val="1"/>
      <w:marLeft w:val="0"/>
      <w:marRight w:val="0"/>
      <w:marTop w:val="0"/>
      <w:marBottom w:val="0"/>
      <w:divBdr>
        <w:top w:val="none" w:sz="0" w:space="0" w:color="auto"/>
        <w:left w:val="none" w:sz="0" w:space="0" w:color="auto"/>
        <w:bottom w:val="none" w:sz="0" w:space="0" w:color="auto"/>
        <w:right w:val="none" w:sz="0" w:space="0" w:color="auto"/>
      </w:divBdr>
      <w:divsChild>
        <w:div w:id="2132046473">
          <w:blockQuote w:val="1"/>
          <w:marLeft w:val="720"/>
          <w:marRight w:val="720"/>
          <w:marTop w:val="100"/>
          <w:marBottom w:val="100"/>
          <w:divBdr>
            <w:top w:val="single" w:sz="6" w:space="8" w:color="444444"/>
            <w:left w:val="single" w:sz="6" w:space="8" w:color="444444"/>
            <w:bottom w:val="single" w:sz="6" w:space="8" w:color="444444"/>
            <w:right w:val="single" w:sz="6" w:space="8" w:color="444444"/>
          </w:divBdr>
        </w:div>
      </w:divsChild>
    </w:div>
    <w:div w:id="598292187">
      <w:bodyDiv w:val="1"/>
      <w:marLeft w:val="0"/>
      <w:marRight w:val="0"/>
      <w:marTop w:val="0"/>
      <w:marBottom w:val="0"/>
      <w:divBdr>
        <w:top w:val="none" w:sz="0" w:space="0" w:color="auto"/>
        <w:left w:val="none" w:sz="0" w:space="0" w:color="auto"/>
        <w:bottom w:val="none" w:sz="0" w:space="0" w:color="auto"/>
        <w:right w:val="none" w:sz="0" w:space="0" w:color="auto"/>
      </w:divBdr>
      <w:divsChild>
        <w:div w:id="14040116">
          <w:marLeft w:val="0"/>
          <w:marRight w:val="0"/>
          <w:marTop w:val="100"/>
          <w:marBottom w:val="100"/>
          <w:divBdr>
            <w:top w:val="none" w:sz="0" w:space="0" w:color="auto"/>
            <w:left w:val="none" w:sz="0" w:space="0" w:color="auto"/>
            <w:bottom w:val="none" w:sz="0" w:space="0" w:color="auto"/>
            <w:right w:val="none" w:sz="0" w:space="0" w:color="auto"/>
          </w:divBdr>
          <w:divsChild>
            <w:div w:id="16280333">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03352634">
                  <w:marLeft w:val="0"/>
                  <w:marRight w:val="0"/>
                  <w:marTop w:val="0"/>
                  <w:marBottom w:val="0"/>
                  <w:divBdr>
                    <w:top w:val="none" w:sz="0" w:space="0" w:color="auto"/>
                    <w:left w:val="none" w:sz="0" w:space="0" w:color="auto"/>
                    <w:bottom w:val="none" w:sz="0" w:space="0" w:color="auto"/>
                    <w:right w:val="none" w:sz="0" w:space="0" w:color="auto"/>
                  </w:divBdr>
                  <w:divsChild>
                    <w:div w:id="14644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02958">
      <w:bodyDiv w:val="1"/>
      <w:marLeft w:val="0"/>
      <w:marRight w:val="0"/>
      <w:marTop w:val="0"/>
      <w:marBottom w:val="0"/>
      <w:divBdr>
        <w:top w:val="none" w:sz="0" w:space="0" w:color="auto"/>
        <w:left w:val="none" w:sz="0" w:space="0" w:color="auto"/>
        <w:bottom w:val="none" w:sz="0" w:space="0" w:color="auto"/>
        <w:right w:val="none" w:sz="0" w:space="0" w:color="auto"/>
      </w:divBdr>
    </w:div>
    <w:div w:id="833225057">
      <w:bodyDiv w:val="1"/>
      <w:marLeft w:val="0"/>
      <w:marRight w:val="0"/>
      <w:marTop w:val="0"/>
      <w:marBottom w:val="0"/>
      <w:divBdr>
        <w:top w:val="none" w:sz="0" w:space="0" w:color="auto"/>
        <w:left w:val="none" w:sz="0" w:space="0" w:color="auto"/>
        <w:bottom w:val="none" w:sz="0" w:space="0" w:color="auto"/>
        <w:right w:val="none" w:sz="0" w:space="0" w:color="auto"/>
      </w:divBdr>
    </w:div>
    <w:div w:id="894781739">
      <w:bodyDiv w:val="1"/>
      <w:marLeft w:val="0"/>
      <w:marRight w:val="0"/>
      <w:marTop w:val="0"/>
      <w:marBottom w:val="0"/>
      <w:divBdr>
        <w:top w:val="none" w:sz="0" w:space="0" w:color="auto"/>
        <w:left w:val="none" w:sz="0" w:space="0" w:color="auto"/>
        <w:bottom w:val="none" w:sz="0" w:space="0" w:color="auto"/>
        <w:right w:val="none" w:sz="0" w:space="0" w:color="auto"/>
      </w:divBdr>
      <w:divsChild>
        <w:div w:id="1743749080">
          <w:marLeft w:val="0"/>
          <w:marRight w:val="0"/>
          <w:marTop w:val="100"/>
          <w:marBottom w:val="100"/>
          <w:divBdr>
            <w:top w:val="none" w:sz="0" w:space="0" w:color="auto"/>
            <w:left w:val="none" w:sz="0" w:space="0" w:color="auto"/>
            <w:bottom w:val="none" w:sz="0" w:space="0" w:color="auto"/>
            <w:right w:val="none" w:sz="0" w:space="0" w:color="auto"/>
          </w:divBdr>
          <w:divsChild>
            <w:div w:id="1307511394">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067726981">
                  <w:marLeft w:val="0"/>
                  <w:marRight w:val="0"/>
                  <w:marTop w:val="0"/>
                  <w:marBottom w:val="0"/>
                  <w:divBdr>
                    <w:top w:val="none" w:sz="0" w:space="0" w:color="auto"/>
                    <w:left w:val="none" w:sz="0" w:space="0" w:color="auto"/>
                    <w:bottom w:val="none" w:sz="0" w:space="0" w:color="auto"/>
                    <w:right w:val="none" w:sz="0" w:space="0" w:color="auto"/>
                  </w:divBdr>
                  <w:divsChild>
                    <w:div w:id="780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8955">
      <w:bodyDiv w:val="1"/>
      <w:marLeft w:val="0"/>
      <w:marRight w:val="0"/>
      <w:marTop w:val="0"/>
      <w:marBottom w:val="0"/>
      <w:divBdr>
        <w:top w:val="none" w:sz="0" w:space="0" w:color="auto"/>
        <w:left w:val="none" w:sz="0" w:space="0" w:color="auto"/>
        <w:bottom w:val="none" w:sz="0" w:space="0" w:color="auto"/>
        <w:right w:val="none" w:sz="0" w:space="0" w:color="auto"/>
      </w:divBdr>
    </w:div>
    <w:div w:id="1059205419">
      <w:bodyDiv w:val="1"/>
      <w:marLeft w:val="0"/>
      <w:marRight w:val="0"/>
      <w:marTop w:val="0"/>
      <w:marBottom w:val="0"/>
      <w:divBdr>
        <w:top w:val="none" w:sz="0" w:space="0" w:color="auto"/>
        <w:left w:val="none" w:sz="0" w:space="0" w:color="auto"/>
        <w:bottom w:val="none" w:sz="0" w:space="0" w:color="auto"/>
        <w:right w:val="none" w:sz="0" w:space="0" w:color="auto"/>
      </w:divBdr>
    </w:div>
    <w:div w:id="1102215868">
      <w:bodyDiv w:val="1"/>
      <w:marLeft w:val="0"/>
      <w:marRight w:val="0"/>
      <w:marTop w:val="0"/>
      <w:marBottom w:val="0"/>
      <w:divBdr>
        <w:top w:val="none" w:sz="0" w:space="0" w:color="auto"/>
        <w:left w:val="none" w:sz="0" w:space="0" w:color="auto"/>
        <w:bottom w:val="none" w:sz="0" w:space="0" w:color="auto"/>
        <w:right w:val="none" w:sz="0" w:space="0" w:color="auto"/>
      </w:divBdr>
    </w:div>
    <w:div w:id="1566572787">
      <w:bodyDiv w:val="1"/>
      <w:marLeft w:val="0"/>
      <w:marRight w:val="0"/>
      <w:marTop w:val="0"/>
      <w:marBottom w:val="0"/>
      <w:divBdr>
        <w:top w:val="none" w:sz="0" w:space="0" w:color="auto"/>
        <w:left w:val="none" w:sz="0" w:space="0" w:color="auto"/>
        <w:bottom w:val="none" w:sz="0" w:space="0" w:color="auto"/>
        <w:right w:val="none" w:sz="0" w:space="0" w:color="auto"/>
      </w:divBdr>
      <w:divsChild>
        <w:div w:id="1946572899">
          <w:marLeft w:val="0"/>
          <w:marRight w:val="0"/>
          <w:marTop w:val="0"/>
          <w:marBottom w:val="0"/>
          <w:divBdr>
            <w:top w:val="none" w:sz="0" w:space="0" w:color="auto"/>
            <w:left w:val="none" w:sz="0" w:space="0" w:color="auto"/>
            <w:bottom w:val="none" w:sz="0" w:space="0" w:color="auto"/>
            <w:right w:val="none" w:sz="0" w:space="0" w:color="auto"/>
          </w:divBdr>
        </w:div>
        <w:div w:id="43220028">
          <w:marLeft w:val="0"/>
          <w:marRight w:val="0"/>
          <w:marTop w:val="0"/>
          <w:marBottom w:val="0"/>
          <w:divBdr>
            <w:top w:val="none" w:sz="0" w:space="0" w:color="auto"/>
            <w:left w:val="none" w:sz="0" w:space="0" w:color="auto"/>
            <w:bottom w:val="none" w:sz="0" w:space="0" w:color="auto"/>
            <w:right w:val="none" w:sz="0" w:space="0" w:color="auto"/>
          </w:divBdr>
        </w:div>
        <w:div w:id="937104655">
          <w:marLeft w:val="0"/>
          <w:marRight w:val="0"/>
          <w:marTop w:val="0"/>
          <w:marBottom w:val="0"/>
          <w:divBdr>
            <w:top w:val="none" w:sz="0" w:space="0" w:color="auto"/>
            <w:left w:val="none" w:sz="0" w:space="0" w:color="auto"/>
            <w:bottom w:val="none" w:sz="0" w:space="0" w:color="auto"/>
            <w:right w:val="none" w:sz="0" w:space="0" w:color="auto"/>
          </w:divBdr>
        </w:div>
      </w:divsChild>
    </w:div>
    <w:div w:id="1597178369">
      <w:bodyDiv w:val="1"/>
      <w:marLeft w:val="0"/>
      <w:marRight w:val="0"/>
      <w:marTop w:val="0"/>
      <w:marBottom w:val="0"/>
      <w:divBdr>
        <w:top w:val="none" w:sz="0" w:space="0" w:color="auto"/>
        <w:left w:val="none" w:sz="0" w:space="0" w:color="auto"/>
        <w:bottom w:val="none" w:sz="0" w:space="0" w:color="auto"/>
        <w:right w:val="none" w:sz="0" w:space="0" w:color="auto"/>
      </w:divBdr>
      <w:divsChild>
        <w:div w:id="56363029">
          <w:marLeft w:val="0"/>
          <w:marRight w:val="0"/>
          <w:marTop w:val="750"/>
          <w:marBottom w:val="0"/>
          <w:divBdr>
            <w:top w:val="none" w:sz="0" w:space="0" w:color="auto"/>
            <w:left w:val="none" w:sz="0" w:space="0" w:color="auto"/>
            <w:bottom w:val="none" w:sz="0" w:space="0" w:color="auto"/>
            <w:right w:val="none" w:sz="0" w:space="0" w:color="auto"/>
          </w:divBdr>
        </w:div>
      </w:divsChild>
    </w:div>
    <w:div w:id="1760563805">
      <w:bodyDiv w:val="1"/>
      <w:marLeft w:val="0"/>
      <w:marRight w:val="0"/>
      <w:marTop w:val="0"/>
      <w:marBottom w:val="0"/>
      <w:divBdr>
        <w:top w:val="none" w:sz="0" w:space="0" w:color="auto"/>
        <w:left w:val="none" w:sz="0" w:space="0" w:color="auto"/>
        <w:bottom w:val="none" w:sz="0" w:space="0" w:color="auto"/>
        <w:right w:val="none" w:sz="0" w:space="0" w:color="auto"/>
      </w:divBdr>
      <w:divsChild>
        <w:div w:id="1423914214">
          <w:marLeft w:val="0"/>
          <w:marRight w:val="0"/>
          <w:marTop w:val="100"/>
          <w:marBottom w:val="100"/>
          <w:divBdr>
            <w:top w:val="none" w:sz="0" w:space="0" w:color="auto"/>
            <w:left w:val="none" w:sz="0" w:space="0" w:color="auto"/>
            <w:bottom w:val="none" w:sz="0" w:space="0" w:color="auto"/>
            <w:right w:val="none" w:sz="0" w:space="0" w:color="auto"/>
          </w:divBdr>
          <w:divsChild>
            <w:div w:id="795374646">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264071598">
                  <w:marLeft w:val="0"/>
                  <w:marRight w:val="0"/>
                  <w:marTop w:val="0"/>
                  <w:marBottom w:val="0"/>
                  <w:divBdr>
                    <w:top w:val="none" w:sz="0" w:space="0" w:color="auto"/>
                    <w:left w:val="none" w:sz="0" w:space="0" w:color="auto"/>
                    <w:bottom w:val="none" w:sz="0" w:space="0" w:color="auto"/>
                    <w:right w:val="none" w:sz="0" w:space="0" w:color="auto"/>
                  </w:divBdr>
                  <w:divsChild>
                    <w:div w:id="19307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1986">
      <w:bodyDiv w:val="1"/>
      <w:marLeft w:val="0"/>
      <w:marRight w:val="0"/>
      <w:marTop w:val="0"/>
      <w:marBottom w:val="0"/>
      <w:divBdr>
        <w:top w:val="none" w:sz="0" w:space="0" w:color="auto"/>
        <w:left w:val="none" w:sz="0" w:space="0" w:color="auto"/>
        <w:bottom w:val="none" w:sz="0" w:space="0" w:color="auto"/>
        <w:right w:val="none" w:sz="0" w:space="0" w:color="auto"/>
      </w:divBdr>
      <w:divsChild>
        <w:div w:id="1620988189">
          <w:marLeft w:val="0"/>
          <w:marRight w:val="0"/>
          <w:marTop w:val="450"/>
          <w:marBottom w:val="100"/>
          <w:divBdr>
            <w:top w:val="none" w:sz="0" w:space="0" w:color="auto"/>
            <w:left w:val="none" w:sz="0" w:space="0" w:color="auto"/>
            <w:bottom w:val="none" w:sz="0" w:space="0" w:color="auto"/>
            <w:right w:val="none" w:sz="0" w:space="0" w:color="auto"/>
          </w:divBdr>
          <w:divsChild>
            <w:div w:id="1452286232">
              <w:marLeft w:val="0"/>
              <w:marRight w:val="0"/>
              <w:marTop w:val="0"/>
              <w:marBottom w:val="0"/>
              <w:divBdr>
                <w:top w:val="none" w:sz="0" w:space="0" w:color="auto"/>
                <w:left w:val="none" w:sz="0" w:space="0" w:color="auto"/>
                <w:bottom w:val="none" w:sz="0" w:space="0" w:color="auto"/>
                <w:right w:val="none" w:sz="0" w:space="0" w:color="auto"/>
              </w:divBdr>
            </w:div>
            <w:div w:id="604582333">
              <w:marLeft w:val="0"/>
              <w:marRight w:val="0"/>
              <w:marTop w:val="0"/>
              <w:marBottom w:val="0"/>
              <w:divBdr>
                <w:top w:val="none" w:sz="0" w:space="0" w:color="auto"/>
                <w:left w:val="none" w:sz="0" w:space="0" w:color="auto"/>
                <w:bottom w:val="none" w:sz="0" w:space="0" w:color="auto"/>
                <w:right w:val="none" w:sz="0" w:space="0" w:color="auto"/>
              </w:divBdr>
            </w:div>
            <w:div w:id="12225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2856</Words>
  <Characters>16855</Characters>
  <Application>Microsoft Office Word</Application>
  <DocSecurity>0</DocSecurity>
  <Lines>140</Lines>
  <Paragraphs>39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vitekzkytek</dc:creator>
  <cp:keywords/>
  <dc:description/>
  <cp:lastModifiedBy>Vít Macháček</cp:lastModifiedBy>
  <cp:revision>33</cp:revision>
  <dcterms:created xsi:type="dcterms:W3CDTF">2019-03-12T12:37:00Z</dcterms:created>
  <dcterms:modified xsi:type="dcterms:W3CDTF">2019-03-13T14:58:00Z</dcterms:modified>
</cp:coreProperties>
</file>