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14F" w:rsidRPr="001847D7" w:rsidRDefault="00C62314" w:rsidP="00D2114F">
      <w:pPr>
        <w:pStyle w:val="Heading3"/>
        <w:shd w:val="clear" w:color="auto" w:fill="FFFFFF"/>
        <w:spacing w:before="450" w:beforeAutospacing="0" w:after="450" w:afterAutospacing="0"/>
        <w:ind w:left="450" w:right="450"/>
        <w:jc w:val="center"/>
        <w:rPr>
          <w:rFonts w:ascii="Tahoma" w:hAnsi="Tahoma" w:cs="Tahoma"/>
          <w:color w:val="BB133E"/>
          <w:lang w:val="en-US"/>
        </w:rPr>
      </w:pPr>
      <w:r>
        <w:rPr>
          <w:rFonts w:ascii="Tahoma" w:hAnsi="Tahoma" w:cs="Tahoma"/>
          <w:color w:val="BB133E"/>
          <w:lang w:val="en-US"/>
        </w:rPr>
        <w:t>Conclu</w:t>
      </w:r>
      <w:r w:rsidR="0006685F">
        <w:rPr>
          <w:rFonts w:ascii="Tahoma" w:hAnsi="Tahoma" w:cs="Tahoma"/>
          <w:color w:val="BB133E"/>
          <w:lang w:val="en-US"/>
        </w:rPr>
        <w:t>ding remarks</w:t>
      </w:r>
    </w:p>
    <w:p w:rsidR="0006685F" w:rsidRDefault="0006685F" w:rsidP="0006685F">
      <w:pPr>
        <w:shd w:val="clear" w:color="auto" w:fill="FFFFFF"/>
        <w:spacing w:after="0" w:line="240" w:lineRule="auto"/>
        <w:ind w:left="446" w:right="446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2E365C" w:rsidRDefault="00305F01" w:rsidP="00305F01">
      <w:pPr>
        <w:shd w:val="clear" w:color="auto" w:fill="FFFFFF"/>
        <w:spacing w:after="0" w:line="240" w:lineRule="auto"/>
        <w:ind w:left="446" w:right="446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  <w:r w:rsidRPr="00305F01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Globalization </w:t>
      </w:r>
      <w:r w:rsidR="002E365C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of science provides a new </w:t>
      </w:r>
      <w:del w:id="0" w:author="Srholec Martin" w:date="2019-03-14T09:09:00Z">
        <w:r w:rsidR="002E365C" w:rsidDel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angle </w:delText>
        </w:r>
      </w:del>
      <w:ins w:id="1" w:author="Srholec Martin" w:date="2019-03-14T09:09:00Z">
        <w:r w:rsidR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perspective </w:t>
        </w:r>
      </w:ins>
      <w:r w:rsidR="002E365C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on </w:t>
      </w:r>
      <w:del w:id="2" w:author="Srholec Martin" w:date="2019-03-14T09:09:00Z">
        <w:r w:rsidR="00723BC7" w:rsidDel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changes in </w:delText>
        </w:r>
      </w:del>
      <w:r w:rsidR="00723BC7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the </w:t>
      </w:r>
      <w:r w:rsidR="002E365C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scientific landscape</w:t>
      </w:r>
      <w:r w:rsidR="00723BC7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, which i</w:t>
      </w:r>
      <w:r w:rsidR="00BF6505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n</w:t>
      </w:r>
      <w:r w:rsidR="00723BC7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many respects deepens what we know </w:t>
      </w:r>
      <w:r w:rsidR="002E365C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from </w:t>
      </w:r>
      <w:r w:rsidR="00BF6505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standard</w:t>
      </w:r>
      <w:r w:rsidR="00723BC7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</w:t>
      </w:r>
      <w:proofErr w:type="spellStart"/>
      <w:r w:rsidR="002E365C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bibliometrics</w:t>
      </w:r>
      <w:proofErr w:type="spellEnd"/>
      <w:r w:rsidR="002E365C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. </w:t>
      </w:r>
    </w:p>
    <w:p w:rsidR="00723BC7" w:rsidRDefault="00723BC7" w:rsidP="00305F01">
      <w:pPr>
        <w:shd w:val="clear" w:color="auto" w:fill="FFFFFF"/>
        <w:spacing w:after="0" w:line="240" w:lineRule="auto"/>
        <w:ind w:left="446" w:right="446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A42628" w:rsidRDefault="00A42628" w:rsidP="00305F01">
      <w:pPr>
        <w:shd w:val="clear" w:color="auto" w:fill="FFFFFF"/>
        <w:spacing w:after="0" w:line="240" w:lineRule="auto"/>
        <w:ind w:left="446" w:right="446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The traditional science powerhouses in the North and West remain strong and at the </w:t>
      </w:r>
      <w:del w:id="3" w:author="Srholec Martin" w:date="2019-03-14T09:12:00Z">
        <w:r w:rsidDel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centre </w:delText>
        </w:r>
      </w:del>
      <w:ins w:id="4" w:author="Srholec Martin" w:date="2019-03-14T09:12:00Z">
        <w:r w:rsidR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core </w:t>
        </w:r>
      </w:ins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of the global system; highly interconnected and globalized as ever. </w:t>
      </w:r>
    </w:p>
    <w:p w:rsidR="00A42628" w:rsidRDefault="00A42628" w:rsidP="00305F01">
      <w:pPr>
        <w:shd w:val="clear" w:color="auto" w:fill="FFFFFF"/>
        <w:spacing w:after="0" w:line="240" w:lineRule="auto"/>
        <w:ind w:left="446" w:right="446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7D12DB" w:rsidRDefault="00417272" w:rsidP="007D12DB">
      <w:pPr>
        <w:shd w:val="clear" w:color="auto" w:fill="FFFFFF"/>
        <w:spacing w:after="0" w:line="240" w:lineRule="auto"/>
        <w:ind w:left="446" w:right="446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In </w:t>
      </w:r>
      <w:r w:rsidR="006C0AF8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many </w:t>
      </w:r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t>countries</w:t>
      </w:r>
      <w:r w:rsidR="007D0897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of the former Soviet </w:t>
      </w:r>
      <w:proofErr w:type="spellStart"/>
      <w:r w:rsidR="007D0897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block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t>,</w:t>
      </w:r>
      <w:r w:rsidR="007D0897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the low </w:t>
      </w:r>
      <w:del w:id="5" w:author="Srholec Martin" w:date="2019-03-14T10:23:00Z">
        <w:r w:rsidDel="002877BA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(and </w:delText>
        </w:r>
      </w:del>
      <w:del w:id="6" w:author="Srholec Martin" w:date="2019-03-14T09:22:00Z">
        <w:r w:rsidDel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in some quarters </w:delText>
        </w:r>
      </w:del>
      <w:del w:id="7" w:author="Srholec Martin" w:date="2019-03-14T10:23:00Z">
        <w:r w:rsidDel="002877BA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decreasing) </w:delText>
        </w:r>
      </w:del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t>globalization</w:t>
      </w:r>
      <w:r w:rsidR="005D7715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</w:t>
      </w:r>
      <w:ins w:id="8" w:author="Srholec Martin" w:date="2019-03-14T10:22:00Z">
        <w:r w:rsidR="00A00382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of science is </w:t>
        </w:r>
      </w:ins>
      <w:del w:id="9" w:author="Srholec Martin" w:date="2019-03-14T09:18:00Z">
        <w:r w:rsidR="005D7715" w:rsidDel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of science</w:delText>
        </w:r>
        <w:r w:rsidR="007D0897" w:rsidRPr="007D0897" w:rsidDel="00BA682C">
          <w:delText xml:space="preserve"> </w:delText>
        </w:r>
        <w:r w:rsidDel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is </w:delText>
        </w:r>
      </w:del>
      <w:del w:id="10" w:author="Srholec Martin" w:date="2019-03-14T09:20:00Z">
        <w:r w:rsidDel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a </w:delText>
        </w:r>
      </w:del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t>symptom</w:t>
      </w:r>
      <w:ins w:id="11" w:author="Srholec Martin" w:date="2019-03-14T10:24:00Z">
        <w:r w:rsidR="002877BA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atic</w:t>
        </w:r>
      </w:ins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of </w:t>
      </w:r>
      <w:ins w:id="12" w:author="Srholec Martin" w:date="2019-03-14T09:14:00Z">
        <w:r w:rsidR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a </w:t>
        </w:r>
      </w:ins>
      <w:ins w:id="13" w:author="Srholec Martin" w:date="2019-03-14T09:13:00Z">
        <w:r w:rsidR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systemic failure</w:t>
        </w:r>
      </w:ins>
      <w:ins w:id="14" w:author="Srholec Martin" w:date="2019-03-14T09:20:00Z">
        <w:r w:rsidR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;</w:t>
        </w:r>
      </w:ins>
      <w:ins w:id="15" w:author="Srholec Martin" w:date="2019-03-14T09:13:00Z">
        <w:r w:rsidR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</w:t>
        </w:r>
      </w:ins>
      <w:ins w:id="16" w:author="Srholec Martin" w:date="2019-03-14T09:15:00Z">
        <w:r w:rsidR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of </w:t>
        </w:r>
      </w:ins>
      <w:ins w:id="17" w:author="Srholec Martin" w:date="2019-03-14T09:18:00Z">
        <w:r w:rsidR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science that is</w:t>
        </w:r>
      </w:ins>
      <w:ins w:id="18" w:author="Srholec Martin" w:date="2019-03-14T09:15:00Z">
        <w:r w:rsidR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</w:t>
        </w:r>
      </w:ins>
      <w:del w:id="19" w:author="Srholec Martin" w:date="2019-03-14T09:15:00Z">
        <w:r w:rsidR="005538A5" w:rsidDel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continuing to be</w:delText>
        </w:r>
        <w:r w:rsidR="007D12DB" w:rsidDel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 </w:delText>
        </w:r>
      </w:del>
      <w:r w:rsidR="007D12DB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out of sync with the rest of the world</w:t>
      </w:r>
      <w:ins w:id="20" w:author="Srholec Martin" w:date="2019-03-14T09:21:00Z">
        <w:r w:rsidR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, </w:t>
        </w:r>
      </w:ins>
      <w:ins w:id="21" w:author="Srholec Martin" w:date="2019-03-14T09:22:00Z">
        <w:r w:rsidR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inefficient and</w:t>
        </w:r>
      </w:ins>
      <w:ins w:id="22" w:author="Srholec Martin" w:date="2019-03-14T10:25:00Z">
        <w:r w:rsidR="002877BA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</w:t>
        </w:r>
      </w:ins>
      <w:del w:id="23" w:author="Srholec Martin" w:date="2019-03-14T09:21:00Z">
        <w:r w:rsidR="007D12DB" w:rsidDel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 and </w:delText>
        </w:r>
      </w:del>
      <w:del w:id="24" w:author="Srholec Martin" w:date="2019-03-14T09:15:00Z">
        <w:r w:rsidR="006C0AF8" w:rsidDel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enduring </w:delText>
        </w:r>
      </w:del>
      <w:r w:rsidR="007D12DB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small-</w:t>
      </w:r>
      <w:r w:rsidR="006C0AF8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minded</w:t>
      </w:r>
      <w:del w:id="25" w:author="Srholec Martin" w:date="2019-03-14T09:15:00Z">
        <w:r w:rsidR="006C0AF8" w:rsidDel="00BA682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ness; especially in Social Sciences</w:delText>
        </w:r>
      </w:del>
      <w:r w:rsidR="007D12DB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.</w:t>
      </w:r>
    </w:p>
    <w:p w:rsidR="005538A5" w:rsidRDefault="005538A5" w:rsidP="007D12DB">
      <w:pPr>
        <w:shd w:val="clear" w:color="auto" w:fill="FFFFFF"/>
        <w:spacing w:after="0" w:line="240" w:lineRule="auto"/>
        <w:ind w:left="446" w:right="446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F82BF3" w:rsidRDefault="005538A5" w:rsidP="00F82BF3">
      <w:pPr>
        <w:shd w:val="clear" w:color="auto" w:fill="FFFFFF"/>
        <w:spacing w:after="0" w:line="240" w:lineRule="auto"/>
        <w:ind w:left="446" w:right="446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  <w:r w:rsidRPr="00E50202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After the fall of the Berlin Wall, it was understandable that science in transition countries needs time to catch-up. </w:t>
      </w:r>
      <w:r w:rsidR="00F82BF3" w:rsidRPr="00E50202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In many disciplines, new infrastructure</w:t>
      </w:r>
      <w:r w:rsidR="00282F95" w:rsidRPr="00E50202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had to </w:t>
      </w:r>
      <w:del w:id="26" w:author="Srholec Martin" w:date="2019-03-14T09:23:00Z">
        <w:r w:rsidR="006D35EF" w:rsidDel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arise</w:delText>
        </w:r>
        <w:r w:rsidR="00360D91" w:rsidRPr="00E50202" w:rsidDel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 </w:delText>
        </w:r>
      </w:del>
      <w:ins w:id="27" w:author="Srholec Martin" w:date="2019-03-14T09:23:00Z">
        <w:r w:rsidR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be </w:t>
        </w:r>
      </w:ins>
      <w:ins w:id="28" w:author="Srholec Martin" w:date="2019-03-14T09:24:00Z">
        <w:r w:rsidR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built</w:t>
        </w:r>
      </w:ins>
      <w:ins w:id="29" w:author="Srholec Martin" w:date="2019-03-14T09:23:00Z">
        <w:r w:rsidR="00B63A97" w:rsidRPr="00E50202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</w:t>
        </w:r>
      </w:ins>
      <w:r w:rsidR="00F82BF3" w:rsidRPr="00E50202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from scratch. But </w:t>
      </w:r>
      <w:del w:id="30" w:author="Srholec Martin" w:date="2019-03-14T09:24:00Z">
        <w:r w:rsidR="00F82BF3" w:rsidRPr="00E50202" w:rsidDel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thirty years</w:delText>
        </w:r>
      </w:del>
      <w:ins w:id="31" w:author="Srholec Martin" w:date="2019-03-14T09:24:00Z">
        <w:r w:rsidR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three decades</w:t>
        </w:r>
      </w:ins>
      <w:r w:rsidR="00F82BF3" w:rsidRPr="00E50202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onwards, there is </w:t>
      </w:r>
      <w:r w:rsidR="00FD6AC7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no</w:t>
      </w:r>
      <w:r w:rsidR="00F82BF3" w:rsidRPr="00E50202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excuse.</w:t>
      </w:r>
      <w:r w:rsidR="00F82BF3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</w:t>
      </w:r>
    </w:p>
    <w:p w:rsidR="005538A5" w:rsidRDefault="005538A5" w:rsidP="00E50202">
      <w:pPr>
        <w:shd w:val="clear" w:color="auto" w:fill="FFFFFF"/>
        <w:spacing w:after="0" w:line="240" w:lineRule="auto"/>
        <w:ind w:left="446" w:right="446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694BE4" w:rsidRDefault="009E6F7E" w:rsidP="00E50202">
      <w:pPr>
        <w:shd w:val="clear" w:color="auto" w:fill="FFFFFF"/>
        <w:spacing w:after="0" w:line="240" w:lineRule="auto"/>
        <w:ind w:left="446" w:right="446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China shows that where is a will there is way. </w:t>
      </w:r>
      <w:r w:rsidR="00FD6AC7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In little more than one decade, Chinese science </w:t>
      </w:r>
      <w:del w:id="32" w:author="Srholec Martin" w:date="2019-03-14T09:26:00Z">
        <w:r w:rsidR="00FD6AC7" w:rsidDel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system </w:delText>
        </w:r>
      </w:del>
      <w:del w:id="33" w:author="Srholec Martin" w:date="2019-03-14T09:25:00Z">
        <w:r w:rsidR="00FD6AC7" w:rsidDel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forcefully </w:delText>
        </w:r>
      </w:del>
      <w:r w:rsidR="00FD6AC7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moved from a relative isolation to the </w:t>
      </w:r>
      <w:del w:id="34" w:author="Srholec Martin" w:date="2019-03-14T09:26:00Z">
        <w:r w:rsidR="00FD6AC7" w:rsidDel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world stage</w:delText>
        </w:r>
      </w:del>
      <w:ins w:id="35" w:author="Srholec Martin" w:date="2019-03-14T09:26:00Z">
        <w:r w:rsidR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front pages of global journals</w:t>
        </w:r>
      </w:ins>
      <w:r w:rsidR="00FD6AC7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amid enormously expanding </w:t>
      </w:r>
      <w:r w:rsidR="00694BE4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in size</w:t>
      </w:r>
      <w:del w:id="36" w:author="Srholec Martin" w:date="2019-03-14T09:27:00Z">
        <w:r w:rsidR="00694BE4" w:rsidDel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, </w:delText>
        </w:r>
      </w:del>
      <w:del w:id="37" w:author="Srholec Martin" w:date="2019-03-14T09:26:00Z">
        <w:r w:rsidR="00165E89" w:rsidDel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and </w:delText>
        </w:r>
      </w:del>
      <w:del w:id="38" w:author="Srholec Martin" w:date="2019-03-14T09:27:00Z">
        <w:r w:rsidR="00694BE4" w:rsidRPr="00694BE4" w:rsidDel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including, if not specifically, in Social Science</w:delText>
        </w:r>
        <w:r w:rsidR="00694BE4" w:rsidDel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s</w:delText>
        </w:r>
      </w:del>
      <w:ins w:id="39" w:author="Srholec Martin" w:date="2019-03-14T09:27:00Z">
        <w:r w:rsidR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; this is quite remarkable. </w:t>
        </w:r>
      </w:ins>
      <w:del w:id="40" w:author="Srholec Martin" w:date="2019-03-14T09:27:00Z">
        <w:r w:rsidR="00694BE4" w:rsidDel="00B63A9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.</w:delText>
        </w:r>
      </w:del>
    </w:p>
    <w:p w:rsidR="00694BE4" w:rsidRDefault="00694BE4" w:rsidP="00E50202">
      <w:pPr>
        <w:shd w:val="clear" w:color="auto" w:fill="FFFFFF"/>
        <w:spacing w:after="0" w:line="240" w:lineRule="auto"/>
        <w:ind w:left="446" w:right="446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1E6647" w:rsidRDefault="00424671" w:rsidP="00946257">
      <w:pPr>
        <w:shd w:val="clear" w:color="auto" w:fill="FFFFFF"/>
        <w:spacing w:after="0" w:line="240" w:lineRule="auto"/>
        <w:ind w:left="446" w:right="446"/>
        <w:rPr>
          <w:ins w:id="41" w:author="Srholec Martin" w:date="2019-03-14T09:29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r w:rsidRPr="00424671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So far </w:t>
      </w:r>
      <w:ins w:id="42" w:author="Srholec Martin" w:date="2019-03-14T09:28:00Z">
        <w:r w:rsidR="0094625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not much has been said about </w:t>
        </w:r>
      </w:ins>
      <w:ins w:id="43" w:author="Srholec Martin" w:date="2019-03-14T09:47:00Z">
        <w:r w:rsidR="00A523D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other </w:t>
        </w:r>
      </w:ins>
      <w:ins w:id="44" w:author="Srholec Martin" w:date="2019-03-14T09:28:00Z">
        <w:r w:rsidR="0094625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developing countries, many of which </w:t>
        </w:r>
      </w:ins>
      <w:ins w:id="45" w:author="Srholec Martin" w:date="2019-03-14T09:32:00Z">
        <w:r w:rsidR="001E664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steer increasing resources to</w:t>
        </w:r>
      </w:ins>
      <w:ins w:id="46" w:author="Srholec Martin" w:date="2019-03-14T09:47:00Z">
        <w:r w:rsidR="00A523D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science</w:t>
        </w:r>
      </w:ins>
      <w:ins w:id="47" w:author="Srholec Martin" w:date="2019-03-14T09:40:00Z">
        <w:r w:rsidR="00A523D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; </w:t>
        </w:r>
      </w:ins>
      <w:ins w:id="48" w:author="Srholec Martin" w:date="2019-03-14T09:36:00Z">
        <w:r w:rsidR="001E664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they </w:t>
        </w:r>
      </w:ins>
      <w:ins w:id="49" w:author="Srholec Martin" w:date="2019-03-14T09:39:00Z">
        <w:r w:rsidR="001E664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too </w:t>
        </w:r>
      </w:ins>
      <w:ins w:id="50" w:author="Srholec Martin" w:date="2019-03-14T09:36:00Z">
        <w:r w:rsidR="001E664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are in the risk of </w:t>
        </w:r>
      </w:ins>
      <w:ins w:id="51" w:author="Srholec Martin" w:date="2019-03-14T09:48:00Z">
        <w:r w:rsidR="00A523D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creating ecosystems of </w:t>
        </w:r>
      </w:ins>
      <w:ins w:id="52" w:author="Srholec Martin" w:date="2019-03-14T09:36:00Z">
        <w:r w:rsidR="001E664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local publishing </w:t>
        </w:r>
      </w:ins>
      <w:ins w:id="53" w:author="Srholec Martin" w:date="2019-03-14T09:38:00Z">
        <w:r w:rsidR="001E664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or worse such </w:t>
        </w:r>
      </w:ins>
      <w:ins w:id="54" w:author="Srholec Martin" w:date="2019-03-14T09:48:00Z">
        <w:r w:rsidR="00A523D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as falling for </w:t>
        </w:r>
      </w:ins>
      <w:ins w:id="55" w:author="Srholec Martin" w:date="2019-03-14T09:40:00Z">
        <w:r w:rsidR="00A523D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predatory </w:t>
        </w:r>
      </w:ins>
      <w:ins w:id="56" w:author="Srholec Martin" w:date="2019-03-14T09:48:00Z">
        <w:r w:rsidR="00A523D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journals</w:t>
        </w:r>
      </w:ins>
      <w:ins w:id="57" w:author="Srholec Martin" w:date="2019-03-14T09:40:00Z">
        <w:r w:rsidR="00A523DC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.</w:t>
        </w:r>
      </w:ins>
    </w:p>
    <w:p w:rsidR="00946257" w:rsidRDefault="00946257" w:rsidP="00946257">
      <w:pPr>
        <w:shd w:val="clear" w:color="auto" w:fill="FFFFFF"/>
        <w:spacing w:after="0" w:line="240" w:lineRule="auto"/>
        <w:ind w:left="446" w:right="446"/>
        <w:rPr>
          <w:ins w:id="58" w:author="Srholec Martin" w:date="2019-03-14T09:28:00Z"/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424671" w:rsidDel="00946257" w:rsidRDefault="00424671" w:rsidP="00E50202">
      <w:pPr>
        <w:shd w:val="clear" w:color="auto" w:fill="FFFFFF"/>
        <w:spacing w:after="0" w:line="240" w:lineRule="auto"/>
        <w:ind w:left="446" w:right="446"/>
        <w:rPr>
          <w:del w:id="59" w:author="Srholec Martin" w:date="2019-03-14T09:29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del w:id="60" w:author="Srholec Martin" w:date="2019-03-14T09:49:00Z">
        <w:r w:rsidRPr="00424671" w:rsidDel="00AA1C5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we have focused on those </w:delText>
        </w:r>
        <w:r w:rsidDel="00AA1C5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starting </w:delText>
        </w:r>
        <w:r w:rsidRPr="00424671" w:rsidDel="00AA1C5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well behind the world average</w:delText>
        </w:r>
        <w:r w:rsidR="00A90CA1" w:rsidDel="00AA1C5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. B</w:delText>
        </w:r>
        <w:r w:rsidDel="00AA1C5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esides the remarkable success of China</w:delText>
        </w:r>
        <w:r w:rsidR="00A90CA1" w:rsidDel="00AA1C5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, </w:delText>
        </w:r>
      </w:del>
      <w:del w:id="61" w:author="Srholec Martin" w:date="2019-03-14T09:28:00Z">
        <w:r w:rsidR="00A90CA1" w:rsidDel="0094625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not much has been said about developing countries, </w:delText>
        </w:r>
      </w:del>
      <w:del w:id="62" w:author="Srholec Martin" w:date="2019-03-14T09:29:00Z">
        <w:r w:rsidR="00A90CA1" w:rsidDel="00946257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many of which tend to be stuck somewhere in the middle.  </w:delText>
        </w:r>
      </w:del>
    </w:p>
    <w:p w:rsidR="00424671" w:rsidDel="00AA1C59" w:rsidRDefault="00424671" w:rsidP="00E50202">
      <w:pPr>
        <w:shd w:val="clear" w:color="auto" w:fill="FFFFFF"/>
        <w:spacing w:after="0" w:line="240" w:lineRule="auto"/>
        <w:ind w:left="446" w:right="446"/>
        <w:rPr>
          <w:del w:id="63" w:author="Srholec Martin" w:date="2019-03-14T09:49:00Z"/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A90CA1" w:rsidDel="00AA1C59" w:rsidRDefault="00A90CA1" w:rsidP="00E50202">
      <w:pPr>
        <w:shd w:val="clear" w:color="auto" w:fill="FFFFFF"/>
        <w:spacing w:after="0" w:line="240" w:lineRule="auto"/>
        <w:ind w:left="446" w:right="446"/>
        <w:rPr>
          <w:del w:id="64" w:author="Srholec Martin" w:date="2019-03-14T09:49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del w:id="65" w:author="Srholec Martin" w:date="2019-03-14T09:49:00Z">
        <w:r w:rsidRPr="00E50202" w:rsidDel="00AA1C59">
          <w:rPr>
            <w:rFonts w:ascii="Arial" w:eastAsia="Times New Roman" w:hAnsi="Arial" w:cs="Arial"/>
            <w:color w:val="000000"/>
            <w:sz w:val="26"/>
            <w:szCs w:val="26"/>
            <w:highlight w:val="red"/>
            <w:lang w:eastAsia="cs-CZ"/>
          </w:rPr>
          <w:delText>xxxx</w:delText>
        </w:r>
      </w:del>
    </w:p>
    <w:p w:rsidR="00A90CA1" w:rsidDel="00AA1C59" w:rsidRDefault="00A90CA1" w:rsidP="00E50202">
      <w:pPr>
        <w:shd w:val="clear" w:color="auto" w:fill="FFFFFF"/>
        <w:spacing w:after="0" w:line="240" w:lineRule="auto"/>
        <w:ind w:left="446" w:right="446"/>
        <w:rPr>
          <w:del w:id="66" w:author="Srholec Martin" w:date="2019-03-14T09:49:00Z"/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E56AC2" w:rsidRPr="00E56AC2" w:rsidDel="00AA1C59" w:rsidRDefault="00E56AC2" w:rsidP="00E56AC2">
      <w:pPr>
        <w:shd w:val="clear" w:color="auto" w:fill="FFFFFF"/>
        <w:spacing w:after="0" w:line="240" w:lineRule="auto"/>
        <w:ind w:left="446" w:right="446"/>
        <w:rPr>
          <w:del w:id="67" w:author="Srholec Martin" w:date="2019-03-14T09:49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del w:id="68" w:author="Srholec Martin" w:date="2019-03-14T09:49:00Z">
        <w:r w:rsidRPr="00E56AC2" w:rsidDel="00AA1C5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So far we have focused on those well behind the world average… Not much has been said about </w:delText>
        </w:r>
        <w:r w:rsidRPr="00E56AC2" w:rsidDel="00AA1C59">
          <w:rPr>
            <w:rFonts w:ascii="Arial" w:eastAsia="Times New Roman" w:hAnsi="Arial" w:cs="Arial"/>
            <w:color w:val="000000"/>
            <w:sz w:val="26"/>
            <w:szCs w:val="26"/>
            <w:highlight w:val="green"/>
            <w:lang w:eastAsia="cs-CZ"/>
          </w:rPr>
          <w:delText>developing countries</w:delText>
        </w:r>
        <w:r w:rsidRPr="00E56AC2" w:rsidDel="00AA1C5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 so far… often stuck in the middle… But?</w:delText>
        </w:r>
      </w:del>
    </w:p>
    <w:p w:rsidR="00E56AC2" w:rsidDel="00AA1C59" w:rsidRDefault="00E56AC2" w:rsidP="00E56AC2">
      <w:pPr>
        <w:shd w:val="clear" w:color="auto" w:fill="FFFFFF"/>
        <w:spacing w:after="0" w:line="240" w:lineRule="auto"/>
        <w:ind w:left="446" w:right="446"/>
        <w:rPr>
          <w:del w:id="69" w:author="Srholec Martin" w:date="2019-03-14T09:49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del w:id="70" w:author="Srholec Martin" w:date="2019-03-14T09:49:00Z">
        <w:r w:rsidRPr="00E56AC2" w:rsidDel="00AA1C5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Building new research infrastructure in developing countries is subject to risk of emergence of local publishing ecosystems.</w:delText>
        </w:r>
      </w:del>
    </w:p>
    <w:p w:rsidR="00E56AC2" w:rsidDel="00AA1C59" w:rsidRDefault="00E56AC2" w:rsidP="0006685F">
      <w:pPr>
        <w:shd w:val="clear" w:color="auto" w:fill="FFFFFF"/>
        <w:spacing w:after="0" w:line="240" w:lineRule="auto"/>
        <w:ind w:left="446" w:right="446"/>
        <w:rPr>
          <w:del w:id="71" w:author="Srholec Martin" w:date="2019-03-14T09:49:00Z"/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5538A5" w:rsidDel="00AA1C59" w:rsidRDefault="005538A5" w:rsidP="0006685F">
      <w:pPr>
        <w:shd w:val="clear" w:color="auto" w:fill="FFFFFF"/>
        <w:spacing w:after="0" w:line="240" w:lineRule="auto"/>
        <w:ind w:left="446" w:right="446"/>
        <w:rPr>
          <w:del w:id="72" w:author="Srholec Martin" w:date="2019-03-14T09:49:00Z"/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5538A5" w:rsidDel="00AA1C59" w:rsidRDefault="005538A5" w:rsidP="0006685F">
      <w:pPr>
        <w:shd w:val="clear" w:color="auto" w:fill="FFFFFF"/>
        <w:spacing w:after="0" w:line="240" w:lineRule="auto"/>
        <w:ind w:left="446" w:right="446"/>
        <w:rPr>
          <w:del w:id="73" w:author="Srholec Martin" w:date="2019-03-14T09:49:00Z"/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AB406A" w:rsidDel="00AA1C59" w:rsidRDefault="00AB406A" w:rsidP="0006685F">
      <w:pPr>
        <w:shd w:val="clear" w:color="auto" w:fill="FFFFFF"/>
        <w:spacing w:after="0" w:line="240" w:lineRule="auto"/>
        <w:ind w:left="446" w:right="446"/>
        <w:rPr>
          <w:del w:id="74" w:author="Srholec Martin" w:date="2019-03-14T09:49:00Z"/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F84299" w:rsidRDefault="005538A5" w:rsidP="005538A5">
      <w:pPr>
        <w:shd w:val="clear" w:color="auto" w:fill="FFFFFF"/>
        <w:spacing w:after="0" w:line="240" w:lineRule="auto"/>
        <w:ind w:left="446" w:right="446"/>
        <w:rPr>
          <w:ins w:id="75" w:author="Srholec Martin" w:date="2019-03-14T10:29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del w:id="76" w:author="Srholec Martin" w:date="2019-03-14T10:25:00Z">
        <w:r w:rsidRPr="00E50202" w:rsidDel="00F8429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Lower g</w:delText>
        </w:r>
      </w:del>
      <w:ins w:id="77" w:author="Srholec Martin" w:date="2019-03-14T10:25:00Z">
        <w:r w:rsidR="00F8429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G</w:t>
        </w:r>
      </w:ins>
      <w:r w:rsidRPr="00E50202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lobalization of science </w:t>
      </w:r>
      <w:ins w:id="78" w:author="Srholec Martin" w:date="2019-03-14T10:25:00Z">
        <w:r w:rsidR="00F8429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that is pervasively lower </w:t>
        </w:r>
      </w:ins>
      <w:r w:rsidRPr="00E50202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than in </w:t>
      </w:r>
      <w:del w:id="79" w:author="Srholec Martin" w:date="2019-03-14T10:25:00Z">
        <w:r w:rsidRPr="00E50202" w:rsidDel="00F8429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other </w:delText>
        </w:r>
      </w:del>
      <w:r w:rsidRPr="00E50202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similar countries should be a cause for concern </w:t>
      </w:r>
      <w:del w:id="80" w:author="Srholec Martin" w:date="2019-03-14T10:58:00Z">
        <w:r w:rsidRPr="00E50202" w:rsidDel="000B5CD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for policy-makers</w:delText>
        </w:r>
      </w:del>
      <w:ins w:id="81" w:author="Srholec Martin" w:date="2019-03-14T10:26:00Z">
        <w:r w:rsidR="00F8429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that the </w:t>
        </w:r>
      </w:ins>
      <w:ins w:id="82" w:author="Srholec Martin" w:date="2019-03-14T10:27:00Z">
        <w:r w:rsidR="00F8429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science </w:t>
        </w:r>
      </w:ins>
      <w:ins w:id="83" w:author="Srholec Martin" w:date="2019-03-14T10:26:00Z">
        <w:r w:rsidR="00F8429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system </w:t>
        </w:r>
      </w:ins>
      <w:ins w:id="84" w:author="Srholec Martin" w:date="2019-03-14T10:27:00Z">
        <w:r w:rsidR="00F8429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has</w:t>
        </w:r>
      </w:ins>
      <w:ins w:id="85" w:author="Srholec Martin" w:date="2019-03-14T10:26:00Z">
        <w:r w:rsidR="00F8429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drift</w:t>
        </w:r>
      </w:ins>
      <w:ins w:id="86" w:author="Srholec Martin" w:date="2019-03-14T10:27:00Z">
        <w:r w:rsidR="00F8429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ed</w:t>
        </w:r>
      </w:ins>
      <w:ins w:id="87" w:author="Srholec Martin" w:date="2019-03-14T10:26:00Z">
        <w:r w:rsidR="00F8429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astray and</w:t>
        </w:r>
      </w:ins>
      <w:ins w:id="88" w:author="Srholec Martin" w:date="2019-03-14T10:30:00Z">
        <w:r w:rsidR="00F8429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</w:t>
        </w:r>
      </w:ins>
      <w:ins w:id="89" w:author="Srholec Martin" w:date="2019-03-14T10:32:00Z">
        <w:r w:rsidR="00D1008A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a </w:t>
        </w:r>
      </w:ins>
      <w:ins w:id="90" w:author="Srholec Martin" w:date="2019-03-14T10:31:00Z">
        <w:r w:rsidR="004426AD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call for</w:t>
        </w:r>
      </w:ins>
      <w:ins w:id="91" w:author="Srholec Martin" w:date="2019-03-14T10:33:00Z">
        <w:r w:rsidR="00D1008A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</w:t>
        </w:r>
      </w:ins>
      <w:ins w:id="92" w:author="Srholec Martin" w:date="2019-03-14T10:36:00Z">
        <w:r w:rsidR="00C4228A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thinking again about</w:t>
        </w:r>
      </w:ins>
      <w:ins w:id="93" w:author="Srholec Martin" w:date="2019-03-14T10:29:00Z">
        <w:r w:rsidR="00F8429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incentives in the evaluation</w:t>
        </w:r>
      </w:ins>
      <w:ins w:id="94" w:author="Srholec Martin" w:date="2019-03-14T10:36:00Z">
        <w:r w:rsidR="00C4228A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</w:t>
        </w:r>
      </w:ins>
      <w:ins w:id="95" w:author="Srholec Martin" w:date="2019-03-14T10:29:00Z">
        <w:r w:rsidR="00F8429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and funding framework.</w:t>
        </w:r>
      </w:ins>
    </w:p>
    <w:p w:rsidR="00F84299" w:rsidRDefault="00F84299" w:rsidP="005538A5">
      <w:pPr>
        <w:shd w:val="clear" w:color="auto" w:fill="FFFFFF"/>
        <w:spacing w:after="0" w:line="240" w:lineRule="auto"/>
        <w:ind w:left="446" w:right="446"/>
        <w:rPr>
          <w:ins w:id="96" w:author="Srholec Martin" w:date="2019-03-14T10:29:00Z"/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5538A5" w:rsidRPr="00E50202" w:rsidDel="00C4228A" w:rsidRDefault="005538A5" w:rsidP="005538A5">
      <w:pPr>
        <w:shd w:val="clear" w:color="auto" w:fill="FFFFFF"/>
        <w:spacing w:after="0" w:line="240" w:lineRule="auto"/>
        <w:ind w:left="446" w:right="446"/>
        <w:rPr>
          <w:del w:id="97" w:author="Srholec Martin" w:date="2019-03-14T10:34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del w:id="98" w:author="Srholec Martin" w:date="2019-03-14T10:34:00Z">
        <w:r w:rsidRPr="00E50202" w:rsidDel="00C4228A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, research managers as well as general public that the national science system (is drifting astray and) operates well below its potential.</w:delText>
        </w:r>
      </w:del>
    </w:p>
    <w:p w:rsidR="00FD6AC7" w:rsidRPr="00E50202" w:rsidDel="00C4228A" w:rsidRDefault="00FD6AC7" w:rsidP="00FD6AC7">
      <w:pPr>
        <w:shd w:val="clear" w:color="auto" w:fill="FFFFFF"/>
        <w:spacing w:after="0" w:line="240" w:lineRule="auto"/>
        <w:ind w:left="446" w:right="446"/>
        <w:rPr>
          <w:del w:id="99" w:author="Srholec Martin" w:date="2019-03-14T10:34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del w:id="100" w:author="Srholec Martin" w:date="2019-03-14T10:34:00Z">
        <w:r w:rsidRPr="00E50202" w:rsidDel="00C4228A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… pervasive…</w:delText>
        </w:r>
      </w:del>
    </w:p>
    <w:p w:rsidR="005538A5" w:rsidRPr="00E50202" w:rsidDel="00C4228A" w:rsidRDefault="005538A5" w:rsidP="005538A5">
      <w:pPr>
        <w:shd w:val="clear" w:color="auto" w:fill="FFFFFF"/>
        <w:spacing w:after="0" w:line="240" w:lineRule="auto"/>
        <w:ind w:left="446" w:right="446"/>
        <w:rPr>
          <w:del w:id="101" w:author="Srholec Martin" w:date="2019-03-14T10:34:00Z"/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5538A5" w:rsidRPr="00E50202" w:rsidDel="00C4228A" w:rsidRDefault="005538A5" w:rsidP="005538A5">
      <w:pPr>
        <w:shd w:val="clear" w:color="auto" w:fill="FFFFFF"/>
        <w:spacing w:after="0" w:line="240" w:lineRule="auto"/>
        <w:ind w:left="446" w:right="446"/>
        <w:rPr>
          <w:del w:id="102" w:author="Srholec Martin" w:date="2019-03-14T10:34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del w:id="103" w:author="Srholec Martin" w:date="2019-03-14T10:34:00Z">
        <w:r w:rsidRPr="00E50202" w:rsidDel="00C4228A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In countries, in which low globalization of science turns out to be a pervasive and systemic issue… the results call for xxx… research evaluation and professional standards in the particular discipline… to have a second look… has been perhaps too benevolent and benign… </w:delText>
        </w:r>
      </w:del>
    </w:p>
    <w:p w:rsidR="005538A5" w:rsidDel="00C4228A" w:rsidRDefault="005538A5" w:rsidP="0006685F">
      <w:pPr>
        <w:shd w:val="clear" w:color="auto" w:fill="FFFFFF"/>
        <w:spacing w:after="0" w:line="240" w:lineRule="auto"/>
        <w:ind w:left="446" w:right="446"/>
        <w:rPr>
          <w:del w:id="104" w:author="Srholec Martin" w:date="2019-03-14T10:34:00Z"/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AB406A" w:rsidDel="003D0D69" w:rsidRDefault="00AB406A" w:rsidP="0006685F">
      <w:pPr>
        <w:shd w:val="clear" w:color="auto" w:fill="FFFFFF"/>
        <w:spacing w:after="0" w:line="240" w:lineRule="auto"/>
        <w:ind w:left="446" w:right="446"/>
        <w:rPr>
          <w:del w:id="105" w:author="Srholec Martin" w:date="2019-03-14T10:38:00Z"/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0B5CDF" w:rsidRDefault="00AB406A" w:rsidP="00AB406A">
      <w:pPr>
        <w:shd w:val="clear" w:color="auto" w:fill="FFFFFF"/>
        <w:spacing w:after="0" w:line="240" w:lineRule="auto"/>
        <w:ind w:left="446" w:right="446"/>
        <w:rPr>
          <w:ins w:id="106" w:author="Srholec Martin" w:date="2019-03-14T10:59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del w:id="107" w:author="Srholec Martin" w:date="2019-03-14T10:38:00Z">
        <w:r w:rsidRPr="00AB406A" w:rsidDel="003D0D6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Of course, s</w:delText>
        </w:r>
      </w:del>
      <w:ins w:id="108" w:author="Srholec Martin" w:date="2019-03-14T10:38:00Z">
        <w:r w:rsidR="003D0D6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S</w:t>
        </w:r>
      </w:ins>
      <w:r w:rsidRPr="00AB406A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cience does not happen in a</w:t>
      </w:r>
      <w:ins w:id="109" w:author="Srholec Martin" w:date="2019-03-14T10:50:00Z">
        <w:r w:rsidR="002540D6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</w:t>
        </w:r>
      </w:ins>
      <w:del w:id="110" w:author="Srholec Martin" w:date="2019-03-14T10:50:00Z">
        <w:r w:rsidRPr="00AB406A" w:rsidDel="002540D6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 (socio-political) </w:delText>
        </w:r>
      </w:del>
      <w:r w:rsidRPr="00AB406A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vacuum</w:t>
      </w:r>
      <w:ins w:id="111" w:author="Srholec Martin" w:date="2019-03-14T10:38:00Z">
        <w:r w:rsidR="003D0D6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. </w:t>
        </w:r>
      </w:ins>
      <w:ins w:id="112" w:author="Srholec Martin" w:date="2019-03-14T10:43:00Z">
        <w:r w:rsidR="002540D6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Not only </w:t>
        </w:r>
      </w:ins>
      <w:ins w:id="113" w:author="Srholec Martin" w:date="2019-03-14T10:39:00Z">
        <w:r w:rsidR="003D0D6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historical but also </w:t>
        </w:r>
      </w:ins>
      <w:ins w:id="114" w:author="Srholec Martin" w:date="2019-03-14T11:00:00Z">
        <w:r w:rsidR="000B5CD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current </w:t>
        </w:r>
      </w:ins>
      <w:ins w:id="115" w:author="Srholec Martin" w:date="2019-03-14T10:39:00Z">
        <w:r w:rsidR="003D0D6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political reasons</w:t>
        </w:r>
      </w:ins>
      <w:ins w:id="116" w:author="Srholec Martin" w:date="2019-03-14T10:43:00Z">
        <w:r w:rsidR="002540D6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are in play</w:t>
        </w:r>
      </w:ins>
      <w:ins w:id="117" w:author="Srholec Martin" w:date="2019-03-14T10:39:00Z">
        <w:r w:rsidR="003D0D6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. Social sciences </w:t>
        </w:r>
      </w:ins>
      <w:ins w:id="118" w:author="Srholec Martin" w:date="2019-03-14T10:58:00Z">
        <w:r w:rsidR="000B5CD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are</w:t>
        </w:r>
      </w:ins>
      <w:ins w:id="119" w:author="Srholec Martin" w:date="2019-03-14T10:39:00Z">
        <w:r w:rsidR="003D0D6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particular</w:t>
        </w:r>
      </w:ins>
      <w:ins w:id="120" w:author="Srholec Martin" w:date="2019-03-14T10:48:00Z">
        <w:r w:rsidR="002540D6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ly</w:t>
        </w:r>
      </w:ins>
      <w:ins w:id="121" w:author="Srholec Martin" w:date="2019-03-14T10:46:00Z">
        <w:r w:rsidR="002540D6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</w:t>
        </w:r>
      </w:ins>
      <w:ins w:id="122" w:author="Srholec Martin" w:date="2019-03-14T10:54:00Z">
        <w:r w:rsidR="000B5CD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in the fray</w:t>
        </w:r>
      </w:ins>
      <w:ins w:id="123" w:author="Srholec Martin" w:date="2019-03-14T10:46:00Z">
        <w:r w:rsidR="002540D6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, </w:t>
        </w:r>
      </w:ins>
      <w:ins w:id="124" w:author="Srholec Martin" w:date="2019-03-14T10:41:00Z">
        <w:r w:rsidR="003D0D6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precisely because</w:t>
        </w:r>
      </w:ins>
      <w:ins w:id="125" w:author="Srholec Martin" w:date="2019-03-14T10:59:00Z">
        <w:r w:rsidR="000B5CD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global and</w:t>
        </w:r>
      </w:ins>
      <w:ins w:id="126" w:author="Srholec Martin" w:date="2019-03-14T10:52:00Z">
        <w:r w:rsidR="000B5CD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</w:t>
        </w:r>
      </w:ins>
      <w:ins w:id="127" w:author="Srholec Martin" w:date="2019-03-14T10:41:00Z">
        <w:r w:rsidR="003D0D6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independent </w:t>
        </w:r>
      </w:ins>
      <w:ins w:id="128" w:author="Srholec Martin" w:date="2019-03-14T10:42:00Z">
        <w:r w:rsidR="003D0D6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research in this field </w:t>
        </w:r>
      </w:ins>
      <w:ins w:id="129" w:author="Srholec Martin" w:date="2019-03-14T11:00:00Z">
        <w:r w:rsidR="000B5CD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tends to </w:t>
        </w:r>
      </w:ins>
      <w:ins w:id="130" w:author="Srholec Martin" w:date="2019-03-14T10:42:00Z">
        <w:r w:rsidR="003D0D6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provide</w:t>
        </w:r>
      </w:ins>
      <w:ins w:id="131" w:author="Srholec Martin" w:date="2019-03-14T10:56:00Z">
        <w:r w:rsidR="000B5CD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</w:t>
        </w:r>
      </w:ins>
      <w:ins w:id="132" w:author="Srholec Martin" w:date="2019-03-14T10:42:00Z">
        <w:r w:rsidR="003D0D6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feedback on governance</w:t>
        </w:r>
      </w:ins>
      <w:ins w:id="133" w:author="Srholec Martin" w:date="2019-03-14T11:04:00Z">
        <w:r w:rsidR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, which may not always be </w:t>
        </w:r>
      </w:ins>
      <w:ins w:id="134" w:author="Srholec Martin" w:date="2019-03-14T11:05:00Z">
        <w:r w:rsidR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appreciated</w:t>
        </w:r>
      </w:ins>
      <w:ins w:id="135" w:author="Srholec Martin" w:date="2019-03-14T11:04:00Z">
        <w:r w:rsidR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</w:t>
        </w:r>
      </w:ins>
      <w:ins w:id="136" w:author="Srholec Martin" w:date="2019-03-14T11:05:00Z">
        <w:r w:rsidR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by</w:t>
        </w:r>
      </w:ins>
      <w:ins w:id="137" w:author="Srholec Martin" w:date="2019-03-14T11:04:00Z">
        <w:r w:rsidR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those in power</w:t>
        </w:r>
      </w:ins>
      <w:ins w:id="138" w:author="Srholec Martin" w:date="2019-03-14T10:59:00Z">
        <w:r w:rsidR="000B5CD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.</w:t>
        </w:r>
      </w:ins>
    </w:p>
    <w:p w:rsidR="000B5CDF" w:rsidRDefault="000B5CDF" w:rsidP="00AB406A">
      <w:pPr>
        <w:shd w:val="clear" w:color="auto" w:fill="FFFFFF"/>
        <w:spacing w:after="0" w:line="240" w:lineRule="auto"/>
        <w:ind w:left="446" w:right="446"/>
        <w:rPr>
          <w:ins w:id="139" w:author="Srholec Martin" w:date="2019-03-14T10:59:00Z"/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AB406A" w:rsidRPr="00AB406A" w:rsidDel="002304CF" w:rsidRDefault="002304CF" w:rsidP="00AB406A">
      <w:pPr>
        <w:shd w:val="clear" w:color="auto" w:fill="FFFFFF"/>
        <w:spacing w:after="0" w:line="240" w:lineRule="auto"/>
        <w:ind w:left="446" w:right="446"/>
        <w:rPr>
          <w:del w:id="140" w:author="Srholec Martin" w:date="2019-03-14T11:05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ins w:id="141" w:author="Srholec Martin" w:date="2019-03-14T11:05:00Z">
        <w:r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lastRenderedPageBreak/>
          <w:t xml:space="preserve">More research is needed to </w:t>
        </w:r>
      </w:ins>
      <w:del w:id="142" w:author="Srholec Martin" w:date="2019-03-14T10:38:00Z">
        <w:r w:rsidR="00AB406A" w:rsidRPr="00AB406A" w:rsidDel="003D0D69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…</w:delText>
        </w:r>
      </w:del>
      <w:del w:id="143" w:author="Srholec Martin" w:date="2019-03-14T11:05:00Z">
        <w:r w:rsidR="00AB406A" w:rsidRPr="00AB406A" w:rsidDel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 the root causes of low globalization of a national science system are often </w:delText>
        </w:r>
        <w:r w:rsidR="00AB406A" w:rsidRPr="00AB406A" w:rsidDel="002304CF">
          <w:rPr>
            <w:rFonts w:ascii="Arial" w:eastAsia="Times New Roman" w:hAnsi="Arial" w:cs="Arial"/>
            <w:color w:val="000000"/>
            <w:sz w:val="26"/>
            <w:szCs w:val="26"/>
            <w:highlight w:val="green"/>
            <w:lang w:eastAsia="cs-CZ"/>
          </w:rPr>
          <w:delText>historical and/or political</w:delText>
        </w:r>
        <w:r w:rsidR="00AB406A" w:rsidRPr="00AB406A" w:rsidDel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… a symptom of xxx… deliberately taking out of (staying away from) the global system…   </w:delText>
        </w:r>
      </w:del>
    </w:p>
    <w:p w:rsidR="00AB406A" w:rsidDel="002304CF" w:rsidRDefault="00AB406A" w:rsidP="00AB406A">
      <w:pPr>
        <w:shd w:val="clear" w:color="auto" w:fill="FFFFFF"/>
        <w:spacing w:after="0" w:line="240" w:lineRule="auto"/>
        <w:ind w:left="446" w:right="446"/>
        <w:rPr>
          <w:del w:id="144" w:author="Srholec Martin" w:date="2019-03-14T11:05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del w:id="145" w:author="Srholec Martin" w:date="2019-03-14T11:05:00Z">
        <w:r w:rsidRPr="00AB406A" w:rsidDel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... a vicious circle… if science is a vehicle of progress (or a lack of it)… low globalization of science in turn can have consequences outside of the academic community... for example social sciences are the building blocks of good evidence-based policies. Good governance requires international experience, as well as an exchange of innovative methods.</w:delText>
        </w:r>
      </w:del>
    </w:p>
    <w:p w:rsidR="00AB406A" w:rsidDel="002304CF" w:rsidRDefault="00AB406A" w:rsidP="0006685F">
      <w:pPr>
        <w:shd w:val="clear" w:color="auto" w:fill="FFFFFF"/>
        <w:spacing w:after="0" w:line="240" w:lineRule="auto"/>
        <w:ind w:left="446" w:right="446"/>
        <w:rPr>
          <w:del w:id="146" w:author="Srholec Martin" w:date="2019-03-14T11:06:00Z"/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AB406A" w:rsidDel="002304CF" w:rsidRDefault="00AB406A" w:rsidP="0006685F">
      <w:pPr>
        <w:shd w:val="clear" w:color="auto" w:fill="FFFFFF"/>
        <w:spacing w:after="0" w:line="240" w:lineRule="auto"/>
        <w:ind w:left="446" w:right="446"/>
        <w:rPr>
          <w:del w:id="147" w:author="Srholec Martin" w:date="2019-03-14T11:06:00Z"/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AB406A" w:rsidDel="002304CF" w:rsidRDefault="00AB406A" w:rsidP="0006685F">
      <w:pPr>
        <w:shd w:val="clear" w:color="auto" w:fill="FFFFFF"/>
        <w:spacing w:after="0" w:line="240" w:lineRule="auto"/>
        <w:ind w:left="446" w:right="446"/>
        <w:rPr>
          <w:del w:id="148" w:author="Srholec Martin" w:date="2019-03-14T11:07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del w:id="149" w:author="Srholec Martin" w:date="2019-03-14T11:06:00Z">
        <w:r w:rsidRPr="00AF366F" w:rsidDel="002304CF">
          <w:rPr>
            <w:rFonts w:ascii="Arial" w:eastAsia="Times New Roman" w:hAnsi="Arial" w:cs="Arial"/>
            <w:color w:val="000000"/>
            <w:sz w:val="26"/>
            <w:szCs w:val="26"/>
            <w:highlight w:val="green"/>
            <w:lang w:eastAsia="cs-CZ"/>
          </w:rPr>
          <w:delText>More research is need to xxx…</w:delText>
        </w:r>
        <w:r w:rsidR="00CE3C90" w:rsidRPr="00CE3C90" w:rsidDel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 </w:delText>
        </w:r>
        <w:r w:rsidR="00CE3C90" w:rsidRPr="001847D7" w:rsidDel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to </w:delText>
        </w:r>
      </w:del>
      <w:r w:rsidR="00CE3C90" w:rsidRPr="001847D7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better understand </w:t>
      </w:r>
      <w:del w:id="150" w:author="Srholec Martin" w:date="2019-03-14T11:10:00Z">
        <w:r w:rsidR="00CE3C90" w:rsidRPr="001847D7" w:rsidDel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the consequences of </w:delText>
        </w:r>
      </w:del>
      <w:r w:rsidR="00CE3C90" w:rsidRPr="001847D7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globalization</w:t>
      </w:r>
      <w:r w:rsidR="00CE3C90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of science</w:t>
      </w:r>
      <w:ins w:id="151" w:author="Srholec Martin" w:date="2019-03-14T11:06:00Z">
        <w:r w:rsidR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, including </w:t>
        </w:r>
      </w:ins>
      <w:ins w:id="152" w:author="Srholec Martin" w:date="2019-03-14T11:11:00Z">
        <w:r w:rsidR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the </w:t>
        </w:r>
      </w:ins>
      <w:ins w:id="153" w:author="Srholec Martin" w:date="2019-03-14T11:06:00Z">
        <w:r w:rsidR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measurement and indicators. </w:t>
        </w:r>
      </w:ins>
      <w:del w:id="154" w:author="Srholec Martin" w:date="2019-03-14T11:07:00Z">
        <w:r w:rsidR="00CE3C90" w:rsidDel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…</w:delText>
        </w:r>
      </w:del>
    </w:p>
    <w:p w:rsidR="002304CF" w:rsidDel="002304CF" w:rsidRDefault="00F066EA" w:rsidP="0006685F">
      <w:pPr>
        <w:shd w:val="clear" w:color="auto" w:fill="FFFFFF"/>
        <w:spacing w:after="0" w:line="240" w:lineRule="auto"/>
        <w:ind w:left="446" w:right="446"/>
        <w:rPr>
          <w:del w:id="155" w:author="Srholec Martin" w:date="2019-03-14T11:08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Does </w:t>
      </w:r>
      <w:del w:id="156" w:author="Srholec Martin" w:date="2019-03-14T11:08:00Z">
        <w:r w:rsidR="00C23C72" w:rsidDel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deeper </w:delText>
        </w:r>
      </w:del>
      <w:r w:rsidR="00C23C72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globalization of </w:t>
      </w:r>
      <w:ins w:id="157" w:author="Srholec Martin" w:date="2019-03-14T11:07:00Z">
        <w:r w:rsidR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the </w:t>
        </w:r>
      </w:ins>
      <w:r w:rsidR="00C23C72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national science system</w:t>
      </w:r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go hand in hand with </w:t>
      </w:r>
      <w:del w:id="158" w:author="Srholec Martin" w:date="2019-03-14T11:09:00Z">
        <w:r w:rsidR="00C23C72" w:rsidDel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higher</w:delText>
        </w:r>
        <w:r w:rsidDel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 </w:delText>
        </w:r>
      </w:del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quality and </w:t>
      </w:r>
      <w:del w:id="159" w:author="Srholec Martin" w:date="2019-03-14T11:09:00Z">
        <w:r w:rsidR="00C23C72" w:rsidDel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better </w:delText>
        </w:r>
      </w:del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t>impact?</w:t>
      </w:r>
    </w:p>
    <w:p w:rsidR="002304CF" w:rsidRDefault="002304CF" w:rsidP="002304CF">
      <w:pPr>
        <w:shd w:val="clear" w:color="auto" w:fill="FFFFFF"/>
        <w:spacing w:after="0" w:line="240" w:lineRule="auto"/>
        <w:ind w:left="446" w:right="446"/>
        <w:rPr>
          <w:ins w:id="160" w:author="Srholec Martin" w:date="2019-03-14T11:11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ins w:id="161" w:author="Srholec Martin" w:date="2019-03-14T11:08:00Z">
        <w:r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</w:t>
        </w:r>
      </w:ins>
      <w:ins w:id="162" w:author="Srholec Martin" w:date="2019-03-14T11:11:00Z">
        <w:r w:rsidRPr="00C23C72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Are there </w:t>
        </w:r>
        <w:r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broader </w:t>
        </w:r>
        <w:r w:rsidRPr="00C23C72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spillovers outside of the </w:t>
        </w:r>
        <w:r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realm of science</w:t>
        </w:r>
        <w:r w:rsidRPr="00C23C72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?</w:t>
        </w:r>
        <w:r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And </w:t>
        </w:r>
      </w:ins>
      <w:ins w:id="163" w:author="Srholec Martin" w:date="2019-03-14T11:12:00Z">
        <w:r w:rsidR="00222FEB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what </w:t>
        </w:r>
        <w:r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can</w:t>
        </w:r>
      </w:ins>
      <w:ins w:id="164" w:author="Srholec Martin" w:date="2019-03-14T11:11:00Z">
        <w:r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 xml:space="preserve"> </w:t>
        </w:r>
      </w:ins>
      <w:ins w:id="165" w:author="Srholec Martin" w:date="2019-03-14T11:12:00Z">
        <w:r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be done about it?</w:t>
        </w:r>
      </w:ins>
    </w:p>
    <w:p w:rsidR="002304CF" w:rsidRDefault="002304CF" w:rsidP="0006685F">
      <w:pPr>
        <w:shd w:val="clear" w:color="auto" w:fill="FFFFFF"/>
        <w:spacing w:after="0" w:line="240" w:lineRule="auto"/>
        <w:ind w:left="446" w:right="446"/>
        <w:rPr>
          <w:ins w:id="166" w:author="Srholec Martin" w:date="2019-03-14T11:10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bookmarkStart w:id="167" w:name="_GoBack"/>
      <w:bookmarkEnd w:id="167"/>
    </w:p>
    <w:p w:rsidR="00C23C72" w:rsidDel="002304CF" w:rsidRDefault="00C23C72" w:rsidP="0006685F">
      <w:pPr>
        <w:shd w:val="clear" w:color="auto" w:fill="FFFFFF"/>
        <w:spacing w:after="0" w:line="240" w:lineRule="auto"/>
        <w:ind w:left="446" w:right="446"/>
        <w:rPr>
          <w:del w:id="168" w:author="Srholec Martin" w:date="2019-03-14T11:11:00Z"/>
          <w:rFonts w:ascii="Arial" w:eastAsia="Times New Roman" w:hAnsi="Arial" w:cs="Arial"/>
          <w:color w:val="000000"/>
          <w:sz w:val="26"/>
          <w:szCs w:val="26"/>
          <w:lang w:eastAsia="cs-CZ"/>
        </w:rPr>
      </w:pPr>
      <w:del w:id="169" w:author="Srholec Martin" w:date="2019-03-14T11:12:00Z">
        <w:r w:rsidRPr="00C23C72" w:rsidDel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 xml:space="preserve">How is globalization of research output related to the international knowledge transfer? Are more globalized countries and disciplines producing higher-impact publications? </w:delText>
        </w:r>
      </w:del>
      <w:del w:id="170" w:author="Srholec Martin" w:date="2019-03-14T11:11:00Z">
        <w:r w:rsidRPr="00C23C72" w:rsidDel="002304CF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Are there spillovers outside of the research community?</w:delText>
        </w:r>
      </w:del>
    </w:p>
    <w:p w:rsidR="00C23C72" w:rsidRDefault="00C23C72" w:rsidP="0006685F">
      <w:pPr>
        <w:shd w:val="clear" w:color="auto" w:fill="FFFFFF"/>
        <w:spacing w:after="0" w:line="240" w:lineRule="auto"/>
        <w:ind w:left="446" w:right="446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C23C72" w:rsidRDefault="00C23C72" w:rsidP="0006685F">
      <w:pPr>
        <w:shd w:val="clear" w:color="auto" w:fill="FFFFFF"/>
        <w:spacing w:after="0" w:line="240" w:lineRule="auto"/>
        <w:ind w:left="446" w:right="446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B21958" w:rsidRDefault="00B21958" w:rsidP="0006685F">
      <w:pPr>
        <w:shd w:val="clear" w:color="auto" w:fill="FFFFFF"/>
        <w:spacing w:after="0" w:line="240" w:lineRule="auto"/>
        <w:ind w:left="446" w:right="446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  <w:r w:rsidRPr="00B21958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Tip: </w:t>
      </w:r>
      <w:del w:id="171" w:author="Srholec Martin" w:date="2019-03-14T11:14:00Z">
        <w:r w:rsidRPr="00B21958" w:rsidDel="00FF081E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We recommend s</w:delText>
        </w:r>
      </w:del>
      <w:ins w:id="172" w:author="Srholec Martin" w:date="2019-03-14T11:14:00Z">
        <w:r w:rsidR="00FF081E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t>S</w:t>
        </w:r>
      </w:ins>
      <w:r w:rsidRPr="00B21958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pend</w:t>
      </w:r>
      <w:del w:id="173" w:author="Srholec Martin" w:date="2019-03-14T11:14:00Z">
        <w:r w:rsidDel="00FF081E">
          <w:rPr>
            <w:rFonts w:ascii="Arial" w:eastAsia="Times New Roman" w:hAnsi="Arial" w:cs="Arial"/>
            <w:color w:val="000000"/>
            <w:sz w:val="26"/>
            <w:szCs w:val="26"/>
            <w:lang w:eastAsia="cs-CZ"/>
          </w:rPr>
          <w:delText>ing</w:delText>
        </w:r>
      </w:del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more</w:t>
      </w:r>
      <w:r w:rsidRPr="00B21958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time with the interactive app to explore </w:t>
      </w:r>
      <w:r w:rsidR="00300A09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the position of </w:t>
      </w:r>
      <w:r w:rsidRPr="00B21958">
        <w:rPr>
          <w:rFonts w:ascii="Arial" w:eastAsia="Times New Roman" w:hAnsi="Arial" w:cs="Arial"/>
          <w:color w:val="000000"/>
          <w:sz w:val="26"/>
          <w:szCs w:val="26"/>
          <w:lang w:eastAsia="cs-CZ"/>
        </w:rPr>
        <w:t>country and discipline</w:t>
      </w:r>
      <w:r w:rsidR="00300A09">
        <w:rPr>
          <w:rFonts w:ascii="Arial" w:eastAsia="Times New Roman" w:hAnsi="Arial" w:cs="Arial"/>
          <w:color w:val="000000"/>
          <w:sz w:val="26"/>
          <w:szCs w:val="26"/>
          <w:lang w:eastAsia="cs-CZ"/>
        </w:rPr>
        <w:t xml:space="preserve"> of your interest.</w:t>
      </w:r>
    </w:p>
    <w:p w:rsidR="00C23C72" w:rsidRDefault="00C23C72" w:rsidP="0006685F">
      <w:pPr>
        <w:shd w:val="clear" w:color="auto" w:fill="FFFFFF"/>
        <w:spacing w:after="0" w:line="240" w:lineRule="auto"/>
        <w:ind w:left="446" w:right="446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C23C72" w:rsidDel="00896AB4" w:rsidRDefault="00C23C72">
      <w:pPr>
        <w:shd w:val="clear" w:color="auto" w:fill="FFFFFF"/>
        <w:spacing w:after="0" w:line="240" w:lineRule="auto"/>
        <w:ind w:left="446" w:right="446"/>
        <w:rPr>
          <w:del w:id="174" w:author="Srholec Martin" w:date="2019-03-14T11:13:00Z"/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:rsidR="00D2114F" w:rsidDel="00896AB4" w:rsidRDefault="00D2114F">
      <w:pPr>
        <w:shd w:val="clear" w:color="auto" w:fill="FFFFFF"/>
        <w:ind w:left="446" w:right="446"/>
        <w:rPr>
          <w:del w:id="175" w:author="Srholec Martin" w:date="2019-03-14T11:13:00Z"/>
        </w:rPr>
        <w:pPrChange w:id="176" w:author="Srholec Martin" w:date="2019-03-14T11:13:00Z">
          <w:pPr/>
        </w:pPrChange>
      </w:pPr>
      <w:del w:id="177" w:author="Srholec Martin" w:date="2019-03-14T11:13:00Z">
        <w:r w:rsidDel="00896AB4">
          <w:br w:type="page"/>
        </w:r>
      </w:del>
    </w:p>
    <w:p w:rsidR="00D2114F" w:rsidRPr="001847D7" w:rsidDel="00896AB4" w:rsidRDefault="00D2114F">
      <w:pPr>
        <w:shd w:val="clear" w:color="auto" w:fill="FFFFFF"/>
        <w:ind w:left="446" w:right="446"/>
        <w:rPr>
          <w:del w:id="178" w:author="Srholec Martin" w:date="2019-03-14T11:13:00Z"/>
        </w:rPr>
        <w:pPrChange w:id="179" w:author="Srholec Martin" w:date="2019-03-14T11:13:00Z">
          <w:pPr/>
        </w:pPrChange>
      </w:pPr>
    </w:p>
    <w:p w:rsidR="003452A0" w:rsidDel="00896AB4" w:rsidRDefault="003452A0">
      <w:pPr>
        <w:shd w:val="clear" w:color="auto" w:fill="FFFFFF"/>
        <w:spacing w:after="0" w:line="240" w:lineRule="auto"/>
        <w:ind w:left="446" w:right="446"/>
        <w:rPr>
          <w:del w:id="180" w:author="Srholec Martin" w:date="2019-03-14T11:13:00Z"/>
          <w:rFonts w:ascii="Times New Roman" w:hAnsi="Times New Roman" w:cs="Times New Roman"/>
          <w:sz w:val="24"/>
          <w:szCs w:val="24"/>
        </w:rPr>
        <w:pPrChange w:id="181" w:author="Srholec Martin" w:date="2019-03-14T11:13:00Z">
          <w:pPr>
            <w:spacing w:after="0" w:line="240" w:lineRule="auto"/>
            <w:jc w:val="both"/>
          </w:pPr>
        </w:pPrChange>
      </w:pPr>
    </w:p>
    <w:p w:rsidR="002F0873" w:rsidDel="00896AB4" w:rsidRDefault="002F0873">
      <w:pPr>
        <w:shd w:val="clear" w:color="auto" w:fill="FFFFFF"/>
        <w:spacing w:after="0" w:line="240" w:lineRule="auto"/>
        <w:ind w:left="446" w:right="446"/>
        <w:rPr>
          <w:del w:id="182" w:author="Srholec Martin" w:date="2019-03-14T11:13:00Z"/>
          <w:rFonts w:ascii="Times New Roman" w:hAnsi="Times New Roman" w:cs="Times New Roman"/>
          <w:sz w:val="24"/>
          <w:szCs w:val="24"/>
        </w:rPr>
        <w:pPrChange w:id="183" w:author="Srholec Martin" w:date="2019-03-14T11:13:00Z">
          <w:pPr>
            <w:spacing w:after="0" w:line="240" w:lineRule="auto"/>
            <w:jc w:val="both"/>
          </w:pPr>
        </w:pPrChange>
      </w:pPr>
    </w:p>
    <w:p w:rsidR="002F0873" w:rsidDel="00896AB4" w:rsidRDefault="002F0873">
      <w:pPr>
        <w:shd w:val="clear" w:color="auto" w:fill="FFFFFF"/>
        <w:spacing w:after="0" w:line="240" w:lineRule="auto"/>
        <w:ind w:left="446" w:right="446"/>
        <w:rPr>
          <w:del w:id="184" w:author="Srholec Martin" w:date="2019-03-14T11:13:00Z"/>
          <w:rFonts w:ascii="Times New Roman" w:hAnsi="Times New Roman" w:cs="Times New Roman"/>
          <w:sz w:val="24"/>
          <w:szCs w:val="24"/>
        </w:rPr>
        <w:pPrChange w:id="185" w:author="Srholec Martin" w:date="2019-03-14T11:13:00Z">
          <w:pPr>
            <w:spacing w:after="0" w:line="240" w:lineRule="auto"/>
            <w:jc w:val="both"/>
          </w:pPr>
        </w:pPrChange>
      </w:pPr>
      <w:del w:id="186" w:author="Srholec Martin" w:date="2019-03-14T11:13:00Z">
        <w:r w:rsidRPr="002F0873" w:rsidDel="00896AB4">
          <w:rPr>
            <w:noProof/>
          </w:rPr>
          <w:drawing>
            <wp:inline distT="0" distB="0" distL="0" distR="0" wp14:anchorId="3055C403" wp14:editId="522E7224">
              <wp:extent cx="6407013" cy="48641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5"/>
                      <a:srcRect l="8334" t="5529" r="52404" b="49760"/>
                      <a:stretch/>
                    </pic:blipFill>
                    <pic:spPr bwMode="auto">
                      <a:xfrm>
                        <a:off x="0" y="0"/>
                        <a:ext cx="6418812" cy="487305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:rsidR="002F0873" w:rsidDel="00896AB4" w:rsidRDefault="002F0873">
      <w:pPr>
        <w:shd w:val="clear" w:color="auto" w:fill="FFFFFF"/>
        <w:spacing w:after="0" w:line="240" w:lineRule="auto"/>
        <w:ind w:left="446" w:right="446"/>
        <w:rPr>
          <w:del w:id="187" w:author="Srholec Martin" w:date="2019-03-14T11:13:00Z"/>
          <w:rFonts w:ascii="Times New Roman" w:hAnsi="Times New Roman" w:cs="Times New Roman"/>
          <w:sz w:val="24"/>
          <w:szCs w:val="24"/>
        </w:rPr>
        <w:pPrChange w:id="188" w:author="Srholec Martin" w:date="2019-03-14T11:13:00Z">
          <w:pPr>
            <w:spacing w:after="0" w:line="240" w:lineRule="auto"/>
            <w:jc w:val="both"/>
          </w:pPr>
        </w:pPrChange>
      </w:pPr>
      <w:del w:id="189" w:author="Srholec Martin" w:date="2019-03-14T11:13:00Z">
        <w:r w:rsidDel="00896AB4">
          <w:rPr>
            <w:rFonts w:ascii="Times New Roman" w:hAnsi="Times New Roman" w:cs="Times New Roman"/>
            <w:sz w:val="24"/>
            <w:szCs w:val="24"/>
          </w:rPr>
          <w:delText xml:space="preserve">Plus: </w:delText>
        </w:r>
        <w:r w:rsidR="005B6E06" w:rsidDel="00896AB4">
          <w:rPr>
            <w:rFonts w:ascii="Times New Roman" w:hAnsi="Times New Roman" w:cs="Times New Roman"/>
            <w:sz w:val="24"/>
            <w:szCs w:val="24"/>
          </w:rPr>
          <w:delText xml:space="preserve">China?, </w:delText>
        </w:r>
        <w:r w:rsidDel="00896AB4">
          <w:rPr>
            <w:rFonts w:ascii="Times New Roman" w:hAnsi="Times New Roman" w:cs="Times New Roman"/>
            <w:sz w:val="24"/>
            <w:szCs w:val="24"/>
          </w:rPr>
          <w:delText xml:space="preserve">Egypt, France, Ukraine, South Korea, </w:delText>
        </w:r>
        <w:r w:rsidR="00DC05FC" w:rsidDel="00896AB4">
          <w:rPr>
            <w:rFonts w:ascii="Times New Roman" w:hAnsi="Times New Roman" w:cs="Times New Roman"/>
            <w:sz w:val="24"/>
            <w:szCs w:val="24"/>
          </w:rPr>
          <w:delText>Italy, Spain, Argentina</w:delText>
        </w:r>
        <w:r w:rsidR="00A30EA3" w:rsidDel="00896AB4">
          <w:rPr>
            <w:rFonts w:ascii="Times New Roman" w:hAnsi="Times New Roman" w:cs="Times New Roman"/>
            <w:sz w:val="24"/>
            <w:szCs w:val="24"/>
          </w:rPr>
          <w:delText>, Croatia</w:delText>
        </w:r>
        <w:r w:rsidR="00D9192A" w:rsidDel="00896AB4">
          <w:rPr>
            <w:rFonts w:ascii="Times New Roman" w:hAnsi="Times New Roman" w:cs="Times New Roman"/>
            <w:sz w:val="24"/>
            <w:szCs w:val="24"/>
          </w:rPr>
          <w:delText>, Iran, Saudi Arabia, Kenya, Malaysia, Singapore, Thailand, Turkey</w:delText>
        </w:r>
      </w:del>
    </w:p>
    <w:p w:rsidR="00A30EA3" w:rsidDel="00896AB4" w:rsidRDefault="00A30EA3">
      <w:pPr>
        <w:shd w:val="clear" w:color="auto" w:fill="FFFFFF"/>
        <w:spacing w:after="0" w:line="240" w:lineRule="auto"/>
        <w:ind w:left="446" w:right="446"/>
        <w:rPr>
          <w:del w:id="190" w:author="Srholec Martin" w:date="2019-03-14T11:13:00Z"/>
          <w:rFonts w:ascii="Times New Roman" w:hAnsi="Times New Roman" w:cs="Times New Roman"/>
          <w:sz w:val="24"/>
          <w:szCs w:val="24"/>
        </w:rPr>
        <w:pPrChange w:id="191" w:author="Srholec Martin" w:date="2019-03-14T11:13:00Z">
          <w:pPr>
            <w:spacing w:after="0" w:line="240" w:lineRule="auto"/>
            <w:jc w:val="both"/>
          </w:pPr>
        </w:pPrChange>
      </w:pPr>
    </w:p>
    <w:p w:rsidR="00A30EA3" w:rsidRPr="0046174A" w:rsidRDefault="00A30EA3">
      <w:pPr>
        <w:shd w:val="clear" w:color="auto" w:fill="FFFFFF"/>
        <w:spacing w:after="0" w:line="240" w:lineRule="auto"/>
        <w:ind w:left="446" w:right="446"/>
        <w:rPr>
          <w:rFonts w:ascii="Times New Roman" w:hAnsi="Times New Roman" w:cs="Times New Roman"/>
          <w:sz w:val="24"/>
          <w:szCs w:val="24"/>
        </w:rPr>
        <w:pPrChange w:id="192" w:author="Srholec Martin" w:date="2019-03-14T11:13:00Z">
          <w:pPr>
            <w:spacing w:after="0" w:line="240" w:lineRule="auto"/>
            <w:jc w:val="both"/>
          </w:pPr>
        </w:pPrChange>
      </w:pPr>
      <w:del w:id="193" w:author="Srholec Martin" w:date="2019-03-14T11:13:00Z">
        <w:r w:rsidRPr="00A30EA3" w:rsidDel="00896AB4">
          <w:rPr>
            <w:rFonts w:ascii="Times New Roman" w:hAnsi="Times New Roman" w:cs="Times New Roman"/>
            <w:sz w:val="24"/>
            <w:szCs w:val="24"/>
            <w:highlight w:val="green"/>
          </w:rPr>
          <w:delText>Australia, Croatia, Egypt, Germany, Indonesia, Italy, Mexico, Nigeria, Poland, Russia.</w:delText>
        </w:r>
      </w:del>
    </w:p>
    <w:sectPr w:rsidR="00A30EA3" w:rsidRPr="0046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E627E"/>
    <w:multiLevelType w:val="multilevel"/>
    <w:tmpl w:val="8B8E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rholec Martin">
    <w15:presenceInfo w15:providerId="None" w15:userId="Srholec Mar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39"/>
    <w:rsid w:val="00026122"/>
    <w:rsid w:val="0006685F"/>
    <w:rsid w:val="000B5CDF"/>
    <w:rsid w:val="00165E89"/>
    <w:rsid w:val="001C74A0"/>
    <w:rsid w:val="001E6647"/>
    <w:rsid w:val="00222FEB"/>
    <w:rsid w:val="002304CF"/>
    <w:rsid w:val="002540D6"/>
    <w:rsid w:val="00281039"/>
    <w:rsid w:val="00282F95"/>
    <w:rsid w:val="002877BA"/>
    <w:rsid w:val="002E365C"/>
    <w:rsid w:val="002F0873"/>
    <w:rsid w:val="00300A09"/>
    <w:rsid w:val="00305F01"/>
    <w:rsid w:val="0033383A"/>
    <w:rsid w:val="003452A0"/>
    <w:rsid w:val="00360D91"/>
    <w:rsid w:val="003D0D69"/>
    <w:rsid w:val="00417272"/>
    <w:rsid w:val="00424671"/>
    <w:rsid w:val="004426AD"/>
    <w:rsid w:val="0046174A"/>
    <w:rsid w:val="004A7AE2"/>
    <w:rsid w:val="004E4218"/>
    <w:rsid w:val="0051107C"/>
    <w:rsid w:val="00551F01"/>
    <w:rsid w:val="005538A5"/>
    <w:rsid w:val="005B6E06"/>
    <w:rsid w:val="005D7715"/>
    <w:rsid w:val="0069032D"/>
    <w:rsid w:val="00694BE4"/>
    <w:rsid w:val="006C0AF8"/>
    <w:rsid w:val="006D35EF"/>
    <w:rsid w:val="00723BC7"/>
    <w:rsid w:val="00742A7F"/>
    <w:rsid w:val="007C12BC"/>
    <w:rsid w:val="007D0897"/>
    <w:rsid w:val="007D12DB"/>
    <w:rsid w:val="00800E81"/>
    <w:rsid w:val="00896AB4"/>
    <w:rsid w:val="00946257"/>
    <w:rsid w:val="00957DAA"/>
    <w:rsid w:val="009D0CC0"/>
    <w:rsid w:val="009E6F7E"/>
    <w:rsid w:val="00A00382"/>
    <w:rsid w:val="00A159AE"/>
    <w:rsid w:val="00A30EA3"/>
    <w:rsid w:val="00A42628"/>
    <w:rsid w:val="00A523DC"/>
    <w:rsid w:val="00A90CA1"/>
    <w:rsid w:val="00AA1C59"/>
    <w:rsid w:val="00AB406A"/>
    <w:rsid w:val="00AF366F"/>
    <w:rsid w:val="00B21958"/>
    <w:rsid w:val="00B237ED"/>
    <w:rsid w:val="00B63A97"/>
    <w:rsid w:val="00BA682C"/>
    <w:rsid w:val="00BC2B7A"/>
    <w:rsid w:val="00BF6505"/>
    <w:rsid w:val="00C2002A"/>
    <w:rsid w:val="00C23C72"/>
    <w:rsid w:val="00C4228A"/>
    <w:rsid w:val="00C62314"/>
    <w:rsid w:val="00CE3C90"/>
    <w:rsid w:val="00D1008A"/>
    <w:rsid w:val="00D1697A"/>
    <w:rsid w:val="00D2114F"/>
    <w:rsid w:val="00D2730E"/>
    <w:rsid w:val="00D9192A"/>
    <w:rsid w:val="00D977AD"/>
    <w:rsid w:val="00DC05FC"/>
    <w:rsid w:val="00E50202"/>
    <w:rsid w:val="00E554C9"/>
    <w:rsid w:val="00E56AC2"/>
    <w:rsid w:val="00F02965"/>
    <w:rsid w:val="00F066EA"/>
    <w:rsid w:val="00F82BF3"/>
    <w:rsid w:val="00F84299"/>
    <w:rsid w:val="00FB6CD5"/>
    <w:rsid w:val="00FD6AC7"/>
    <w:rsid w:val="00FF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9656"/>
  <w15:chartTrackingRefBased/>
  <w15:docId w15:val="{C8698870-5DA9-41FA-8C51-30ABC0BD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14F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D21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114F"/>
    <w:rPr>
      <w:rFonts w:ascii="Times New Roman" w:eastAsia="Times New Roman" w:hAnsi="Times New Roman" w:cs="Times New Roman"/>
      <w:b/>
      <w:bCs/>
      <w:sz w:val="27"/>
      <w:szCs w:val="27"/>
      <w:lang w:val="cs-CZ" w:eastAsia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Srholec Martin</dc:creator>
  <cp:keywords/>
  <dc:description/>
  <cp:lastModifiedBy>Srholec Martin</cp:lastModifiedBy>
  <cp:revision>62</cp:revision>
  <cp:lastPrinted>2019-03-08T16:29:00Z</cp:lastPrinted>
  <dcterms:created xsi:type="dcterms:W3CDTF">2019-03-08T10:53:00Z</dcterms:created>
  <dcterms:modified xsi:type="dcterms:W3CDTF">2019-03-14T10:15:00Z</dcterms:modified>
</cp:coreProperties>
</file>