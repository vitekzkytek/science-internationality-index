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31F4"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bookmarkStart w:id="0" w:name="_GoBack"/>
      <w:bookmarkEnd w:id="0"/>
      <w:r w:rsidRPr="004C2BBC">
        <w:rPr>
          <w:rFonts w:ascii="Tahoma" w:eastAsia="Times New Roman" w:hAnsi="Tahoma" w:cs="Tahoma"/>
          <w:b/>
          <w:bCs/>
          <w:color w:val="BB133E"/>
          <w:sz w:val="27"/>
          <w:szCs w:val="27"/>
          <w:lang w:eastAsia="cs-CZ"/>
        </w:rPr>
        <w:t>Introduction</w:t>
      </w:r>
    </w:p>
    <w:p w14:paraId="1C2E4E56" w14:textId="77777777"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Science knows no limits </w:t>
      </w:r>
      <w:ins w:id="1" w:author="Krueger Grayson" w:date="2019-04-08T10:10:00Z">
        <w:r w:rsidR="005A4DC2">
          <w:rPr>
            <w:rFonts w:ascii="Arial" w:eastAsia="Times New Roman" w:hAnsi="Arial" w:cs="Arial"/>
            <w:color w:val="000000"/>
            <w:sz w:val="26"/>
            <w:szCs w:val="26"/>
            <w:lang w:eastAsia="cs-CZ"/>
          </w:rPr>
          <w:t>or</w:t>
        </w:r>
      </w:ins>
      <w:del w:id="2" w:author="Krueger Grayson" w:date="2019-04-08T10:10:00Z">
        <w:r w:rsidRPr="004C2BBC" w:rsidDel="005A4DC2">
          <w:rPr>
            <w:rFonts w:ascii="Arial" w:eastAsia="Times New Roman" w:hAnsi="Arial" w:cs="Arial"/>
            <w:color w:val="000000"/>
            <w:sz w:val="26"/>
            <w:szCs w:val="26"/>
            <w:lang w:eastAsia="cs-CZ"/>
          </w:rPr>
          <w:delText>and</w:delText>
        </w:r>
      </w:del>
      <w:r w:rsidRPr="004C2BBC">
        <w:rPr>
          <w:rFonts w:ascii="Arial" w:eastAsia="Times New Roman" w:hAnsi="Arial" w:cs="Arial"/>
          <w:color w:val="000000"/>
          <w:sz w:val="26"/>
          <w:szCs w:val="26"/>
          <w:lang w:eastAsia="cs-CZ"/>
        </w:rPr>
        <w:t xml:space="preserve"> borders. Scientific inquiry has therefore gone global long before the economy or culture. </w:t>
      </w:r>
      <w:ins w:id="3" w:author="Krueger Grayson" w:date="2019-04-08T10:19:00Z">
        <w:r w:rsidR="00F23F05">
          <w:rPr>
            <w:rFonts w:ascii="Arial" w:eastAsia="Times New Roman" w:hAnsi="Arial" w:cs="Arial"/>
            <w:color w:val="000000"/>
            <w:sz w:val="26"/>
            <w:szCs w:val="26"/>
            <w:lang w:eastAsia="cs-CZ"/>
          </w:rPr>
          <w:t>Nevertheless,</w:t>
        </w:r>
      </w:ins>
      <w:del w:id="4" w:author="Krueger Grayson" w:date="2019-04-08T10:19:00Z">
        <w:r w:rsidRPr="004C2BBC" w:rsidDel="00F23F05">
          <w:rPr>
            <w:rFonts w:ascii="Arial" w:eastAsia="Times New Roman" w:hAnsi="Arial" w:cs="Arial"/>
            <w:color w:val="000000"/>
            <w:sz w:val="26"/>
            <w:szCs w:val="26"/>
            <w:lang w:eastAsia="cs-CZ"/>
          </w:rPr>
          <w:delText>Yet</w:delText>
        </w:r>
      </w:del>
      <w:r w:rsidRPr="004C2BBC">
        <w:rPr>
          <w:rFonts w:ascii="Arial" w:eastAsia="Times New Roman" w:hAnsi="Arial" w:cs="Arial"/>
          <w:color w:val="000000"/>
          <w:sz w:val="26"/>
          <w:szCs w:val="26"/>
          <w:lang w:eastAsia="cs-CZ"/>
        </w:rPr>
        <w:t xml:space="preserve"> this does not necessarily mean that science is global to the same extent everywhere</w:t>
      </w:r>
      <w:del w:id="5" w:author="Krueger Grayson" w:date="2019-04-08T10:19:00Z">
        <w:r w:rsidRPr="004C2BBC" w:rsidDel="00F23F05">
          <w:rPr>
            <w:rFonts w:ascii="Arial" w:eastAsia="Times New Roman" w:hAnsi="Arial" w:cs="Arial"/>
            <w:color w:val="000000"/>
            <w:sz w:val="26"/>
            <w:szCs w:val="26"/>
            <w:lang w:eastAsia="cs-CZ"/>
          </w:rPr>
          <w:delText xml:space="preserve"> and anywhere</w:delText>
        </w:r>
      </w:del>
      <w:r w:rsidRPr="004C2BBC">
        <w:rPr>
          <w:rFonts w:ascii="Arial" w:eastAsia="Times New Roman" w:hAnsi="Arial" w:cs="Arial"/>
          <w:color w:val="000000"/>
          <w:sz w:val="26"/>
          <w:szCs w:val="26"/>
          <w:lang w:eastAsia="cs-CZ"/>
        </w:rPr>
        <w:t>.</w:t>
      </w:r>
    </w:p>
    <w:p w14:paraId="377FFF60" w14:textId="43274572"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To </w:t>
      </w:r>
      <w:ins w:id="6" w:author="Krueger Grayson" w:date="2019-04-08T10:12:00Z">
        <w:r w:rsidR="005A4DC2">
          <w:rPr>
            <w:rFonts w:ascii="Arial" w:eastAsia="Times New Roman" w:hAnsi="Arial" w:cs="Arial"/>
            <w:color w:val="000000"/>
            <w:sz w:val="26"/>
            <w:szCs w:val="26"/>
            <w:lang w:eastAsia="cs-CZ"/>
          </w:rPr>
          <w:t>what</w:t>
        </w:r>
      </w:ins>
      <w:del w:id="7" w:author="Krueger Grayson" w:date="2019-04-08T10:12:00Z">
        <w:r w:rsidRPr="004C2BBC" w:rsidDel="005A4DC2">
          <w:rPr>
            <w:rFonts w:ascii="Arial" w:eastAsia="Times New Roman" w:hAnsi="Arial" w:cs="Arial"/>
            <w:color w:val="000000"/>
            <w:sz w:val="26"/>
            <w:szCs w:val="26"/>
            <w:lang w:eastAsia="cs-CZ"/>
          </w:rPr>
          <w:delText>which</w:delText>
        </w:r>
      </w:del>
      <w:r w:rsidRPr="004C2BBC">
        <w:rPr>
          <w:rFonts w:ascii="Arial" w:eastAsia="Times New Roman" w:hAnsi="Arial" w:cs="Arial"/>
          <w:color w:val="000000"/>
          <w:sz w:val="26"/>
          <w:szCs w:val="26"/>
          <w:lang w:eastAsia="cs-CZ"/>
        </w:rPr>
        <w:t xml:space="preserve"> extent are scientific outputs published in global</w:t>
      </w:r>
      <w:ins w:id="8" w:author="Krueger Grayson" w:date="2019-04-08T10:12:00Z">
        <w:r w:rsidR="005A4DC2">
          <w:rPr>
            <w:rFonts w:ascii="Arial" w:eastAsia="Times New Roman" w:hAnsi="Arial" w:cs="Arial"/>
            <w:color w:val="000000"/>
            <w:sz w:val="26"/>
            <w:szCs w:val="26"/>
            <w:lang w:eastAsia="cs-CZ"/>
          </w:rPr>
          <w:t xml:space="preserve"> journals</w:t>
        </w:r>
      </w:ins>
      <w:r w:rsidRPr="004C2BBC">
        <w:rPr>
          <w:rFonts w:ascii="Arial" w:eastAsia="Times New Roman" w:hAnsi="Arial" w:cs="Arial"/>
          <w:color w:val="000000"/>
          <w:sz w:val="26"/>
          <w:szCs w:val="26"/>
          <w:lang w:eastAsia="cs-CZ"/>
        </w:rPr>
        <w:t xml:space="preserve"> </w:t>
      </w:r>
      <w:ins w:id="9" w:author="Krueger Grayson" w:date="2019-04-08T10:12:00Z">
        <w:r w:rsidR="005A4DC2">
          <w:rPr>
            <w:rFonts w:ascii="Arial" w:eastAsia="Times New Roman" w:hAnsi="Arial" w:cs="Arial"/>
            <w:color w:val="000000"/>
            <w:sz w:val="26"/>
            <w:szCs w:val="26"/>
            <w:lang w:eastAsia="cs-CZ"/>
          </w:rPr>
          <w:t>as opposed</w:t>
        </w:r>
      </w:ins>
      <w:del w:id="10" w:author="Krueger Grayson" w:date="2019-04-08T10:12:00Z">
        <w:r w:rsidRPr="004C2BBC" w:rsidDel="005A4DC2">
          <w:rPr>
            <w:rFonts w:ascii="Arial" w:eastAsia="Times New Roman" w:hAnsi="Arial" w:cs="Arial"/>
            <w:color w:val="000000"/>
            <w:sz w:val="26"/>
            <w:szCs w:val="26"/>
            <w:lang w:eastAsia="cs-CZ"/>
          </w:rPr>
          <w:delText>in contrast</w:delText>
        </w:r>
      </w:del>
      <w:r w:rsidRPr="004C2BBC">
        <w:rPr>
          <w:rFonts w:ascii="Arial" w:eastAsia="Times New Roman" w:hAnsi="Arial" w:cs="Arial"/>
          <w:color w:val="000000"/>
          <w:sz w:val="26"/>
          <w:szCs w:val="26"/>
          <w:lang w:eastAsia="cs-CZ"/>
        </w:rPr>
        <w:t xml:space="preserve"> to local journals? How does this </w:t>
      </w:r>
      <w:del w:id="11" w:author="Srholec Martin" w:date="2019-04-09T11:19:00Z">
        <w:r w:rsidRPr="004C2BBC" w:rsidDel="00003B1A">
          <w:rPr>
            <w:rFonts w:ascii="Arial" w:eastAsia="Times New Roman" w:hAnsi="Arial" w:cs="Arial"/>
            <w:color w:val="000000"/>
            <w:sz w:val="26"/>
            <w:szCs w:val="26"/>
            <w:lang w:eastAsia="cs-CZ"/>
          </w:rPr>
          <w:delText>tendency</w:delText>
        </w:r>
      </w:del>
      <w:ins w:id="12" w:author="Krueger Grayson" w:date="2019-04-08T10:14:00Z">
        <w:del w:id="13" w:author="Srholec Martin" w:date="2019-04-09T11:19:00Z">
          <w:r w:rsidR="005A4DC2" w:rsidDel="00003B1A">
            <w:rPr>
              <w:rFonts w:ascii="Arial" w:eastAsia="Times New Roman" w:hAnsi="Arial" w:cs="Arial"/>
              <w:color w:val="000000"/>
              <w:sz w:val="26"/>
              <w:szCs w:val="26"/>
              <w:lang w:eastAsia="cs-CZ"/>
            </w:rPr>
            <w:delText>, if any,</w:delText>
          </w:r>
        </w:del>
      </w:ins>
      <w:del w:id="14" w:author="Srholec Martin" w:date="2019-04-09T11:19:00Z">
        <w:r w:rsidRPr="004C2BBC" w:rsidDel="00003B1A">
          <w:rPr>
            <w:rFonts w:ascii="Arial" w:eastAsia="Times New Roman" w:hAnsi="Arial" w:cs="Arial"/>
            <w:color w:val="000000"/>
            <w:sz w:val="26"/>
            <w:szCs w:val="26"/>
            <w:lang w:eastAsia="cs-CZ"/>
          </w:rPr>
          <w:delText xml:space="preserve"> </w:delText>
        </w:r>
      </w:del>
      <w:r w:rsidRPr="004C2BBC">
        <w:rPr>
          <w:rFonts w:ascii="Arial" w:eastAsia="Times New Roman" w:hAnsi="Arial" w:cs="Arial"/>
          <w:color w:val="000000"/>
          <w:sz w:val="26"/>
          <w:szCs w:val="26"/>
          <w:lang w:eastAsia="cs-CZ"/>
        </w:rPr>
        <w:t xml:space="preserve">differ across countries and disciplines? </w:t>
      </w:r>
      <w:ins w:id="15" w:author="Krueger Grayson" w:date="2019-04-08T10:17:00Z">
        <w:r w:rsidR="00F23F05">
          <w:rPr>
            <w:rFonts w:ascii="Arial" w:eastAsia="Times New Roman" w:hAnsi="Arial" w:cs="Arial"/>
            <w:color w:val="000000"/>
            <w:sz w:val="26"/>
            <w:szCs w:val="26"/>
            <w:lang w:eastAsia="cs-CZ"/>
          </w:rPr>
          <w:t>H</w:t>
        </w:r>
      </w:ins>
      <w:del w:id="16" w:author="Krueger Grayson" w:date="2019-04-08T10:17:00Z">
        <w:r w:rsidRPr="004C2BBC" w:rsidDel="00F23F05">
          <w:rPr>
            <w:rFonts w:ascii="Arial" w:eastAsia="Times New Roman" w:hAnsi="Arial" w:cs="Arial"/>
            <w:color w:val="000000"/>
            <w:sz w:val="26"/>
            <w:szCs w:val="26"/>
            <w:lang w:eastAsia="cs-CZ"/>
          </w:rPr>
          <w:delText>And h</w:delText>
        </w:r>
      </w:del>
      <w:r w:rsidRPr="004C2BBC">
        <w:rPr>
          <w:rFonts w:ascii="Arial" w:eastAsia="Times New Roman" w:hAnsi="Arial" w:cs="Arial"/>
          <w:color w:val="000000"/>
          <w:sz w:val="26"/>
          <w:szCs w:val="26"/>
          <w:lang w:eastAsia="cs-CZ"/>
        </w:rPr>
        <w:t>ow much has this</w:t>
      </w:r>
      <w:ins w:id="17" w:author="Krueger Grayson" w:date="2019-04-08T10:17:00Z">
        <w:r w:rsidR="00F23F05">
          <w:rPr>
            <w:rFonts w:ascii="Arial" w:eastAsia="Times New Roman" w:hAnsi="Arial" w:cs="Arial"/>
            <w:color w:val="000000"/>
            <w:sz w:val="26"/>
            <w:szCs w:val="26"/>
            <w:lang w:eastAsia="cs-CZ"/>
          </w:rPr>
          <w:t xml:space="preserve"> </w:t>
        </w:r>
        <w:del w:id="18" w:author="Srholec Martin" w:date="2019-04-09T11:19:00Z">
          <w:r w:rsidR="00F23F05" w:rsidDel="00003B1A">
            <w:rPr>
              <w:rFonts w:ascii="Arial" w:eastAsia="Times New Roman" w:hAnsi="Arial" w:cs="Arial"/>
              <w:color w:val="000000"/>
              <w:sz w:val="26"/>
              <w:szCs w:val="26"/>
              <w:lang w:eastAsia="cs-CZ"/>
            </w:rPr>
            <w:delText>tendency</w:delText>
          </w:r>
        </w:del>
      </w:ins>
      <w:del w:id="19" w:author="Srholec Martin" w:date="2019-04-09T11:19:00Z">
        <w:r w:rsidRPr="004C2BBC" w:rsidDel="00003B1A">
          <w:rPr>
            <w:rFonts w:ascii="Arial" w:eastAsia="Times New Roman" w:hAnsi="Arial" w:cs="Arial"/>
            <w:color w:val="000000"/>
            <w:sz w:val="26"/>
            <w:szCs w:val="26"/>
            <w:lang w:eastAsia="cs-CZ"/>
          </w:rPr>
          <w:delText xml:space="preserve"> </w:delText>
        </w:r>
      </w:del>
      <w:r w:rsidRPr="004C2BBC">
        <w:rPr>
          <w:rFonts w:ascii="Arial" w:eastAsia="Times New Roman" w:hAnsi="Arial" w:cs="Arial"/>
          <w:color w:val="000000"/>
          <w:sz w:val="26"/>
          <w:szCs w:val="26"/>
          <w:lang w:eastAsia="cs-CZ"/>
        </w:rPr>
        <w:t>changed over the last decade</w:t>
      </w:r>
      <w:del w:id="20" w:author="Krueger Grayson" w:date="2019-04-08T10:17:00Z">
        <w:r w:rsidRPr="004C2BBC" w:rsidDel="00F23F05">
          <w:rPr>
            <w:rFonts w:ascii="Arial" w:eastAsia="Times New Roman" w:hAnsi="Arial" w:cs="Arial"/>
            <w:color w:val="000000"/>
            <w:sz w:val="26"/>
            <w:szCs w:val="26"/>
            <w:lang w:eastAsia="cs-CZ"/>
          </w:rPr>
          <w:delText xml:space="preserve"> or so</w:delText>
        </w:r>
      </w:del>
      <w:r w:rsidRPr="004C2BBC">
        <w:rPr>
          <w:rFonts w:ascii="Arial" w:eastAsia="Times New Roman" w:hAnsi="Arial" w:cs="Arial"/>
          <w:color w:val="000000"/>
          <w:sz w:val="26"/>
          <w:szCs w:val="26"/>
          <w:lang w:eastAsia="cs-CZ"/>
        </w:rPr>
        <w:t>?</w:t>
      </w:r>
    </w:p>
    <w:p w14:paraId="4474E050" w14:textId="58A1791D"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The aim of this study is to show </w:t>
      </w:r>
      <w:del w:id="21" w:author="Srholec Martin" w:date="2019-04-09T11:21:00Z">
        <w:r w:rsidRPr="004C2BBC" w:rsidDel="00003B1A">
          <w:rPr>
            <w:rFonts w:ascii="Arial" w:eastAsia="Times New Roman" w:hAnsi="Arial" w:cs="Arial"/>
            <w:color w:val="000000"/>
            <w:sz w:val="26"/>
            <w:szCs w:val="26"/>
            <w:lang w:eastAsia="cs-CZ"/>
          </w:rPr>
          <w:delText xml:space="preserve">just </w:delText>
        </w:r>
      </w:del>
      <w:r w:rsidRPr="004C2BBC">
        <w:rPr>
          <w:rFonts w:ascii="Arial" w:eastAsia="Times New Roman" w:hAnsi="Arial" w:cs="Arial"/>
          <w:color w:val="000000"/>
          <w:sz w:val="26"/>
          <w:szCs w:val="26"/>
          <w:lang w:eastAsia="cs-CZ"/>
        </w:rPr>
        <w:t xml:space="preserve">that. We provide </w:t>
      </w:r>
      <w:ins w:id="22" w:author="Krueger Grayson" w:date="2019-04-08T10:26:00Z">
        <w:r w:rsidR="00F23F05">
          <w:rPr>
            <w:rFonts w:ascii="Arial" w:eastAsia="Times New Roman" w:hAnsi="Arial" w:cs="Arial"/>
            <w:color w:val="000000"/>
            <w:sz w:val="26"/>
            <w:szCs w:val="26"/>
            <w:lang w:eastAsia="cs-CZ"/>
          </w:rPr>
          <w:t>new</w:t>
        </w:r>
      </w:ins>
      <w:del w:id="23" w:author="Krueger Grayson" w:date="2019-04-08T10:26:00Z">
        <w:r w:rsidRPr="004C2BBC" w:rsidDel="00F23F05">
          <w:rPr>
            <w:rFonts w:ascii="Arial" w:eastAsia="Times New Roman" w:hAnsi="Arial" w:cs="Arial"/>
            <w:color w:val="000000"/>
            <w:sz w:val="26"/>
            <w:szCs w:val="26"/>
            <w:lang w:eastAsia="cs-CZ"/>
          </w:rPr>
          <w:delText>fresh</w:delText>
        </w:r>
      </w:del>
      <w:r w:rsidRPr="004C2BBC">
        <w:rPr>
          <w:rFonts w:ascii="Arial" w:eastAsia="Times New Roman" w:hAnsi="Arial" w:cs="Arial"/>
          <w:color w:val="000000"/>
          <w:sz w:val="26"/>
          <w:szCs w:val="26"/>
          <w:lang w:eastAsia="cs-CZ"/>
        </w:rPr>
        <w:t xml:space="preserve"> evidence on the globalization of science that allows </w:t>
      </w:r>
      <w:ins w:id="24" w:author="Krueger Grayson" w:date="2019-04-08T10:27:00Z">
        <w:r w:rsidR="00100076">
          <w:rPr>
            <w:rFonts w:ascii="Arial" w:eastAsia="Times New Roman" w:hAnsi="Arial" w:cs="Arial"/>
            <w:color w:val="000000"/>
            <w:sz w:val="26"/>
            <w:szCs w:val="26"/>
            <w:lang w:eastAsia="cs-CZ"/>
          </w:rPr>
          <w:t>us to compare</w:t>
        </w:r>
      </w:ins>
      <w:del w:id="25" w:author="Krueger Grayson" w:date="2019-04-08T10:27:00Z">
        <w:r w:rsidRPr="004C2BBC" w:rsidDel="00100076">
          <w:rPr>
            <w:rFonts w:ascii="Arial" w:eastAsia="Times New Roman" w:hAnsi="Arial" w:cs="Arial"/>
            <w:color w:val="000000"/>
            <w:sz w:val="26"/>
            <w:szCs w:val="26"/>
            <w:lang w:eastAsia="cs-CZ"/>
          </w:rPr>
          <w:delText>for a comparison</w:delText>
        </w:r>
      </w:del>
      <w:r w:rsidRPr="004C2BBC">
        <w:rPr>
          <w:rFonts w:ascii="Arial" w:eastAsia="Times New Roman" w:hAnsi="Arial" w:cs="Arial"/>
          <w:color w:val="000000"/>
          <w:sz w:val="26"/>
          <w:szCs w:val="26"/>
          <w:lang w:eastAsia="cs-CZ"/>
        </w:rPr>
        <w:t xml:space="preserve"> over space, fields and time</w:t>
      </w:r>
      <w:ins w:id="26" w:author="Krueger Grayson" w:date="2019-04-08T10:28:00Z">
        <w:r w:rsidR="00100076">
          <w:rPr>
            <w:rFonts w:ascii="Arial" w:eastAsia="Times New Roman" w:hAnsi="Arial" w:cs="Arial"/>
            <w:color w:val="000000"/>
            <w:sz w:val="26"/>
            <w:szCs w:val="26"/>
            <w:lang w:eastAsia="cs-CZ"/>
          </w:rPr>
          <w:t>. Specifically, we compare</w:t>
        </w:r>
      </w:ins>
      <w:del w:id="27" w:author="Krueger Grayson" w:date="2019-04-08T10:28:00Z">
        <w:r w:rsidRPr="004C2BBC" w:rsidDel="00100076">
          <w:rPr>
            <w:rFonts w:ascii="Arial" w:eastAsia="Times New Roman" w:hAnsi="Arial" w:cs="Arial"/>
            <w:color w:val="000000"/>
            <w:sz w:val="26"/>
            <w:szCs w:val="26"/>
            <w:lang w:eastAsia="cs-CZ"/>
          </w:rPr>
          <w:delText>, namely for</w:delText>
        </w:r>
      </w:del>
      <w:r w:rsidRPr="004C2BBC">
        <w:rPr>
          <w:rFonts w:ascii="Arial" w:eastAsia="Times New Roman" w:hAnsi="Arial" w:cs="Arial"/>
          <w:color w:val="000000"/>
          <w:sz w:val="26"/>
          <w:szCs w:val="26"/>
          <w:lang w:eastAsia="cs-CZ"/>
        </w:rPr>
        <w:t xml:space="preserve"> 174 countries and various country groups in 4 broad and 27 narrow disciplines over </w:t>
      </w:r>
      <w:ins w:id="28" w:author="Krueger Grayson" w:date="2019-04-08T10:29:00Z">
        <w:r w:rsidR="00100076">
          <w:rPr>
            <w:rFonts w:ascii="Arial" w:eastAsia="Times New Roman" w:hAnsi="Arial" w:cs="Arial"/>
            <w:color w:val="000000"/>
            <w:sz w:val="26"/>
            <w:szCs w:val="26"/>
            <w:lang w:eastAsia="cs-CZ"/>
          </w:rPr>
          <w:t xml:space="preserve">the period from </w:t>
        </w:r>
      </w:ins>
      <w:r w:rsidRPr="004C2BBC">
        <w:rPr>
          <w:rFonts w:ascii="Arial" w:eastAsia="Times New Roman" w:hAnsi="Arial" w:cs="Arial"/>
          <w:color w:val="000000"/>
          <w:sz w:val="26"/>
          <w:szCs w:val="26"/>
          <w:lang w:eastAsia="cs-CZ"/>
        </w:rPr>
        <w:t>2005 to 2017.</w:t>
      </w:r>
    </w:p>
    <w:p w14:paraId="52CE401E" w14:textId="4F7D8F49"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The study is based on six journal-level indicators of globalization. The benchmark indicators are derived from </w:t>
      </w:r>
      <w:del w:id="29" w:author="Srholec Martin" w:date="2019-04-09T11:51:00Z">
        <w:r w:rsidRPr="004C2BBC" w:rsidDel="00FE5DEA">
          <w:rPr>
            <w:rFonts w:ascii="Arial" w:eastAsia="Times New Roman" w:hAnsi="Arial" w:cs="Arial"/>
            <w:color w:val="000000"/>
            <w:sz w:val="26"/>
            <w:szCs w:val="26"/>
            <w:lang w:eastAsia="cs-CZ"/>
          </w:rPr>
          <w:delText>the composition of</w:delText>
        </w:r>
      </w:del>
      <w:ins w:id="30" w:author="Srholec Martin" w:date="2019-04-09T11:51:00Z">
        <w:r w:rsidR="00FE5DEA">
          <w:rPr>
            <w:rFonts w:ascii="Arial" w:eastAsia="Times New Roman" w:hAnsi="Arial" w:cs="Arial"/>
            <w:color w:val="000000"/>
            <w:sz w:val="26"/>
            <w:szCs w:val="26"/>
            <w:lang w:eastAsia="cs-CZ"/>
          </w:rPr>
          <w:t>data on</w:t>
        </w:r>
      </w:ins>
      <w:r w:rsidRPr="004C2BBC">
        <w:rPr>
          <w:rFonts w:ascii="Arial" w:eastAsia="Times New Roman" w:hAnsi="Arial" w:cs="Arial"/>
          <w:color w:val="000000"/>
          <w:sz w:val="26"/>
          <w:szCs w:val="26"/>
          <w:lang w:eastAsia="cs-CZ"/>
        </w:rPr>
        <w:t xml:space="preserve"> authors by the country of origin. For comparison, we also use data on </w:t>
      </w:r>
      <w:del w:id="31" w:author="Srholec Martin" w:date="2019-04-09T11:51:00Z">
        <w:r w:rsidRPr="004C2BBC" w:rsidDel="00FE5DEA">
          <w:rPr>
            <w:rFonts w:ascii="Arial" w:eastAsia="Times New Roman" w:hAnsi="Arial" w:cs="Arial"/>
            <w:color w:val="000000"/>
            <w:sz w:val="26"/>
            <w:szCs w:val="26"/>
            <w:lang w:eastAsia="cs-CZ"/>
          </w:rPr>
          <w:delText xml:space="preserve">the number of </w:delText>
        </w:r>
      </w:del>
      <w:r w:rsidRPr="004C2BBC">
        <w:rPr>
          <w:rFonts w:ascii="Arial" w:eastAsia="Times New Roman" w:hAnsi="Arial" w:cs="Arial"/>
          <w:color w:val="000000"/>
          <w:sz w:val="26"/>
          <w:szCs w:val="26"/>
          <w:lang w:eastAsia="cs-CZ"/>
        </w:rPr>
        <w:t>documents by the country of origin and English-written documents.</w:t>
      </w:r>
    </w:p>
    <w:p w14:paraId="4D7E9DAF" w14:textId="77777777"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The journal-level indicators are then aggregated to countries and disciplines. These results are standardized between 0 and 1, </w:t>
      </w:r>
      <w:ins w:id="32" w:author="Krueger Grayson" w:date="2019-04-08T10:30:00Z">
        <w:r w:rsidR="00100076">
          <w:rPr>
            <w:rFonts w:ascii="Arial" w:eastAsia="Times New Roman" w:hAnsi="Arial" w:cs="Arial"/>
            <w:color w:val="000000"/>
            <w:sz w:val="26"/>
            <w:szCs w:val="26"/>
            <w:lang w:eastAsia="cs-CZ"/>
          </w:rPr>
          <w:t>in which</w:t>
        </w:r>
      </w:ins>
      <w:del w:id="33" w:author="Krueger Grayson" w:date="2019-04-08T10:30:00Z">
        <w:r w:rsidRPr="004C2BBC" w:rsidDel="00100076">
          <w:rPr>
            <w:rFonts w:ascii="Arial" w:eastAsia="Times New Roman" w:hAnsi="Arial" w:cs="Arial"/>
            <w:color w:val="000000"/>
            <w:sz w:val="26"/>
            <w:szCs w:val="26"/>
            <w:lang w:eastAsia="cs-CZ"/>
          </w:rPr>
          <w:delText>where</w:delText>
        </w:r>
      </w:del>
      <w:r w:rsidRPr="004C2BBC">
        <w:rPr>
          <w:rFonts w:ascii="Arial" w:eastAsia="Times New Roman" w:hAnsi="Arial" w:cs="Arial"/>
          <w:color w:val="000000"/>
          <w:sz w:val="26"/>
          <w:szCs w:val="26"/>
          <w:lang w:eastAsia="cs-CZ"/>
        </w:rPr>
        <w:t xml:space="preserve"> 0 refers to the lowest and 1 to the highest globalization.</w:t>
      </w:r>
    </w:p>
    <w:p w14:paraId="0D7413CD" w14:textId="1EEED5B6"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The analysis is based on data </w:t>
      </w:r>
      <w:del w:id="34" w:author="Srholec Martin" w:date="2019-04-09T11:51:00Z">
        <w:r w:rsidRPr="004C2BBC" w:rsidDel="00FE5DEA">
          <w:rPr>
            <w:rFonts w:ascii="Arial" w:eastAsia="Times New Roman" w:hAnsi="Arial" w:cs="Arial"/>
            <w:color w:val="000000"/>
            <w:sz w:val="26"/>
            <w:szCs w:val="26"/>
            <w:lang w:eastAsia="cs-CZ"/>
          </w:rPr>
          <w:delText>for journals </w:delText>
        </w:r>
      </w:del>
      <w:r w:rsidRPr="004C2BBC">
        <w:rPr>
          <w:rFonts w:ascii="Arial" w:eastAsia="Times New Roman" w:hAnsi="Arial" w:cs="Arial"/>
          <w:color w:val="000000"/>
          <w:sz w:val="26"/>
          <w:szCs w:val="26"/>
          <w:lang w:eastAsia="cs-CZ"/>
        </w:rPr>
        <w:t>from the </w:t>
      </w:r>
      <w:hyperlink r:id="rId6" w:tgtFrame="_blank" w:history="1">
        <w:r w:rsidRPr="004C2BBC">
          <w:rPr>
            <w:rFonts w:ascii="Arial" w:eastAsia="Times New Roman" w:hAnsi="Arial" w:cs="Arial"/>
            <w:color w:val="0000FF"/>
            <w:sz w:val="26"/>
            <w:szCs w:val="26"/>
            <w:u w:val="single"/>
            <w:lang w:eastAsia="cs-CZ"/>
          </w:rPr>
          <w:t>Scopus citation database</w:t>
        </w:r>
      </w:hyperlink>
      <w:r w:rsidRPr="004C2BBC">
        <w:rPr>
          <w:rFonts w:ascii="Arial" w:eastAsia="Times New Roman" w:hAnsi="Arial" w:cs="Arial"/>
          <w:color w:val="000000"/>
          <w:sz w:val="26"/>
          <w:szCs w:val="26"/>
          <w:lang w:eastAsia="cs-CZ"/>
        </w:rPr>
        <w:t>. The list of journals and assigned disciplines is obtained from the </w:t>
      </w:r>
      <w:hyperlink r:id="rId7" w:tgtFrame="_blank" w:history="1">
        <w:r w:rsidRPr="004C2BBC">
          <w:rPr>
            <w:rFonts w:ascii="Arial" w:eastAsia="Times New Roman" w:hAnsi="Arial" w:cs="Arial"/>
            <w:color w:val="0000FF"/>
            <w:sz w:val="26"/>
            <w:szCs w:val="26"/>
            <w:u w:val="single"/>
            <w:lang w:eastAsia="cs-CZ"/>
          </w:rPr>
          <w:t>Scopus Source List</w:t>
        </w:r>
      </w:hyperlink>
      <w:r w:rsidRPr="004C2BBC">
        <w:rPr>
          <w:rFonts w:ascii="Arial" w:eastAsia="Times New Roman" w:hAnsi="Arial" w:cs="Arial"/>
          <w:color w:val="000000"/>
          <w:sz w:val="26"/>
          <w:szCs w:val="26"/>
          <w:lang w:eastAsia="cs-CZ"/>
        </w:rPr>
        <w:t>.</w:t>
      </w:r>
    </w:p>
    <w:p w14:paraId="39284F0E" w14:textId="3BA45DED"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Globalization of science should not be confused with </w:t>
      </w:r>
      <w:del w:id="35" w:author="Srholec Martin" w:date="2019-04-09T11:22:00Z">
        <w:r w:rsidRPr="004C2BBC" w:rsidDel="00003B1A">
          <w:rPr>
            <w:rFonts w:ascii="Arial" w:eastAsia="Times New Roman" w:hAnsi="Arial" w:cs="Arial"/>
            <w:color w:val="000000"/>
            <w:sz w:val="26"/>
            <w:szCs w:val="26"/>
            <w:lang w:eastAsia="cs-CZ"/>
          </w:rPr>
          <w:delText xml:space="preserve">its </w:delText>
        </w:r>
      </w:del>
      <w:r w:rsidRPr="004C2BBC">
        <w:rPr>
          <w:rFonts w:ascii="Arial" w:eastAsia="Times New Roman" w:hAnsi="Arial" w:cs="Arial"/>
          <w:color w:val="000000"/>
          <w:sz w:val="26"/>
          <w:szCs w:val="26"/>
          <w:lang w:eastAsia="cs-CZ"/>
        </w:rPr>
        <w:t>quality (or relevance)</w:t>
      </w:r>
      <w:ins w:id="36" w:author="Srholec Martin" w:date="2019-04-09T11:22:00Z">
        <w:r w:rsidR="00003B1A">
          <w:rPr>
            <w:rFonts w:ascii="Arial" w:eastAsia="Times New Roman" w:hAnsi="Arial" w:cs="Arial"/>
            <w:color w:val="000000"/>
            <w:sz w:val="26"/>
            <w:szCs w:val="26"/>
            <w:lang w:eastAsia="cs-CZ"/>
          </w:rPr>
          <w:t xml:space="preserve"> of science</w:t>
        </w:r>
      </w:ins>
      <w:r w:rsidRPr="004C2BBC">
        <w:rPr>
          <w:rFonts w:ascii="Arial" w:eastAsia="Times New Roman" w:hAnsi="Arial" w:cs="Arial"/>
          <w:color w:val="000000"/>
          <w:sz w:val="26"/>
          <w:szCs w:val="26"/>
          <w:lang w:eastAsia="cs-CZ"/>
        </w:rPr>
        <w:t xml:space="preserve">; they are likely to be related in many </w:t>
      </w:r>
      <w:del w:id="37" w:author="Srholec Martin" w:date="2019-04-09T11:24:00Z">
        <w:r w:rsidRPr="004C2BBC" w:rsidDel="00003B1A">
          <w:rPr>
            <w:rFonts w:ascii="Arial" w:eastAsia="Times New Roman" w:hAnsi="Arial" w:cs="Arial"/>
            <w:color w:val="000000"/>
            <w:sz w:val="26"/>
            <w:szCs w:val="26"/>
            <w:lang w:eastAsia="cs-CZ"/>
          </w:rPr>
          <w:delText xml:space="preserve">interesting </w:delText>
        </w:r>
      </w:del>
      <w:r w:rsidRPr="004C2BBC">
        <w:rPr>
          <w:rFonts w:ascii="Arial" w:eastAsia="Times New Roman" w:hAnsi="Arial" w:cs="Arial"/>
          <w:color w:val="000000"/>
          <w:sz w:val="26"/>
          <w:szCs w:val="26"/>
          <w:lang w:eastAsia="cs-CZ"/>
        </w:rPr>
        <w:t>ways, depending on the discipline, but they are different phenomena.</w:t>
      </w:r>
    </w:p>
    <w:p w14:paraId="5A6D8CAC" w14:textId="673838CD"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The results are presented in an interactive </w:t>
      </w:r>
      <w:ins w:id="38" w:author="Krueger Grayson" w:date="2019-04-08T10:36:00Z">
        <w:r w:rsidR="00100076">
          <w:rPr>
            <w:rFonts w:ascii="Arial" w:eastAsia="Times New Roman" w:hAnsi="Arial" w:cs="Arial"/>
            <w:color w:val="000000"/>
            <w:sz w:val="26"/>
            <w:szCs w:val="26"/>
            <w:lang w:eastAsia="cs-CZ"/>
          </w:rPr>
          <w:t>manner</w:t>
        </w:r>
      </w:ins>
      <w:del w:id="39" w:author="Krueger Grayson" w:date="2019-04-08T10:36:00Z">
        <w:r w:rsidRPr="004C2BBC" w:rsidDel="00100076">
          <w:rPr>
            <w:rFonts w:ascii="Arial" w:eastAsia="Times New Roman" w:hAnsi="Arial" w:cs="Arial"/>
            <w:color w:val="000000"/>
            <w:sz w:val="26"/>
            <w:szCs w:val="26"/>
            <w:lang w:eastAsia="cs-CZ"/>
          </w:rPr>
          <w:delText>way</w:delText>
        </w:r>
      </w:del>
      <w:r w:rsidRPr="004C2BBC">
        <w:rPr>
          <w:rFonts w:ascii="Arial" w:eastAsia="Times New Roman" w:hAnsi="Arial" w:cs="Arial"/>
          <w:color w:val="000000"/>
          <w:sz w:val="26"/>
          <w:szCs w:val="26"/>
          <w:lang w:eastAsia="cs-CZ"/>
        </w:rPr>
        <w:t xml:space="preserve"> that allows readers to customize the </w:t>
      </w:r>
      <w:del w:id="40" w:author="Srholec Martin" w:date="2019-04-09T11:28:00Z">
        <w:r w:rsidRPr="004C2BBC" w:rsidDel="009F09F8">
          <w:rPr>
            <w:rFonts w:ascii="Arial" w:eastAsia="Times New Roman" w:hAnsi="Arial" w:cs="Arial"/>
            <w:color w:val="000000"/>
            <w:sz w:val="26"/>
            <w:szCs w:val="26"/>
            <w:lang w:eastAsia="cs-CZ"/>
          </w:rPr>
          <w:delText>output</w:delText>
        </w:r>
      </w:del>
      <w:ins w:id="41" w:author="Srholec Martin" w:date="2019-04-09T11:28:00Z">
        <w:r w:rsidR="009F09F8">
          <w:rPr>
            <w:rFonts w:ascii="Arial" w:eastAsia="Times New Roman" w:hAnsi="Arial" w:cs="Arial"/>
            <w:color w:val="000000"/>
            <w:sz w:val="26"/>
            <w:szCs w:val="26"/>
            <w:lang w:eastAsia="cs-CZ"/>
          </w:rPr>
          <w:t>analysis</w:t>
        </w:r>
      </w:ins>
      <w:ins w:id="42" w:author="Krueger Grayson" w:date="2019-04-08T10:37:00Z">
        <w:r w:rsidR="006C5F50">
          <w:rPr>
            <w:rFonts w:ascii="Arial" w:eastAsia="Times New Roman" w:hAnsi="Arial" w:cs="Arial"/>
            <w:color w:val="000000"/>
            <w:sz w:val="26"/>
            <w:szCs w:val="26"/>
            <w:lang w:eastAsia="cs-CZ"/>
          </w:rPr>
          <w:t>. Further, the results</w:t>
        </w:r>
      </w:ins>
      <w:r w:rsidRPr="004C2BBC">
        <w:rPr>
          <w:rFonts w:ascii="Arial" w:eastAsia="Times New Roman" w:hAnsi="Arial" w:cs="Arial"/>
          <w:color w:val="000000"/>
          <w:sz w:val="26"/>
          <w:szCs w:val="26"/>
          <w:lang w:eastAsia="cs-CZ"/>
        </w:rPr>
        <w:t xml:space="preserve"> </w:t>
      </w:r>
      <w:del w:id="43" w:author="Krueger Grayson" w:date="2019-04-08T10:37:00Z">
        <w:r w:rsidRPr="004C2BBC" w:rsidDel="006C5F50">
          <w:rPr>
            <w:rFonts w:ascii="Arial" w:eastAsia="Times New Roman" w:hAnsi="Arial" w:cs="Arial"/>
            <w:color w:val="000000"/>
            <w:sz w:val="26"/>
            <w:szCs w:val="26"/>
            <w:lang w:eastAsia="cs-CZ"/>
          </w:rPr>
          <w:delText xml:space="preserve">and </w:delText>
        </w:r>
      </w:del>
      <w:r w:rsidRPr="004C2BBC">
        <w:rPr>
          <w:rFonts w:ascii="Arial" w:eastAsia="Times New Roman" w:hAnsi="Arial" w:cs="Arial"/>
          <w:color w:val="000000"/>
          <w:sz w:val="26"/>
          <w:szCs w:val="26"/>
          <w:lang w:eastAsia="cs-CZ"/>
        </w:rPr>
        <w:t xml:space="preserve">should </w:t>
      </w:r>
      <w:r w:rsidRPr="004C2BBC">
        <w:rPr>
          <w:rFonts w:ascii="Arial" w:eastAsia="Times New Roman" w:hAnsi="Arial" w:cs="Arial"/>
          <w:color w:val="000000"/>
          <w:sz w:val="26"/>
          <w:szCs w:val="26"/>
          <w:lang w:eastAsia="cs-CZ"/>
        </w:rPr>
        <w:lastRenderedPageBreak/>
        <w:t>be of interest not only to academics</w:t>
      </w:r>
      <w:ins w:id="44" w:author="Krueger Grayson" w:date="2019-04-08T10:36:00Z">
        <w:r w:rsidR="00100076">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but also </w:t>
      </w:r>
      <w:ins w:id="45" w:author="Krueger Grayson" w:date="2019-04-08T10:36:00Z">
        <w:r w:rsidR="00100076">
          <w:rPr>
            <w:rFonts w:ascii="Arial" w:eastAsia="Times New Roman" w:hAnsi="Arial" w:cs="Arial"/>
            <w:color w:val="000000"/>
            <w:sz w:val="26"/>
            <w:szCs w:val="26"/>
            <w:lang w:eastAsia="cs-CZ"/>
          </w:rPr>
          <w:t xml:space="preserve">to </w:t>
        </w:r>
      </w:ins>
      <w:r w:rsidRPr="004C2BBC">
        <w:rPr>
          <w:rFonts w:ascii="Arial" w:eastAsia="Times New Roman" w:hAnsi="Arial" w:cs="Arial"/>
          <w:color w:val="000000"/>
          <w:sz w:val="26"/>
          <w:szCs w:val="26"/>
          <w:lang w:eastAsia="cs-CZ"/>
        </w:rPr>
        <w:t xml:space="preserve">policy-makers and </w:t>
      </w:r>
      <w:ins w:id="46" w:author="Krueger Grayson" w:date="2019-04-08T10:37:00Z">
        <w:r w:rsidR="006C5F50">
          <w:rPr>
            <w:rFonts w:ascii="Arial" w:eastAsia="Times New Roman" w:hAnsi="Arial" w:cs="Arial"/>
            <w:color w:val="000000"/>
            <w:sz w:val="26"/>
            <w:szCs w:val="26"/>
            <w:lang w:eastAsia="cs-CZ"/>
          </w:rPr>
          <w:t xml:space="preserve">to a </w:t>
        </w:r>
      </w:ins>
      <w:r w:rsidRPr="004C2BBC">
        <w:rPr>
          <w:rFonts w:ascii="Arial" w:eastAsia="Times New Roman" w:hAnsi="Arial" w:cs="Arial"/>
          <w:color w:val="000000"/>
          <w:sz w:val="26"/>
          <w:szCs w:val="26"/>
          <w:lang w:eastAsia="cs-CZ"/>
        </w:rPr>
        <w:t>broader audience across the globe.</w:t>
      </w:r>
    </w:p>
    <w:p w14:paraId="37BA925A" w14:textId="132337D6" w:rsidR="00573778" w:rsidRPr="004C2BBC" w:rsidRDefault="006C5F50"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ins w:id="47" w:author="Krueger Grayson" w:date="2019-04-08T10:38:00Z">
        <w:r>
          <w:rPr>
            <w:rFonts w:ascii="Arial" w:eastAsia="Times New Roman" w:hAnsi="Arial" w:cs="Arial"/>
            <w:color w:val="000000"/>
            <w:sz w:val="26"/>
            <w:szCs w:val="26"/>
            <w:lang w:eastAsia="cs-CZ"/>
          </w:rPr>
          <w:t>Please see this link</w:t>
        </w:r>
        <w:r w:rsidRPr="006C5F50">
          <w:rPr>
            <w:rFonts w:ascii="Arial" w:eastAsia="Times New Roman" w:hAnsi="Arial" w:cs="Arial"/>
            <w:color w:val="000000"/>
            <w:sz w:val="26"/>
            <w:szCs w:val="26"/>
            <w:lang w:eastAsia="cs-CZ"/>
          </w:rPr>
          <w:t> </w:t>
        </w:r>
        <w:r w:rsidRPr="006C5F50">
          <w:rPr>
            <w:rFonts w:ascii="Arial" w:eastAsia="Times New Roman" w:hAnsi="Arial" w:cs="Arial"/>
            <w:color w:val="000000"/>
            <w:sz w:val="26"/>
            <w:szCs w:val="26"/>
            <w:lang w:eastAsia="cs-CZ"/>
          </w:rPr>
          <w:fldChar w:fldCharType="begin"/>
        </w:r>
        <w:r w:rsidRPr="006C5F50">
          <w:rPr>
            <w:rFonts w:ascii="Arial" w:eastAsia="Times New Roman" w:hAnsi="Arial" w:cs="Arial"/>
            <w:color w:val="000000"/>
            <w:sz w:val="26"/>
            <w:szCs w:val="26"/>
            <w:lang w:eastAsia="cs-CZ"/>
          </w:rPr>
          <w:instrText xml:space="preserve"> HYPERLINK "https://idea-en.cerge-ei.cz/publicationslist" \t "_blank" </w:instrText>
        </w:r>
        <w:r w:rsidRPr="006C5F50">
          <w:rPr>
            <w:rFonts w:ascii="Arial" w:eastAsia="Times New Roman" w:hAnsi="Arial" w:cs="Arial"/>
            <w:color w:val="000000"/>
            <w:sz w:val="26"/>
            <w:szCs w:val="26"/>
            <w:lang w:eastAsia="cs-CZ"/>
          </w:rPr>
          <w:fldChar w:fldCharType="separate"/>
        </w:r>
        <w:r w:rsidRPr="006C5F50">
          <w:rPr>
            <w:rStyle w:val="Hyperlink"/>
            <w:rFonts w:ascii="Arial" w:eastAsia="Times New Roman" w:hAnsi="Arial" w:cs="Arial"/>
            <w:sz w:val="26"/>
            <w:szCs w:val="26"/>
            <w:lang w:eastAsia="cs-CZ"/>
          </w:rPr>
          <w:t>here</w:t>
        </w:r>
        <w:r w:rsidRPr="006C5F50">
          <w:rPr>
            <w:rFonts w:ascii="Arial" w:eastAsia="Times New Roman" w:hAnsi="Arial" w:cs="Arial"/>
            <w:color w:val="000000"/>
            <w:sz w:val="26"/>
            <w:szCs w:val="26"/>
            <w:lang w:eastAsia="cs-CZ"/>
          </w:rPr>
          <w:fldChar w:fldCharType="end"/>
        </w:r>
        <w:r>
          <w:rPr>
            <w:rFonts w:ascii="Arial" w:eastAsia="Times New Roman" w:hAnsi="Arial" w:cs="Arial"/>
            <w:color w:val="000000"/>
            <w:sz w:val="26"/>
            <w:szCs w:val="26"/>
            <w:lang w:eastAsia="cs-CZ"/>
          </w:rPr>
          <w:t xml:space="preserve"> f</w:t>
        </w:r>
      </w:ins>
      <w:del w:id="48" w:author="Krueger Grayson" w:date="2019-04-08T10:38:00Z">
        <w:r w:rsidR="00573778" w:rsidRPr="004C2BBC" w:rsidDel="006C5F50">
          <w:rPr>
            <w:rFonts w:ascii="Arial" w:eastAsia="Times New Roman" w:hAnsi="Arial" w:cs="Arial"/>
            <w:color w:val="000000"/>
            <w:sz w:val="26"/>
            <w:szCs w:val="26"/>
            <w:lang w:eastAsia="cs-CZ"/>
          </w:rPr>
          <w:delText>F</w:delText>
        </w:r>
      </w:del>
      <w:r w:rsidR="00573778" w:rsidRPr="004C2BBC">
        <w:rPr>
          <w:rFonts w:ascii="Arial" w:eastAsia="Times New Roman" w:hAnsi="Arial" w:cs="Arial"/>
          <w:color w:val="000000"/>
          <w:sz w:val="26"/>
          <w:szCs w:val="26"/>
          <w:lang w:eastAsia="cs-CZ"/>
        </w:rPr>
        <w:t xml:space="preserve">or earlier studies </w:t>
      </w:r>
      <w:ins w:id="49" w:author="Krueger Grayson" w:date="2019-04-08T10:38:00Z">
        <w:r>
          <w:rPr>
            <w:rFonts w:ascii="Arial" w:eastAsia="Times New Roman" w:hAnsi="Arial" w:cs="Arial"/>
            <w:color w:val="000000"/>
            <w:sz w:val="26"/>
            <w:szCs w:val="26"/>
            <w:lang w:eastAsia="cs-CZ"/>
          </w:rPr>
          <w:t>by</w:t>
        </w:r>
      </w:ins>
      <w:del w:id="50" w:author="Krueger Grayson" w:date="2019-04-08T10:38:00Z">
        <w:r w:rsidR="00573778" w:rsidRPr="004C2BBC" w:rsidDel="006C5F50">
          <w:rPr>
            <w:rFonts w:ascii="Arial" w:eastAsia="Times New Roman" w:hAnsi="Arial" w:cs="Arial"/>
            <w:color w:val="000000"/>
            <w:sz w:val="26"/>
            <w:szCs w:val="26"/>
            <w:lang w:eastAsia="cs-CZ"/>
          </w:rPr>
          <w:delText>of</w:delText>
        </w:r>
      </w:del>
      <w:r w:rsidR="00573778" w:rsidRPr="004C2BBC">
        <w:rPr>
          <w:rFonts w:ascii="Arial" w:eastAsia="Times New Roman" w:hAnsi="Arial" w:cs="Arial"/>
          <w:color w:val="000000"/>
          <w:sz w:val="26"/>
          <w:szCs w:val="26"/>
          <w:lang w:eastAsia="cs-CZ"/>
        </w:rPr>
        <w:t xml:space="preserve"> the IDEA think tank on related topics, including on local journals, predatory publishing</w:t>
      </w:r>
      <w:ins w:id="51" w:author="Krueger Grayson" w:date="2019-04-08T10:39:00Z">
        <w:r>
          <w:rPr>
            <w:rFonts w:ascii="Arial" w:eastAsia="Times New Roman" w:hAnsi="Arial" w:cs="Arial"/>
            <w:color w:val="000000"/>
            <w:sz w:val="26"/>
            <w:szCs w:val="26"/>
            <w:lang w:eastAsia="cs-CZ"/>
          </w:rPr>
          <w:t xml:space="preserve">, and </w:t>
        </w:r>
        <w:del w:id="52" w:author="Srholec Martin" w:date="2019-04-09T11:52:00Z">
          <w:r w:rsidDel="00FE5DEA">
            <w:rPr>
              <w:rFonts w:ascii="Arial" w:eastAsia="Times New Roman" w:hAnsi="Arial" w:cs="Arial"/>
              <w:color w:val="000000"/>
              <w:sz w:val="26"/>
              <w:szCs w:val="26"/>
              <w:lang w:eastAsia="cs-CZ"/>
            </w:rPr>
            <w:delText>the</w:delText>
          </w:r>
        </w:del>
      </w:ins>
      <w:del w:id="53" w:author="Srholec Martin" w:date="2019-04-09T11:52:00Z">
        <w:r w:rsidR="00573778" w:rsidRPr="004C2BBC" w:rsidDel="00FE5DEA">
          <w:rPr>
            <w:rFonts w:ascii="Arial" w:eastAsia="Times New Roman" w:hAnsi="Arial" w:cs="Arial"/>
            <w:color w:val="000000"/>
            <w:sz w:val="26"/>
            <w:szCs w:val="26"/>
            <w:lang w:eastAsia="cs-CZ"/>
          </w:rPr>
          <w:delText> or relationship between </w:delText>
        </w:r>
      </w:del>
      <w:r w:rsidR="00573778" w:rsidRPr="004C2BBC">
        <w:rPr>
          <w:rFonts w:ascii="Arial" w:eastAsia="Times New Roman" w:hAnsi="Arial" w:cs="Arial"/>
          <w:color w:val="000000"/>
          <w:sz w:val="26"/>
          <w:szCs w:val="26"/>
          <w:lang w:eastAsia="cs-CZ"/>
        </w:rPr>
        <w:t xml:space="preserve">quantity </w:t>
      </w:r>
      <w:del w:id="54" w:author="Srholec Martin" w:date="2019-04-09T11:52:00Z">
        <w:r w:rsidR="00573778" w:rsidRPr="004C2BBC" w:rsidDel="00FE5DEA">
          <w:rPr>
            <w:rFonts w:ascii="Arial" w:eastAsia="Times New Roman" w:hAnsi="Arial" w:cs="Arial"/>
            <w:color w:val="000000"/>
            <w:sz w:val="26"/>
            <w:szCs w:val="26"/>
            <w:lang w:eastAsia="cs-CZ"/>
          </w:rPr>
          <w:delText xml:space="preserve">and </w:delText>
        </w:r>
      </w:del>
      <w:ins w:id="55" w:author="Srholec Martin" w:date="2019-04-09T11:52:00Z">
        <w:r w:rsidR="00FE5DEA">
          <w:rPr>
            <w:rFonts w:ascii="Arial" w:eastAsia="Times New Roman" w:hAnsi="Arial" w:cs="Arial"/>
            <w:color w:val="000000"/>
            <w:sz w:val="26"/>
            <w:szCs w:val="26"/>
            <w:lang w:eastAsia="cs-CZ"/>
          </w:rPr>
          <w:t>vs.</w:t>
        </w:r>
        <w:r w:rsidR="00FE5DEA" w:rsidRPr="004C2BBC">
          <w:rPr>
            <w:rFonts w:ascii="Arial" w:eastAsia="Times New Roman" w:hAnsi="Arial" w:cs="Arial"/>
            <w:color w:val="000000"/>
            <w:sz w:val="26"/>
            <w:szCs w:val="26"/>
            <w:lang w:eastAsia="cs-CZ"/>
          </w:rPr>
          <w:t xml:space="preserve"> </w:t>
        </w:r>
      </w:ins>
      <w:r w:rsidR="00573778" w:rsidRPr="004C2BBC">
        <w:rPr>
          <w:rFonts w:ascii="Arial" w:eastAsia="Times New Roman" w:hAnsi="Arial" w:cs="Arial"/>
          <w:color w:val="000000"/>
          <w:sz w:val="26"/>
          <w:szCs w:val="26"/>
          <w:lang w:eastAsia="cs-CZ"/>
        </w:rPr>
        <w:t>influence </w:t>
      </w:r>
      <w:del w:id="56" w:author="Srholec Martin" w:date="2019-04-09T11:52:00Z">
        <w:r w:rsidR="00573778" w:rsidRPr="004C2BBC" w:rsidDel="00FE5DEA">
          <w:rPr>
            <w:rFonts w:ascii="Arial" w:eastAsia="Times New Roman" w:hAnsi="Arial" w:cs="Arial"/>
            <w:color w:val="000000"/>
            <w:sz w:val="26"/>
            <w:szCs w:val="26"/>
            <w:lang w:eastAsia="cs-CZ"/>
          </w:rPr>
          <w:delText>in selected European countries</w:delText>
        </w:r>
      </w:del>
      <w:ins w:id="57" w:author="Srholec Martin" w:date="2019-04-09T11:52:00Z">
        <w:r w:rsidR="00FE5DEA">
          <w:rPr>
            <w:rFonts w:ascii="Arial" w:eastAsia="Times New Roman" w:hAnsi="Arial" w:cs="Arial"/>
            <w:color w:val="000000"/>
            <w:sz w:val="26"/>
            <w:szCs w:val="26"/>
            <w:lang w:eastAsia="cs-CZ"/>
          </w:rPr>
          <w:t>of academic publications</w:t>
        </w:r>
      </w:ins>
      <w:del w:id="58" w:author="Krueger Grayson" w:date="2019-04-08T10:39:00Z">
        <w:r w:rsidR="00573778" w:rsidRPr="004C2BBC" w:rsidDel="006C5F50">
          <w:rPr>
            <w:rFonts w:ascii="Arial" w:eastAsia="Times New Roman" w:hAnsi="Arial" w:cs="Arial"/>
            <w:color w:val="000000"/>
            <w:sz w:val="26"/>
            <w:szCs w:val="26"/>
            <w:lang w:eastAsia="cs-CZ"/>
          </w:rPr>
          <w:delText>,</w:delText>
        </w:r>
      </w:del>
      <w:del w:id="59" w:author="Krueger Grayson" w:date="2019-04-08T10:38:00Z">
        <w:r w:rsidR="00573778" w:rsidRPr="004C2BBC" w:rsidDel="006C5F50">
          <w:rPr>
            <w:rFonts w:ascii="Arial" w:eastAsia="Times New Roman" w:hAnsi="Arial" w:cs="Arial"/>
            <w:color w:val="000000"/>
            <w:sz w:val="26"/>
            <w:szCs w:val="26"/>
            <w:lang w:eastAsia="cs-CZ"/>
          </w:rPr>
          <w:delText xml:space="preserve"> see </w:delText>
        </w:r>
        <w:r w:rsidR="00D505AE" w:rsidDel="006C5F50">
          <w:fldChar w:fldCharType="begin"/>
        </w:r>
        <w:r w:rsidR="00D505AE" w:rsidDel="006C5F50">
          <w:delInstrText xml:space="preserve"> HYPERLINK "https://idea-en.cerge-ei.cz/publicationslist" \t "_blank" </w:delInstrText>
        </w:r>
        <w:r w:rsidR="00D505AE" w:rsidDel="006C5F50">
          <w:fldChar w:fldCharType="separate"/>
        </w:r>
        <w:r w:rsidR="00573778" w:rsidRPr="004C2BBC" w:rsidDel="006C5F50">
          <w:rPr>
            <w:rFonts w:ascii="Arial" w:eastAsia="Times New Roman" w:hAnsi="Arial" w:cs="Arial"/>
            <w:color w:val="0000FF"/>
            <w:sz w:val="26"/>
            <w:szCs w:val="26"/>
            <w:u w:val="single"/>
            <w:lang w:eastAsia="cs-CZ"/>
          </w:rPr>
          <w:delText>here</w:delText>
        </w:r>
        <w:r w:rsidR="00D505AE" w:rsidDel="006C5F50">
          <w:rPr>
            <w:rFonts w:ascii="Arial" w:eastAsia="Times New Roman" w:hAnsi="Arial" w:cs="Arial"/>
            <w:color w:val="0000FF"/>
            <w:sz w:val="26"/>
            <w:szCs w:val="26"/>
            <w:u w:val="single"/>
            <w:lang w:eastAsia="cs-CZ"/>
          </w:rPr>
          <w:fldChar w:fldCharType="end"/>
        </w:r>
      </w:del>
      <w:r w:rsidR="00573778" w:rsidRPr="004C2BBC">
        <w:rPr>
          <w:rFonts w:ascii="Arial" w:eastAsia="Times New Roman" w:hAnsi="Arial" w:cs="Arial"/>
          <w:color w:val="000000"/>
          <w:sz w:val="26"/>
          <w:szCs w:val="26"/>
          <w:lang w:eastAsia="cs-CZ"/>
        </w:rPr>
        <w:t>.</w:t>
      </w:r>
    </w:p>
    <w:p w14:paraId="0B8D67CE"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How to use the application</w:t>
      </w:r>
    </w:p>
    <w:p w14:paraId="4AD40CE5" w14:textId="77777777" w:rsidR="00573778" w:rsidRPr="004C2BBC" w:rsidRDefault="00573778" w:rsidP="00573778">
      <w:pPr>
        <w:shd w:val="clear" w:color="auto" w:fill="FFFFFF"/>
        <w:spacing w:beforeAutospacing="1" w:after="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Each point depicts the globalization index </w:t>
      </w:r>
      <w:proofErr w:type="spellStart"/>
      <w:r w:rsidRPr="004C2BBC">
        <w:rPr>
          <w:rFonts w:ascii="MJXc-TeX-math-Iw" w:eastAsia="Times New Roman" w:hAnsi="MJXc-TeX-math-Iw" w:cs="Arial"/>
          <w:color w:val="000000"/>
          <w:sz w:val="25"/>
          <w:szCs w:val="25"/>
          <w:bdr w:val="none" w:sz="0" w:space="0" w:color="auto" w:frame="1"/>
          <w:lang w:eastAsia="cs-CZ"/>
        </w:rPr>
        <w:t>G</w:t>
      </w:r>
      <w:r w:rsidRPr="004C2BBC">
        <w:rPr>
          <w:rFonts w:ascii="MJXc-TeX-math-Iw" w:eastAsia="Times New Roman" w:hAnsi="MJXc-TeX-math-Iw" w:cs="Arial"/>
          <w:color w:val="000000"/>
          <w:sz w:val="18"/>
          <w:szCs w:val="18"/>
          <w:bdr w:val="none" w:sz="0" w:space="0" w:color="auto" w:frame="1"/>
          <w:lang w:eastAsia="cs-CZ"/>
        </w:rPr>
        <w:t>Sc</w:t>
      </w:r>
      <w:r w:rsidRPr="004C2BBC">
        <w:rPr>
          <w:rFonts w:ascii="MJXc-TeX-main-Rw" w:eastAsia="Times New Roman" w:hAnsi="MJXc-TeX-main-Rw" w:cs="Arial"/>
          <w:color w:val="000000"/>
          <w:sz w:val="18"/>
          <w:szCs w:val="18"/>
          <w:bdr w:val="none" w:sz="0" w:space="0" w:color="auto" w:frame="1"/>
          <w:lang w:eastAsia="cs-CZ"/>
        </w:rPr>
        <w:t>,</w:t>
      </w:r>
      <w:r w:rsidRPr="004C2BBC">
        <w:rPr>
          <w:rFonts w:ascii="MJXc-TeX-math-Iw" w:eastAsia="Times New Roman" w:hAnsi="MJXc-TeX-math-Iw" w:cs="Arial"/>
          <w:color w:val="000000"/>
          <w:sz w:val="18"/>
          <w:szCs w:val="18"/>
          <w:bdr w:val="none" w:sz="0" w:space="0" w:color="auto" w:frame="1"/>
          <w:lang w:eastAsia="cs-CZ"/>
        </w:rPr>
        <w:t>d</w:t>
      </w:r>
      <w:r w:rsidRPr="004C2BBC">
        <w:rPr>
          <w:rFonts w:ascii="MJXc-TeX-main-Rw" w:eastAsia="Times New Roman" w:hAnsi="MJXc-TeX-main-Rw" w:cs="Arial"/>
          <w:color w:val="000000"/>
          <w:sz w:val="18"/>
          <w:szCs w:val="18"/>
          <w:bdr w:val="none" w:sz="0" w:space="0" w:color="auto" w:frame="1"/>
          <w:lang w:eastAsia="cs-CZ"/>
        </w:rPr>
        <w:t>,</w:t>
      </w:r>
      <w:r w:rsidRPr="004C2BBC">
        <w:rPr>
          <w:rFonts w:ascii="MJXc-TeX-math-Iw" w:eastAsia="Times New Roman" w:hAnsi="MJXc-TeX-math-Iw" w:cs="Arial"/>
          <w:color w:val="000000"/>
          <w:sz w:val="18"/>
          <w:szCs w:val="18"/>
          <w:bdr w:val="none" w:sz="0" w:space="0" w:color="auto" w:frame="1"/>
          <w:lang w:eastAsia="cs-CZ"/>
        </w:rPr>
        <w:t>y</w:t>
      </w:r>
      <w:r w:rsidRPr="004C2BBC">
        <w:rPr>
          <w:rFonts w:ascii="MJXc-TeX-main-Rw" w:eastAsia="Times New Roman" w:hAnsi="MJXc-TeX-main-Rw" w:cs="Arial"/>
          <w:color w:val="000000"/>
          <w:sz w:val="18"/>
          <w:szCs w:val="18"/>
          <w:bdr w:val="none" w:sz="0" w:space="0" w:color="auto" w:frame="1"/>
          <w:lang w:eastAsia="cs-CZ"/>
        </w:rPr>
        <w:t>,</w:t>
      </w:r>
      <w:r w:rsidRPr="004C2BBC">
        <w:rPr>
          <w:rFonts w:ascii="MJXc-TeX-math-Iw" w:eastAsia="Times New Roman" w:hAnsi="MJXc-TeX-math-Iw" w:cs="Arial"/>
          <w:color w:val="000000"/>
          <w:sz w:val="18"/>
          <w:szCs w:val="18"/>
          <w:bdr w:val="none" w:sz="0" w:space="0" w:color="auto" w:frame="1"/>
          <w:lang w:eastAsia="cs-CZ"/>
        </w:rPr>
        <w:t>i</w:t>
      </w:r>
      <w:r w:rsidRPr="004C2BBC">
        <w:rPr>
          <w:rFonts w:ascii="Arial" w:eastAsia="Times New Roman" w:hAnsi="Arial" w:cs="Arial"/>
          <w:color w:val="000000"/>
          <w:sz w:val="25"/>
          <w:szCs w:val="25"/>
          <w:bdr w:val="none" w:sz="0" w:space="0" w:color="auto" w:frame="1"/>
          <w:lang w:eastAsia="cs-CZ"/>
        </w:rPr>
        <w:t>Gc,d,y,iS</w:t>
      </w:r>
      <w:proofErr w:type="spellEnd"/>
      <w:r w:rsidRPr="004C2BBC">
        <w:rPr>
          <w:rFonts w:ascii="Arial" w:eastAsia="Times New Roman" w:hAnsi="Arial" w:cs="Arial"/>
          <w:color w:val="000000"/>
          <w:sz w:val="26"/>
          <w:szCs w:val="26"/>
          <w:lang w:eastAsia="cs-CZ"/>
        </w:rPr>
        <w:t> of a respective country and discipline in a given year and indicator. For more details</w:t>
      </w:r>
      <w:ins w:id="60" w:author="Krueger Grayson" w:date="2019-04-08T10:48:00Z">
        <w:r w:rsidR="00DA0141">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see </w:t>
      </w:r>
      <w:ins w:id="61" w:author="Krueger Grayson" w:date="2019-04-08T10:49:00Z">
        <w:r w:rsidR="00DA0141">
          <w:rPr>
            <w:rFonts w:ascii="Arial" w:eastAsia="Times New Roman" w:hAnsi="Arial" w:cs="Arial"/>
            <w:color w:val="000000"/>
            <w:sz w:val="26"/>
            <w:szCs w:val="26"/>
            <w:lang w:eastAsia="cs-CZ"/>
          </w:rPr>
          <w:t xml:space="preserve">the </w:t>
        </w:r>
      </w:ins>
      <w:r w:rsidRPr="004C2BBC">
        <w:rPr>
          <w:rFonts w:ascii="Arial" w:eastAsia="Times New Roman" w:hAnsi="Arial" w:cs="Arial"/>
          <w:color w:val="000000"/>
          <w:sz w:val="26"/>
          <w:szCs w:val="26"/>
          <w:lang w:eastAsia="cs-CZ"/>
        </w:rPr>
        <w:t>definition of the journal-level indicators and aggregation procedure.</w:t>
      </w:r>
    </w:p>
    <w:p w14:paraId="43FF9CD6"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Use the upper dropdown menus to customize the output. One can compare either:</w:t>
      </w:r>
    </w:p>
    <w:p w14:paraId="403089F2" w14:textId="77777777" w:rsidR="00573778" w:rsidRPr="004C2BBC" w:rsidRDefault="00573778" w:rsidP="0057377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countries within a discipline, or</w:t>
      </w:r>
    </w:p>
    <w:p w14:paraId="2128D857" w14:textId="77777777" w:rsidR="00573778" w:rsidRPr="004C2BBC" w:rsidRDefault="00573778" w:rsidP="0057377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disciplines within a country</w:t>
      </w:r>
      <w:ins w:id="62" w:author="Krueger Grayson" w:date="2019-04-08T10:50:00Z">
        <w:r w:rsidR="00DA0141">
          <w:rPr>
            <w:rFonts w:ascii="Arial" w:eastAsia="Times New Roman" w:hAnsi="Arial" w:cs="Arial"/>
            <w:color w:val="000000"/>
            <w:sz w:val="26"/>
            <w:szCs w:val="26"/>
            <w:lang w:eastAsia="cs-CZ"/>
          </w:rPr>
          <w:t>.</w:t>
        </w:r>
      </w:ins>
      <w:del w:id="63" w:author="Krueger Grayson" w:date="2019-04-08T10:50:00Z">
        <w:r w:rsidRPr="004C2BBC" w:rsidDel="00DA0141">
          <w:rPr>
            <w:rFonts w:ascii="Arial" w:eastAsia="Times New Roman" w:hAnsi="Arial" w:cs="Arial"/>
            <w:color w:val="000000"/>
            <w:sz w:val="26"/>
            <w:szCs w:val="26"/>
            <w:lang w:eastAsia="cs-CZ"/>
          </w:rPr>
          <w:delText>;</w:delText>
        </w:r>
      </w:del>
    </w:p>
    <w:p w14:paraId="370049C3"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The main dimension is fixed by the button </w:t>
      </w:r>
      <w:r w:rsidRPr="004C2BBC">
        <w:rPr>
          <w:rFonts w:ascii="Arial" w:eastAsia="Times New Roman" w:hAnsi="Arial" w:cs="Arial"/>
          <w:noProof/>
          <w:color w:val="000000"/>
          <w:sz w:val="26"/>
          <w:szCs w:val="26"/>
        </w:rPr>
        <mc:AlternateContent>
          <mc:Choice Requires="wps">
            <w:drawing>
              <wp:inline distT="0" distB="0" distL="0" distR="0" wp14:anchorId="56A58A50" wp14:editId="27B7FFF2">
                <wp:extent cx="189865" cy="189865"/>
                <wp:effectExtent l="0" t="0" r="0" b="0"/>
                <wp:docPr id="17" name="Rectangle 17" descr="http://ec2-18-188-88-0.us-east-2.compute.amazonaws.com:8080/img/comparis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80E8D02" id="Rectangle 17" o:spid="_x0000_s1026" alt="http://ec2-18-188-88-0.us-east-2.compute.amazonaws.com:8080/img/comparison.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" filled="f" stroked="f">
                <o:lock v:ext="edit" aspectratio="t"/>
                <w10:anchorlock/>
              </v:rect>
            </w:pict>
          </mc:Fallback>
        </mc:AlternateContent>
      </w:r>
      <w:r w:rsidRPr="004C2BBC">
        <w:rPr>
          <w:rFonts w:ascii="Arial" w:eastAsia="Times New Roman" w:hAnsi="Arial" w:cs="Arial"/>
          <w:color w:val="000000"/>
          <w:sz w:val="26"/>
          <w:szCs w:val="26"/>
          <w:lang w:eastAsia="cs-CZ"/>
        </w:rPr>
        <w:t>. Up to 10 items can be included in the comparison.</w:t>
      </w:r>
    </w:p>
    <w:p w14:paraId="211A949C"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You may move the text windows by dragging the button </w:t>
      </w:r>
      <w:r w:rsidRPr="004C2BBC">
        <w:rPr>
          <w:rFonts w:ascii="Arial" w:eastAsia="Times New Roman" w:hAnsi="Arial" w:cs="Arial"/>
          <w:noProof/>
          <w:color w:val="000000"/>
          <w:sz w:val="26"/>
          <w:szCs w:val="26"/>
        </w:rPr>
        <mc:AlternateContent>
          <mc:Choice Requires="wps">
            <w:drawing>
              <wp:inline distT="0" distB="0" distL="0" distR="0" wp14:anchorId="58E2BB6F" wp14:editId="0D3D66F8">
                <wp:extent cx="189865" cy="189865"/>
                <wp:effectExtent l="0" t="0" r="0" b="0"/>
                <wp:docPr id="16" name="Rectangle 16"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C68294" id="Rectangle 16"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" filled="f" stroked="f">
                <o:lock v:ext="edit" aspectratio="t"/>
                <w10:anchorlock/>
              </v:rect>
            </w:pict>
          </mc:Fallback>
        </mc:AlternateContent>
      </w:r>
      <w:r w:rsidRPr="004C2BBC">
        <w:rPr>
          <w:rFonts w:ascii="Arial" w:eastAsia="Times New Roman" w:hAnsi="Arial" w:cs="Arial"/>
          <w:color w:val="000000"/>
          <w:sz w:val="26"/>
          <w:szCs w:val="26"/>
          <w:lang w:eastAsia="cs-CZ"/>
        </w:rPr>
        <w:t> in the top-left corner.</w:t>
      </w:r>
    </w:p>
    <w:p w14:paraId="13C3E530"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Bear in mind while using</w:t>
      </w:r>
    </w:p>
    <w:p w14:paraId="5D3C24F9"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The globalization indexes are standardized between 0 and 1 across all countries (174), narrow disciplines (27) and years (13).</w:t>
      </w:r>
    </w:p>
    <w:p w14:paraId="676349AF"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Large year-by-year jumps in some series can be driven by adding (or removing) important journals in Scopus.</w:t>
      </w:r>
    </w:p>
    <w:p w14:paraId="670EA79F"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Results for country groups are computed as simple averages of member countries. Germany has the same weight as Luxembourg, etc.</w:t>
      </w:r>
    </w:p>
    <w:p w14:paraId="384171ED"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Results for broad and narrow disciplines are calculated separately from scratch; the former are not simply aggregations of the latter.</w:t>
      </w:r>
    </w:p>
    <w:p w14:paraId="41BC71E8" w14:textId="0A4F410D"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Only data on </w:t>
      </w:r>
      <w:ins w:id="64" w:author="Krueger Grayson" w:date="2019-04-08T11:02:00Z">
        <w:r w:rsidR="00A5020B">
          <w:rPr>
            <w:rFonts w:ascii="Arial" w:eastAsia="Times New Roman" w:hAnsi="Arial" w:cs="Arial"/>
            <w:color w:val="000000"/>
            <w:sz w:val="26"/>
            <w:szCs w:val="26"/>
            <w:lang w:eastAsia="cs-CZ"/>
          </w:rPr>
          <w:t xml:space="preserve">the following </w:t>
        </w:r>
      </w:ins>
      <w:r w:rsidRPr="004C2BBC">
        <w:rPr>
          <w:rFonts w:ascii="Arial" w:eastAsia="Times New Roman" w:hAnsi="Arial" w:cs="Arial"/>
          <w:color w:val="000000"/>
          <w:sz w:val="26"/>
          <w:szCs w:val="26"/>
          <w:lang w:eastAsia="cs-CZ"/>
        </w:rPr>
        <w:t>document types</w:t>
      </w:r>
      <w:ins w:id="65" w:author="Krueger Grayson" w:date="2019-04-08T11:03:00Z">
        <w:r w:rsidR="00A5020B" w:rsidRPr="00A5020B">
          <w:rPr>
            <w:rFonts w:ascii="Arial" w:eastAsia="Times New Roman" w:hAnsi="Arial" w:cs="Arial"/>
            <w:color w:val="000000"/>
            <w:sz w:val="26"/>
            <w:szCs w:val="26"/>
            <w:lang w:eastAsia="cs-CZ"/>
          </w:rPr>
          <w:t xml:space="preserve"> are taken into account</w:t>
        </w:r>
      </w:ins>
      <w:ins w:id="66" w:author="Krueger Grayson" w:date="2019-04-08T11:04:00Z">
        <w:r w:rsidR="00A5020B">
          <w:rPr>
            <w:rFonts w:ascii="Arial" w:eastAsia="Times New Roman" w:hAnsi="Arial" w:cs="Arial"/>
            <w:color w:val="000000"/>
            <w:sz w:val="26"/>
            <w:szCs w:val="26"/>
            <w:lang w:eastAsia="cs-CZ"/>
          </w:rPr>
          <w:t>:</w:t>
        </w:r>
      </w:ins>
      <w:del w:id="67" w:author="Krueger Grayson" w:date="2019-04-08T11:04:00Z">
        <w:r w:rsidRPr="004C2BBC" w:rsidDel="00A5020B">
          <w:rPr>
            <w:rFonts w:ascii="Arial" w:eastAsia="Times New Roman" w:hAnsi="Arial" w:cs="Arial"/>
            <w:color w:val="000000"/>
            <w:sz w:val="26"/>
            <w:szCs w:val="26"/>
            <w:lang w:eastAsia="cs-CZ"/>
          </w:rPr>
          <w:delText xml:space="preserve"> </w:delText>
        </w:r>
      </w:del>
      <w:del w:id="68" w:author="Krueger Grayson" w:date="2019-04-08T11:03:00Z">
        <w:r w:rsidRPr="004C2BBC" w:rsidDel="00A5020B">
          <w:rPr>
            <w:rFonts w:ascii="Arial" w:eastAsia="Times New Roman" w:hAnsi="Arial" w:cs="Arial"/>
            <w:color w:val="000000"/>
            <w:sz w:val="26"/>
            <w:szCs w:val="26"/>
            <w:lang w:eastAsia="cs-CZ"/>
          </w:rPr>
          <w:delText>of</w:delText>
        </w:r>
      </w:del>
      <w:del w:id="69" w:author="Krueger Grayson" w:date="2019-04-08T11:04:00Z">
        <w:r w:rsidRPr="004C2BBC" w:rsidDel="00A5020B">
          <w:rPr>
            <w:rFonts w:ascii="Arial" w:eastAsia="Times New Roman" w:hAnsi="Arial" w:cs="Arial"/>
            <w:color w:val="000000"/>
            <w:sz w:val="26"/>
            <w:szCs w:val="26"/>
            <w:lang w:eastAsia="cs-CZ"/>
          </w:rPr>
          <w:delText xml:space="preserve"> a</w:delText>
        </w:r>
      </w:del>
      <w:r w:rsidRPr="004C2BBC">
        <w:rPr>
          <w:rFonts w:ascii="Arial" w:eastAsia="Times New Roman" w:hAnsi="Arial" w:cs="Arial"/>
          <w:color w:val="000000"/>
          <w:sz w:val="26"/>
          <w:szCs w:val="26"/>
          <w:lang w:eastAsia="cs-CZ"/>
        </w:rPr>
        <w:t xml:space="preserve"> journal article</w:t>
      </w:r>
      <w:ins w:id="70" w:author="Krueger Grayson" w:date="2019-04-08T11:04:00Z">
        <w:r w:rsidR="00A5020B">
          <w:rPr>
            <w:rFonts w:ascii="Arial" w:eastAsia="Times New Roman" w:hAnsi="Arial" w:cs="Arial"/>
            <w:color w:val="000000"/>
            <w:sz w:val="26"/>
            <w:szCs w:val="26"/>
            <w:lang w:eastAsia="cs-CZ"/>
          </w:rPr>
          <w:t>s</w:t>
        </w:r>
      </w:ins>
      <w:r w:rsidRPr="004C2BBC">
        <w:rPr>
          <w:rFonts w:ascii="Arial" w:eastAsia="Times New Roman" w:hAnsi="Arial" w:cs="Arial"/>
          <w:color w:val="000000"/>
          <w:sz w:val="26"/>
          <w:szCs w:val="26"/>
          <w:lang w:eastAsia="cs-CZ"/>
        </w:rPr>
        <w:t>, review</w:t>
      </w:r>
      <w:ins w:id="71" w:author="Krueger Grayson" w:date="2019-04-08T11:04:00Z">
        <w:r w:rsidR="00A5020B">
          <w:rPr>
            <w:rFonts w:ascii="Arial" w:eastAsia="Times New Roman" w:hAnsi="Arial" w:cs="Arial"/>
            <w:color w:val="000000"/>
            <w:sz w:val="26"/>
            <w:szCs w:val="26"/>
            <w:lang w:eastAsia="cs-CZ"/>
          </w:rPr>
          <w:t>s,</w:t>
        </w:r>
      </w:ins>
      <w:r w:rsidRPr="004C2BBC">
        <w:rPr>
          <w:rFonts w:ascii="Arial" w:eastAsia="Times New Roman" w:hAnsi="Arial" w:cs="Arial"/>
          <w:color w:val="000000"/>
          <w:sz w:val="26"/>
          <w:szCs w:val="26"/>
          <w:lang w:eastAsia="cs-CZ"/>
        </w:rPr>
        <w:t xml:space="preserve"> and conference paper</w:t>
      </w:r>
      <w:ins w:id="72" w:author="Krueger Grayson" w:date="2019-04-08T11:04:00Z">
        <w:r w:rsidR="00A5020B">
          <w:rPr>
            <w:rFonts w:ascii="Arial" w:eastAsia="Times New Roman" w:hAnsi="Arial" w:cs="Arial"/>
            <w:color w:val="000000"/>
            <w:sz w:val="26"/>
            <w:szCs w:val="26"/>
            <w:lang w:eastAsia="cs-CZ"/>
          </w:rPr>
          <w:t>s</w:t>
        </w:r>
      </w:ins>
      <w:del w:id="73" w:author="Krueger Grayson" w:date="2019-04-08T11:03:00Z">
        <w:r w:rsidRPr="004C2BBC" w:rsidDel="00A5020B">
          <w:rPr>
            <w:rFonts w:ascii="Arial" w:eastAsia="Times New Roman" w:hAnsi="Arial" w:cs="Arial"/>
            <w:color w:val="000000"/>
            <w:sz w:val="26"/>
            <w:szCs w:val="26"/>
            <w:lang w:eastAsia="cs-CZ"/>
          </w:rPr>
          <w:delText xml:space="preserve"> are taken into account</w:delText>
        </w:r>
      </w:del>
      <w:r w:rsidRPr="004C2BBC">
        <w:rPr>
          <w:rFonts w:ascii="Arial" w:eastAsia="Times New Roman" w:hAnsi="Arial" w:cs="Arial"/>
          <w:color w:val="000000"/>
          <w:sz w:val="26"/>
          <w:szCs w:val="26"/>
          <w:lang w:eastAsia="cs-CZ"/>
        </w:rPr>
        <w:t>.</w:t>
      </w:r>
    </w:p>
    <w:p w14:paraId="756A9ED4" w14:textId="1279C730"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Journals are fully counted in each discipline</w:t>
      </w:r>
      <w:del w:id="74" w:author="Krueger Grayson" w:date="2019-04-08T11:04:00Z">
        <w:r w:rsidRPr="004C2BBC" w:rsidDel="00A5020B">
          <w:rPr>
            <w:rFonts w:ascii="Arial" w:eastAsia="Times New Roman" w:hAnsi="Arial" w:cs="Arial"/>
            <w:color w:val="000000"/>
            <w:sz w:val="26"/>
            <w:szCs w:val="26"/>
            <w:lang w:eastAsia="cs-CZ"/>
          </w:rPr>
          <w:delText>,</w:delText>
        </w:r>
      </w:del>
      <w:r w:rsidRPr="004C2BBC">
        <w:rPr>
          <w:rFonts w:ascii="Arial" w:eastAsia="Times New Roman" w:hAnsi="Arial" w:cs="Arial"/>
          <w:color w:val="000000"/>
          <w:sz w:val="26"/>
          <w:szCs w:val="26"/>
          <w:lang w:eastAsia="cs-CZ"/>
        </w:rPr>
        <w:t xml:space="preserve"> to which they are assigned. Large interdisciplinary journals may affect </w:t>
      </w:r>
      <w:ins w:id="75" w:author="Krueger Grayson" w:date="2019-04-08T11:04:00Z">
        <w:r w:rsidR="00A5020B">
          <w:rPr>
            <w:rFonts w:ascii="Arial" w:eastAsia="Times New Roman" w:hAnsi="Arial" w:cs="Arial"/>
            <w:color w:val="000000"/>
            <w:sz w:val="26"/>
            <w:szCs w:val="26"/>
            <w:lang w:eastAsia="cs-CZ"/>
          </w:rPr>
          <w:t xml:space="preserve">the </w:t>
        </w:r>
      </w:ins>
      <w:r w:rsidRPr="004C2BBC">
        <w:rPr>
          <w:rFonts w:ascii="Arial" w:eastAsia="Times New Roman" w:hAnsi="Arial" w:cs="Arial"/>
          <w:color w:val="000000"/>
          <w:sz w:val="26"/>
          <w:szCs w:val="26"/>
          <w:lang w:eastAsia="cs-CZ"/>
        </w:rPr>
        <w:t>results for smaller disciplines.</w:t>
      </w:r>
    </w:p>
    <w:p w14:paraId="165C2B25" w14:textId="5AF2BEDA"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lastRenderedPageBreak/>
        <w:t xml:space="preserve">Comparison of indicators within a country or a discipline could be misleading, hence not </w:t>
      </w:r>
      <w:del w:id="76" w:author="Srholec Martin" w:date="2019-04-09T11:30:00Z">
        <w:r w:rsidRPr="004C2BBC" w:rsidDel="009F09F8">
          <w:rPr>
            <w:rFonts w:ascii="Arial" w:eastAsia="Times New Roman" w:hAnsi="Arial" w:cs="Arial"/>
            <w:color w:val="000000"/>
            <w:sz w:val="26"/>
            <w:szCs w:val="26"/>
            <w:lang w:eastAsia="cs-CZ"/>
          </w:rPr>
          <w:delText>facilitated</w:delText>
        </w:r>
      </w:del>
      <w:ins w:id="77" w:author="Srholec Martin" w:date="2019-04-09T11:30:00Z">
        <w:r w:rsidR="009F09F8">
          <w:rPr>
            <w:rFonts w:ascii="Arial" w:eastAsia="Times New Roman" w:hAnsi="Arial" w:cs="Arial"/>
            <w:color w:val="000000"/>
            <w:sz w:val="26"/>
            <w:szCs w:val="26"/>
            <w:lang w:eastAsia="cs-CZ"/>
          </w:rPr>
          <w:t>provided</w:t>
        </w:r>
      </w:ins>
      <w:r w:rsidRPr="004C2BBC">
        <w:rPr>
          <w:rFonts w:ascii="Arial" w:eastAsia="Times New Roman" w:hAnsi="Arial" w:cs="Arial"/>
          <w:color w:val="000000"/>
          <w:sz w:val="26"/>
          <w:szCs w:val="26"/>
          <w:lang w:eastAsia="cs-CZ"/>
        </w:rPr>
        <w:t>.</w:t>
      </w:r>
    </w:p>
    <w:p w14:paraId="68EFF54B" w14:textId="20AD8D15" w:rsidR="00573778" w:rsidRPr="004C2BBC" w:rsidRDefault="00A5020B"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ins w:id="78" w:author="Krueger Grayson" w:date="2019-04-08T11:07:00Z">
        <w:r>
          <w:rPr>
            <w:rFonts w:ascii="Arial" w:eastAsia="Times New Roman" w:hAnsi="Arial" w:cs="Arial"/>
            <w:color w:val="000000"/>
            <w:sz w:val="26"/>
            <w:szCs w:val="26"/>
            <w:lang w:eastAsia="cs-CZ"/>
          </w:rPr>
          <w:t xml:space="preserve">The </w:t>
        </w:r>
      </w:ins>
      <w:r w:rsidR="00573778" w:rsidRPr="004C2BBC">
        <w:rPr>
          <w:rFonts w:ascii="Arial" w:eastAsia="Times New Roman" w:hAnsi="Arial" w:cs="Arial"/>
          <w:color w:val="000000"/>
          <w:sz w:val="26"/>
          <w:szCs w:val="26"/>
          <w:lang w:eastAsia="cs-CZ"/>
        </w:rPr>
        <w:t>Gini-Simpson and Local Authors indicators do not take into account the research sector size in the estimation.</w:t>
      </w:r>
    </w:p>
    <w:p w14:paraId="58A229B1"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For the sake of robustness, only journals with at least 30 documents in the given year are included in the calculation.</w:t>
      </w:r>
    </w:p>
    <w:p w14:paraId="60265745"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Only results of the aggregation to countries and disciplines based on data from at least 30 journals are reported.</w:t>
      </w:r>
    </w:p>
    <w:p w14:paraId="39EEE874" w14:textId="77777777" w:rsidR="00573778" w:rsidRPr="004C2BBC" w:rsidRDefault="00573778"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Smaller countries and disciplines suffer from gaps in the displayed results due to insufficient data.</w:t>
      </w:r>
    </w:p>
    <w:p w14:paraId="1D5883AF" w14:textId="12F45C38" w:rsidR="00573778" w:rsidRPr="004C2BBC" w:rsidRDefault="00A5020B" w:rsidP="0057377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ins w:id="79" w:author="Krueger Grayson" w:date="2019-04-08T11:08:00Z">
        <w:r>
          <w:rPr>
            <w:rFonts w:ascii="Arial" w:eastAsia="Times New Roman" w:hAnsi="Arial" w:cs="Arial"/>
            <w:color w:val="000000"/>
            <w:sz w:val="26"/>
            <w:szCs w:val="26"/>
            <w:lang w:eastAsia="cs-CZ"/>
          </w:rPr>
          <w:t>R</w:t>
        </w:r>
      </w:ins>
      <w:del w:id="80" w:author="Krueger Grayson" w:date="2019-04-08T11:08:00Z">
        <w:r w:rsidR="00573778" w:rsidRPr="004C2BBC" w:rsidDel="00A5020B">
          <w:rPr>
            <w:rFonts w:ascii="Arial" w:eastAsia="Times New Roman" w:hAnsi="Arial" w:cs="Arial"/>
            <w:color w:val="000000"/>
            <w:sz w:val="26"/>
            <w:szCs w:val="26"/>
            <w:lang w:eastAsia="cs-CZ"/>
          </w:rPr>
          <w:delText>Yet r</w:delText>
        </w:r>
      </w:del>
      <w:r w:rsidR="00573778" w:rsidRPr="004C2BBC">
        <w:rPr>
          <w:rFonts w:ascii="Arial" w:eastAsia="Times New Roman" w:hAnsi="Arial" w:cs="Arial"/>
          <w:color w:val="000000"/>
          <w:sz w:val="26"/>
          <w:szCs w:val="26"/>
          <w:lang w:eastAsia="cs-CZ"/>
        </w:rPr>
        <w:t>esults for smaller countries and disciplines based on relatively thin data should be interpreted with caution.</w:t>
      </w:r>
    </w:p>
    <w:p w14:paraId="67C0865F" w14:textId="7A84A55F"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 xml:space="preserve">Broad </w:t>
      </w:r>
      <w:ins w:id="81" w:author="Krueger Grayson" w:date="2019-04-08T14:28:00Z">
        <w:r w:rsidR="00985210">
          <w:rPr>
            <w:rFonts w:ascii="Tahoma" w:eastAsia="Times New Roman" w:hAnsi="Tahoma" w:cs="Tahoma"/>
            <w:b/>
            <w:bCs/>
            <w:color w:val="BB133E"/>
            <w:sz w:val="27"/>
            <w:szCs w:val="27"/>
            <w:lang w:eastAsia="cs-CZ"/>
          </w:rPr>
          <w:t>p</w:t>
        </w:r>
      </w:ins>
      <w:del w:id="82" w:author="Krueger Grayson" w:date="2019-04-08T14:28:00Z">
        <w:r w:rsidRPr="004C2BBC" w:rsidDel="00985210">
          <w:rPr>
            <w:rFonts w:ascii="Tahoma" w:eastAsia="Times New Roman" w:hAnsi="Tahoma" w:cs="Tahoma"/>
            <w:b/>
            <w:bCs/>
            <w:color w:val="BB133E"/>
            <w:sz w:val="27"/>
            <w:szCs w:val="27"/>
            <w:lang w:eastAsia="cs-CZ"/>
          </w:rPr>
          <w:delText>P</w:delText>
        </w:r>
      </w:del>
      <w:r w:rsidRPr="004C2BBC">
        <w:rPr>
          <w:rFonts w:ascii="Tahoma" w:eastAsia="Times New Roman" w:hAnsi="Tahoma" w:cs="Tahoma"/>
          <w:b/>
          <w:bCs/>
          <w:color w:val="BB133E"/>
          <w:sz w:val="27"/>
          <w:szCs w:val="27"/>
          <w:lang w:eastAsia="cs-CZ"/>
        </w:rPr>
        <w:t>icture</w:t>
      </w:r>
    </w:p>
    <w:p w14:paraId="5FEFD462"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07A4032D" wp14:editId="3A1A88F9">
                <wp:extent cx="189865" cy="189865"/>
                <wp:effectExtent l="0" t="0" r="0" b="0"/>
                <wp:docPr id="15" name="Rectangle 15"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5CE2E1" id="Rectangle 15"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w96gIAAAo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" filled="f" stroked="f">
                <o:lock v:ext="edit" aspectratio="t"/>
                <w10:anchorlock/>
              </v:rect>
            </w:pict>
          </mc:Fallback>
        </mc:AlternateContent>
      </w:r>
    </w:p>
    <w:p w14:paraId="0EB3A6B2"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Transition outsiders</w:t>
      </w:r>
    </w:p>
    <w:p w14:paraId="1D0EAE24" w14:textId="0C6C227A"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Science in advanced countries has </w:t>
      </w:r>
      <w:ins w:id="83" w:author="Krueger Grayson" w:date="2019-04-08T11:08:00Z">
        <w:r w:rsidR="00560AF5" w:rsidRPr="00560AF5">
          <w:rPr>
            <w:rFonts w:ascii="Arial" w:eastAsia="Times New Roman" w:hAnsi="Arial" w:cs="Arial"/>
            <w:color w:val="000000"/>
            <w:sz w:val="26"/>
            <w:szCs w:val="26"/>
            <w:lang w:eastAsia="cs-CZ"/>
          </w:rPr>
          <w:t xml:space="preserve">traditionally </w:t>
        </w:r>
      </w:ins>
      <w:r w:rsidRPr="004C2BBC">
        <w:rPr>
          <w:rFonts w:ascii="Arial" w:eastAsia="Times New Roman" w:hAnsi="Arial" w:cs="Arial"/>
          <w:color w:val="000000"/>
          <w:sz w:val="26"/>
          <w:szCs w:val="26"/>
          <w:lang w:eastAsia="cs-CZ"/>
        </w:rPr>
        <w:t xml:space="preserve">been </w:t>
      </w:r>
      <w:del w:id="84" w:author="Krueger Grayson" w:date="2019-04-08T11:08:00Z">
        <w:r w:rsidRPr="004C2BBC" w:rsidDel="00560AF5">
          <w:rPr>
            <w:rFonts w:ascii="Arial" w:eastAsia="Times New Roman" w:hAnsi="Arial" w:cs="Arial"/>
            <w:color w:val="000000"/>
            <w:sz w:val="26"/>
            <w:szCs w:val="26"/>
            <w:lang w:eastAsia="cs-CZ"/>
          </w:rPr>
          <w:delText xml:space="preserve">traditionally </w:delText>
        </w:r>
      </w:del>
      <w:r w:rsidRPr="004C2BBC">
        <w:rPr>
          <w:rFonts w:ascii="Arial" w:eastAsia="Times New Roman" w:hAnsi="Arial" w:cs="Arial"/>
          <w:color w:val="000000"/>
          <w:sz w:val="26"/>
          <w:szCs w:val="26"/>
          <w:lang w:eastAsia="cs-CZ"/>
        </w:rPr>
        <w:t>globalized.</w:t>
      </w:r>
    </w:p>
    <w:p w14:paraId="573B6CC0"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 contrast, transition countries continue to be relatively isolated.</w:t>
      </w:r>
    </w:p>
    <w:p w14:paraId="1DC7DB24"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Developing countries remain in the middle and close to the world average.</w:t>
      </w:r>
    </w:p>
    <w:p w14:paraId="172EC24E"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Interestingly, there does not seem to be much change here.</w:t>
      </w:r>
    </w:p>
    <w:p w14:paraId="77E0F616" w14:textId="693FA94E"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 xml:space="preserve">Tip: Display the discipline of your interest using the upper menu. For </w:t>
      </w:r>
      <w:ins w:id="85" w:author="Krueger Grayson" w:date="2019-04-08T11:09:00Z">
        <w:r w:rsidR="00560AF5">
          <w:rPr>
            <w:rFonts w:ascii="Arial" w:eastAsia="Times New Roman" w:hAnsi="Arial" w:cs="Arial"/>
            <w:i/>
            <w:iCs/>
            <w:color w:val="000000"/>
            <w:sz w:val="26"/>
            <w:szCs w:val="26"/>
            <w:lang w:eastAsia="cs-CZ"/>
          </w:rPr>
          <w:t xml:space="preserve">the </w:t>
        </w:r>
      </w:ins>
      <w:r w:rsidRPr="004C2BBC">
        <w:rPr>
          <w:rFonts w:ascii="Arial" w:eastAsia="Times New Roman" w:hAnsi="Arial" w:cs="Arial"/>
          <w:i/>
          <w:iCs/>
          <w:color w:val="000000"/>
          <w:sz w:val="26"/>
          <w:szCs w:val="26"/>
          <w:lang w:eastAsia="cs-CZ"/>
        </w:rPr>
        <w:t>definition of</w:t>
      </w:r>
      <w:del w:id="86" w:author="Krueger Grayson" w:date="2019-04-08T11:09:00Z">
        <w:r w:rsidRPr="004C2BBC" w:rsidDel="00560AF5">
          <w:rPr>
            <w:rFonts w:ascii="Arial" w:eastAsia="Times New Roman" w:hAnsi="Arial" w:cs="Arial"/>
            <w:i/>
            <w:iCs/>
            <w:color w:val="000000"/>
            <w:sz w:val="26"/>
            <w:szCs w:val="26"/>
            <w:lang w:eastAsia="cs-CZ"/>
          </w:rPr>
          <w:delText xml:space="preserve"> the</w:delText>
        </w:r>
      </w:del>
      <w:r w:rsidRPr="004C2BBC">
        <w:rPr>
          <w:rFonts w:ascii="Arial" w:eastAsia="Times New Roman" w:hAnsi="Arial" w:cs="Arial"/>
          <w:i/>
          <w:iCs/>
          <w:color w:val="000000"/>
          <w:sz w:val="26"/>
          <w:szCs w:val="26"/>
          <w:lang w:eastAsia="cs-CZ"/>
        </w:rPr>
        <w:t xml:space="preserve"> country groups</w:t>
      </w:r>
      <w:ins w:id="87" w:author="Krueger Grayson" w:date="2019-04-08T11:09:00Z">
        <w:r w:rsidR="00560AF5">
          <w:rPr>
            <w:rFonts w:ascii="Arial" w:eastAsia="Times New Roman" w:hAnsi="Arial" w:cs="Arial"/>
            <w:i/>
            <w:iCs/>
            <w:color w:val="000000"/>
            <w:sz w:val="26"/>
            <w:szCs w:val="26"/>
            <w:lang w:eastAsia="cs-CZ"/>
          </w:rPr>
          <w:t>,</w:t>
        </w:r>
      </w:ins>
      <w:r w:rsidRPr="004C2BBC">
        <w:rPr>
          <w:rFonts w:ascii="Arial" w:eastAsia="Times New Roman" w:hAnsi="Arial" w:cs="Arial"/>
          <w:i/>
          <w:iCs/>
          <w:color w:val="000000"/>
          <w:sz w:val="26"/>
          <w:szCs w:val="26"/>
          <w:lang w:eastAsia="cs-CZ"/>
        </w:rPr>
        <w:t xml:space="preserve"> see </w:t>
      </w:r>
      <w:ins w:id="88" w:author="Krueger Grayson" w:date="2019-04-08T11:09:00Z">
        <w:r w:rsidR="00560AF5">
          <w:rPr>
            <w:rFonts w:ascii="Arial" w:eastAsia="Times New Roman" w:hAnsi="Arial" w:cs="Arial"/>
            <w:i/>
            <w:iCs/>
            <w:color w:val="000000"/>
            <w:sz w:val="26"/>
            <w:szCs w:val="26"/>
            <w:lang w:eastAsia="cs-CZ"/>
          </w:rPr>
          <w:t>the</w:t>
        </w:r>
      </w:ins>
      <w:del w:id="89" w:author="Krueger Grayson" w:date="2019-04-08T11:09:00Z">
        <w:r w:rsidRPr="004C2BBC" w:rsidDel="00560AF5">
          <w:rPr>
            <w:rFonts w:ascii="Arial" w:eastAsia="Times New Roman" w:hAnsi="Arial" w:cs="Arial"/>
            <w:i/>
            <w:iCs/>
            <w:color w:val="000000"/>
            <w:sz w:val="26"/>
            <w:szCs w:val="26"/>
            <w:lang w:eastAsia="cs-CZ"/>
          </w:rPr>
          <w:delText>a</w:delText>
        </w:r>
      </w:del>
      <w:r w:rsidRPr="004C2BBC">
        <w:rPr>
          <w:rFonts w:ascii="Arial" w:eastAsia="Times New Roman" w:hAnsi="Arial" w:cs="Arial"/>
          <w:i/>
          <w:iCs/>
          <w:color w:val="000000"/>
          <w:sz w:val="26"/>
          <w:szCs w:val="26"/>
          <w:lang w:eastAsia="cs-CZ"/>
        </w:rPr>
        <w:t xml:space="preserve"> note below the figure.</w:t>
      </w:r>
    </w:p>
    <w:p w14:paraId="0C4D9C56"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Big 7</w:t>
      </w:r>
    </w:p>
    <w:p w14:paraId="187349EA"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27059811" wp14:editId="1CA79553">
                <wp:extent cx="189865" cy="189865"/>
                <wp:effectExtent l="0" t="0" r="0" b="0"/>
                <wp:docPr id="14" name="Rectangle 14"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2EFF35" id="Rectangle 14"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p+6wIAAAo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" filled="f" stroked="f">
                <o:lock v:ext="edit" aspectratio="t"/>
                <w10:anchorlock/>
              </v:rect>
            </w:pict>
          </mc:Fallback>
        </mc:AlternateContent>
      </w:r>
    </w:p>
    <w:p w14:paraId="19E7521A"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The contrast of China and Russia</w:t>
      </w:r>
    </w:p>
    <w:p w14:paraId="5A457CD8" w14:textId="1575BE1D"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Not surprisingly, the Unites States</w:t>
      </w:r>
      <w:ins w:id="90" w:author="Krueger Grayson" w:date="2019-04-08T11:11: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jointly with the EU-28</w:t>
      </w:r>
      <w:ins w:id="91" w:author="Krueger Grayson" w:date="2019-04-08T11:11: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set the upper standard</w:t>
      </w:r>
      <w:ins w:id="92" w:author="Krueger Grayson" w:date="2019-04-08T11:11:00Z">
        <w:r w:rsidR="00560AF5">
          <w:rPr>
            <w:rFonts w:ascii="Arial" w:eastAsia="Times New Roman" w:hAnsi="Arial" w:cs="Arial"/>
            <w:color w:val="000000"/>
            <w:sz w:val="26"/>
            <w:szCs w:val="26"/>
            <w:lang w:eastAsia="cs-CZ"/>
          </w:rPr>
          <w:t>,</w:t>
        </w:r>
      </w:ins>
      <w:del w:id="93" w:author="Krueger Grayson" w:date="2019-04-08T11:11:00Z">
        <w:r w:rsidRPr="004C2BBC" w:rsidDel="00560AF5">
          <w:rPr>
            <w:rFonts w:ascii="Arial" w:eastAsia="Times New Roman" w:hAnsi="Arial" w:cs="Arial"/>
            <w:color w:val="000000"/>
            <w:sz w:val="26"/>
            <w:szCs w:val="26"/>
            <w:lang w:eastAsia="cs-CZ"/>
          </w:rPr>
          <w:delText>;</w:delText>
        </w:r>
      </w:del>
      <w:r w:rsidRPr="004C2BBC">
        <w:rPr>
          <w:rFonts w:ascii="Arial" w:eastAsia="Times New Roman" w:hAnsi="Arial" w:cs="Arial"/>
          <w:color w:val="000000"/>
          <w:sz w:val="26"/>
          <w:szCs w:val="26"/>
          <w:lang w:eastAsia="cs-CZ"/>
        </w:rPr>
        <w:t xml:space="preserve"> followed by Japan.</w:t>
      </w:r>
    </w:p>
    <w:p w14:paraId="36D35CA9" w14:textId="7B3DCB61"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China score</w:t>
      </w:r>
      <w:ins w:id="94" w:author="Krueger Grayson" w:date="2019-04-08T11:12:00Z">
        <w:r w:rsidR="00560AF5">
          <w:rPr>
            <w:rFonts w:ascii="Arial" w:eastAsia="Times New Roman" w:hAnsi="Arial" w:cs="Arial"/>
            <w:color w:val="000000"/>
            <w:sz w:val="26"/>
            <w:szCs w:val="26"/>
            <w:lang w:eastAsia="cs-CZ"/>
          </w:rPr>
          <w:t>s</w:t>
        </w:r>
      </w:ins>
      <w:del w:id="95" w:author="Krueger Grayson" w:date="2019-04-08T11:12:00Z">
        <w:r w:rsidRPr="004C2BBC" w:rsidDel="00560AF5">
          <w:rPr>
            <w:rFonts w:ascii="Arial" w:eastAsia="Times New Roman" w:hAnsi="Arial" w:cs="Arial"/>
            <w:color w:val="000000"/>
            <w:sz w:val="26"/>
            <w:szCs w:val="26"/>
            <w:lang w:eastAsia="cs-CZ"/>
          </w:rPr>
          <w:delText>d</w:delText>
        </w:r>
      </w:del>
      <w:r w:rsidRPr="004C2BBC">
        <w:rPr>
          <w:rFonts w:ascii="Arial" w:eastAsia="Times New Roman" w:hAnsi="Arial" w:cs="Arial"/>
          <w:color w:val="000000"/>
          <w:sz w:val="26"/>
          <w:szCs w:val="26"/>
          <w:lang w:eastAsia="cs-CZ"/>
        </w:rPr>
        <w:t xml:space="preserve"> last initially</w:t>
      </w:r>
      <w:ins w:id="96" w:author="Krueger Grayson" w:date="2019-04-08T11:10: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but</w:t>
      </w:r>
      <w:ins w:id="97" w:author="Krueger Grayson" w:date="2019-04-08T11:13:00Z">
        <w:r w:rsidR="00560AF5">
          <w:rPr>
            <w:rFonts w:ascii="Arial" w:eastAsia="Times New Roman" w:hAnsi="Arial" w:cs="Arial"/>
            <w:color w:val="000000"/>
            <w:sz w:val="26"/>
            <w:szCs w:val="26"/>
            <w:lang w:eastAsia="cs-CZ"/>
          </w:rPr>
          <w:t xml:space="preserve"> then</w:t>
        </w:r>
      </w:ins>
      <w:del w:id="98" w:author="Krueger Grayson" w:date="2019-04-08T11:13:00Z">
        <w:r w:rsidRPr="004C2BBC" w:rsidDel="00560AF5">
          <w:rPr>
            <w:rFonts w:ascii="Arial" w:eastAsia="Times New Roman" w:hAnsi="Arial" w:cs="Arial"/>
            <w:color w:val="000000"/>
            <w:sz w:val="26"/>
            <w:szCs w:val="26"/>
            <w:lang w:eastAsia="cs-CZ"/>
          </w:rPr>
          <w:delText xml:space="preserve"> </w:delText>
        </w:r>
      </w:del>
      <w:ins w:id="99" w:author="Krueger Grayson" w:date="2019-04-08T11:12:00Z">
        <w:r w:rsidR="00560AF5">
          <w:rPr>
            <w:rFonts w:ascii="Arial" w:eastAsia="Times New Roman" w:hAnsi="Arial" w:cs="Arial"/>
            <w:color w:val="000000"/>
            <w:sz w:val="26"/>
            <w:szCs w:val="26"/>
            <w:lang w:eastAsia="cs-CZ"/>
          </w:rPr>
          <w:t xml:space="preserve"> </w:t>
        </w:r>
      </w:ins>
      <w:r w:rsidRPr="004C2BBC">
        <w:rPr>
          <w:rFonts w:ascii="Arial" w:eastAsia="Times New Roman" w:hAnsi="Arial" w:cs="Arial"/>
          <w:color w:val="000000"/>
          <w:sz w:val="26"/>
          <w:szCs w:val="26"/>
          <w:lang w:eastAsia="cs-CZ"/>
        </w:rPr>
        <w:t>globalize</w:t>
      </w:r>
      <w:ins w:id="100" w:author="Krueger Grayson" w:date="2019-04-08T11:13:00Z">
        <w:r w:rsidR="00560AF5">
          <w:rPr>
            <w:rFonts w:ascii="Arial" w:eastAsia="Times New Roman" w:hAnsi="Arial" w:cs="Arial"/>
            <w:color w:val="000000"/>
            <w:sz w:val="26"/>
            <w:szCs w:val="26"/>
            <w:lang w:eastAsia="cs-CZ"/>
          </w:rPr>
          <w:t>s</w:t>
        </w:r>
      </w:ins>
      <w:del w:id="101" w:author="Krueger Grayson" w:date="2019-04-08T11:13:00Z">
        <w:r w:rsidRPr="004C2BBC" w:rsidDel="00560AF5">
          <w:rPr>
            <w:rFonts w:ascii="Arial" w:eastAsia="Times New Roman" w:hAnsi="Arial" w:cs="Arial"/>
            <w:color w:val="000000"/>
            <w:sz w:val="26"/>
            <w:szCs w:val="26"/>
            <w:lang w:eastAsia="cs-CZ"/>
          </w:rPr>
          <w:delText>d</w:delText>
        </w:r>
      </w:del>
      <w:r w:rsidRPr="004C2BBC">
        <w:rPr>
          <w:rFonts w:ascii="Arial" w:eastAsia="Times New Roman" w:hAnsi="Arial" w:cs="Arial"/>
          <w:color w:val="000000"/>
          <w:sz w:val="26"/>
          <w:szCs w:val="26"/>
          <w:lang w:eastAsia="cs-CZ"/>
        </w:rPr>
        <w:t xml:space="preserve"> its science base enormously, eventually converging to a similar level </w:t>
      </w:r>
      <w:ins w:id="102" w:author="Krueger Grayson" w:date="2019-04-08T11:10:00Z">
        <w:r w:rsidR="00560AF5">
          <w:rPr>
            <w:rFonts w:ascii="Arial" w:eastAsia="Times New Roman" w:hAnsi="Arial" w:cs="Arial"/>
            <w:color w:val="000000"/>
            <w:sz w:val="26"/>
            <w:szCs w:val="26"/>
            <w:lang w:eastAsia="cs-CZ"/>
          </w:rPr>
          <w:t>as</w:t>
        </w:r>
      </w:ins>
      <w:del w:id="103" w:author="Krueger Grayson" w:date="2019-04-08T11:10:00Z">
        <w:r w:rsidRPr="004C2BBC" w:rsidDel="00560AF5">
          <w:rPr>
            <w:rFonts w:ascii="Arial" w:eastAsia="Times New Roman" w:hAnsi="Arial" w:cs="Arial"/>
            <w:color w:val="000000"/>
            <w:sz w:val="26"/>
            <w:szCs w:val="26"/>
            <w:lang w:eastAsia="cs-CZ"/>
          </w:rPr>
          <w:delText>with</w:delText>
        </w:r>
      </w:del>
      <w:r w:rsidRPr="004C2BBC">
        <w:rPr>
          <w:rFonts w:ascii="Arial" w:eastAsia="Times New Roman" w:hAnsi="Arial" w:cs="Arial"/>
          <w:color w:val="000000"/>
          <w:sz w:val="26"/>
          <w:szCs w:val="26"/>
          <w:lang w:eastAsia="cs-CZ"/>
        </w:rPr>
        <w:t xml:space="preserve"> Brazil and India.</w:t>
      </w:r>
    </w:p>
    <w:p w14:paraId="65969257" w14:textId="0F256605"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lastRenderedPageBreak/>
        <w:t>Russia start</w:t>
      </w:r>
      <w:ins w:id="104" w:author="Krueger Grayson" w:date="2019-04-08T11:12:00Z">
        <w:r w:rsidR="00560AF5">
          <w:rPr>
            <w:rFonts w:ascii="Arial" w:eastAsia="Times New Roman" w:hAnsi="Arial" w:cs="Arial"/>
            <w:color w:val="000000"/>
            <w:sz w:val="26"/>
            <w:szCs w:val="26"/>
            <w:lang w:eastAsia="cs-CZ"/>
          </w:rPr>
          <w:t>s</w:t>
        </w:r>
      </w:ins>
      <w:del w:id="105" w:author="Krueger Grayson" w:date="2019-04-08T11:12:00Z">
        <w:r w:rsidRPr="004C2BBC" w:rsidDel="00560AF5">
          <w:rPr>
            <w:rFonts w:ascii="Arial" w:eastAsia="Times New Roman" w:hAnsi="Arial" w:cs="Arial"/>
            <w:color w:val="000000"/>
            <w:sz w:val="26"/>
            <w:szCs w:val="26"/>
            <w:lang w:eastAsia="cs-CZ"/>
          </w:rPr>
          <w:delText>ed</w:delText>
        </w:r>
      </w:del>
      <w:r w:rsidRPr="004C2BBC">
        <w:rPr>
          <w:rFonts w:ascii="Arial" w:eastAsia="Times New Roman" w:hAnsi="Arial" w:cs="Arial"/>
          <w:color w:val="000000"/>
          <w:sz w:val="26"/>
          <w:szCs w:val="26"/>
          <w:lang w:eastAsia="cs-CZ"/>
        </w:rPr>
        <w:t xml:space="preserve"> and </w:t>
      </w:r>
      <w:del w:id="106" w:author="Krueger Grayson" w:date="2019-04-08T11:12:00Z">
        <w:r w:rsidRPr="004C2BBC" w:rsidDel="00560AF5">
          <w:rPr>
            <w:rFonts w:ascii="Arial" w:eastAsia="Times New Roman" w:hAnsi="Arial" w:cs="Arial"/>
            <w:color w:val="000000"/>
            <w:sz w:val="26"/>
            <w:szCs w:val="26"/>
            <w:lang w:eastAsia="cs-CZ"/>
          </w:rPr>
          <w:delText>remaine</w:delText>
        </w:r>
      </w:del>
      <w:ins w:id="107" w:author="Krueger Grayson" w:date="2019-04-08T11:12:00Z">
        <w:r w:rsidR="00560AF5" w:rsidRPr="004C2BBC">
          <w:rPr>
            <w:rFonts w:ascii="Arial" w:eastAsia="Times New Roman" w:hAnsi="Arial" w:cs="Arial"/>
            <w:color w:val="000000"/>
            <w:sz w:val="26"/>
            <w:szCs w:val="26"/>
            <w:lang w:eastAsia="cs-CZ"/>
          </w:rPr>
          <w:t>remains</w:t>
        </w:r>
      </w:ins>
      <w:del w:id="108" w:author="Krueger Grayson" w:date="2019-04-08T11:12:00Z">
        <w:r w:rsidRPr="004C2BBC" w:rsidDel="00560AF5">
          <w:rPr>
            <w:rFonts w:ascii="Arial" w:eastAsia="Times New Roman" w:hAnsi="Arial" w:cs="Arial"/>
            <w:color w:val="000000"/>
            <w:sz w:val="26"/>
            <w:szCs w:val="26"/>
            <w:lang w:eastAsia="cs-CZ"/>
          </w:rPr>
          <w:delText>d</w:delText>
        </w:r>
      </w:del>
      <w:r w:rsidRPr="004C2BBC">
        <w:rPr>
          <w:rFonts w:ascii="Arial" w:eastAsia="Times New Roman" w:hAnsi="Arial" w:cs="Arial"/>
          <w:color w:val="000000"/>
          <w:sz w:val="26"/>
          <w:szCs w:val="26"/>
          <w:lang w:eastAsia="cs-CZ"/>
        </w:rPr>
        <w:t xml:space="preserve"> low, lagging increasingly behind the rest of the pack.</w:t>
      </w:r>
    </w:p>
    <w:p w14:paraId="5C78F05E" w14:textId="7777777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Tip: Add (or remove) countries (or country groups) using the upper menu. Replace the EU-28 average by individual member countries of your interest.</w:t>
      </w:r>
    </w:p>
    <w:p w14:paraId="26AA1B0B"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Bottom 10</w:t>
      </w:r>
    </w:p>
    <w:p w14:paraId="66DC471E"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64186020" wp14:editId="162C96B3">
                <wp:extent cx="189865" cy="189865"/>
                <wp:effectExtent l="0" t="0" r="0" b="0"/>
                <wp:docPr id="13" name="Rectangle 13"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DED284" id="Rectangle 13"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" filled="f" stroked="f">
                <o:lock v:ext="edit" aspectratio="t"/>
                <w10:anchorlock/>
              </v:rect>
            </w:pict>
          </mc:Fallback>
        </mc:AlternateContent>
      </w:r>
    </w:p>
    <w:p w14:paraId="2BA126BC"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The least globalized (period average)</w:t>
      </w:r>
    </w:p>
    <w:p w14:paraId="6057D628"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Not only Russia, but also other former members of the Soviet bloc, cluster at the bottom of the worldwide ranking.</w:t>
      </w:r>
    </w:p>
    <w:p w14:paraId="24BFB0E6" w14:textId="57A3BE48"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Chinese science</w:t>
      </w:r>
      <w:ins w:id="109" w:author="Krueger Grayson" w:date="2019-04-08T11:14:00Z">
        <w:r w:rsidR="00560AF5">
          <w:rPr>
            <w:rFonts w:ascii="Arial" w:eastAsia="Times New Roman" w:hAnsi="Arial" w:cs="Arial"/>
            <w:color w:val="000000"/>
            <w:sz w:val="26"/>
            <w:szCs w:val="26"/>
            <w:lang w:eastAsia="cs-CZ"/>
          </w:rPr>
          <w:t xml:space="preserve"> in fact</w:t>
        </w:r>
      </w:ins>
      <w:r w:rsidRPr="004C2BBC">
        <w:rPr>
          <w:rFonts w:ascii="Arial" w:eastAsia="Times New Roman" w:hAnsi="Arial" w:cs="Arial"/>
          <w:color w:val="000000"/>
          <w:sz w:val="26"/>
          <w:szCs w:val="26"/>
          <w:lang w:eastAsia="cs-CZ"/>
        </w:rPr>
        <w:t xml:space="preserve"> turns out to be</w:t>
      </w:r>
      <w:del w:id="110" w:author="Krueger Grayson" w:date="2019-04-08T11:14:00Z">
        <w:r w:rsidRPr="004C2BBC" w:rsidDel="00560AF5">
          <w:rPr>
            <w:rFonts w:ascii="Arial" w:eastAsia="Times New Roman" w:hAnsi="Arial" w:cs="Arial"/>
            <w:color w:val="000000"/>
            <w:sz w:val="26"/>
            <w:szCs w:val="26"/>
            <w:lang w:eastAsia="cs-CZ"/>
          </w:rPr>
          <w:delText xml:space="preserve"> actually</w:delText>
        </w:r>
      </w:del>
      <w:r w:rsidRPr="004C2BBC">
        <w:rPr>
          <w:rFonts w:ascii="Arial" w:eastAsia="Times New Roman" w:hAnsi="Arial" w:cs="Arial"/>
          <w:color w:val="000000"/>
          <w:sz w:val="26"/>
          <w:szCs w:val="26"/>
          <w:lang w:eastAsia="cs-CZ"/>
        </w:rPr>
        <w:t xml:space="preserve"> the least globalized in the whole world initially.</w:t>
      </w:r>
    </w:p>
    <w:p w14:paraId="68F21E66" w14:textId="7777777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Tip: Replace China by other members of the Soviet bloc to see how they fare in comparison to the world average.</w:t>
      </w:r>
    </w:p>
    <w:p w14:paraId="2B852DC3"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Advanced countries by disciplines</w:t>
      </w:r>
    </w:p>
    <w:p w14:paraId="2F394B3C"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479E1A28" wp14:editId="175E552A">
                <wp:extent cx="189865" cy="189865"/>
                <wp:effectExtent l="0" t="0" r="0" b="0"/>
                <wp:docPr id="12" name="Rectangle 12"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BA64B30" id="Rectangle 12"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0u6wIAAAo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" filled="f" stroked="f">
                <o:lock v:ext="edit" aspectratio="t"/>
                <w10:anchorlock/>
              </v:rect>
            </w:pict>
          </mc:Fallback>
        </mc:AlternateContent>
      </w:r>
    </w:p>
    <w:p w14:paraId="44081BE2"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Consistently global</w:t>
      </w:r>
    </w:p>
    <w:p w14:paraId="062273D6" w14:textId="23A69B9F"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 advanced countries</w:t>
      </w:r>
      <w:ins w:id="111" w:author="Krueger Grayson" w:date="2019-04-08T11:15: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science is</w:t>
      </w:r>
      <w:ins w:id="112" w:author="Krueger Grayson" w:date="2019-04-08T11:15: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on average</w:t>
      </w:r>
      <w:ins w:id="113" w:author="Krueger Grayson" w:date="2019-04-08T11:15:00Z">
        <w:r w:rsidR="00560AF5">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highly globalized across disciplines.</w:t>
      </w:r>
    </w:p>
    <w:p w14:paraId="72C29E33" w14:textId="7ADD9644"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Physical and Life Sciences are the most globalized. Health Sciences rank even below Social Sciences</w:t>
      </w:r>
      <w:del w:id="114" w:author="Krueger Grayson" w:date="2019-04-08T11:15:00Z">
        <w:r w:rsidRPr="004C2BBC" w:rsidDel="00560AF5">
          <w:rPr>
            <w:rFonts w:ascii="Arial" w:eastAsia="Times New Roman" w:hAnsi="Arial" w:cs="Arial"/>
            <w:color w:val="000000"/>
            <w:sz w:val="26"/>
            <w:szCs w:val="26"/>
            <w:lang w:eastAsia="cs-CZ"/>
          </w:rPr>
          <w:delText>. However</w:delText>
        </w:r>
      </w:del>
      <w:r w:rsidRPr="004C2BBC">
        <w:rPr>
          <w:rFonts w:ascii="Arial" w:eastAsia="Times New Roman" w:hAnsi="Arial" w:cs="Arial"/>
          <w:color w:val="000000"/>
          <w:sz w:val="26"/>
          <w:szCs w:val="26"/>
          <w:lang w:eastAsia="cs-CZ"/>
        </w:rPr>
        <w:t>,</w:t>
      </w:r>
      <w:ins w:id="115" w:author="Krueger Grayson" w:date="2019-04-08T11:15:00Z">
        <w:r w:rsidR="00560AF5">
          <w:rPr>
            <w:rFonts w:ascii="Arial" w:eastAsia="Times New Roman" w:hAnsi="Arial" w:cs="Arial"/>
            <w:color w:val="000000"/>
            <w:sz w:val="26"/>
            <w:szCs w:val="26"/>
            <w:lang w:eastAsia="cs-CZ"/>
          </w:rPr>
          <w:t xml:space="preserve"> though</w:t>
        </w:r>
      </w:ins>
      <w:r w:rsidRPr="004C2BBC">
        <w:rPr>
          <w:rFonts w:ascii="Arial" w:eastAsia="Times New Roman" w:hAnsi="Arial" w:cs="Arial"/>
          <w:color w:val="000000"/>
          <w:sz w:val="26"/>
          <w:szCs w:val="26"/>
          <w:lang w:eastAsia="cs-CZ"/>
        </w:rPr>
        <w:t xml:space="preserve"> the differences are very small.</w:t>
      </w:r>
    </w:p>
    <w:p w14:paraId="2F3BF2FB" w14:textId="6C04B7E3"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In fact, it is </w:t>
      </w:r>
      <w:ins w:id="116" w:author="Krueger Grayson" w:date="2019-04-08T11:15:00Z">
        <w:r w:rsidR="00560AF5">
          <w:rPr>
            <w:rFonts w:ascii="Arial" w:eastAsia="Times New Roman" w:hAnsi="Arial" w:cs="Arial"/>
            <w:color w:val="000000"/>
            <w:sz w:val="26"/>
            <w:szCs w:val="26"/>
            <w:lang w:eastAsia="cs-CZ"/>
          </w:rPr>
          <w:t>difficult</w:t>
        </w:r>
      </w:ins>
      <w:del w:id="117" w:author="Krueger Grayson" w:date="2019-04-08T11:15:00Z">
        <w:r w:rsidRPr="004C2BBC" w:rsidDel="00560AF5">
          <w:rPr>
            <w:rFonts w:ascii="Arial" w:eastAsia="Times New Roman" w:hAnsi="Arial" w:cs="Arial"/>
            <w:color w:val="000000"/>
            <w:sz w:val="26"/>
            <w:szCs w:val="26"/>
            <w:lang w:eastAsia="cs-CZ"/>
          </w:rPr>
          <w:delText>hard</w:delText>
        </w:r>
      </w:del>
      <w:r w:rsidRPr="004C2BBC">
        <w:rPr>
          <w:rFonts w:ascii="Arial" w:eastAsia="Times New Roman" w:hAnsi="Arial" w:cs="Arial"/>
          <w:color w:val="000000"/>
          <w:sz w:val="26"/>
          <w:szCs w:val="26"/>
          <w:lang w:eastAsia="cs-CZ"/>
        </w:rPr>
        <w:t xml:space="preserve"> to find </w:t>
      </w:r>
      <w:ins w:id="118" w:author="Krueger Grayson" w:date="2019-04-08T11:16:00Z">
        <w:r w:rsidR="00560AF5">
          <w:rPr>
            <w:rFonts w:ascii="Arial" w:eastAsia="Times New Roman" w:hAnsi="Arial" w:cs="Arial"/>
            <w:color w:val="000000"/>
            <w:sz w:val="26"/>
            <w:szCs w:val="26"/>
            <w:lang w:eastAsia="cs-CZ"/>
          </w:rPr>
          <w:t xml:space="preserve">a </w:t>
        </w:r>
      </w:ins>
      <w:r w:rsidRPr="004C2BBC">
        <w:rPr>
          <w:rFonts w:ascii="Arial" w:eastAsia="Times New Roman" w:hAnsi="Arial" w:cs="Arial"/>
          <w:color w:val="000000"/>
          <w:sz w:val="26"/>
          <w:szCs w:val="26"/>
          <w:lang w:eastAsia="cs-CZ"/>
        </w:rPr>
        <w:t>sub-discipline that deviates significantly from this narrow corridor.</w:t>
      </w:r>
    </w:p>
    <w:p w14:paraId="29E542C1" w14:textId="6318B3B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 xml:space="preserve">Tip: Add </w:t>
      </w:r>
      <w:ins w:id="119" w:author="Krueger Grayson" w:date="2019-04-08T11:16:00Z">
        <w:r w:rsidR="00560AF5">
          <w:rPr>
            <w:rFonts w:ascii="Arial" w:eastAsia="Times New Roman" w:hAnsi="Arial" w:cs="Arial"/>
            <w:i/>
            <w:iCs/>
            <w:color w:val="000000"/>
            <w:sz w:val="26"/>
            <w:szCs w:val="26"/>
            <w:lang w:eastAsia="cs-CZ"/>
          </w:rPr>
          <w:t xml:space="preserve">the </w:t>
        </w:r>
      </w:ins>
      <w:r w:rsidRPr="004C2BBC">
        <w:rPr>
          <w:rFonts w:ascii="Arial" w:eastAsia="Times New Roman" w:hAnsi="Arial" w:cs="Arial"/>
          <w:i/>
          <w:iCs/>
          <w:color w:val="000000"/>
          <w:sz w:val="26"/>
          <w:szCs w:val="26"/>
          <w:lang w:eastAsia="cs-CZ"/>
        </w:rPr>
        <w:t xml:space="preserve">sub-disciplines of your interest using the upper menu. For </w:t>
      </w:r>
      <w:ins w:id="120" w:author="Krueger Grayson" w:date="2019-04-08T11:16:00Z">
        <w:r w:rsidR="00560AF5">
          <w:rPr>
            <w:rFonts w:ascii="Arial" w:eastAsia="Times New Roman" w:hAnsi="Arial" w:cs="Arial"/>
            <w:i/>
            <w:iCs/>
            <w:color w:val="000000"/>
            <w:sz w:val="26"/>
            <w:szCs w:val="26"/>
            <w:lang w:eastAsia="cs-CZ"/>
          </w:rPr>
          <w:t xml:space="preserve">the </w:t>
        </w:r>
      </w:ins>
      <w:r w:rsidRPr="004C2BBC">
        <w:rPr>
          <w:rFonts w:ascii="Arial" w:eastAsia="Times New Roman" w:hAnsi="Arial" w:cs="Arial"/>
          <w:i/>
          <w:iCs/>
          <w:color w:val="000000"/>
          <w:sz w:val="26"/>
          <w:szCs w:val="26"/>
          <w:lang w:eastAsia="cs-CZ"/>
        </w:rPr>
        <w:t>definition of</w:t>
      </w:r>
      <w:del w:id="121" w:author="Krueger Grayson" w:date="2019-04-08T11:16:00Z">
        <w:r w:rsidRPr="004C2BBC" w:rsidDel="00560AF5">
          <w:rPr>
            <w:rFonts w:ascii="Arial" w:eastAsia="Times New Roman" w:hAnsi="Arial" w:cs="Arial"/>
            <w:i/>
            <w:iCs/>
            <w:color w:val="000000"/>
            <w:sz w:val="26"/>
            <w:szCs w:val="26"/>
            <w:lang w:eastAsia="cs-CZ"/>
          </w:rPr>
          <w:delText xml:space="preserve"> the</w:delText>
        </w:r>
      </w:del>
      <w:r w:rsidRPr="004C2BBC">
        <w:rPr>
          <w:rFonts w:ascii="Arial" w:eastAsia="Times New Roman" w:hAnsi="Arial" w:cs="Arial"/>
          <w:i/>
          <w:iCs/>
          <w:color w:val="000000"/>
          <w:sz w:val="26"/>
          <w:szCs w:val="26"/>
          <w:lang w:eastAsia="cs-CZ"/>
        </w:rPr>
        <w:t xml:space="preserve"> disciplines</w:t>
      </w:r>
      <w:ins w:id="122" w:author="Krueger Grayson" w:date="2019-04-08T11:16:00Z">
        <w:r w:rsidR="00560AF5">
          <w:rPr>
            <w:rFonts w:ascii="Arial" w:eastAsia="Times New Roman" w:hAnsi="Arial" w:cs="Arial"/>
            <w:i/>
            <w:iCs/>
            <w:color w:val="000000"/>
            <w:sz w:val="26"/>
            <w:szCs w:val="26"/>
            <w:lang w:eastAsia="cs-CZ"/>
          </w:rPr>
          <w:t>,</w:t>
        </w:r>
      </w:ins>
      <w:r w:rsidRPr="004C2BBC">
        <w:rPr>
          <w:rFonts w:ascii="Arial" w:eastAsia="Times New Roman" w:hAnsi="Arial" w:cs="Arial"/>
          <w:i/>
          <w:iCs/>
          <w:color w:val="000000"/>
          <w:sz w:val="26"/>
          <w:szCs w:val="26"/>
          <w:lang w:eastAsia="cs-CZ"/>
        </w:rPr>
        <w:t xml:space="preserve"> see </w:t>
      </w:r>
      <w:ins w:id="123" w:author="Krueger Grayson" w:date="2019-04-08T11:16:00Z">
        <w:r w:rsidR="00560AF5">
          <w:rPr>
            <w:rFonts w:ascii="Arial" w:eastAsia="Times New Roman" w:hAnsi="Arial" w:cs="Arial"/>
            <w:i/>
            <w:iCs/>
            <w:color w:val="000000"/>
            <w:sz w:val="26"/>
            <w:szCs w:val="26"/>
            <w:lang w:eastAsia="cs-CZ"/>
          </w:rPr>
          <w:t>the</w:t>
        </w:r>
      </w:ins>
      <w:del w:id="124" w:author="Krueger Grayson" w:date="2019-04-08T11:16:00Z">
        <w:r w:rsidRPr="004C2BBC" w:rsidDel="00560AF5">
          <w:rPr>
            <w:rFonts w:ascii="Arial" w:eastAsia="Times New Roman" w:hAnsi="Arial" w:cs="Arial"/>
            <w:i/>
            <w:iCs/>
            <w:color w:val="000000"/>
            <w:sz w:val="26"/>
            <w:szCs w:val="26"/>
            <w:lang w:eastAsia="cs-CZ"/>
          </w:rPr>
          <w:delText>a</w:delText>
        </w:r>
      </w:del>
      <w:r w:rsidRPr="004C2BBC">
        <w:rPr>
          <w:rFonts w:ascii="Arial" w:eastAsia="Times New Roman" w:hAnsi="Arial" w:cs="Arial"/>
          <w:i/>
          <w:iCs/>
          <w:color w:val="000000"/>
          <w:sz w:val="26"/>
          <w:szCs w:val="26"/>
          <w:lang w:eastAsia="cs-CZ"/>
        </w:rPr>
        <w:t xml:space="preserve"> note below the figure.</w:t>
      </w:r>
    </w:p>
    <w:p w14:paraId="5B3EA919"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Russia by disciplines</w:t>
      </w:r>
    </w:p>
    <w:p w14:paraId="0DEA0CC3"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w:lastRenderedPageBreak/>
        <mc:AlternateContent>
          <mc:Choice Requires="wps">
            <w:drawing>
              <wp:inline distT="0" distB="0" distL="0" distR="0" wp14:anchorId="18F5DD90" wp14:editId="2B41A4B9">
                <wp:extent cx="189865" cy="189865"/>
                <wp:effectExtent l="0" t="0" r="0" b="0"/>
                <wp:docPr id="11" name="Rectangle 11"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050929" id="Rectangle 11"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br6wIAAAo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" filled="f" stroked="f">
                <o:lock v:ext="edit" aspectratio="t"/>
                <w10:anchorlock/>
              </v:rect>
            </w:pict>
          </mc:Fallback>
        </mc:AlternateContent>
      </w:r>
    </w:p>
    <w:p w14:paraId="66F83ECC"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Science of its own</w:t>
      </w:r>
    </w:p>
    <w:p w14:paraId="5C8E0D85" w14:textId="02DAC8AD"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Russian science d</w:t>
      </w:r>
      <w:ins w:id="125" w:author="Krueger Grayson" w:date="2019-04-08T11:16:00Z">
        <w:r w:rsidR="00D505AE">
          <w:rPr>
            <w:rFonts w:ascii="Arial" w:eastAsia="Times New Roman" w:hAnsi="Arial" w:cs="Arial"/>
            <w:color w:val="000000"/>
            <w:sz w:val="26"/>
            <w:szCs w:val="26"/>
            <w:lang w:eastAsia="cs-CZ"/>
          </w:rPr>
          <w:t>oes</w:t>
        </w:r>
      </w:ins>
      <w:del w:id="126" w:author="Krueger Grayson" w:date="2019-04-08T11:16:00Z">
        <w:r w:rsidRPr="004C2BBC" w:rsidDel="00D505AE">
          <w:rPr>
            <w:rFonts w:ascii="Arial" w:eastAsia="Times New Roman" w:hAnsi="Arial" w:cs="Arial"/>
            <w:color w:val="000000"/>
            <w:sz w:val="26"/>
            <w:szCs w:val="26"/>
            <w:lang w:eastAsia="cs-CZ"/>
          </w:rPr>
          <w:delText>id</w:delText>
        </w:r>
      </w:del>
      <w:r w:rsidRPr="004C2BBC">
        <w:rPr>
          <w:rFonts w:ascii="Arial" w:eastAsia="Times New Roman" w:hAnsi="Arial" w:cs="Arial"/>
          <w:color w:val="000000"/>
          <w:sz w:val="26"/>
          <w:szCs w:val="26"/>
          <w:lang w:eastAsia="cs-CZ"/>
        </w:rPr>
        <w:t xml:space="preserve"> not ever break from its inward-looking Soviet past, regardless of the discipline.</w:t>
      </w:r>
    </w:p>
    <w:p w14:paraId="50A9995B"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Russian Physical and Life Sciences remain significantly less globalized than elsewhere in the world.</w:t>
      </w:r>
    </w:p>
    <w:p w14:paraId="156D236F"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The only major exception is the sub-discipline of Pharmacology, Toxicology and Pharmaceutics.</w:t>
      </w:r>
    </w:p>
    <w:p w14:paraId="16F517F8"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Interestingly, in many disciplines this is in a sharp contrast to the relatively high share of documents published in English.</w:t>
      </w:r>
    </w:p>
    <w:p w14:paraId="53A532E0"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 fact, about four-fifths of documents with at least one author from Russia were written in English over this period.</w:t>
      </w:r>
    </w:p>
    <w:p w14:paraId="039D948B" w14:textId="7777777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Tip: Display results for a different indicator using the upper menu.</w:t>
      </w:r>
    </w:p>
    <w:p w14:paraId="4F5851D1"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China by disciplines</w:t>
      </w:r>
    </w:p>
    <w:p w14:paraId="0A47970C"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105904A8" wp14:editId="42146464">
                <wp:extent cx="189865" cy="189865"/>
                <wp:effectExtent l="0" t="0" r="0" b="0"/>
                <wp:docPr id="10" name="Rectangle 10"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F2C008A" id="Rectangle 10"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Co6wIAAAo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" filled="f" stroked="f">
                <o:lock v:ext="edit" aspectratio="t"/>
                <w10:anchorlock/>
              </v:rect>
            </w:pict>
          </mc:Fallback>
        </mc:AlternateContent>
      </w:r>
    </w:p>
    <w:p w14:paraId="777A4BD9"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From zero to hero</w:t>
      </w:r>
    </w:p>
    <w:p w14:paraId="29BCAF48" w14:textId="0B809DE9"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China has profoundly globalized its science system</w:t>
      </w:r>
      <w:ins w:id="127" w:author="Krueger Grayson" w:date="2019-04-08T11:18:00Z">
        <w:r w:rsidR="00D505AE">
          <w:rPr>
            <w:rFonts w:ascii="Arial" w:eastAsia="Times New Roman" w:hAnsi="Arial" w:cs="Arial"/>
            <w:color w:val="000000"/>
            <w:sz w:val="26"/>
            <w:szCs w:val="26"/>
            <w:lang w:eastAsia="cs-CZ"/>
          </w:rPr>
          <w:t>,</w:t>
        </w:r>
      </w:ins>
      <w:del w:id="128" w:author="Krueger Grayson" w:date="2019-04-08T11:18:00Z">
        <w:r w:rsidRPr="004C2BBC" w:rsidDel="00D505AE">
          <w:rPr>
            <w:rFonts w:ascii="Arial" w:eastAsia="Times New Roman" w:hAnsi="Arial" w:cs="Arial"/>
            <w:color w:val="000000"/>
            <w:sz w:val="26"/>
            <w:szCs w:val="26"/>
            <w:lang w:eastAsia="cs-CZ"/>
          </w:rPr>
          <w:delText>;</w:delText>
        </w:r>
      </w:del>
      <w:r w:rsidRPr="004C2BBC">
        <w:rPr>
          <w:rFonts w:ascii="Arial" w:eastAsia="Times New Roman" w:hAnsi="Arial" w:cs="Arial"/>
          <w:color w:val="000000"/>
          <w:sz w:val="26"/>
          <w:szCs w:val="26"/>
          <w:lang w:eastAsia="cs-CZ"/>
        </w:rPr>
        <w:t xml:space="preserve"> gradually moving from the lowest globalization rates to prominence </w:t>
      </w:r>
      <w:ins w:id="129" w:author="Krueger Grayson" w:date="2019-04-08T11:18:00Z">
        <w:r w:rsidR="00D505AE">
          <w:rPr>
            <w:rFonts w:ascii="Arial" w:eastAsia="Times New Roman" w:hAnsi="Arial" w:cs="Arial"/>
            <w:color w:val="000000"/>
            <w:sz w:val="26"/>
            <w:szCs w:val="26"/>
            <w:lang w:eastAsia="cs-CZ"/>
          </w:rPr>
          <w:t>on</w:t>
        </w:r>
      </w:ins>
      <w:del w:id="130" w:author="Krueger Grayson" w:date="2019-04-08T11:18:00Z">
        <w:r w:rsidRPr="004C2BBC" w:rsidDel="00D505AE">
          <w:rPr>
            <w:rFonts w:ascii="Arial" w:eastAsia="Times New Roman" w:hAnsi="Arial" w:cs="Arial"/>
            <w:color w:val="000000"/>
            <w:sz w:val="26"/>
            <w:szCs w:val="26"/>
            <w:lang w:eastAsia="cs-CZ"/>
          </w:rPr>
          <w:delText>at</w:delText>
        </w:r>
      </w:del>
      <w:r w:rsidRPr="004C2BBC">
        <w:rPr>
          <w:rFonts w:ascii="Arial" w:eastAsia="Times New Roman" w:hAnsi="Arial" w:cs="Arial"/>
          <w:color w:val="000000"/>
          <w:sz w:val="26"/>
          <w:szCs w:val="26"/>
          <w:lang w:eastAsia="cs-CZ"/>
        </w:rPr>
        <w:t xml:space="preserve"> the world stage.</w:t>
      </w:r>
    </w:p>
    <w:p w14:paraId="469D22EA" w14:textId="70345B99"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Chinese Social Sciences have become even more globalized than other broad disciplines and </w:t>
      </w:r>
      <w:ins w:id="131" w:author="Krueger Grayson" w:date="2019-04-08T11:18:00Z">
        <w:r w:rsidR="00D505AE">
          <w:rPr>
            <w:rFonts w:ascii="Arial" w:eastAsia="Times New Roman" w:hAnsi="Arial" w:cs="Arial"/>
            <w:color w:val="000000"/>
            <w:sz w:val="26"/>
            <w:szCs w:val="26"/>
            <w:lang w:eastAsia="cs-CZ"/>
          </w:rPr>
          <w:t xml:space="preserve">have </w:t>
        </w:r>
      </w:ins>
      <w:r w:rsidRPr="004C2BBC">
        <w:rPr>
          <w:rFonts w:ascii="Arial" w:eastAsia="Times New Roman" w:hAnsi="Arial" w:cs="Arial"/>
          <w:color w:val="000000"/>
          <w:sz w:val="26"/>
          <w:szCs w:val="26"/>
          <w:lang w:eastAsia="cs-CZ"/>
        </w:rPr>
        <w:t>already caught</w:t>
      </w:r>
      <w:ins w:id="132" w:author="Krueger Grayson" w:date="2019-04-08T11:18:00Z">
        <w:r w:rsidR="00D505AE">
          <w:rPr>
            <w:rFonts w:ascii="Arial" w:eastAsia="Times New Roman" w:hAnsi="Arial" w:cs="Arial"/>
            <w:color w:val="000000"/>
            <w:sz w:val="26"/>
            <w:szCs w:val="26"/>
            <w:lang w:eastAsia="cs-CZ"/>
          </w:rPr>
          <w:t xml:space="preserve"> </w:t>
        </w:r>
      </w:ins>
      <w:del w:id="133" w:author="Krueger Grayson" w:date="2019-04-08T11:18:00Z">
        <w:r w:rsidRPr="004C2BBC" w:rsidDel="00D505AE">
          <w:rPr>
            <w:rFonts w:ascii="Arial" w:eastAsia="Times New Roman" w:hAnsi="Arial" w:cs="Arial"/>
            <w:color w:val="000000"/>
            <w:sz w:val="26"/>
            <w:szCs w:val="26"/>
            <w:lang w:eastAsia="cs-CZ"/>
          </w:rPr>
          <w:delText>-</w:delText>
        </w:r>
      </w:del>
      <w:r w:rsidRPr="004C2BBC">
        <w:rPr>
          <w:rFonts w:ascii="Arial" w:eastAsia="Times New Roman" w:hAnsi="Arial" w:cs="Arial"/>
          <w:color w:val="000000"/>
          <w:sz w:val="26"/>
          <w:szCs w:val="26"/>
          <w:lang w:eastAsia="cs-CZ"/>
        </w:rPr>
        <w:t>up with the EU-28 and the world average.</w:t>
      </w:r>
    </w:p>
    <w:p w14:paraId="155148F9" w14:textId="2AED6B01"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In some sub-disciplines, China has already surpassed the United States and </w:t>
      </w:r>
      <w:ins w:id="134" w:author="Krueger Grayson" w:date="2019-04-08T11:19:00Z">
        <w:r w:rsidR="00D505AE">
          <w:rPr>
            <w:rFonts w:ascii="Arial" w:eastAsia="Times New Roman" w:hAnsi="Arial" w:cs="Arial"/>
            <w:color w:val="000000"/>
            <w:sz w:val="26"/>
            <w:szCs w:val="26"/>
            <w:lang w:eastAsia="cs-CZ"/>
          </w:rPr>
          <w:t xml:space="preserve">is </w:t>
        </w:r>
      </w:ins>
      <w:r w:rsidRPr="004C2BBC">
        <w:rPr>
          <w:rFonts w:ascii="Arial" w:eastAsia="Times New Roman" w:hAnsi="Arial" w:cs="Arial"/>
          <w:color w:val="000000"/>
          <w:sz w:val="26"/>
          <w:szCs w:val="26"/>
          <w:lang w:eastAsia="cs-CZ"/>
        </w:rPr>
        <w:t>steam</w:t>
      </w:r>
      <w:ins w:id="135" w:author="Krueger Grayson" w:date="2019-04-08T11:19:00Z">
        <w:r w:rsidR="00D505AE">
          <w:rPr>
            <w:rFonts w:ascii="Arial" w:eastAsia="Times New Roman" w:hAnsi="Arial" w:cs="Arial"/>
            <w:color w:val="000000"/>
            <w:sz w:val="26"/>
            <w:szCs w:val="26"/>
            <w:lang w:eastAsia="cs-CZ"/>
          </w:rPr>
          <w:t>ing</w:t>
        </w:r>
      </w:ins>
      <w:del w:id="136" w:author="Krueger Grayson" w:date="2019-04-08T11:19:00Z">
        <w:r w:rsidRPr="004C2BBC" w:rsidDel="00D505AE">
          <w:rPr>
            <w:rFonts w:ascii="Arial" w:eastAsia="Times New Roman" w:hAnsi="Arial" w:cs="Arial"/>
            <w:color w:val="000000"/>
            <w:sz w:val="26"/>
            <w:szCs w:val="26"/>
            <w:lang w:eastAsia="cs-CZ"/>
          </w:rPr>
          <w:delText>s</w:delText>
        </w:r>
      </w:del>
      <w:r w:rsidRPr="004C2BBC">
        <w:rPr>
          <w:rFonts w:ascii="Arial" w:eastAsia="Times New Roman" w:hAnsi="Arial" w:cs="Arial"/>
          <w:color w:val="000000"/>
          <w:sz w:val="26"/>
          <w:szCs w:val="26"/>
          <w:lang w:eastAsia="cs-CZ"/>
        </w:rPr>
        <w:t xml:space="preserve"> forward to the top ranking.</w:t>
      </w:r>
    </w:p>
    <w:p w14:paraId="6A692364" w14:textId="1BBDD01B"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If the trend </w:t>
      </w:r>
      <w:ins w:id="137" w:author="Krueger Grayson" w:date="2019-04-08T11:19:00Z">
        <w:r w:rsidR="00D505AE">
          <w:rPr>
            <w:rFonts w:ascii="Arial" w:eastAsia="Times New Roman" w:hAnsi="Arial" w:cs="Arial"/>
            <w:color w:val="000000"/>
            <w:sz w:val="26"/>
            <w:szCs w:val="26"/>
            <w:lang w:eastAsia="cs-CZ"/>
          </w:rPr>
          <w:t>continues</w:t>
        </w:r>
      </w:ins>
      <w:del w:id="138" w:author="Krueger Grayson" w:date="2019-04-08T11:19:00Z">
        <w:r w:rsidRPr="004C2BBC" w:rsidDel="00D505AE">
          <w:rPr>
            <w:rFonts w:ascii="Arial" w:eastAsia="Times New Roman" w:hAnsi="Arial" w:cs="Arial"/>
            <w:color w:val="000000"/>
            <w:sz w:val="26"/>
            <w:szCs w:val="26"/>
            <w:lang w:eastAsia="cs-CZ"/>
          </w:rPr>
          <w:delText>persists</w:delText>
        </w:r>
      </w:del>
      <w:r w:rsidRPr="004C2BBC">
        <w:rPr>
          <w:rFonts w:ascii="Arial" w:eastAsia="Times New Roman" w:hAnsi="Arial" w:cs="Arial"/>
          <w:color w:val="000000"/>
          <w:sz w:val="26"/>
          <w:szCs w:val="26"/>
          <w:lang w:eastAsia="cs-CZ"/>
        </w:rPr>
        <w:t xml:space="preserve">, China will soon eliminate the gap </w:t>
      </w:r>
      <w:ins w:id="139" w:author="Krueger Grayson" w:date="2019-04-08T11:19:00Z">
        <w:r w:rsidR="00D505AE">
          <w:rPr>
            <w:rFonts w:ascii="Arial" w:eastAsia="Times New Roman" w:hAnsi="Arial" w:cs="Arial"/>
            <w:color w:val="000000"/>
            <w:sz w:val="26"/>
            <w:szCs w:val="26"/>
            <w:lang w:eastAsia="cs-CZ"/>
          </w:rPr>
          <w:t>with</w:t>
        </w:r>
      </w:ins>
      <w:del w:id="140" w:author="Krueger Grayson" w:date="2019-04-08T11:19:00Z">
        <w:r w:rsidRPr="004C2BBC" w:rsidDel="00D505AE">
          <w:rPr>
            <w:rFonts w:ascii="Arial" w:eastAsia="Times New Roman" w:hAnsi="Arial" w:cs="Arial"/>
            <w:color w:val="000000"/>
            <w:sz w:val="26"/>
            <w:szCs w:val="26"/>
            <w:lang w:eastAsia="cs-CZ"/>
          </w:rPr>
          <w:delText>to</w:delText>
        </w:r>
      </w:del>
      <w:r w:rsidRPr="004C2BBC">
        <w:rPr>
          <w:rFonts w:ascii="Arial" w:eastAsia="Times New Roman" w:hAnsi="Arial" w:cs="Arial"/>
          <w:color w:val="000000"/>
          <w:sz w:val="26"/>
          <w:szCs w:val="26"/>
          <w:lang w:eastAsia="cs-CZ"/>
        </w:rPr>
        <w:t xml:space="preserve"> advanced countries in most of the sub-disciplines.</w:t>
      </w:r>
    </w:p>
    <w:p w14:paraId="5E7F903D" w14:textId="453335AD"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 xml:space="preserve">Tip: Compare </w:t>
      </w:r>
      <w:ins w:id="141" w:author="Krueger Grayson" w:date="2019-04-08T11:20:00Z">
        <w:r w:rsidR="00D505AE">
          <w:rPr>
            <w:rFonts w:ascii="Arial" w:eastAsia="Times New Roman" w:hAnsi="Arial" w:cs="Arial"/>
            <w:i/>
            <w:iCs/>
            <w:color w:val="000000"/>
            <w:sz w:val="26"/>
            <w:szCs w:val="26"/>
            <w:lang w:eastAsia="cs-CZ"/>
          </w:rPr>
          <w:t>the</w:t>
        </w:r>
      </w:ins>
      <w:del w:id="142" w:author="Krueger Grayson" w:date="2019-04-08T11:20:00Z">
        <w:r w:rsidRPr="004C2BBC" w:rsidDel="00D505AE">
          <w:rPr>
            <w:rFonts w:ascii="Arial" w:eastAsia="Times New Roman" w:hAnsi="Arial" w:cs="Arial"/>
            <w:i/>
            <w:iCs/>
            <w:color w:val="000000"/>
            <w:sz w:val="26"/>
            <w:szCs w:val="26"/>
            <w:lang w:eastAsia="cs-CZ"/>
          </w:rPr>
          <w:delText>to</w:delText>
        </w:r>
      </w:del>
      <w:r w:rsidRPr="004C2BBC">
        <w:rPr>
          <w:rFonts w:ascii="Arial" w:eastAsia="Times New Roman" w:hAnsi="Arial" w:cs="Arial"/>
          <w:i/>
          <w:iCs/>
          <w:color w:val="000000"/>
          <w:sz w:val="26"/>
          <w:szCs w:val="26"/>
          <w:lang w:eastAsia="cs-CZ"/>
        </w:rPr>
        <w:t xml:space="preserve"> results for Hong Kong using the upper menu (the results for China do not include Hong Kong, which continues to be reported separately by Scopus).</w:t>
      </w:r>
    </w:p>
    <w:p w14:paraId="5ECD56FD"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lastRenderedPageBreak/>
        <w:t>Social Sciences in Central and Western Europe</w:t>
      </w:r>
    </w:p>
    <w:p w14:paraId="068F1828"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235C357C" wp14:editId="237C91C4">
                <wp:extent cx="189865" cy="189865"/>
                <wp:effectExtent l="0" t="0" r="0" b="0"/>
                <wp:docPr id="9" name="Rectangle 9"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D112D1B" id="Rectangle 9"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E6gIAAAg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" filled="f" stroked="f">
                <o:lock v:ext="edit" aspectratio="t"/>
                <w10:anchorlock/>
              </v:rect>
            </w:pict>
          </mc:Fallback>
        </mc:AlternateContent>
      </w:r>
    </w:p>
    <w:p w14:paraId="3A9E6DC1"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Social Sciences in question</w:t>
      </w:r>
    </w:p>
    <w:p w14:paraId="6AE559EE" w14:textId="4BE0DEAF"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In Western Europe, Social Sciences are highly globalized, </w:t>
      </w:r>
      <w:ins w:id="143" w:author="Krueger Grayson" w:date="2019-04-08T11:20:00Z">
        <w:r w:rsidR="00D505AE">
          <w:rPr>
            <w:rFonts w:ascii="Arial" w:eastAsia="Times New Roman" w:hAnsi="Arial" w:cs="Arial"/>
            <w:color w:val="000000"/>
            <w:sz w:val="26"/>
            <w:szCs w:val="26"/>
            <w:lang w:eastAsia="cs-CZ"/>
          </w:rPr>
          <w:t>as are</w:t>
        </w:r>
      </w:ins>
      <w:del w:id="144" w:author="Krueger Grayson" w:date="2019-04-08T11:20:00Z">
        <w:r w:rsidRPr="004C2BBC" w:rsidDel="00D505AE">
          <w:rPr>
            <w:rFonts w:ascii="Arial" w:eastAsia="Times New Roman" w:hAnsi="Arial" w:cs="Arial"/>
            <w:color w:val="000000"/>
            <w:sz w:val="26"/>
            <w:szCs w:val="26"/>
            <w:lang w:eastAsia="cs-CZ"/>
          </w:rPr>
          <w:delText>not unlike</w:delText>
        </w:r>
      </w:del>
      <w:r w:rsidRPr="004C2BBC">
        <w:rPr>
          <w:rFonts w:ascii="Arial" w:eastAsia="Times New Roman" w:hAnsi="Arial" w:cs="Arial"/>
          <w:color w:val="000000"/>
          <w:sz w:val="26"/>
          <w:szCs w:val="26"/>
          <w:lang w:eastAsia="cs-CZ"/>
        </w:rPr>
        <w:t xml:space="preserve"> Natural Sciences.</w:t>
      </w:r>
    </w:p>
    <w:p w14:paraId="7BB7F0F9"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In Central (and Eastern) Europe, however, Social Sciences continue to maintain their own local publication silos.</w:t>
      </w:r>
    </w:p>
    <w:p w14:paraId="5AA487DA"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The prime exception is Hungary, where Social Sciences used to be more oriented to the West even before the fall of the Berlin Wall.</w:t>
      </w:r>
    </w:p>
    <w:p w14:paraId="74FC98B9" w14:textId="7777777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Tip: Add other transition countries (or the group average) to the comparison using the upper menu.</w:t>
      </w:r>
    </w:p>
    <w:p w14:paraId="197BEBF1"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Czechia by disciplines</w:t>
      </w:r>
    </w:p>
    <w:p w14:paraId="42174468" w14:textId="77777777" w:rsidR="00573778" w:rsidRPr="004C2BBC" w:rsidRDefault="00573778" w:rsidP="00573778">
      <w:pPr>
        <w:shd w:val="clear" w:color="auto" w:fill="FFFFFF"/>
        <w:spacing w:after="0" w:line="240" w:lineRule="auto"/>
        <w:rPr>
          <w:rFonts w:ascii="Arial" w:eastAsia="Times New Roman" w:hAnsi="Arial" w:cs="Arial"/>
          <w:color w:val="000000"/>
          <w:sz w:val="26"/>
          <w:szCs w:val="26"/>
          <w:lang w:eastAsia="cs-CZ"/>
        </w:rPr>
      </w:pPr>
      <w:r w:rsidRPr="004C2BBC">
        <w:rPr>
          <w:rFonts w:ascii="Arial" w:eastAsia="Times New Roman" w:hAnsi="Arial" w:cs="Arial"/>
          <w:noProof/>
          <w:color w:val="000000"/>
          <w:sz w:val="26"/>
          <w:szCs w:val="26"/>
        </w:rPr>
        <mc:AlternateContent>
          <mc:Choice Requires="wps">
            <w:drawing>
              <wp:inline distT="0" distB="0" distL="0" distR="0" wp14:anchorId="7CF0DD1F" wp14:editId="3F5FF50F">
                <wp:extent cx="189865" cy="189865"/>
                <wp:effectExtent l="0" t="0" r="0" b="0"/>
                <wp:docPr id="8" name="Rectangle 8" descr="http://ec2-18-188-88-0.us-east-2.compute.amazonaws.com:8080/img/mo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8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DFFB27" id="Rectangle 8" o:spid="_x0000_s1026" alt="http://ec2-18-188-88-0.us-east-2.compute.amazonaws.com:8080/img/move.svg"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o06gIAAAg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" filled="f" stroked="f">
                <o:lock v:ext="edit" aspectratio="t"/>
                <w10:anchorlock/>
              </v:rect>
            </w:pict>
          </mc:Fallback>
        </mc:AlternateContent>
      </w:r>
    </w:p>
    <w:p w14:paraId="11A82B0B" w14:textId="77777777" w:rsidR="00573778" w:rsidRPr="004C2BBC" w:rsidRDefault="00573778" w:rsidP="0057377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4C2BBC">
        <w:rPr>
          <w:rFonts w:ascii="Arial" w:eastAsia="Times New Roman" w:hAnsi="Arial" w:cs="Arial"/>
          <w:b/>
          <w:bCs/>
          <w:color w:val="BB133E"/>
          <w:sz w:val="24"/>
          <w:szCs w:val="24"/>
          <w:lang w:eastAsia="cs-CZ"/>
        </w:rPr>
        <w:t>Czechia in the spotlight</w:t>
      </w:r>
    </w:p>
    <w:p w14:paraId="7B87EFA1" w14:textId="2D909214"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Czechia is a prime example of </w:t>
      </w:r>
      <w:ins w:id="145" w:author="Krueger Grayson" w:date="2019-04-08T11:22:00Z">
        <w:r w:rsidR="00D505AE">
          <w:rPr>
            <w:rFonts w:ascii="Arial" w:eastAsia="Times New Roman" w:hAnsi="Arial" w:cs="Arial"/>
            <w:color w:val="000000"/>
            <w:sz w:val="26"/>
            <w:szCs w:val="26"/>
            <w:lang w:eastAsia="cs-CZ"/>
          </w:rPr>
          <w:t xml:space="preserve">a </w:t>
        </w:r>
      </w:ins>
      <w:r w:rsidRPr="004C2BBC">
        <w:rPr>
          <w:rFonts w:ascii="Arial" w:eastAsia="Times New Roman" w:hAnsi="Arial" w:cs="Arial"/>
          <w:color w:val="000000"/>
          <w:sz w:val="26"/>
          <w:szCs w:val="26"/>
          <w:lang w:eastAsia="cs-CZ"/>
        </w:rPr>
        <w:t xml:space="preserve">formerly advanced country that have been tarnished during the </w:t>
      </w:r>
      <w:ins w:id="146" w:author="Krueger Grayson" w:date="2019-04-08T11:30:00Z">
        <w:r w:rsidR="004A7D1D">
          <w:rPr>
            <w:rFonts w:ascii="Arial" w:eastAsia="Times New Roman" w:hAnsi="Arial" w:cs="Arial"/>
            <w:color w:val="000000"/>
            <w:sz w:val="26"/>
            <w:szCs w:val="26"/>
            <w:lang w:eastAsia="cs-CZ"/>
          </w:rPr>
          <w:t>communist era</w:t>
        </w:r>
      </w:ins>
      <w:del w:id="147" w:author="Krueger Grayson" w:date="2019-04-08T11:30:00Z">
        <w:r w:rsidRPr="004C2BBC" w:rsidDel="004A7D1D">
          <w:rPr>
            <w:rFonts w:ascii="Arial" w:eastAsia="Times New Roman" w:hAnsi="Arial" w:cs="Arial"/>
            <w:color w:val="000000"/>
            <w:sz w:val="26"/>
            <w:szCs w:val="26"/>
            <w:lang w:eastAsia="cs-CZ"/>
          </w:rPr>
          <w:delText>decades of communism reign</w:delText>
        </w:r>
      </w:del>
      <w:r w:rsidRPr="004C2BBC">
        <w:rPr>
          <w:rFonts w:ascii="Arial" w:eastAsia="Times New Roman" w:hAnsi="Arial" w:cs="Arial"/>
          <w:color w:val="000000"/>
          <w:sz w:val="26"/>
          <w:szCs w:val="26"/>
          <w:lang w:eastAsia="cs-CZ"/>
        </w:rPr>
        <w:t>.</w:t>
      </w:r>
    </w:p>
    <w:p w14:paraId="2900DAE4" w14:textId="77777777"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Physical and Life Sciences have continued to be connected to the global arena.</w:t>
      </w:r>
    </w:p>
    <w:p w14:paraId="20DA29C8" w14:textId="217FFBFD" w:rsidR="00573778" w:rsidRPr="004C2BBC" w:rsidRDefault="00573778" w:rsidP="0057377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However, Social Sciences have been locked behind the Berlin Wall; they steadily globalize, but from a low base</w:t>
      </w:r>
      <w:ins w:id="148" w:author="Krueger Grayson" w:date="2019-04-08T11:28:00Z">
        <w:r w:rsidR="004A7D1D">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and there is still a long way to go.</w:t>
      </w:r>
    </w:p>
    <w:p w14:paraId="6C81A609" w14:textId="77777777" w:rsidR="00573778" w:rsidRPr="004C2BBC" w:rsidRDefault="00573778" w:rsidP="0057377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Tip: Explore other countries of the former Soviet bloc using the upper menu. Note, for instance, the development in Ukraine.</w:t>
      </w:r>
    </w:p>
    <w:p w14:paraId="44CB92F1" w14:textId="77777777" w:rsidR="00573778" w:rsidRPr="004C2BBC" w:rsidRDefault="00573778" w:rsidP="0057377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Concluding remarks</w:t>
      </w:r>
    </w:p>
    <w:p w14:paraId="50D10223" w14:textId="5068FB23"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Globalization of science provides a new perspective on the scientific landscape, which </w:t>
      </w:r>
      <w:del w:id="149" w:author="Krueger Grayson" w:date="2019-04-08T11:31:00Z">
        <w:r w:rsidRPr="004C2BBC" w:rsidDel="0011621A">
          <w:rPr>
            <w:rFonts w:ascii="Arial" w:eastAsia="Times New Roman" w:hAnsi="Arial" w:cs="Arial"/>
            <w:color w:val="000000"/>
            <w:sz w:val="26"/>
            <w:szCs w:val="26"/>
            <w:lang w:eastAsia="cs-CZ"/>
          </w:rPr>
          <w:delText xml:space="preserve">in many respects </w:delText>
        </w:r>
      </w:del>
      <w:r w:rsidRPr="004C2BBC">
        <w:rPr>
          <w:rFonts w:ascii="Arial" w:eastAsia="Times New Roman" w:hAnsi="Arial" w:cs="Arial"/>
          <w:color w:val="000000"/>
          <w:sz w:val="26"/>
          <w:szCs w:val="26"/>
          <w:lang w:eastAsia="cs-CZ"/>
        </w:rPr>
        <w:t xml:space="preserve">deepens what we know from standard </w:t>
      </w:r>
      <w:proofErr w:type="spellStart"/>
      <w:r w:rsidRPr="004C2BBC">
        <w:rPr>
          <w:rFonts w:ascii="Arial" w:eastAsia="Times New Roman" w:hAnsi="Arial" w:cs="Arial"/>
          <w:color w:val="000000"/>
          <w:sz w:val="26"/>
          <w:szCs w:val="26"/>
          <w:lang w:eastAsia="cs-CZ"/>
        </w:rPr>
        <w:t>bibliometrics</w:t>
      </w:r>
      <w:proofErr w:type="spellEnd"/>
      <w:ins w:id="150" w:author="Krueger Grayson" w:date="2019-04-08T11:31:00Z">
        <w:r w:rsidR="0011621A" w:rsidRPr="0011621A">
          <w:rPr>
            <w:rFonts w:ascii="Arial" w:eastAsia="Times New Roman" w:hAnsi="Arial" w:cs="Arial"/>
            <w:color w:val="000000"/>
            <w:sz w:val="26"/>
            <w:szCs w:val="26"/>
            <w:lang w:eastAsia="cs-CZ"/>
          </w:rPr>
          <w:t xml:space="preserve"> </w:t>
        </w:r>
        <w:r w:rsidR="0011621A" w:rsidRPr="004C2BBC">
          <w:rPr>
            <w:rFonts w:ascii="Arial" w:eastAsia="Times New Roman" w:hAnsi="Arial" w:cs="Arial"/>
            <w:color w:val="000000"/>
            <w:sz w:val="26"/>
            <w:szCs w:val="26"/>
            <w:lang w:eastAsia="cs-CZ"/>
          </w:rPr>
          <w:t>in many respects</w:t>
        </w:r>
      </w:ins>
      <w:r w:rsidRPr="004C2BBC">
        <w:rPr>
          <w:rFonts w:ascii="Arial" w:eastAsia="Times New Roman" w:hAnsi="Arial" w:cs="Arial"/>
          <w:color w:val="000000"/>
          <w:sz w:val="26"/>
          <w:szCs w:val="26"/>
          <w:lang w:eastAsia="cs-CZ"/>
        </w:rPr>
        <w:t>.</w:t>
      </w:r>
    </w:p>
    <w:p w14:paraId="7D4BE9B4" w14:textId="352A184F"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lastRenderedPageBreak/>
        <w:t xml:space="preserve">The traditional science powerhouses in the North and West remain strong and at the core of the global system; highly interconnected and </w:t>
      </w:r>
      <w:ins w:id="151" w:author="Krueger Grayson" w:date="2019-04-08T11:32:00Z">
        <w:r w:rsidR="0011621A">
          <w:rPr>
            <w:rFonts w:ascii="Arial" w:eastAsia="Times New Roman" w:hAnsi="Arial" w:cs="Arial"/>
            <w:color w:val="000000"/>
            <w:sz w:val="26"/>
            <w:szCs w:val="26"/>
            <w:lang w:eastAsia="cs-CZ"/>
          </w:rPr>
          <w:t xml:space="preserve">as </w:t>
        </w:r>
      </w:ins>
      <w:r w:rsidRPr="004C2BBC">
        <w:rPr>
          <w:rFonts w:ascii="Arial" w:eastAsia="Times New Roman" w:hAnsi="Arial" w:cs="Arial"/>
          <w:color w:val="000000"/>
          <w:sz w:val="26"/>
          <w:szCs w:val="26"/>
          <w:lang w:eastAsia="cs-CZ"/>
        </w:rPr>
        <w:t>globalized as ever.</w:t>
      </w:r>
    </w:p>
    <w:p w14:paraId="64519B4B" w14:textId="212A40DF"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In many countries of the former Soviet </w:t>
      </w:r>
      <w:proofErr w:type="spellStart"/>
      <w:r w:rsidRPr="004C2BBC">
        <w:rPr>
          <w:rFonts w:ascii="Arial" w:eastAsia="Times New Roman" w:hAnsi="Arial" w:cs="Arial"/>
          <w:color w:val="000000"/>
          <w:sz w:val="26"/>
          <w:szCs w:val="26"/>
          <w:lang w:eastAsia="cs-CZ"/>
        </w:rPr>
        <w:t>block</w:t>
      </w:r>
      <w:proofErr w:type="spellEnd"/>
      <w:r w:rsidRPr="004C2BBC">
        <w:rPr>
          <w:rFonts w:ascii="Arial" w:eastAsia="Times New Roman" w:hAnsi="Arial" w:cs="Arial"/>
          <w:color w:val="000000"/>
          <w:sz w:val="26"/>
          <w:szCs w:val="26"/>
          <w:lang w:eastAsia="cs-CZ"/>
        </w:rPr>
        <w:t>, the low globalization of science is a symptom of a systemic failure; of science that is out of sync with the rest of the world and</w:t>
      </w:r>
      <w:ins w:id="152" w:author="Krueger Grayson" w:date="2019-04-08T11:32:00Z">
        <w:r w:rsidR="0011621A">
          <w:rPr>
            <w:rFonts w:ascii="Arial" w:eastAsia="Times New Roman" w:hAnsi="Arial" w:cs="Arial"/>
            <w:color w:val="000000"/>
            <w:sz w:val="26"/>
            <w:szCs w:val="26"/>
            <w:lang w:eastAsia="cs-CZ"/>
          </w:rPr>
          <w:t xml:space="preserve"> is</w:t>
        </w:r>
      </w:ins>
      <w:r w:rsidRPr="004C2BBC">
        <w:rPr>
          <w:rFonts w:ascii="Arial" w:eastAsia="Times New Roman" w:hAnsi="Arial" w:cs="Arial"/>
          <w:color w:val="000000"/>
          <w:sz w:val="26"/>
          <w:szCs w:val="26"/>
          <w:lang w:eastAsia="cs-CZ"/>
        </w:rPr>
        <w:t xml:space="preserve"> inefficient.</w:t>
      </w:r>
    </w:p>
    <w:p w14:paraId="29BF84A8" w14:textId="7E15F4D1"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After the fall of the Berlin Wall, it was understandable that science in transition countries </w:t>
      </w:r>
      <w:ins w:id="153" w:author="Krueger Grayson" w:date="2019-04-08T11:33:00Z">
        <w:r w:rsidR="0011621A">
          <w:rPr>
            <w:rFonts w:ascii="Arial" w:eastAsia="Times New Roman" w:hAnsi="Arial" w:cs="Arial"/>
            <w:color w:val="000000"/>
            <w:sz w:val="26"/>
            <w:szCs w:val="26"/>
            <w:lang w:eastAsia="cs-CZ"/>
          </w:rPr>
          <w:t xml:space="preserve">would </w:t>
        </w:r>
      </w:ins>
      <w:r w:rsidRPr="004C2BBC">
        <w:rPr>
          <w:rFonts w:ascii="Arial" w:eastAsia="Times New Roman" w:hAnsi="Arial" w:cs="Arial"/>
          <w:color w:val="000000"/>
          <w:sz w:val="26"/>
          <w:szCs w:val="26"/>
          <w:lang w:eastAsia="cs-CZ"/>
        </w:rPr>
        <w:t>need</w:t>
      </w:r>
      <w:del w:id="154" w:author="Krueger Grayson" w:date="2019-04-08T11:33:00Z">
        <w:r w:rsidRPr="004C2BBC" w:rsidDel="0011621A">
          <w:rPr>
            <w:rFonts w:ascii="Arial" w:eastAsia="Times New Roman" w:hAnsi="Arial" w:cs="Arial"/>
            <w:color w:val="000000"/>
            <w:sz w:val="26"/>
            <w:szCs w:val="26"/>
            <w:lang w:eastAsia="cs-CZ"/>
          </w:rPr>
          <w:delText>s</w:delText>
        </w:r>
      </w:del>
      <w:r w:rsidRPr="004C2BBC">
        <w:rPr>
          <w:rFonts w:ascii="Arial" w:eastAsia="Times New Roman" w:hAnsi="Arial" w:cs="Arial"/>
          <w:color w:val="000000"/>
          <w:sz w:val="26"/>
          <w:szCs w:val="26"/>
          <w:lang w:eastAsia="cs-CZ"/>
        </w:rPr>
        <w:t xml:space="preserve"> time to catch</w:t>
      </w:r>
      <w:ins w:id="155" w:author="Krueger Grayson" w:date="2019-04-08T11:33:00Z">
        <w:r w:rsidR="0011621A">
          <w:rPr>
            <w:rFonts w:ascii="Arial" w:eastAsia="Times New Roman" w:hAnsi="Arial" w:cs="Arial"/>
            <w:color w:val="000000"/>
            <w:sz w:val="26"/>
            <w:szCs w:val="26"/>
            <w:lang w:eastAsia="cs-CZ"/>
          </w:rPr>
          <w:t xml:space="preserve"> </w:t>
        </w:r>
      </w:ins>
      <w:del w:id="156" w:author="Krueger Grayson" w:date="2019-04-08T11:33:00Z">
        <w:r w:rsidRPr="004C2BBC" w:rsidDel="0011621A">
          <w:rPr>
            <w:rFonts w:ascii="Arial" w:eastAsia="Times New Roman" w:hAnsi="Arial" w:cs="Arial"/>
            <w:color w:val="000000"/>
            <w:sz w:val="26"/>
            <w:szCs w:val="26"/>
            <w:lang w:eastAsia="cs-CZ"/>
          </w:rPr>
          <w:delText>-</w:delText>
        </w:r>
      </w:del>
      <w:r w:rsidRPr="004C2BBC">
        <w:rPr>
          <w:rFonts w:ascii="Arial" w:eastAsia="Times New Roman" w:hAnsi="Arial" w:cs="Arial"/>
          <w:color w:val="000000"/>
          <w:sz w:val="26"/>
          <w:szCs w:val="26"/>
          <w:lang w:eastAsia="cs-CZ"/>
        </w:rPr>
        <w:t xml:space="preserve">up. In many disciplines, new infrastructure had to be built from scratch. </w:t>
      </w:r>
      <w:ins w:id="157" w:author="Krueger Grayson" w:date="2019-04-08T11:33:00Z">
        <w:r w:rsidR="0011621A">
          <w:rPr>
            <w:rFonts w:ascii="Arial" w:eastAsia="Times New Roman" w:hAnsi="Arial" w:cs="Arial"/>
            <w:color w:val="000000"/>
            <w:sz w:val="26"/>
            <w:szCs w:val="26"/>
            <w:lang w:eastAsia="cs-CZ"/>
          </w:rPr>
          <w:t>However,</w:t>
        </w:r>
      </w:ins>
      <w:del w:id="158" w:author="Krueger Grayson" w:date="2019-04-08T11:33:00Z">
        <w:r w:rsidRPr="004C2BBC" w:rsidDel="0011621A">
          <w:rPr>
            <w:rFonts w:ascii="Arial" w:eastAsia="Times New Roman" w:hAnsi="Arial" w:cs="Arial"/>
            <w:color w:val="000000"/>
            <w:sz w:val="26"/>
            <w:szCs w:val="26"/>
            <w:lang w:eastAsia="cs-CZ"/>
          </w:rPr>
          <w:delText>But</w:delText>
        </w:r>
      </w:del>
      <w:r w:rsidRPr="004C2BBC">
        <w:rPr>
          <w:rFonts w:ascii="Arial" w:eastAsia="Times New Roman" w:hAnsi="Arial" w:cs="Arial"/>
          <w:color w:val="000000"/>
          <w:sz w:val="26"/>
          <w:szCs w:val="26"/>
          <w:lang w:eastAsia="cs-CZ"/>
        </w:rPr>
        <w:t xml:space="preserve"> three decades on</w:t>
      </w:r>
      <w:del w:id="159" w:author="Krueger Grayson" w:date="2019-04-08T11:34:00Z">
        <w:r w:rsidRPr="004C2BBC" w:rsidDel="0011621A">
          <w:rPr>
            <w:rFonts w:ascii="Arial" w:eastAsia="Times New Roman" w:hAnsi="Arial" w:cs="Arial"/>
            <w:color w:val="000000"/>
            <w:sz w:val="26"/>
            <w:szCs w:val="26"/>
            <w:lang w:eastAsia="cs-CZ"/>
          </w:rPr>
          <w:delText>wards</w:delText>
        </w:r>
      </w:del>
      <w:r w:rsidRPr="004C2BBC">
        <w:rPr>
          <w:rFonts w:ascii="Arial" w:eastAsia="Times New Roman" w:hAnsi="Arial" w:cs="Arial"/>
          <w:color w:val="000000"/>
          <w:sz w:val="26"/>
          <w:szCs w:val="26"/>
          <w:lang w:eastAsia="cs-CZ"/>
        </w:rPr>
        <w:t>, there is no</w:t>
      </w:r>
      <w:ins w:id="160" w:author="Krueger Grayson" w:date="2019-04-08T11:34:00Z">
        <w:r w:rsidR="0011621A">
          <w:rPr>
            <w:rFonts w:ascii="Arial" w:eastAsia="Times New Roman" w:hAnsi="Arial" w:cs="Arial"/>
            <w:color w:val="000000"/>
            <w:sz w:val="26"/>
            <w:szCs w:val="26"/>
            <w:lang w:eastAsia="cs-CZ"/>
          </w:rPr>
          <w:t xml:space="preserve"> longer any</w:t>
        </w:r>
      </w:ins>
      <w:r w:rsidRPr="004C2BBC">
        <w:rPr>
          <w:rFonts w:ascii="Arial" w:eastAsia="Times New Roman" w:hAnsi="Arial" w:cs="Arial"/>
          <w:color w:val="000000"/>
          <w:sz w:val="26"/>
          <w:szCs w:val="26"/>
          <w:lang w:eastAsia="cs-CZ"/>
        </w:rPr>
        <w:t xml:space="preserve"> excuse.</w:t>
      </w:r>
    </w:p>
    <w:p w14:paraId="3350F6E6" w14:textId="630203CB"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China shows that where</w:t>
      </w:r>
      <w:ins w:id="161" w:author="Krueger Grayson" w:date="2019-04-08T11:37:00Z">
        <w:r w:rsidR="008E3EAC">
          <w:rPr>
            <w:rFonts w:ascii="Arial" w:eastAsia="Times New Roman" w:hAnsi="Arial" w:cs="Arial"/>
            <w:color w:val="000000"/>
            <w:sz w:val="26"/>
            <w:szCs w:val="26"/>
            <w:lang w:eastAsia="cs-CZ"/>
          </w:rPr>
          <w:t xml:space="preserve"> there</w:t>
        </w:r>
      </w:ins>
      <w:r w:rsidRPr="004C2BBC">
        <w:rPr>
          <w:rFonts w:ascii="Arial" w:eastAsia="Times New Roman" w:hAnsi="Arial" w:cs="Arial"/>
          <w:color w:val="000000"/>
          <w:sz w:val="26"/>
          <w:szCs w:val="26"/>
          <w:lang w:eastAsia="cs-CZ"/>
        </w:rPr>
        <w:t xml:space="preserve"> is a will</w:t>
      </w:r>
      <w:ins w:id="162" w:author="Krueger Grayson" w:date="2019-04-08T11:37:00Z">
        <w:r w:rsidR="008E3EAC">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there is </w:t>
      </w:r>
      <w:ins w:id="163" w:author="Krueger Grayson" w:date="2019-04-08T11:38:00Z">
        <w:r w:rsidR="008E3EAC">
          <w:rPr>
            <w:rFonts w:ascii="Arial" w:eastAsia="Times New Roman" w:hAnsi="Arial" w:cs="Arial"/>
            <w:color w:val="000000"/>
            <w:sz w:val="26"/>
            <w:szCs w:val="26"/>
            <w:lang w:eastAsia="cs-CZ"/>
          </w:rPr>
          <w:t xml:space="preserve">a </w:t>
        </w:r>
      </w:ins>
      <w:r w:rsidRPr="004C2BBC">
        <w:rPr>
          <w:rFonts w:ascii="Arial" w:eastAsia="Times New Roman" w:hAnsi="Arial" w:cs="Arial"/>
          <w:color w:val="000000"/>
          <w:sz w:val="26"/>
          <w:szCs w:val="26"/>
          <w:lang w:eastAsia="cs-CZ"/>
        </w:rPr>
        <w:t xml:space="preserve">way. In little more than </w:t>
      </w:r>
      <w:ins w:id="164" w:author="Krueger Grayson" w:date="2019-04-08T11:38:00Z">
        <w:r w:rsidR="008E3EAC">
          <w:rPr>
            <w:rFonts w:ascii="Arial" w:eastAsia="Times New Roman" w:hAnsi="Arial" w:cs="Arial"/>
            <w:color w:val="000000"/>
            <w:sz w:val="26"/>
            <w:szCs w:val="26"/>
            <w:lang w:eastAsia="cs-CZ"/>
          </w:rPr>
          <w:t>a</w:t>
        </w:r>
      </w:ins>
      <w:del w:id="165" w:author="Krueger Grayson" w:date="2019-04-08T11:38:00Z">
        <w:r w:rsidRPr="004C2BBC" w:rsidDel="008E3EAC">
          <w:rPr>
            <w:rFonts w:ascii="Arial" w:eastAsia="Times New Roman" w:hAnsi="Arial" w:cs="Arial"/>
            <w:color w:val="000000"/>
            <w:sz w:val="26"/>
            <w:szCs w:val="26"/>
            <w:lang w:eastAsia="cs-CZ"/>
          </w:rPr>
          <w:delText>one</w:delText>
        </w:r>
      </w:del>
      <w:r w:rsidRPr="004C2BBC">
        <w:rPr>
          <w:rFonts w:ascii="Arial" w:eastAsia="Times New Roman" w:hAnsi="Arial" w:cs="Arial"/>
          <w:color w:val="000000"/>
          <w:sz w:val="26"/>
          <w:szCs w:val="26"/>
          <w:lang w:eastAsia="cs-CZ"/>
        </w:rPr>
        <w:t xml:space="preserve"> decade, Chinese science </w:t>
      </w:r>
      <w:ins w:id="166" w:author="Krueger Grayson" w:date="2019-04-08T11:38:00Z">
        <w:r w:rsidR="008E3EAC">
          <w:rPr>
            <w:rFonts w:ascii="Arial" w:eastAsia="Times New Roman" w:hAnsi="Arial" w:cs="Arial"/>
            <w:color w:val="000000"/>
            <w:sz w:val="26"/>
            <w:szCs w:val="26"/>
            <w:lang w:eastAsia="cs-CZ"/>
          </w:rPr>
          <w:t xml:space="preserve">has </w:t>
        </w:r>
      </w:ins>
      <w:r w:rsidRPr="004C2BBC">
        <w:rPr>
          <w:rFonts w:ascii="Arial" w:eastAsia="Times New Roman" w:hAnsi="Arial" w:cs="Arial"/>
          <w:color w:val="000000"/>
          <w:sz w:val="26"/>
          <w:szCs w:val="26"/>
          <w:lang w:eastAsia="cs-CZ"/>
        </w:rPr>
        <w:t>moved from</w:t>
      </w:r>
      <w:del w:id="167" w:author="Krueger Grayson" w:date="2019-04-08T11:38:00Z">
        <w:r w:rsidRPr="004C2BBC" w:rsidDel="008E3EAC">
          <w:rPr>
            <w:rFonts w:ascii="Arial" w:eastAsia="Times New Roman" w:hAnsi="Arial" w:cs="Arial"/>
            <w:color w:val="000000"/>
            <w:sz w:val="26"/>
            <w:szCs w:val="26"/>
            <w:lang w:eastAsia="cs-CZ"/>
          </w:rPr>
          <w:delText xml:space="preserve"> a</w:delText>
        </w:r>
      </w:del>
      <w:r w:rsidRPr="004C2BBC">
        <w:rPr>
          <w:rFonts w:ascii="Arial" w:eastAsia="Times New Roman" w:hAnsi="Arial" w:cs="Arial"/>
          <w:color w:val="000000"/>
          <w:sz w:val="26"/>
          <w:szCs w:val="26"/>
          <w:lang w:eastAsia="cs-CZ"/>
        </w:rPr>
        <w:t xml:space="preserve"> relative isolation to the front pages of global journals amid </w:t>
      </w:r>
      <w:ins w:id="168" w:author="Krueger Grayson" w:date="2019-04-08T11:39:00Z">
        <w:r w:rsidR="008E3EAC">
          <w:rPr>
            <w:rFonts w:ascii="Arial" w:eastAsia="Times New Roman" w:hAnsi="Arial" w:cs="Arial"/>
            <w:color w:val="000000"/>
            <w:sz w:val="26"/>
            <w:szCs w:val="26"/>
            <w:lang w:eastAsia="cs-CZ"/>
          </w:rPr>
          <w:t xml:space="preserve">an </w:t>
        </w:r>
      </w:ins>
      <w:r w:rsidRPr="004C2BBC">
        <w:rPr>
          <w:rFonts w:ascii="Arial" w:eastAsia="Times New Roman" w:hAnsi="Arial" w:cs="Arial"/>
          <w:color w:val="000000"/>
          <w:sz w:val="26"/>
          <w:szCs w:val="26"/>
          <w:lang w:eastAsia="cs-CZ"/>
        </w:rPr>
        <w:t>enormous</w:t>
      </w:r>
      <w:del w:id="169" w:author="Krueger Grayson" w:date="2019-04-08T11:39:00Z">
        <w:r w:rsidRPr="004C2BBC" w:rsidDel="008E3EAC">
          <w:rPr>
            <w:rFonts w:ascii="Arial" w:eastAsia="Times New Roman" w:hAnsi="Arial" w:cs="Arial"/>
            <w:color w:val="000000"/>
            <w:sz w:val="26"/>
            <w:szCs w:val="26"/>
            <w:lang w:eastAsia="cs-CZ"/>
          </w:rPr>
          <w:delText>ly</w:delText>
        </w:r>
      </w:del>
      <w:r w:rsidRPr="004C2BBC">
        <w:rPr>
          <w:rFonts w:ascii="Arial" w:eastAsia="Times New Roman" w:hAnsi="Arial" w:cs="Arial"/>
          <w:color w:val="000000"/>
          <w:sz w:val="26"/>
          <w:szCs w:val="26"/>
          <w:lang w:eastAsia="cs-CZ"/>
        </w:rPr>
        <w:t xml:space="preserve"> expan</w:t>
      </w:r>
      <w:ins w:id="170" w:author="Krueger Grayson" w:date="2019-04-08T11:39:00Z">
        <w:r w:rsidR="008E3EAC">
          <w:rPr>
            <w:rFonts w:ascii="Arial" w:eastAsia="Times New Roman" w:hAnsi="Arial" w:cs="Arial"/>
            <w:color w:val="000000"/>
            <w:sz w:val="26"/>
            <w:szCs w:val="26"/>
            <w:lang w:eastAsia="cs-CZ"/>
          </w:rPr>
          <w:t>sion</w:t>
        </w:r>
      </w:ins>
      <w:del w:id="171" w:author="Krueger Grayson" w:date="2019-04-08T11:39:00Z">
        <w:r w:rsidRPr="004C2BBC" w:rsidDel="008E3EAC">
          <w:rPr>
            <w:rFonts w:ascii="Arial" w:eastAsia="Times New Roman" w:hAnsi="Arial" w:cs="Arial"/>
            <w:color w:val="000000"/>
            <w:sz w:val="26"/>
            <w:szCs w:val="26"/>
            <w:lang w:eastAsia="cs-CZ"/>
          </w:rPr>
          <w:delText>ding</w:delText>
        </w:r>
      </w:del>
      <w:r w:rsidRPr="004C2BBC">
        <w:rPr>
          <w:rFonts w:ascii="Arial" w:eastAsia="Times New Roman" w:hAnsi="Arial" w:cs="Arial"/>
          <w:color w:val="000000"/>
          <w:sz w:val="26"/>
          <w:szCs w:val="26"/>
          <w:lang w:eastAsia="cs-CZ"/>
        </w:rPr>
        <w:t xml:space="preserve"> in size.</w:t>
      </w:r>
    </w:p>
    <w:p w14:paraId="441CB58A" w14:textId="781AE71C"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Other developing countries also </w:t>
      </w:r>
      <w:ins w:id="172" w:author="Krueger Grayson" w:date="2019-04-08T11:41:00Z">
        <w:r w:rsidR="008E3EAC">
          <w:rPr>
            <w:rFonts w:ascii="Arial" w:eastAsia="Times New Roman" w:hAnsi="Arial" w:cs="Arial"/>
            <w:color w:val="000000"/>
            <w:sz w:val="26"/>
            <w:szCs w:val="26"/>
            <w:lang w:eastAsia="cs-CZ"/>
          </w:rPr>
          <w:t>allocate</w:t>
        </w:r>
      </w:ins>
      <w:del w:id="173" w:author="Krueger Grayson" w:date="2019-04-08T11:41:00Z">
        <w:r w:rsidRPr="004C2BBC" w:rsidDel="008E3EAC">
          <w:rPr>
            <w:rFonts w:ascii="Arial" w:eastAsia="Times New Roman" w:hAnsi="Arial" w:cs="Arial"/>
            <w:color w:val="000000"/>
            <w:sz w:val="26"/>
            <w:szCs w:val="26"/>
            <w:lang w:eastAsia="cs-CZ"/>
          </w:rPr>
          <w:delText>steer</w:delText>
        </w:r>
      </w:del>
      <w:r w:rsidRPr="004C2BBC">
        <w:rPr>
          <w:rFonts w:ascii="Arial" w:eastAsia="Times New Roman" w:hAnsi="Arial" w:cs="Arial"/>
          <w:color w:val="000000"/>
          <w:sz w:val="26"/>
          <w:szCs w:val="26"/>
          <w:lang w:eastAsia="cs-CZ"/>
        </w:rPr>
        <w:t xml:space="preserve"> increasing resources to science and </w:t>
      </w:r>
      <w:del w:id="174" w:author="Srholec Martin" w:date="2019-04-09T11:39:00Z">
        <w:r w:rsidRPr="004C2BBC" w:rsidDel="00F510F1">
          <w:rPr>
            <w:rFonts w:ascii="Arial" w:eastAsia="Times New Roman" w:hAnsi="Arial" w:cs="Arial"/>
            <w:color w:val="000000"/>
            <w:sz w:val="26"/>
            <w:szCs w:val="26"/>
            <w:lang w:eastAsia="cs-CZ"/>
          </w:rPr>
          <w:delText xml:space="preserve">could </w:delText>
        </w:r>
      </w:del>
      <w:del w:id="175" w:author="Srholec Martin" w:date="2019-04-09T11:38:00Z">
        <w:r w:rsidRPr="004C2BBC" w:rsidDel="00F510F1">
          <w:rPr>
            <w:rFonts w:ascii="Arial" w:eastAsia="Times New Roman" w:hAnsi="Arial" w:cs="Arial"/>
            <w:color w:val="000000"/>
            <w:sz w:val="26"/>
            <w:szCs w:val="26"/>
            <w:lang w:eastAsia="cs-CZ"/>
          </w:rPr>
          <w:delText xml:space="preserve">be </w:delText>
        </w:r>
      </w:del>
      <w:ins w:id="176" w:author="Srholec Martin" w:date="2019-04-09T11:38:00Z">
        <w:r w:rsidR="00F510F1">
          <w:rPr>
            <w:rFonts w:ascii="Arial" w:eastAsia="Times New Roman" w:hAnsi="Arial" w:cs="Arial"/>
            <w:color w:val="000000"/>
            <w:sz w:val="26"/>
            <w:szCs w:val="26"/>
            <w:lang w:eastAsia="cs-CZ"/>
          </w:rPr>
          <w:t>run</w:t>
        </w:r>
        <w:r w:rsidR="00F510F1" w:rsidRPr="004C2BBC">
          <w:rPr>
            <w:rFonts w:ascii="Arial" w:eastAsia="Times New Roman" w:hAnsi="Arial" w:cs="Arial"/>
            <w:color w:val="000000"/>
            <w:sz w:val="26"/>
            <w:szCs w:val="26"/>
            <w:lang w:eastAsia="cs-CZ"/>
          </w:rPr>
          <w:t xml:space="preserve"> </w:t>
        </w:r>
      </w:ins>
      <w:del w:id="177" w:author="Srholec Martin" w:date="2019-04-09T11:39:00Z">
        <w:r w:rsidRPr="004C2BBC" w:rsidDel="00F510F1">
          <w:rPr>
            <w:rFonts w:ascii="Arial" w:eastAsia="Times New Roman" w:hAnsi="Arial" w:cs="Arial"/>
            <w:color w:val="000000"/>
            <w:sz w:val="26"/>
            <w:szCs w:val="26"/>
            <w:lang w:eastAsia="cs-CZ"/>
          </w:rPr>
          <w:delText xml:space="preserve">in </w:delText>
        </w:r>
      </w:del>
      <w:r w:rsidRPr="004C2BBC">
        <w:rPr>
          <w:rFonts w:ascii="Arial" w:eastAsia="Times New Roman" w:hAnsi="Arial" w:cs="Arial"/>
          <w:color w:val="000000"/>
          <w:sz w:val="26"/>
          <w:szCs w:val="26"/>
          <w:lang w:eastAsia="cs-CZ"/>
        </w:rPr>
        <w:t>the risk of creating ecosystems of local publishing similar to transition countries</w:t>
      </w:r>
      <w:ins w:id="178" w:author="Krueger Grayson" w:date="2019-04-08T11:44:00Z">
        <w:r w:rsidR="008E3EAC">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or worse</w:t>
      </w:r>
      <w:ins w:id="179" w:author="Krueger Grayson" w:date="2019-04-08T11:45:00Z">
        <w:r w:rsidR="008E3EAC">
          <w:rPr>
            <w:rFonts w:ascii="Arial" w:eastAsia="Times New Roman" w:hAnsi="Arial" w:cs="Arial"/>
            <w:color w:val="000000"/>
            <w:sz w:val="26"/>
            <w:szCs w:val="26"/>
            <w:lang w:eastAsia="cs-CZ"/>
          </w:rPr>
          <w:t>,</w:t>
        </w:r>
      </w:ins>
      <w:r w:rsidRPr="004C2BBC">
        <w:rPr>
          <w:rFonts w:ascii="Arial" w:eastAsia="Times New Roman" w:hAnsi="Arial" w:cs="Arial"/>
          <w:color w:val="000000"/>
          <w:sz w:val="26"/>
          <w:szCs w:val="26"/>
          <w:lang w:eastAsia="cs-CZ"/>
        </w:rPr>
        <w:t xml:space="preserve"> </w:t>
      </w:r>
      <w:ins w:id="180" w:author="Krueger Grayson" w:date="2019-04-08T11:45:00Z">
        <w:r w:rsidR="008E3EAC">
          <w:rPr>
            <w:rFonts w:ascii="Arial" w:eastAsia="Times New Roman" w:hAnsi="Arial" w:cs="Arial"/>
            <w:color w:val="000000"/>
            <w:sz w:val="26"/>
            <w:szCs w:val="26"/>
            <w:lang w:eastAsia="cs-CZ"/>
          </w:rPr>
          <w:t>e.g.</w:t>
        </w:r>
      </w:ins>
      <w:del w:id="181" w:author="Krueger Grayson" w:date="2019-04-08T11:45:00Z">
        <w:r w:rsidRPr="004C2BBC" w:rsidDel="008E3EAC">
          <w:rPr>
            <w:rFonts w:ascii="Arial" w:eastAsia="Times New Roman" w:hAnsi="Arial" w:cs="Arial"/>
            <w:color w:val="000000"/>
            <w:sz w:val="26"/>
            <w:szCs w:val="26"/>
            <w:lang w:eastAsia="cs-CZ"/>
          </w:rPr>
          <w:delText>such as</w:delText>
        </w:r>
      </w:del>
      <w:r w:rsidRPr="004C2BBC">
        <w:rPr>
          <w:rFonts w:ascii="Arial" w:eastAsia="Times New Roman" w:hAnsi="Arial" w:cs="Arial"/>
          <w:color w:val="000000"/>
          <w:sz w:val="26"/>
          <w:szCs w:val="26"/>
          <w:lang w:eastAsia="cs-CZ"/>
        </w:rPr>
        <w:t xml:space="preserve"> falling for predatory journals.</w:t>
      </w:r>
    </w:p>
    <w:p w14:paraId="1C6D3CC3" w14:textId="0CBBF544"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Globalization of science that is pervasively lower than in similar countries should be a cause for concern</w:t>
      </w:r>
      <w:ins w:id="182" w:author="Krueger Grayson" w:date="2019-04-08T11:47:00Z">
        <w:r w:rsidR="00491859">
          <w:rPr>
            <w:rFonts w:ascii="Arial" w:eastAsia="Times New Roman" w:hAnsi="Arial" w:cs="Arial"/>
            <w:color w:val="000000"/>
            <w:sz w:val="26"/>
            <w:szCs w:val="26"/>
            <w:lang w:eastAsia="cs-CZ"/>
          </w:rPr>
          <w:t>, as it suggests</w:t>
        </w:r>
      </w:ins>
      <w:r w:rsidRPr="004C2BBC">
        <w:rPr>
          <w:rFonts w:ascii="Arial" w:eastAsia="Times New Roman" w:hAnsi="Arial" w:cs="Arial"/>
          <w:color w:val="000000"/>
          <w:sz w:val="26"/>
          <w:szCs w:val="26"/>
          <w:lang w:eastAsia="cs-CZ"/>
        </w:rPr>
        <w:t xml:space="preserve"> that the science system has </w:t>
      </w:r>
      <w:ins w:id="183" w:author="Krueger Grayson" w:date="2019-04-08T11:48:00Z">
        <w:r w:rsidR="00491859">
          <w:rPr>
            <w:rFonts w:ascii="Arial" w:eastAsia="Times New Roman" w:hAnsi="Arial" w:cs="Arial"/>
            <w:color w:val="000000"/>
            <w:sz w:val="26"/>
            <w:szCs w:val="26"/>
            <w:lang w:eastAsia="cs-CZ"/>
          </w:rPr>
          <w:t>gone</w:t>
        </w:r>
      </w:ins>
      <w:del w:id="184" w:author="Krueger Grayson" w:date="2019-04-08T11:48:00Z">
        <w:r w:rsidRPr="004C2BBC" w:rsidDel="00491859">
          <w:rPr>
            <w:rFonts w:ascii="Arial" w:eastAsia="Times New Roman" w:hAnsi="Arial" w:cs="Arial"/>
            <w:color w:val="000000"/>
            <w:sz w:val="26"/>
            <w:szCs w:val="26"/>
            <w:lang w:eastAsia="cs-CZ"/>
          </w:rPr>
          <w:delText>drifted</w:delText>
        </w:r>
      </w:del>
      <w:r w:rsidRPr="004C2BBC">
        <w:rPr>
          <w:rFonts w:ascii="Arial" w:eastAsia="Times New Roman" w:hAnsi="Arial" w:cs="Arial"/>
          <w:color w:val="000000"/>
          <w:sz w:val="26"/>
          <w:szCs w:val="26"/>
          <w:lang w:eastAsia="cs-CZ"/>
        </w:rPr>
        <w:t xml:space="preserve"> astray and needs an overhaul of its evaluation and funding framework.</w:t>
      </w:r>
    </w:p>
    <w:p w14:paraId="25C0BF36" w14:textId="3B84A751" w:rsidR="00573778" w:rsidRPr="004C2BBC" w:rsidRDefault="00573778" w:rsidP="00573778">
      <w:pPr>
        <w:shd w:val="clear" w:color="auto" w:fill="FFFFFF"/>
        <w:spacing w:before="450" w:after="450" w:line="240" w:lineRule="auto"/>
        <w:ind w:left="450" w:right="45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More research is needed to better understand globalization of science. Does globalization of the national science system go hand in hand with quality and impact? Are there spillovers outside of the realm of science? </w:t>
      </w:r>
      <w:ins w:id="185" w:author="Krueger Grayson" w:date="2019-04-08T11:49:00Z">
        <w:del w:id="186" w:author="Srholec Martin" w:date="2019-04-09T11:43:00Z">
          <w:r w:rsidR="00491859" w:rsidDel="00F510F1">
            <w:rPr>
              <w:rFonts w:ascii="Arial" w:eastAsia="Times New Roman" w:hAnsi="Arial" w:cs="Arial"/>
              <w:color w:val="000000"/>
              <w:sz w:val="26"/>
              <w:szCs w:val="26"/>
              <w:lang w:eastAsia="cs-CZ"/>
            </w:rPr>
            <w:delText>If so,</w:delText>
          </w:r>
        </w:del>
      </w:ins>
      <w:del w:id="187" w:author="Srholec Martin" w:date="2019-04-09T11:43:00Z">
        <w:r w:rsidRPr="004C2BBC" w:rsidDel="00F510F1">
          <w:rPr>
            <w:rFonts w:ascii="Arial" w:eastAsia="Times New Roman" w:hAnsi="Arial" w:cs="Arial"/>
            <w:color w:val="000000"/>
            <w:sz w:val="26"/>
            <w:szCs w:val="26"/>
            <w:lang w:eastAsia="cs-CZ"/>
          </w:rPr>
          <w:delText xml:space="preserve">And what </w:delText>
        </w:r>
      </w:del>
      <w:ins w:id="188" w:author="Srholec Martin" w:date="2019-04-09T11:43:00Z">
        <w:r w:rsidR="00F510F1">
          <w:rPr>
            <w:rFonts w:ascii="Arial" w:eastAsia="Times New Roman" w:hAnsi="Arial" w:cs="Arial"/>
            <w:color w:val="000000"/>
            <w:sz w:val="26"/>
            <w:szCs w:val="26"/>
            <w:lang w:eastAsia="cs-CZ"/>
          </w:rPr>
          <w:t>W</w:t>
        </w:r>
        <w:r w:rsidR="00F510F1" w:rsidRPr="004C2BBC">
          <w:rPr>
            <w:rFonts w:ascii="Arial" w:eastAsia="Times New Roman" w:hAnsi="Arial" w:cs="Arial"/>
            <w:color w:val="000000"/>
            <w:sz w:val="26"/>
            <w:szCs w:val="26"/>
            <w:lang w:eastAsia="cs-CZ"/>
          </w:rPr>
          <w:t xml:space="preserve">hat </w:t>
        </w:r>
      </w:ins>
      <w:r w:rsidRPr="004C2BBC">
        <w:rPr>
          <w:rFonts w:ascii="Arial" w:eastAsia="Times New Roman" w:hAnsi="Arial" w:cs="Arial"/>
          <w:color w:val="000000"/>
          <w:sz w:val="26"/>
          <w:szCs w:val="26"/>
          <w:lang w:eastAsia="cs-CZ"/>
        </w:rPr>
        <w:t>can be done about it?</w:t>
      </w:r>
    </w:p>
    <w:p w14:paraId="6E744132" w14:textId="513D633B" w:rsidR="00573778" w:rsidRPr="004C2BBC" w:rsidRDefault="00573778" w:rsidP="00573778">
      <w:pPr>
        <w:pBdr>
          <w:left w:val="single" w:sz="36" w:space="23" w:color="BB133E"/>
        </w:pBdr>
        <w:shd w:val="clear" w:color="auto" w:fill="FFFFFF"/>
        <w:spacing w:before="450" w:after="450" w:line="240" w:lineRule="auto"/>
        <w:ind w:left="450" w:right="450"/>
        <w:rPr>
          <w:rFonts w:ascii="Arial" w:eastAsia="Times New Roman" w:hAnsi="Arial" w:cs="Arial"/>
          <w:i/>
          <w:iCs/>
          <w:color w:val="000000"/>
          <w:sz w:val="26"/>
          <w:szCs w:val="26"/>
          <w:lang w:eastAsia="cs-CZ"/>
        </w:rPr>
      </w:pPr>
      <w:r w:rsidRPr="004C2BBC">
        <w:rPr>
          <w:rFonts w:ascii="Arial" w:eastAsia="Times New Roman" w:hAnsi="Arial" w:cs="Arial"/>
          <w:i/>
          <w:iCs/>
          <w:color w:val="000000"/>
          <w:sz w:val="26"/>
          <w:szCs w:val="26"/>
          <w:lang w:eastAsia="cs-CZ"/>
        </w:rPr>
        <w:t xml:space="preserve">Tip: Spend more time with the interactive app to explore the position of </w:t>
      </w:r>
      <w:ins w:id="189" w:author="Krueger Grayson" w:date="2019-04-08T11:49:00Z">
        <w:r w:rsidR="00491859">
          <w:rPr>
            <w:rFonts w:ascii="Arial" w:eastAsia="Times New Roman" w:hAnsi="Arial" w:cs="Arial"/>
            <w:i/>
            <w:iCs/>
            <w:color w:val="000000"/>
            <w:sz w:val="26"/>
            <w:szCs w:val="26"/>
            <w:lang w:eastAsia="cs-CZ"/>
          </w:rPr>
          <w:t xml:space="preserve">the </w:t>
        </w:r>
      </w:ins>
      <w:r w:rsidRPr="004C2BBC">
        <w:rPr>
          <w:rFonts w:ascii="Arial" w:eastAsia="Times New Roman" w:hAnsi="Arial" w:cs="Arial"/>
          <w:i/>
          <w:iCs/>
          <w:color w:val="000000"/>
          <w:sz w:val="26"/>
          <w:szCs w:val="26"/>
          <w:lang w:eastAsia="cs-CZ"/>
        </w:rPr>
        <w:t>country and discipline of your interest.</w:t>
      </w:r>
    </w:p>
    <w:p w14:paraId="7CF61F69" w14:textId="77777777" w:rsidR="00573778" w:rsidRPr="004C2BBC" w:rsidRDefault="00573778" w:rsidP="00573778">
      <w:pPr>
        <w:shd w:val="clear" w:color="auto" w:fill="E8EAE9"/>
        <w:spacing w:beforeAutospacing="1" w:after="100" w:afterAutospacing="1" w:line="240" w:lineRule="auto"/>
        <w:jc w:val="center"/>
        <w:outlineLvl w:val="0"/>
        <w:rPr>
          <w:rFonts w:ascii="Arial" w:eastAsia="Times New Roman" w:hAnsi="Arial" w:cs="Arial"/>
          <w:b/>
          <w:bCs/>
          <w:color w:val="BB133E"/>
          <w:kern w:val="36"/>
          <w:sz w:val="48"/>
          <w:szCs w:val="48"/>
          <w:lang w:eastAsia="cs-CZ"/>
        </w:rPr>
      </w:pPr>
      <w:r w:rsidRPr="004C2BBC">
        <w:rPr>
          <w:rFonts w:ascii="Arial" w:eastAsia="Times New Roman" w:hAnsi="Arial" w:cs="Arial"/>
          <w:b/>
          <w:bCs/>
          <w:color w:val="BB133E"/>
          <w:kern w:val="36"/>
          <w:sz w:val="48"/>
          <w:szCs w:val="48"/>
          <w:lang w:eastAsia="cs-CZ"/>
        </w:rPr>
        <w:t>Thanks for your attention!</w:t>
      </w:r>
    </w:p>
    <w:p w14:paraId="091FEFEA" w14:textId="77777777" w:rsidR="00573778" w:rsidRPr="004C2BBC" w:rsidRDefault="00573778" w:rsidP="00573778">
      <w:pPr>
        <w:shd w:val="clear" w:color="auto" w:fill="E8EAE9"/>
        <w:spacing w:after="0" w:line="240" w:lineRule="auto"/>
        <w:jc w:val="center"/>
        <w:rPr>
          <w:rFonts w:ascii="Arial" w:eastAsia="Times New Roman" w:hAnsi="Arial" w:cs="Arial"/>
          <w:color w:val="000000"/>
          <w:sz w:val="26"/>
          <w:szCs w:val="26"/>
          <w:lang w:eastAsia="cs-CZ"/>
        </w:rPr>
      </w:pPr>
      <w:r w:rsidRPr="004C2BBC">
        <w:rPr>
          <w:rFonts w:ascii="Arial" w:eastAsia="Times New Roman" w:hAnsi="Arial" w:cs="Arial"/>
          <w:noProof/>
          <w:color w:val="0000FF"/>
          <w:sz w:val="26"/>
          <w:szCs w:val="26"/>
        </w:rPr>
        <w:lastRenderedPageBreak/>
        <mc:AlternateContent>
          <mc:Choice Requires="wps">
            <w:drawing>
              <wp:inline distT="0" distB="0" distL="0" distR="0" wp14:anchorId="5F491198" wp14:editId="1134E98F">
                <wp:extent cx="301625" cy="301625"/>
                <wp:effectExtent l="0" t="0" r="0" b="0"/>
                <wp:docPr id="7" name="Rectangle 7" descr="http://ec2-18-188-88-0.us-east-2.compute.amazonaws.com:8080/img/IDEA_greybcg.sv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BBB6295" id="Rectangle 7" o:spid="_x0000_s1026" alt="http://ec2-18-188-88-0.us-east-2.compute.amazonaws.com:8080/img/IDEA_greybcg.svg" href="https://idea.cerge-ei.cz/"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" o:button="t" filled="f" stroked="f">
                <v:fill o:detectmouseclick="t"/>
                <o:lock v:ext="edit" aspectratio="t"/>
                <w10:anchorlock/>
              </v:rect>
            </w:pict>
          </mc:Fallback>
        </mc:AlternateContent>
      </w:r>
      <w:r w:rsidRPr="004C2BBC">
        <w:rPr>
          <w:rFonts w:ascii="Arial" w:eastAsia="Times New Roman" w:hAnsi="Arial" w:cs="Arial"/>
          <w:color w:val="000000"/>
          <w:sz w:val="26"/>
          <w:szCs w:val="26"/>
          <w:lang w:eastAsia="cs-CZ"/>
        </w:rPr>
        <w:t> </w:t>
      </w:r>
      <w:r w:rsidRPr="004C2BBC">
        <w:rPr>
          <w:rFonts w:ascii="Arial" w:eastAsia="Times New Roman" w:hAnsi="Arial" w:cs="Arial"/>
          <w:noProof/>
          <w:color w:val="0000FF"/>
          <w:sz w:val="26"/>
          <w:szCs w:val="26"/>
        </w:rPr>
        <mc:AlternateContent>
          <mc:Choice Requires="wps">
            <w:drawing>
              <wp:inline distT="0" distB="0" distL="0" distR="0" wp14:anchorId="35F0D7A9" wp14:editId="738E3786">
                <wp:extent cx="301625" cy="301625"/>
                <wp:effectExtent l="0" t="0" r="0" b="0"/>
                <wp:docPr id="6" name="Rectangle 6" descr="http://ec2-18-188-88-0.us-east-2.compute.amazonaws.com:8080/img/Logo_Strategie_V3m.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79FB5F2" id="Rectangle 6" o:spid="_x0000_s1026" alt="http://ec2-18-188-88-0.us-east-2.compute.amazonaws.com:8080/img/Logo_Strategie_V3m.svg" href="http://av21.avcr.cz/"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" o:button="t" filled="f" stroked="f">
                <v:fill o:detectmouseclick="t"/>
                <o:lock v:ext="edit" aspectratio="t"/>
                <w10:anchorlock/>
              </v:rect>
            </w:pict>
          </mc:Fallback>
        </mc:AlternateContent>
      </w:r>
    </w:p>
    <w:p w14:paraId="2943A5B9" w14:textId="77777777" w:rsidR="00573778" w:rsidRPr="004C2BBC" w:rsidRDefault="00573778" w:rsidP="00573778">
      <w:pPr>
        <w:shd w:val="clear" w:color="auto" w:fill="E8EAE9"/>
        <w:spacing w:before="100" w:beforeAutospacing="1" w:after="100" w:afterAutospacing="1" w:line="240" w:lineRule="auto"/>
        <w:jc w:val="center"/>
        <w:outlineLvl w:val="1"/>
        <w:rPr>
          <w:rFonts w:ascii="Arial" w:eastAsia="Times New Roman" w:hAnsi="Arial" w:cs="Arial"/>
          <w:color w:val="000000"/>
          <w:sz w:val="36"/>
          <w:szCs w:val="36"/>
          <w:lang w:eastAsia="cs-CZ"/>
        </w:rPr>
      </w:pPr>
      <w:r w:rsidRPr="004C2BBC">
        <w:rPr>
          <w:rFonts w:ascii="Arial" w:eastAsia="Times New Roman" w:hAnsi="Arial" w:cs="Arial"/>
          <w:color w:val="000000"/>
          <w:sz w:val="36"/>
          <w:szCs w:val="36"/>
          <w:lang w:eastAsia="cs-CZ"/>
        </w:rPr>
        <w:t>If you liked it, do not forget to share!</w:t>
      </w:r>
    </w:p>
    <w:p w14:paraId="23396926" w14:textId="77777777" w:rsidR="00573778" w:rsidRPr="004C2BBC" w:rsidRDefault="00573778" w:rsidP="00573778">
      <w:pPr>
        <w:shd w:val="clear" w:color="auto" w:fill="E8EAE9"/>
        <w:spacing w:before="450" w:after="450" w:line="240" w:lineRule="auto"/>
        <w:ind w:left="450" w:right="450"/>
        <w:jc w:val="center"/>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See full list of references</w:t>
      </w:r>
    </w:p>
    <w:p w14:paraId="6C83A075" w14:textId="77777777" w:rsidR="00573778" w:rsidRPr="004C2BBC" w:rsidRDefault="00573778" w:rsidP="00573778">
      <w:pPr>
        <w:shd w:val="clear" w:color="auto" w:fill="E8EAE9"/>
        <w:spacing w:after="0" w:line="240" w:lineRule="auto"/>
        <w:jc w:val="center"/>
        <w:rPr>
          <w:rFonts w:ascii="Arial" w:eastAsia="Times New Roman" w:hAnsi="Arial" w:cs="Arial"/>
          <w:color w:val="000000"/>
          <w:sz w:val="26"/>
          <w:szCs w:val="26"/>
          <w:lang w:eastAsia="cs-CZ"/>
        </w:rPr>
      </w:pPr>
      <w:r w:rsidRPr="004C2BBC">
        <w:rPr>
          <w:rFonts w:ascii="Arial" w:eastAsia="Times New Roman" w:hAnsi="Arial" w:cs="Arial"/>
          <w:noProof/>
          <w:color w:val="0000FF"/>
          <w:sz w:val="26"/>
          <w:szCs w:val="26"/>
        </w:rPr>
        <mc:AlternateContent>
          <mc:Choice Requires="wps">
            <w:drawing>
              <wp:inline distT="0" distB="0" distL="0" distR="0" wp14:anchorId="31F4F44F" wp14:editId="1D4D5271">
                <wp:extent cx="301625" cy="301625"/>
                <wp:effectExtent l="0" t="0" r="0" b="0"/>
                <wp:docPr id="5" name="Rectangle 5" descr="http://ec2-18-188-88-0.us-east-2.compute.amazonaws.com:8080/img/fb.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486524" id="Rectangle 5" o:spid="_x0000_s1026" alt="http://ec2-18-188-88-0.us-east-2.compute.amazonaws.com:8080/img/fb.svg" href="http://ec2-18-188-88-0.us-east-2.compute.amazonaws.com:8080/"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" o:button="t" filled="f" stroked="f">
                <v:fill o:detectmouseclick="t"/>
                <o:lock v:ext="edit" aspectratio="t"/>
                <w10:anchorlock/>
              </v:rect>
            </w:pict>
          </mc:Fallback>
        </mc:AlternateContent>
      </w:r>
      <w:r w:rsidRPr="004C2BBC">
        <w:rPr>
          <w:rFonts w:ascii="Arial" w:eastAsia="Times New Roman" w:hAnsi="Arial" w:cs="Arial"/>
          <w:color w:val="000000"/>
          <w:sz w:val="26"/>
          <w:szCs w:val="26"/>
          <w:lang w:eastAsia="cs-CZ"/>
        </w:rPr>
        <w:t> </w:t>
      </w:r>
      <w:r w:rsidRPr="004C2BBC">
        <w:rPr>
          <w:rFonts w:ascii="Arial" w:eastAsia="Times New Roman" w:hAnsi="Arial" w:cs="Arial"/>
          <w:noProof/>
          <w:color w:val="0000FF"/>
          <w:sz w:val="26"/>
          <w:szCs w:val="26"/>
        </w:rPr>
        <mc:AlternateContent>
          <mc:Choice Requires="wps">
            <w:drawing>
              <wp:inline distT="0" distB="0" distL="0" distR="0" wp14:anchorId="3A60876D" wp14:editId="24383A4A">
                <wp:extent cx="301625" cy="301625"/>
                <wp:effectExtent l="0" t="0" r="0" b="0"/>
                <wp:docPr id="4" name="Rectangle 4" descr="http://ec2-18-188-88-0.us-east-2.compute.amazonaws.com:8080/img/twitter2.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555D681" id="Rectangle 4" o:spid="_x0000_s1026" alt="http://ec2-18-188-88-0.us-east-2.compute.amazonaws.com:8080/img/twitter2.svg" href="http://ec2-18-188-88-0.us-east-2.compute.amazonaws.com:8080/"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" o:button="t" filled="f" stroked="f">
                <v:fill o:detectmouseclick="t"/>
                <o:lock v:ext="edit" aspectratio="t"/>
                <w10:anchorlock/>
              </v:rect>
            </w:pict>
          </mc:Fallback>
        </mc:AlternateContent>
      </w:r>
      <w:r w:rsidRPr="004C2BBC">
        <w:rPr>
          <w:rFonts w:ascii="Arial" w:eastAsia="Times New Roman" w:hAnsi="Arial" w:cs="Arial"/>
          <w:color w:val="000000"/>
          <w:sz w:val="26"/>
          <w:szCs w:val="26"/>
          <w:lang w:eastAsia="cs-CZ"/>
        </w:rPr>
        <w:t> </w:t>
      </w:r>
      <w:r w:rsidRPr="004C2BBC">
        <w:rPr>
          <w:rFonts w:ascii="Arial" w:eastAsia="Times New Roman" w:hAnsi="Arial" w:cs="Arial"/>
          <w:noProof/>
          <w:color w:val="0000FF"/>
          <w:sz w:val="26"/>
          <w:szCs w:val="26"/>
        </w:rPr>
        <mc:AlternateContent>
          <mc:Choice Requires="wps">
            <w:drawing>
              <wp:inline distT="0" distB="0" distL="0" distR="0" wp14:anchorId="1C20EC9F" wp14:editId="36224B08">
                <wp:extent cx="301625" cy="301625"/>
                <wp:effectExtent l="0" t="0" r="0" b="0"/>
                <wp:docPr id="3" name="Rectangle 3" descr="http://ec2-18-188-88-0.us-east-2.compute.amazonaws.com:8080/img/linkedin.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0AAADD" id="Rectangle 3" o:spid="_x0000_s1026" alt="http://ec2-18-188-88-0.us-east-2.compute.amazonaws.com:8080/img/linkedin.svg" href="http://ec2-18-188-88-0.us-east-2.compute.amazonaws.com:8080/"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" o:button="t" filled="f" stroked="f">
                <v:fill o:detectmouseclick="t"/>
                <o:lock v:ext="edit" aspectratio="t"/>
                <w10:anchorlock/>
              </v:rect>
            </w:pict>
          </mc:Fallback>
        </mc:AlternateContent>
      </w:r>
      <w:r w:rsidRPr="004C2BBC">
        <w:rPr>
          <w:rFonts w:ascii="Arial" w:eastAsia="Times New Roman" w:hAnsi="Arial" w:cs="Arial"/>
          <w:color w:val="000000"/>
          <w:sz w:val="26"/>
          <w:szCs w:val="26"/>
          <w:lang w:eastAsia="cs-CZ"/>
        </w:rPr>
        <w:t> </w:t>
      </w:r>
      <w:r w:rsidRPr="004C2BBC">
        <w:rPr>
          <w:rFonts w:ascii="Arial" w:eastAsia="Times New Roman" w:hAnsi="Arial" w:cs="Arial"/>
          <w:noProof/>
          <w:color w:val="0000FF"/>
          <w:sz w:val="26"/>
          <w:szCs w:val="26"/>
        </w:rPr>
        <mc:AlternateContent>
          <mc:Choice Requires="wps">
            <w:drawing>
              <wp:inline distT="0" distB="0" distL="0" distR="0" wp14:anchorId="5CA53F61" wp14:editId="4A7D6566">
                <wp:extent cx="301625" cy="301625"/>
                <wp:effectExtent l="0" t="0" r="0" b="0"/>
                <wp:docPr id="2" name="Rectangle 2" descr="http://ec2-18-188-88-0.us-east-2.compute.amazonaws.com:8080/img/mail.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0FBF88" id="Rectangle 2" o:spid="_x0000_s1026" alt="http://ec2-18-188-88-0.us-east-2.compute.amazonaws.com:8080/img/mail.svg" href="http://ec2-18-188-88-0.us-east-2.compute.amazonaws.com:808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" o:button="t" filled="f" stroked="f">
                <v:fill o:detectmouseclick="t"/>
                <o:lock v:ext="edit" aspectratio="t"/>
                <w10:anchorlock/>
              </v:rect>
            </w:pict>
          </mc:Fallback>
        </mc:AlternateContent>
      </w:r>
      <w:r w:rsidRPr="004C2BBC">
        <w:rPr>
          <w:rFonts w:ascii="Arial" w:eastAsia="Times New Roman" w:hAnsi="Arial" w:cs="Arial"/>
          <w:color w:val="000000"/>
          <w:sz w:val="26"/>
          <w:szCs w:val="26"/>
          <w:lang w:eastAsia="cs-CZ"/>
        </w:rPr>
        <w:t> </w:t>
      </w:r>
      <w:r w:rsidRPr="004C2BBC">
        <w:rPr>
          <w:rFonts w:ascii="Arial" w:eastAsia="Times New Roman" w:hAnsi="Arial" w:cs="Arial"/>
          <w:noProof/>
          <w:color w:val="000000"/>
          <w:sz w:val="26"/>
          <w:szCs w:val="26"/>
        </w:rPr>
        <mc:AlternateContent>
          <mc:Choice Requires="wps">
            <w:drawing>
              <wp:inline distT="0" distB="0" distL="0" distR="0" wp14:anchorId="47A7C8E1" wp14:editId="0AD23CE1">
                <wp:extent cx="301625" cy="301625"/>
                <wp:effectExtent l="0" t="0" r="0" b="0"/>
                <wp:docPr id="1" name="Rectangle 1" descr="http://ec2-18-188-88-0.us-east-2.compute.amazonaws.com:8080/img/lin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CAA787" id="Rectangle 1" o:spid="_x0000_s1026" alt="http://ec2-18-188-88-0.us-east-2.compute.amazonaws.com:8080/img/link.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PLLnjfoAgAACAYAAA4AAAAAAAAA&#10;AAAAAAAALgIAAGRycy9lMm9Eb2MueG1sUEsBAi0AFAAGAAgAAAAhAGg2l2jaAAAAAwEAAA8AAAAA&#10;AAAAAAAAAAAAQgUAAGRycy9kb3ducmV2LnhtbFBLBQYAAAAABAAEAPMAAABJBgAAAAA=&#10;" filled="f" stroked="f">
                <o:lock v:ext="edit" aspectratio="t"/>
                <w10:anchorlock/>
              </v:rect>
            </w:pict>
          </mc:Fallback>
        </mc:AlternateContent>
      </w:r>
    </w:p>
    <w:p w14:paraId="10AF978D" w14:textId="44E8F4DE" w:rsidR="00573778" w:rsidRPr="004C2BBC" w:rsidRDefault="00573778" w:rsidP="00573778">
      <w:pPr>
        <w:shd w:val="clear" w:color="auto" w:fill="E8EAE9"/>
        <w:spacing w:before="450" w:after="450" w:line="240" w:lineRule="auto"/>
        <w:ind w:left="450" w:right="450"/>
        <w:jc w:val="center"/>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Please cite as: </w:t>
      </w:r>
      <w:proofErr w:type="spellStart"/>
      <w:r w:rsidRPr="004C2BBC">
        <w:rPr>
          <w:rFonts w:ascii="Arial" w:eastAsia="Times New Roman" w:hAnsi="Arial" w:cs="Arial"/>
          <w:color w:val="000000"/>
          <w:sz w:val="26"/>
          <w:szCs w:val="26"/>
          <w:lang w:eastAsia="cs-CZ"/>
        </w:rPr>
        <w:t>Macháček</w:t>
      </w:r>
      <w:proofErr w:type="spellEnd"/>
      <w:r w:rsidRPr="004C2BBC">
        <w:rPr>
          <w:rFonts w:ascii="Arial" w:eastAsia="Times New Roman" w:hAnsi="Arial" w:cs="Arial"/>
          <w:color w:val="000000"/>
          <w:sz w:val="26"/>
          <w:szCs w:val="26"/>
          <w:lang w:eastAsia="cs-CZ"/>
        </w:rPr>
        <w:t xml:space="preserve">, V. and Srholec, M. (2019) Globalization of Science: Evidence from </w:t>
      </w:r>
      <w:ins w:id="190" w:author="Krueger Grayson" w:date="2019-04-08T11:51:00Z">
        <w:r w:rsidR="00402930">
          <w:rPr>
            <w:rFonts w:ascii="Arial" w:eastAsia="Times New Roman" w:hAnsi="Arial" w:cs="Arial"/>
            <w:color w:val="000000"/>
            <w:sz w:val="26"/>
            <w:szCs w:val="26"/>
            <w:lang w:eastAsia="cs-CZ"/>
          </w:rPr>
          <w:t>A</w:t>
        </w:r>
      </w:ins>
      <w:del w:id="191" w:author="Krueger Grayson" w:date="2019-04-08T11:51:00Z">
        <w:r w:rsidRPr="004C2BBC" w:rsidDel="00402930">
          <w:rPr>
            <w:rFonts w:ascii="Arial" w:eastAsia="Times New Roman" w:hAnsi="Arial" w:cs="Arial"/>
            <w:color w:val="000000"/>
            <w:sz w:val="26"/>
            <w:szCs w:val="26"/>
            <w:lang w:eastAsia="cs-CZ"/>
          </w:rPr>
          <w:delText>a</w:delText>
        </w:r>
      </w:del>
      <w:r w:rsidRPr="004C2BBC">
        <w:rPr>
          <w:rFonts w:ascii="Arial" w:eastAsia="Times New Roman" w:hAnsi="Arial" w:cs="Arial"/>
          <w:color w:val="000000"/>
          <w:sz w:val="26"/>
          <w:szCs w:val="26"/>
          <w:lang w:eastAsia="cs-CZ"/>
        </w:rPr>
        <w:t xml:space="preserve">uthors in </w:t>
      </w:r>
      <w:ins w:id="192" w:author="Krueger Grayson" w:date="2019-04-08T11:51:00Z">
        <w:r w:rsidR="00402930">
          <w:rPr>
            <w:rFonts w:ascii="Arial" w:eastAsia="Times New Roman" w:hAnsi="Arial" w:cs="Arial"/>
            <w:color w:val="000000"/>
            <w:sz w:val="26"/>
            <w:szCs w:val="26"/>
            <w:lang w:eastAsia="cs-CZ"/>
          </w:rPr>
          <w:t>A</w:t>
        </w:r>
      </w:ins>
      <w:del w:id="193" w:author="Krueger Grayson" w:date="2019-04-08T11:51:00Z">
        <w:r w:rsidRPr="004C2BBC" w:rsidDel="00402930">
          <w:rPr>
            <w:rFonts w:ascii="Arial" w:eastAsia="Times New Roman" w:hAnsi="Arial" w:cs="Arial"/>
            <w:color w:val="000000"/>
            <w:sz w:val="26"/>
            <w:szCs w:val="26"/>
            <w:lang w:eastAsia="cs-CZ"/>
          </w:rPr>
          <w:delText>a</w:delText>
        </w:r>
      </w:del>
      <w:r w:rsidRPr="004C2BBC">
        <w:rPr>
          <w:rFonts w:ascii="Arial" w:eastAsia="Times New Roman" w:hAnsi="Arial" w:cs="Arial"/>
          <w:color w:val="000000"/>
          <w:sz w:val="26"/>
          <w:szCs w:val="26"/>
          <w:lang w:eastAsia="cs-CZ"/>
        </w:rPr>
        <w:t xml:space="preserve">cademic </w:t>
      </w:r>
      <w:ins w:id="194" w:author="Krueger Grayson" w:date="2019-04-08T11:51:00Z">
        <w:r w:rsidR="00402930">
          <w:rPr>
            <w:rFonts w:ascii="Arial" w:eastAsia="Times New Roman" w:hAnsi="Arial" w:cs="Arial"/>
            <w:color w:val="000000"/>
            <w:sz w:val="26"/>
            <w:szCs w:val="26"/>
            <w:lang w:eastAsia="cs-CZ"/>
          </w:rPr>
          <w:t>J</w:t>
        </w:r>
      </w:ins>
      <w:del w:id="195" w:author="Krueger Grayson" w:date="2019-04-08T11:51:00Z">
        <w:r w:rsidRPr="004C2BBC" w:rsidDel="00402930">
          <w:rPr>
            <w:rFonts w:ascii="Arial" w:eastAsia="Times New Roman" w:hAnsi="Arial" w:cs="Arial"/>
            <w:color w:val="000000"/>
            <w:sz w:val="26"/>
            <w:szCs w:val="26"/>
            <w:lang w:eastAsia="cs-CZ"/>
          </w:rPr>
          <w:delText>j</w:delText>
        </w:r>
      </w:del>
      <w:r w:rsidRPr="004C2BBC">
        <w:rPr>
          <w:rFonts w:ascii="Arial" w:eastAsia="Times New Roman" w:hAnsi="Arial" w:cs="Arial"/>
          <w:color w:val="000000"/>
          <w:sz w:val="26"/>
          <w:szCs w:val="26"/>
          <w:lang w:eastAsia="cs-CZ"/>
        </w:rPr>
        <w:t xml:space="preserve">ournals by </w:t>
      </w:r>
      <w:ins w:id="196" w:author="Krueger Grayson" w:date="2019-04-08T11:51:00Z">
        <w:r w:rsidR="00402930">
          <w:rPr>
            <w:rFonts w:ascii="Arial" w:eastAsia="Times New Roman" w:hAnsi="Arial" w:cs="Arial"/>
            <w:color w:val="000000"/>
            <w:sz w:val="26"/>
            <w:szCs w:val="26"/>
            <w:lang w:eastAsia="cs-CZ"/>
          </w:rPr>
          <w:t>C</w:t>
        </w:r>
      </w:ins>
      <w:del w:id="197" w:author="Krueger Grayson" w:date="2019-04-08T11:51:00Z">
        <w:r w:rsidRPr="004C2BBC" w:rsidDel="00402930">
          <w:rPr>
            <w:rFonts w:ascii="Arial" w:eastAsia="Times New Roman" w:hAnsi="Arial" w:cs="Arial"/>
            <w:color w:val="000000"/>
            <w:sz w:val="26"/>
            <w:szCs w:val="26"/>
            <w:lang w:eastAsia="cs-CZ"/>
          </w:rPr>
          <w:delText>c</w:delText>
        </w:r>
      </w:del>
      <w:r w:rsidRPr="004C2BBC">
        <w:rPr>
          <w:rFonts w:ascii="Arial" w:eastAsia="Times New Roman" w:hAnsi="Arial" w:cs="Arial"/>
          <w:color w:val="000000"/>
          <w:sz w:val="26"/>
          <w:szCs w:val="26"/>
          <w:lang w:eastAsia="cs-CZ"/>
        </w:rPr>
        <w:t xml:space="preserve">ountry of </w:t>
      </w:r>
      <w:ins w:id="198" w:author="Krueger Grayson" w:date="2019-04-08T11:51:00Z">
        <w:r w:rsidR="00402930">
          <w:rPr>
            <w:rFonts w:ascii="Arial" w:eastAsia="Times New Roman" w:hAnsi="Arial" w:cs="Arial"/>
            <w:color w:val="000000"/>
            <w:sz w:val="26"/>
            <w:szCs w:val="26"/>
            <w:lang w:eastAsia="cs-CZ"/>
          </w:rPr>
          <w:t>O</w:t>
        </w:r>
      </w:ins>
      <w:del w:id="199" w:author="Krueger Grayson" w:date="2019-04-08T11:51:00Z">
        <w:r w:rsidRPr="004C2BBC" w:rsidDel="00402930">
          <w:rPr>
            <w:rFonts w:ascii="Arial" w:eastAsia="Times New Roman" w:hAnsi="Arial" w:cs="Arial"/>
            <w:color w:val="000000"/>
            <w:sz w:val="26"/>
            <w:szCs w:val="26"/>
            <w:lang w:eastAsia="cs-CZ"/>
          </w:rPr>
          <w:delText>o</w:delText>
        </w:r>
      </w:del>
      <w:r w:rsidRPr="004C2BBC">
        <w:rPr>
          <w:rFonts w:ascii="Arial" w:eastAsia="Times New Roman" w:hAnsi="Arial" w:cs="Arial"/>
          <w:color w:val="000000"/>
          <w:sz w:val="26"/>
          <w:szCs w:val="26"/>
          <w:lang w:eastAsia="cs-CZ"/>
        </w:rPr>
        <w:t xml:space="preserve">rigin. XXX/2019. </w:t>
      </w:r>
      <w:ins w:id="200" w:author="Krueger Grayson" w:date="2019-04-08T11:52:00Z">
        <w:r w:rsidR="00402930" w:rsidRPr="00402930">
          <w:rPr>
            <w:rFonts w:ascii="Arial" w:eastAsia="Times New Roman" w:hAnsi="Arial" w:cs="Arial"/>
            <w:bCs/>
            <w:color w:val="000000"/>
            <w:sz w:val="26"/>
            <w:szCs w:val="26"/>
            <w:lang w:val="en-GB" w:eastAsia="cs-CZ"/>
            <w:rPrChange w:id="201" w:author="Krueger Grayson" w:date="2019-04-08T11:52:00Z">
              <w:rPr>
                <w:rFonts w:ascii="Arial" w:eastAsia="Times New Roman" w:hAnsi="Arial" w:cs="Arial"/>
                <w:b/>
                <w:bCs/>
                <w:color w:val="000000"/>
                <w:sz w:val="26"/>
                <w:szCs w:val="26"/>
                <w:lang w:val="en-GB" w:eastAsia="cs-CZ"/>
              </w:rPr>
            </w:rPrChange>
          </w:rPr>
          <w:t>Institute for Democracy &amp; Economic Analysis (IDEA)</w:t>
        </w:r>
      </w:ins>
      <w:del w:id="202" w:author="Krueger Grayson" w:date="2019-04-08T11:52:00Z">
        <w:r w:rsidRPr="0071217C" w:rsidDel="00402930">
          <w:rPr>
            <w:rFonts w:ascii="Arial" w:eastAsia="Times New Roman" w:hAnsi="Arial" w:cs="Arial"/>
            <w:color w:val="000000"/>
            <w:sz w:val="26"/>
            <w:szCs w:val="26"/>
            <w:lang w:eastAsia="cs-CZ"/>
          </w:rPr>
          <w:delText>Think-tank IDEA</w:delText>
        </w:r>
      </w:del>
      <w:r w:rsidRPr="0071217C">
        <w:rPr>
          <w:rFonts w:ascii="Arial" w:eastAsia="Times New Roman" w:hAnsi="Arial" w:cs="Arial"/>
          <w:color w:val="000000"/>
          <w:sz w:val="26"/>
          <w:szCs w:val="26"/>
          <w:lang w:eastAsia="cs-CZ"/>
        </w:rPr>
        <w:t>.</w:t>
      </w:r>
    </w:p>
    <w:p w14:paraId="3B55B731" w14:textId="77777777" w:rsidR="00573778" w:rsidRPr="004C2BBC" w:rsidRDefault="00573778" w:rsidP="00573778">
      <w:pPr>
        <w:shd w:val="clear" w:color="auto" w:fill="E8EAE9"/>
        <w:spacing w:before="450" w:after="450" w:line="240" w:lineRule="auto"/>
        <w:ind w:left="450" w:right="450"/>
        <w:jc w:val="center"/>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 xml:space="preserve">Acknowledgement: Financial support from the research </w:t>
      </w:r>
      <w:proofErr w:type="spellStart"/>
      <w:r w:rsidRPr="004C2BBC">
        <w:rPr>
          <w:rFonts w:ascii="Arial" w:eastAsia="Times New Roman" w:hAnsi="Arial" w:cs="Arial"/>
          <w:color w:val="000000"/>
          <w:sz w:val="26"/>
          <w:szCs w:val="26"/>
          <w:lang w:eastAsia="cs-CZ"/>
        </w:rPr>
        <w:t>programme</w:t>
      </w:r>
      <w:proofErr w:type="spellEnd"/>
      <w:r w:rsidRPr="004C2BBC">
        <w:rPr>
          <w:rFonts w:ascii="Arial" w:eastAsia="Times New Roman" w:hAnsi="Arial" w:cs="Arial"/>
          <w:color w:val="000000"/>
          <w:sz w:val="26"/>
          <w:szCs w:val="26"/>
          <w:lang w:eastAsia="cs-CZ"/>
        </w:rPr>
        <w:t xml:space="preserve"> Strategy AV21 of the Czech Academy of Sciences is gratefully acknowledged. All usual caveats apply.</w:t>
      </w:r>
    </w:p>
    <w:p w14:paraId="6261AAC4" w14:textId="2D33D331" w:rsidR="00573778" w:rsidRPr="004C2BBC" w:rsidRDefault="00264316" w:rsidP="00573778">
      <w:pPr>
        <w:shd w:val="clear" w:color="auto" w:fill="E8EAE9"/>
        <w:spacing w:before="450" w:after="450" w:line="240" w:lineRule="auto"/>
        <w:ind w:left="450" w:right="450"/>
        <w:jc w:val="center"/>
        <w:rPr>
          <w:rFonts w:ascii="Arial" w:eastAsia="Times New Roman" w:hAnsi="Arial" w:cs="Arial"/>
          <w:color w:val="000000"/>
          <w:sz w:val="26"/>
          <w:szCs w:val="26"/>
          <w:lang w:eastAsia="cs-CZ"/>
        </w:rPr>
      </w:pPr>
      <w:ins w:id="203" w:author="Krueger Grayson" w:date="2019-04-08T13:22:00Z">
        <w:r>
          <w:rPr>
            <w:rFonts w:ascii="Arial" w:eastAsia="Times New Roman" w:hAnsi="Arial" w:cs="Arial"/>
            <w:color w:val="000000"/>
            <w:sz w:val="26"/>
            <w:szCs w:val="26"/>
            <w:lang w:eastAsia="cs-CZ"/>
          </w:rPr>
          <w:t>Note:</w:t>
        </w:r>
      </w:ins>
      <w:commentRangeStart w:id="204"/>
      <w:del w:id="205" w:author="Krueger Grayson" w:date="2019-04-08T13:22:00Z">
        <w:r w:rsidR="00573778" w:rsidRPr="004C2BBC" w:rsidDel="00264316">
          <w:rPr>
            <w:rFonts w:ascii="Arial" w:eastAsia="Times New Roman" w:hAnsi="Arial" w:cs="Arial"/>
            <w:color w:val="000000"/>
            <w:sz w:val="26"/>
            <w:szCs w:val="26"/>
            <w:lang w:eastAsia="cs-CZ"/>
          </w:rPr>
          <w:delText>Warning</w:delText>
        </w:r>
        <w:commentRangeEnd w:id="204"/>
        <w:r w:rsidR="00402930" w:rsidDel="00264316">
          <w:rPr>
            <w:rStyle w:val="CommentReference"/>
          </w:rPr>
          <w:commentReference w:id="204"/>
        </w:r>
        <w:r w:rsidR="00573778" w:rsidRPr="004C2BBC" w:rsidDel="00264316">
          <w:rPr>
            <w:rFonts w:ascii="Arial" w:eastAsia="Times New Roman" w:hAnsi="Arial" w:cs="Arial"/>
            <w:color w:val="000000"/>
            <w:sz w:val="26"/>
            <w:szCs w:val="26"/>
            <w:lang w:eastAsia="cs-CZ"/>
          </w:rPr>
          <w:delText>:</w:delText>
        </w:r>
      </w:del>
      <w:r w:rsidR="00573778" w:rsidRPr="004C2BBC">
        <w:rPr>
          <w:rFonts w:ascii="Arial" w:eastAsia="Times New Roman" w:hAnsi="Arial" w:cs="Arial"/>
          <w:color w:val="000000"/>
          <w:sz w:val="26"/>
          <w:szCs w:val="26"/>
          <w:lang w:eastAsia="cs-CZ"/>
        </w:rPr>
        <w:t xml:space="preserve"> This study represents only the views of the authors and not the official position of the Economics Institute of the Czech Academy of Sciences or the Center for Economic Research and Graduate Education (CERGE), Charles University.</w:t>
      </w:r>
    </w:p>
    <w:p w14:paraId="57E1047B" w14:textId="77777777" w:rsidR="00573778" w:rsidRPr="004C2BBC" w:rsidRDefault="00573778" w:rsidP="00573778">
      <w:pPr>
        <w:shd w:val="clear" w:color="auto" w:fill="E8EAE9"/>
        <w:spacing w:after="100" w:line="240" w:lineRule="auto"/>
        <w:jc w:val="center"/>
        <w:rPr>
          <w:rFonts w:ascii="Arial" w:eastAsia="Times New Roman" w:hAnsi="Arial" w:cs="Arial"/>
          <w:color w:val="000000"/>
          <w:sz w:val="26"/>
          <w:szCs w:val="26"/>
          <w:lang w:eastAsia="cs-CZ"/>
        </w:rPr>
      </w:pPr>
    </w:p>
    <w:p w14:paraId="6E75D65F" w14:textId="77777777" w:rsidR="00573778" w:rsidRPr="004C2BBC" w:rsidRDefault="00573778"/>
    <w:p w14:paraId="39ADE5BC" w14:textId="77777777" w:rsidR="004C2BBC" w:rsidRPr="004C2BBC" w:rsidRDefault="004C2BBC"/>
    <w:p w14:paraId="5F533470"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Countries</w:t>
      </w:r>
    </w:p>
    <w:p w14:paraId="160F900C" w14:textId="7108845E"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O</w:t>
      </w:r>
      <w:del w:id="206" w:author="Krueger Grayson" w:date="2019-04-08T11:53:00Z">
        <w:r w:rsidRPr="004C2BBC" w:rsidDel="00402930">
          <w:rPr>
            <w:rFonts w:ascii="Arial" w:hAnsi="Arial" w:cs="Arial"/>
            <w:color w:val="000000"/>
            <w:sz w:val="26"/>
            <w:szCs w:val="26"/>
            <w:lang w:val="en-US"/>
          </w:rPr>
          <w:delText>ut o</w:delText>
        </w:r>
      </w:del>
      <w:r w:rsidRPr="004C2BBC">
        <w:rPr>
          <w:rFonts w:ascii="Arial" w:hAnsi="Arial" w:cs="Arial"/>
          <w:color w:val="000000"/>
          <w:sz w:val="26"/>
          <w:szCs w:val="26"/>
          <w:lang w:val="en-US"/>
        </w:rPr>
        <w:t>f 240 countries and territories, for which at least some information is available, we have excluded entities that are either dependent territories, too small</w:t>
      </w:r>
      <w:ins w:id="207" w:author="Krueger Grayson" w:date="2019-04-08T11:54:00Z">
        <w:r w:rsidR="00402930">
          <w:rPr>
            <w:rFonts w:ascii="Arial" w:hAnsi="Arial" w:cs="Arial"/>
            <w:color w:val="000000"/>
            <w:sz w:val="26"/>
            <w:szCs w:val="26"/>
            <w:lang w:val="en-US"/>
          </w:rPr>
          <w:t>,</w:t>
        </w:r>
      </w:ins>
      <w:r w:rsidRPr="004C2BBC">
        <w:rPr>
          <w:rFonts w:ascii="Arial" w:hAnsi="Arial" w:cs="Arial"/>
          <w:color w:val="000000"/>
          <w:sz w:val="26"/>
          <w:szCs w:val="26"/>
          <w:lang w:val="en-US"/>
        </w:rPr>
        <w:t xml:space="preserve"> and/or with too few data to derive reliable results.</w:t>
      </w:r>
    </w:p>
    <w:p w14:paraId="6E15CA4A"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The resulting sample consists of 174 countries, including a large number of developing and transition countries, which together cover the overwhelming majority of the world's population and research output.</w:t>
      </w:r>
    </w:p>
    <w:p w14:paraId="54FE5FFC"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lastRenderedPageBreak/>
        <w:t>Data with "undefined" country origin of authors (about 5% of observations) has been excluded from the analysis. Data for Yugoslavia before 2007 were added to Serbia.</w:t>
      </w:r>
    </w:p>
    <w:p w14:paraId="3DB51DFD"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Country groups</w:t>
      </w:r>
    </w:p>
    <w:p w14:paraId="684C4BC6" w14:textId="77777777" w:rsidR="004C2BBC" w:rsidRPr="004C2BBC" w:rsidRDefault="004C2BBC" w:rsidP="004C2BBC">
      <w:pPr>
        <w:pStyle w:val="Heading5"/>
        <w:shd w:val="clear" w:color="auto" w:fill="FEFEFE"/>
        <w:jc w:val="center"/>
        <w:rPr>
          <w:rFonts w:ascii="Arial" w:hAnsi="Arial" w:cs="Arial"/>
          <w:color w:val="000000"/>
          <w:sz w:val="27"/>
          <w:szCs w:val="27"/>
        </w:rPr>
      </w:pPr>
      <w:r w:rsidRPr="004C2BBC">
        <w:rPr>
          <w:rFonts w:ascii="Arial" w:hAnsi="Arial" w:cs="Arial"/>
          <w:color w:val="000000"/>
          <w:sz w:val="27"/>
          <w:szCs w:val="27"/>
        </w:rPr>
        <w:t>Development status</w:t>
      </w:r>
    </w:p>
    <w:p w14:paraId="5203D51A"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b/>
          <w:bCs/>
          <w:color w:val="000000"/>
          <w:sz w:val="26"/>
          <w:szCs w:val="26"/>
          <w:lang w:val="en-US"/>
        </w:rPr>
        <w:t>Advanced countries</w:t>
      </w:r>
      <w:r w:rsidRPr="004C2BBC">
        <w:rPr>
          <w:rFonts w:ascii="Arial" w:hAnsi="Arial" w:cs="Arial"/>
          <w:color w:val="000000"/>
          <w:sz w:val="26"/>
          <w:szCs w:val="26"/>
          <w:lang w:val="en-US"/>
        </w:rPr>
        <w:t>: Australia, Austria, Belgium, Canada, Cyprus, Denmark, Finland, France, Germany, Greece, Hong Kong, Iceland, Ireland, Israel, Italy, Japan, Liechtenstein, Luxembourg, Monaco, Netherlands, New Zealand, Norway, Portugal, Singapore, South Korea, Spain, Sweden, Switzerland, Taiwan, United Kingdom, United States.</w:t>
      </w:r>
    </w:p>
    <w:p w14:paraId="78132F0B"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b/>
          <w:bCs/>
          <w:color w:val="000000"/>
          <w:sz w:val="26"/>
          <w:szCs w:val="26"/>
          <w:lang w:val="en-US"/>
        </w:rPr>
        <w:t>Transition countries</w:t>
      </w:r>
      <w:r w:rsidRPr="004C2BBC">
        <w:rPr>
          <w:rFonts w:ascii="Arial" w:hAnsi="Arial" w:cs="Arial"/>
          <w:color w:val="000000"/>
          <w:sz w:val="26"/>
          <w:szCs w:val="26"/>
          <w:lang w:val="en-US"/>
        </w:rPr>
        <w:t>: Albania, Armenia, Azerbaijan, Belarus, Bosnia and Herzegovina, Bulgaria, Croatia, Czechia, Estonia, Georgia, Hungary, Kazakhstan, Kyrgyzstan, Latvia, Lithuania, Macedonia, Moldova, Mongolia, Montenegro, Poland, Romania, Russia, Serbia, Slovakia, Slovenia, Tajikistan, Turkmenistan, Ukraine, Uzbekistan.</w:t>
      </w:r>
    </w:p>
    <w:p w14:paraId="1300A8B8"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b/>
          <w:bCs/>
          <w:color w:val="000000"/>
          <w:sz w:val="26"/>
          <w:szCs w:val="26"/>
          <w:lang w:val="en-US"/>
        </w:rPr>
        <w:t>Developing countries</w:t>
      </w:r>
      <w:r w:rsidRPr="004C2BBC">
        <w:rPr>
          <w:rFonts w:ascii="Arial" w:hAnsi="Arial" w:cs="Arial"/>
          <w:color w:val="000000"/>
          <w:sz w:val="26"/>
          <w:szCs w:val="26"/>
          <w:lang w:val="en-US"/>
        </w:rPr>
        <w:t>: Rest of the world.</w:t>
      </w:r>
    </w:p>
    <w:p w14:paraId="1B5547BA"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Source: </w:t>
      </w:r>
      <w:r w:rsidRPr="004C2BBC">
        <w:rPr>
          <w:rFonts w:ascii="Arial" w:hAnsi="Arial" w:cs="Arial"/>
          <w:smallCaps/>
          <w:color w:val="000000"/>
          <w:sz w:val="26"/>
          <w:szCs w:val="26"/>
          <w:lang w:val="en-US"/>
        </w:rPr>
        <w:t>IMF (2003)</w:t>
      </w:r>
      <w:r w:rsidRPr="004C2BBC">
        <w:rPr>
          <w:rFonts w:ascii="Arial" w:hAnsi="Arial" w:cs="Arial"/>
          <w:color w:val="000000"/>
          <w:sz w:val="26"/>
          <w:szCs w:val="26"/>
          <w:lang w:val="en-US"/>
        </w:rPr>
        <w:t> </w:t>
      </w:r>
      <w:hyperlink r:id="rId13" w:tgtFrame="_blank" w:history="1">
        <w:r w:rsidRPr="004C2BBC">
          <w:rPr>
            <w:rStyle w:val="Hyperlink"/>
            <w:rFonts w:ascii="Arial" w:hAnsi="Arial" w:cs="Arial"/>
            <w:sz w:val="26"/>
            <w:szCs w:val="26"/>
            <w:lang w:val="en-US"/>
          </w:rPr>
          <w:t>World Economic Outlook</w:t>
        </w:r>
      </w:hyperlink>
      <w:r w:rsidRPr="004C2BBC">
        <w:rPr>
          <w:rFonts w:ascii="Arial" w:hAnsi="Arial" w:cs="Arial"/>
          <w:color w:val="000000"/>
          <w:sz w:val="26"/>
          <w:szCs w:val="26"/>
          <w:lang w:val="en-US"/>
        </w:rPr>
        <w:t> (Statistical Appendix; pp. 163-169).</w:t>
      </w:r>
    </w:p>
    <w:p w14:paraId="31AD7CD8" w14:textId="77777777" w:rsidR="004C2BBC" w:rsidRPr="004C2BBC" w:rsidRDefault="004C2BBC" w:rsidP="004C2BBC">
      <w:pPr>
        <w:pStyle w:val="Heading5"/>
        <w:shd w:val="clear" w:color="auto" w:fill="FEFEFE"/>
        <w:jc w:val="center"/>
        <w:rPr>
          <w:rFonts w:ascii="Arial" w:hAnsi="Arial" w:cs="Arial"/>
          <w:color w:val="000000"/>
          <w:sz w:val="27"/>
          <w:szCs w:val="27"/>
        </w:rPr>
      </w:pPr>
      <w:r w:rsidRPr="004C2BBC">
        <w:rPr>
          <w:rFonts w:ascii="Arial" w:hAnsi="Arial" w:cs="Arial"/>
          <w:color w:val="000000"/>
          <w:sz w:val="27"/>
          <w:szCs w:val="27"/>
        </w:rPr>
        <w:t>Income</w:t>
      </w:r>
    </w:p>
    <w:p w14:paraId="679B2EE0" w14:textId="2CDBA2E9"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High income</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Upper middle income</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Lower middle income</w:t>
      </w:r>
      <w:r w:rsidRPr="004C2BBC">
        <w:rPr>
          <w:rFonts w:ascii="Arial" w:hAnsi="Arial" w:cs="Arial"/>
          <w:color w:val="000000"/>
          <w:sz w:val="26"/>
          <w:szCs w:val="26"/>
          <w:lang w:val="en-US"/>
        </w:rPr>
        <w:t> and </w:t>
      </w:r>
      <w:r w:rsidRPr="004C2BBC">
        <w:rPr>
          <w:rStyle w:val="Strong"/>
          <w:rFonts w:ascii="Arial" w:hAnsi="Arial" w:cs="Arial"/>
          <w:color w:val="000000"/>
          <w:sz w:val="26"/>
          <w:szCs w:val="26"/>
          <w:lang w:val="en-US"/>
        </w:rPr>
        <w:t>Low income</w:t>
      </w:r>
      <w:ins w:id="208" w:author="Krueger Grayson" w:date="2019-04-08T13:01:00Z">
        <w:r w:rsidR="007C5CD0">
          <w:rPr>
            <w:rStyle w:val="Strong"/>
            <w:rFonts w:ascii="Arial" w:hAnsi="Arial" w:cs="Arial"/>
            <w:color w:val="000000"/>
            <w:sz w:val="26"/>
            <w:szCs w:val="26"/>
            <w:lang w:val="en-US"/>
          </w:rPr>
          <w:t xml:space="preserve"> </w:t>
        </w:r>
      </w:ins>
      <w:r w:rsidRPr="004C2BBC">
        <w:rPr>
          <w:rFonts w:ascii="Arial" w:hAnsi="Arial" w:cs="Arial"/>
          <w:color w:val="000000"/>
          <w:sz w:val="26"/>
          <w:szCs w:val="26"/>
          <w:lang w:val="en-US"/>
        </w:rPr>
        <w:t>depending on Gross National Income (GNI) per capita in US</w:t>
      </w:r>
      <w:ins w:id="209" w:author="Krueger Grayson" w:date="2019-04-08T13:01:00Z">
        <w:r w:rsidR="007C5CD0">
          <w:rPr>
            <w:rFonts w:ascii="Arial" w:hAnsi="Arial" w:cs="Arial"/>
            <w:color w:val="000000"/>
            <w:sz w:val="26"/>
            <w:szCs w:val="26"/>
            <w:lang w:val="en-US"/>
          </w:rPr>
          <w:t xml:space="preserve"> dollars</w:t>
        </w:r>
      </w:ins>
      <w:del w:id="210" w:author="Krueger Grayson" w:date="2019-04-08T13:01:00Z">
        <w:r w:rsidRPr="004C2BBC" w:rsidDel="007C5CD0">
          <w:rPr>
            <w:rFonts w:ascii="Arial" w:hAnsi="Arial" w:cs="Arial"/>
            <w:color w:val="000000"/>
            <w:sz w:val="26"/>
            <w:szCs w:val="26"/>
            <w:lang w:val="en-US"/>
          </w:rPr>
          <w:delText>$</w:delText>
        </w:r>
      </w:del>
      <w:r w:rsidRPr="004C2BBC">
        <w:rPr>
          <w:rFonts w:ascii="Arial" w:hAnsi="Arial" w:cs="Arial"/>
          <w:color w:val="000000"/>
          <w:sz w:val="26"/>
          <w:szCs w:val="26"/>
          <w:lang w:val="en-US"/>
        </w:rPr>
        <w:t xml:space="preserve"> (Atlas methodology).</w:t>
      </w:r>
    </w:p>
    <w:p w14:paraId="4762415C" w14:textId="5DF17E4F"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Source: </w:t>
      </w:r>
      <w:r w:rsidRPr="004C2BBC">
        <w:rPr>
          <w:rFonts w:ascii="Arial" w:hAnsi="Arial" w:cs="Arial"/>
          <w:smallCaps/>
          <w:color w:val="000000"/>
          <w:sz w:val="26"/>
          <w:szCs w:val="26"/>
          <w:lang w:val="en-US"/>
        </w:rPr>
        <w:t>World Bank (2018)</w:t>
      </w:r>
      <w:r w:rsidRPr="004C2BBC">
        <w:rPr>
          <w:rFonts w:ascii="Arial" w:hAnsi="Arial" w:cs="Arial"/>
          <w:color w:val="000000"/>
          <w:sz w:val="26"/>
          <w:szCs w:val="26"/>
          <w:lang w:val="en-US"/>
        </w:rPr>
        <w:t> </w:t>
      </w:r>
      <w:hyperlink r:id="rId14" w:tgtFrame="_blank" w:history="1">
        <w:r w:rsidRPr="004C2BBC">
          <w:rPr>
            <w:rStyle w:val="Hyperlink"/>
            <w:rFonts w:ascii="Arial" w:hAnsi="Arial" w:cs="Arial"/>
            <w:sz w:val="26"/>
            <w:szCs w:val="26"/>
            <w:lang w:val="en-US"/>
          </w:rPr>
          <w:t>How does the World Bank classify countries?</w:t>
        </w:r>
      </w:hyperlink>
      <w:ins w:id="211" w:author="Krueger Grayson" w:date="2019-04-08T13:01:00Z">
        <w:r w:rsidR="007C5CD0">
          <w:rPr>
            <w:rStyle w:val="Hyperlink"/>
            <w:rFonts w:ascii="Arial" w:hAnsi="Arial" w:cs="Arial"/>
            <w:sz w:val="26"/>
            <w:szCs w:val="26"/>
            <w:lang w:val="en-US"/>
          </w:rPr>
          <w:t xml:space="preserve"> </w:t>
        </w:r>
      </w:ins>
      <w:r w:rsidRPr="004C2BBC">
        <w:rPr>
          <w:rFonts w:ascii="Arial" w:hAnsi="Arial" w:cs="Arial"/>
          <w:color w:val="000000"/>
          <w:sz w:val="26"/>
          <w:szCs w:val="26"/>
          <w:lang w:val="en-US"/>
        </w:rPr>
        <w:t>(</w:t>
      </w:r>
      <w:ins w:id="212" w:author="Krueger Grayson" w:date="2019-04-08T13:01:00Z">
        <w:r w:rsidR="007C5CD0" w:rsidRPr="004C2BBC">
          <w:rPr>
            <w:rFonts w:ascii="Arial" w:hAnsi="Arial" w:cs="Arial"/>
            <w:color w:val="000000"/>
            <w:sz w:val="26"/>
            <w:szCs w:val="26"/>
            <w:lang w:val="en-US"/>
          </w:rPr>
          <w:t>June 2018</w:t>
        </w:r>
        <w:r w:rsidR="007C5CD0">
          <w:rPr>
            <w:rFonts w:ascii="Arial" w:hAnsi="Arial" w:cs="Arial"/>
            <w:color w:val="000000"/>
            <w:sz w:val="26"/>
            <w:szCs w:val="26"/>
            <w:lang w:val="en-US"/>
          </w:rPr>
          <w:t xml:space="preserve"> </w:t>
        </w:r>
      </w:ins>
      <w:r w:rsidRPr="004C2BBC">
        <w:rPr>
          <w:rFonts w:ascii="Arial" w:hAnsi="Arial" w:cs="Arial"/>
          <w:color w:val="000000"/>
          <w:sz w:val="26"/>
          <w:szCs w:val="26"/>
          <w:lang w:val="en-US"/>
        </w:rPr>
        <w:t>version</w:t>
      </w:r>
      <w:del w:id="213" w:author="Krueger Grayson" w:date="2019-04-08T13:01:00Z">
        <w:r w:rsidRPr="004C2BBC" w:rsidDel="007C5CD0">
          <w:rPr>
            <w:rFonts w:ascii="Arial" w:hAnsi="Arial" w:cs="Arial"/>
            <w:color w:val="000000"/>
            <w:sz w:val="26"/>
            <w:szCs w:val="26"/>
            <w:lang w:val="en-US"/>
          </w:rPr>
          <w:delText xml:space="preserve"> of June 2018</w:delText>
        </w:r>
      </w:del>
      <w:r w:rsidRPr="004C2BBC">
        <w:rPr>
          <w:rFonts w:ascii="Arial" w:hAnsi="Arial" w:cs="Arial"/>
          <w:color w:val="000000"/>
          <w:sz w:val="26"/>
          <w:szCs w:val="26"/>
          <w:lang w:val="en-US"/>
        </w:rPr>
        <w:t>).</w:t>
      </w:r>
    </w:p>
    <w:p w14:paraId="1F72352C" w14:textId="77777777" w:rsidR="004C2BBC" w:rsidRPr="004C2BBC" w:rsidRDefault="004C2BBC" w:rsidP="004C2BBC">
      <w:pPr>
        <w:pStyle w:val="Heading5"/>
        <w:shd w:val="clear" w:color="auto" w:fill="FEFEFE"/>
        <w:jc w:val="center"/>
        <w:rPr>
          <w:rFonts w:ascii="Arial" w:hAnsi="Arial" w:cs="Arial"/>
          <w:color w:val="000000"/>
          <w:sz w:val="27"/>
          <w:szCs w:val="27"/>
        </w:rPr>
      </w:pPr>
      <w:r w:rsidRPr="004C2BBC">
        <w:rPr>
          <w:rFonts w:ascii="Arial" w:hAnsi="Arial" w:cs="Arial"/>
          <w:color w:val="000000"/>
          <w:sz w:val="27"/>
          <w:szCs w:val="27"/>
        </w:rPr>
        <w:t>Regions</w:t>
      </w:r>
    </w:p>
    <w:p w14:paraId="7B6EAF26"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Europe</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North America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South America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Central Asia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Middle East</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East Asia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South Asia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Pacific</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North Africa</w:t>
      </w:r>
      <w:r w:rsidRPr="004C2BBC">
        <w:rPr>
          <w:rFonts w:ascii="Arial" w:hAnsi="Arial" w:cs="Arial"/>
          <w:color w:val="000000"/>
          <w:sz w:val="26"/>
          <w:szCs w:val="26"/>
          <w:lang w:val="en-US"/>
        </w:rPr>
        <w:t>, </w:t>
      </w:r>
      <w:r w:rsidRPr="004C2BBC">
        <w:rPr>
          <w:rStyle w:val="Strong"/>
          <w:rFonts w:ascii="Arial" w:hAnsi="Arial" w:cs="Arial"/>
          <w:color w:val="000000"/>
          <w:sz w:val="26"/>
          <w:szCs w:val="26"/>
          <w:lang w:val="en-US"/>
        </w:rPr>
        <w:t>Sub-Saharan Africa</w:t>
      </w:r>
      <w:r w:rsidRPr="004C2BBC">
        <w:rPr>
          <w:rFonts w:ascii="Arial" w:hAnsi="Arial" w:cs="Arial"/>
          <w:color w:val="000000"/>
          <w:sz w:val="26"/>
          <w:szCs w:val="26"/>
          <w:lang w:val="en-US"/>
        </w:rPr>
        <w:t> based on geography and administrative borders.</w:t>
      </w:r>
    </w:p>
    <w:p w14:paraId="604240A9" w14:textId="5D72B74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Source: </w:t>
      </w:r>
      <w:r w:rsidRPr="004C2BBC">
        <w:rPr>
          <w:rFonts w:ascii="Arial" w:hAnsi="Arial" w:cs="Arial"/>
          <w:smallCaps/>
          <w:color w:val="000000"/>
          <w:sz w:val="26"/>
          <w:szCs w:val="26"/>
          <w:lang w:val="en-US"/>
        </w:rPr>
        <w:t>World Bank (2018)</w:t>
      </w:r>
      <w:r w:rsidRPr="004C2BBC">
        <w:rPr>
          <w:rFonts w:ascii="Arial" w:hAnsi="Arial" w:cs="Arial"/>
          <w:color w:val="000000"/>
          <w:sz w:val="26"/>
          <w:szCs w:val="26"/>
          <w:lang w:val="en-US"/>
        </w:rPr>
        <w:t> </w:t>
      </w:r>
      <w:hyperlink r:id="rId15" w:tgtFrame="_blank" w:history="1">
        <w:r w:rsidRPr="004C2BBC">
          <w:rPr>
            <w:rStyle w:val="Hyperlink"/>
            <w:rFonts w:ascii="Arial" w:hAnsi="Arial" w:cs="Arial"/>
            <w:sz w:val="26"/>
            <w:szCs w:val="26"/>
            <w:lang w:val="en-US"/>
          </w:rPr>
          <w:t>How does the World Bank classify countries?</w:t>
        </w:r>
      </w:hyperlink>
      <w:ins w:id="214" w:author="Krueger Grayson" w:date="2019-04-08T13:02:00Z">
        <w:r w:rsidR="007C5CD0">
          <w:rPr>
            <w:rStyle w:val="Hyperlink"/>
            <w:rFonts w:ascii="Arial" w:hAnsi="Arial" w:cs="Arial"/>
            <w:sz w:val="26"/>
            <w:szCs w:val="26"/>
            <w:lang w:val="en-US"/>
          </w:rPr>
          <w:t xml:space="preserve"> </w:t>
        </w:r>
      </w:ins>
      <w:r w:rsidRPr="004C2BBC">
        <w:rPr>
          <w:rFonts w:ascii="Arial" w:hAnsi="Arial" w:cs="Arial"/>
          <w:color w:val="000000"/>
          <w:sz w:val="26"/>
          <w:szCs w:val="26"/>
          <w:lang w:val="en-US"/>
        </w:rPr>
        <w:t>(</w:t>
      </w:r>
      <w:ins w:id="215" w:author="Krueger Grayson" w:date="2019-04-08T13:02:00Z">
        <w:r w:rsidR="007C5CD0" w:rsidRPr="004C2BBC">
          <w:rPr>
            <w:rFonts w:ascii="Arial" w:hAnsi="Arial" w:cs="Arial"/>
            <w:color w:val="000000"/>
            <w:sz w:val="26"/>
            <w:szCs w:val="26"/>
            <w:lang w:val="en-US"/>
          </w:rPr>
          <w:t>June 2018</w:t>
        </w:r>
        <w:r w:rsidR="007C5CD0">
          <w:rPr>
            <w:rFonts w:ascii="Arial" w:hAnsi="Arial" w:cs="Arial"/>
            <w:color w:val="000000"/>
            <w:sz w:val="26"/>
            <w:szCs w:val="26"/>
            <w:lang w:val="en-US"/>
          </w:rPr>
          <w:t xml:space="preserve"> </w:t>
        </w:r>
      </w:ins>
      <w:r w:rsidRPr="004C2BBC">
        <w:rPr>
          <w:rFonts w:ascii="Arial" w:hAnsi="Arial" w:cs="Arial"/>
          <w:color w:val="000000"/>
          <w:sz w:val="26"/>
          <w:szCs w:val="26"/>
          <w:lang w:val="en-US"/>
        </w:rPr>
        <w:t>version</w:t>
      </w:r>
      <w:del w:id="216" w:author="Krueger Grayson" w:date="2019-04-08T13:02:00Z">
        <w:r w:rsidRPr="004C2BBC" w:rsidDel="007C5CD0">
          <w:rPr>
            <w:rFonts w:ascii="Arial" w:hAnsi="Arial" w:cs="Arial"/>
            <w:color w:val="000000"/>
            <w:sz w:val="26"/>
            <w:szCs w:val="26"/>
            <w:lang w:val="en-US"/>
          </w:rPr>
          <w:delText xml:space="preserve"> of June 2018</w:delText>
        </w:r>
      </w:del>
      <w:r w:rsidRPr="004C2BBC">
        <w:rPr>
          <w:rFonts w:ascii="Arial" w:hAnsi="Arial" w:cs="Arial"/>
          <w:color w:val="000000"/>
          <w:sz w:val="26"/>
          <w:szCs w:val="26"/>
          <w:lang w:val="en-US"/>
        </w:rPr>
        <w:t>).</w:t>
      </w:r>
    </w:p>
    <w:p w14:paraId="68B776F9" w14:textId="77777777" w:rsidR="004C2BBC" w:rsidRPr="004C2BBC" w:rsidRDefault="004C2BBC" w:rsidP="004C2BBC">
      <w:pPr>
        <w:pStyle w:val="Heading5"/>
        <w:shd w:val="clear" w:color="auto" w:fill="FEFEFE"/>
        <w:jc w:val="center"/>
        <w:rPr>
          <w:rFonts w:ascii="Arial" w:hAnsi="Arial" w:cs="Arial"/>
          <w:color w:val="000000"/>
          <w:sz w:val="27"/>
          <w:szCs w:val="27"/>
        </w:rPr>
      </w:pPr>
      <w:r w:rsidRPr="004C2BBC">
        <w:rPr>
          <w:rFonts w:ascii="Arial" w:hAnsi="Arial" w:cs="Arial"/>
          <w:color w:val="000000"/>
          <w:sz w:val="27"/>
          <w:szCs w:val="27"/>
        </w:rPr>
        <w:lastRenderedPageBreak/>
        <w:t>Other</w:t>
      </w:r>
    </w:p>
    <w:p w14:paraId="615C17A8"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EU-15</w:t>
      </w:r>
      <w:r w:rsidRPr="004C2BBC">
        <w:rPr>
          <w:rFonts w:ascii="Arial" w:hAnsi="Arial" w:cs="Arial"/>
          <w:color w:val="000000"/>
          <w:sz w:val="26"/>
          <w:szCs w:val="26"/>
          <w:lang w:val="en-US"/>
        </w:rPr>
        <w:t>: "Old" EU member countries (before 2004).</w:t>
      </w:r>
    </w:p>
    <w:p w14:paraId="250462C5" w14:textId="7CAEFD86"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EU-13</w:t>
      </w:r>
      <w:r w:rsidRPr="004C2BBC">
        <w:rPr>
          <w:rFonts w:ascii="Arial" w:hAnsi="Arial" w:cs="Arial"/>
          <w:color w:val="000000"/>
          <w:sz w:val="26"/>
          <w:szCs w:val="26"/>
          <w:lang w:val="en-US"/>
        </w:rPr>
        <w:t>: "New" EU member countries (</w:t>
      </w:r>
      <w:ins w:id="217" w:author="Krueger Grayson" w:date="2019-04-08T13:04:00Z">
        <w:r w:rsidR="007C5CD0">
          <w:rPr>
            <w:rFonts w:ascii="Arial" w:hAnsi="Arial" w:cs="Arial"/>
            <w:color w:val="000000"/>
            <w:sz w:val="26"/>
            <w:szCs w:val="26"/>
            <w:lang w:val="en-US"/>
          </w:rPr>
          <w:t>accession</w:t>
        </w:r>
      </w:ins>
      <w:del w:id="218" w:author="Krueger Grayson" w:date="2019-04-08T13:04:00Z">
        <w:r w:rsidRPr="004C2BBC" w:rsidDel="007C5CD0">
          <w:rPr>
            <w:rFonts w:ascii="Arial" w:hAnsi="Arial" w:cs="Arial"/>
            <w:color w:val="000000"/>
            <w:sz w:val="26"/>
            <w:szCs w:val="26"/>
            <w:lang w:val="en-US"/>
          </w:rPr>
          <w:delText>accessed</w:delText>
        </w:r>
      </w:del>
      <w:r w:rsidRPr="004C2BBC">
        <w:rPr>
          <w:rFonts w:ascii="Arial" w:hAnsi="Arial" w:cs="Arial"/>
          <w:color w:val="000000"/>
          <w:sz w:val="26"/>
          <w:szCs w:val="26"/>
          <w:lang w:val="en-US"/>
        </w:rPr>
        <w:t xml:space="preserve"> between 2004 and 2018).</w:t>
      </w:r>
    </w:p>
    <w:p w14:paraId="344DF822"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EU-28</w:t>
      </w:r>
      <w:r w:rsidRPr="004C2BBC">
        <w:rPr>
          <w:rFonts w:ascii="Arial" w:hAnsi="Arial" w:cs="Arial"/>
          <w:color w:val="000000"/>
          <w:sz w:val="26"/>
          <w:szCs w:val="26"/>
          <w:lang w:val="en-US"/>
        </w:rPr>
        <w:t>: EU-15 and EU-13 combined.</w:t>
      </w:r>
    </w:p>
    <w:p w14:paraId="2E34FEA7"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Style w:val="Strong"/>
          <w:rFonts w:ascii="Arial" w:hAnsi="Arial" w:cs="Arial"/>
          <w:color w:val="000000"/>
          <w:sz w:val="26"/>
          <w:szCs w:val="26"/>
          <w:lang w:val="en-US"/>
        </w:rPr>
        <w:t>OECD</w:t>
      </w:r>
      <w:r w:rsidRPr="004C2BBC">
        <w:rPr>
          <w:rFonts w:ascii="Arial" w:hAnsi="Arial" w:cs="Arial"/>
          <w:color w:val="000000"/>
          <w:sz w:val="26"/>
          <w:szCs w:val="26"/>
          <w:lang w:val="en-US"/>
        </w:rPr>
        <w:t>: OECD member countries (as of January 2019).</w:t>
      </w:r>
    </w:p>
    <w:p w14:paraId="421A1F64" w14:textId="77777777" w:rsidR="004C2BBC" w:rsidRPr="004C2BBC" w:rsidRDefault="004C2BBC" w:rsidP="004C2BBC">
      <w:pPr>
        <w:shd w:val="clear" w:color="auto" w:fill="FEFEFE"/>
        <w:spacing w:before="450" w:after="450" w:line="240" w:lineRule="auto"/>
        <w:ind w:left="450" w:right="450"/>
        <w:jc w:val="center"/>
        <w:outlineLvl w:val="2"/>
        <w:rPr>
          <w:rFonts w:ascii="Tahoma" w:eastAsia="Times New Roman" w:hAnsi="Tahoma" w:cs="Tahoma"/>
          <w:b/>
          <w:bCs/>
          <w:color w:val="BB133E"/>
          <w:sz w:val="27"/>
          <w:szCs w:val="27"/>
          <w:lang w:eastAsia="cs-CZ"/>
        </w:rPr>
      </w:pPr>
      <w:r w:rsidRPr="004C2BBC">
        <w:rPr>
          <w:rFonts w:ascii="Tahoma" w:eastAsia="Times New Roman" w:hAnsi="Tahoma" w:cs="Tahoma"/>
          <w:b/>
          <w:bCs/>
          <w:color w:val="BB133E"/>
          <w:sz w:val="27"/>
          <w:szCs w:val="27"/>
          <w:lang w:eastAsia="cs-CZ"/>
        </w:rPr>
        <w:t>Disciplines</w:t>
      </w:r>
    </w:p>
    <w:p w14:paraId="7F33072E" w14:textId="4588230B"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According to the </w:t>
      </w:r>
      <w:hyperlink r:id="rId16" w:tgtFrame="_blank" w:history="1">
        <w:r w:rsidRPr="004C2BBC">
          <w:rPr>
            <w:rFonts w:ascii="Arial" w:eastAsia="Times New Roman" w:hAnsi="Arial" w:cs="Arial"/>
            <w:color w:val="0000FF"/>
            <w:sz w:val="26"/>
            <w:szCs w:val="26"/>
            <w:u w:val="single"/>
            <w:lang w:eastAsia="cs-CZ"/>
          </w:rPr>
          <w:t>Scopus Journal Classification</w:t>
        </w:r>
      </w:hyperlink>
      <w:del w:id="219" w:author="Krueger Grayson" w:date="2019-04-08T13:05:00Z">
        <w:r w:rsidRPr="004C2BBC" w:rsidDel="007C5CD0">
          <w:rPr>
            <w:rFonts w:ascii="Arial" w:eastAsia="Times New Roman" w:hAnsi="Arial" w:cs="Arial"/>
            <w:color w:val="000000"/>
            <w:sz w:val="26"/>
            <w:szCs w:val="26"/>
            <w:lang w:eastAsia="cs-CZ"/>
          </w:rPr>
          <w:delText> </w:delText>
        </w:r>
      </w:del>
      <w:ins w:id="220" w:author="Krueger Grayson" w:date="2019-04-08T13:05:00Z">
        <w:r w:rsidR="007C5CD0">
          <w:rPr>
            <w:rFonts w:ascii="Arial" w:eastAsia="Times New Roman" w:hAnsi="Arial" w:cs="Arial"/>
            <w:color w:val="000000"/>
            <w:sz w:val="26"/>
            <w:szCs w:val="26"/>
            <w:lang w:eastAsia="cs-CZ"/>
          </w:rPr>
          <w:t xml:space="preserve">, </w:t>
        </w:r>
      </w:ins>
      <w:r w:rsidRPr="004C2BBC">
        <w:rPr>
          <w:rFonts w:ascii="Arial" w:eastAsia="Times New Roman" w:hAnsi="Arial" w:cs="Arial"/>
          <w:color w:val="000000"/>
          <w:sz w:val="26"/>
          <w:szCs w:val="26"/>
          <w:lang w:eastAsia="cs-CZ"/>
        </w:rPr>
        <w:t xml:space="preserve">journals are classified into </w:t>
      </w:r>
      <w:ins w:id="221" w:author="Krueger Grayson" w:date="2019-04-08T13:05:00Z">
        <w:r w:rsidR="007C5CD0">
          <w:rPr>
            <w:rFonts w:ascii="Arial" w:eastAsia="Times New Roman" w:hAnsi="Arial" w:cs="Arial"/>
            <w:color w:val="000000"/>
            <w:sz w:val="26"/>
            <w:szCs w:val="26"/>
            <w:lang w:eastAsia="cs-CZ"/>
          </w:rPr>
          <w:t xml:space="preserve">the following </w:t>
        </w:r>
      </w:ins>
      <w:r w:rsidRPr="004C2BBC">
        <w:rPr>
          <w:rFonts w:ascii="Arial" w:eastAsia="Times New Roman" w:hAnsi="Arial" w:cs="Arial"/>
          <w:color w:val="000000"/>
          <w:sz w:val="26"/>
          <w:szCs w:val="26"/>
          <w:lang w:eastAsia="cs-CZ"/>
        </w:rPr>
        <w:t>4 broad subject clusters:</w:t>
      </w:r>
    </w:p>
    <w:p w14:paraId="63A77754" w14:textId="77777777" w:rsidR="004C2BBC" w:rsidRPr="004C2BBC" w:rsidRDefault="004C2BBC" w:rsidP="004C2BBC">
      <w:pPr>
        <w:numPr>
          <w:ilvl w:val="0"/>
          <w:numId w:val="4"/>
        </w:num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Life Sciences,</w:t>
      </w:r>
    </w:p>
    <w:p w14:paraId="2A99C907" w14:textId="77777777" w:rsidR="004C2BBC" w:rsidRPr="004C2BBC" w:rsidRDefault="004C2BBC" w:rsidP="004C2BBC">
      <w:pPr>
        <w:numPr>
          <w:ilvl w:val="0"/>
          <w:numId w:val="4"/>
        </w:num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Physical Sciences,</w:t>
      </w:r>
    </w:p>
    <w:p w14:paraId="68C1E084" w14:textId="77777777" w:rsidR="004C2BBC" w:rsidRPr="004C2BBC" w:rsidRDefault="004C2BBC" w:rsidP="004C2BBC">
      <w:pPr>
        <w:numPr>
          <w:ilvl w:val="0"/>
          <w:numId w:val="4"/>
        </w:num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Health Sciences,</w:t>
      </w:r>
    </w:p>
    <w:p w14:paraId="70CF1306" w14:textId="12B529F3" w:rsidR="004C2BBC" w:rsidRPr="004C2BBC" w:rsidRDefault="004C2BBC" w:rsidP="004C2BBC">
      <w:pPr>
        <w:numPr>
          <w:ilvl w:val="0"/>
          <w:numId w:val="4"/>
        </w:num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Social Sciences</w:t>
      </w:r>
      <w:ins w:id="222" w:author="Krueger Grayson" w:date="2019-04-08T13:05:00Z">
        <w:r w:rsidR="007C5CD0">
          <w:rPr>
            <w:rFonts w:ascii="Arial" w:eastAsia="Times New Roman" w:hAnsi="Arial" w:cs="Arial"/>
            <w:color w:val="000000"/>
            <w:sz w:val="26"/>
            <w:szCs w:val="26"/>
            <w:lang w:eastAsia="cs-CZ"/>
          </w:rPr>
          <w:t>,</w:t>
        </w:r>
      </w:ins>
    </w:p>
    <w:p w14:paraId="5319BCAC" w14:textId="77777777"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which are further subdivided into 27 major subject areas, such as:</w:t>
      </w:r>
    </w:p>
    <w:p w14:paraId="1D67F71E" w14:textId="77777777" w:rsidR="004C2BBC" w:rsidRPr="004C2BBC" w:rsidRDefault="004C2BBC" w:rsidP="004C2BBC">
      <w:pPr>
        <w:shd w:val="clear" w:color="auto" w:fill="FEFEFE"/>
        <w:spacing w:before="100" w:beforeAutospacing="1" w:after="100" w:afterAutospacing="1" w:line="128" w:lineRule="atLeast"/>
        <w:ind w:firstLine="24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1.1 Agricultural and Biological Sciences,</w:t>
      </w:r>
    </w:p>
    <w:p w14:paraId="387FEB34" w14:textId="77777777" w:rsidR="004C2BBC" w:rsidRPr="004C2BBC" w:rsidRDefault="004C2BBC" w:rsidP="004C2BBC">
      <w:pPr>
        <w:shd w:val="clear" w:color="auto" w:fill="FEFEFE"/>
        <w:spacing w:before="100" w:beforeAutospacing="1" w:after="100" w:afterAutospacing="1" w:line="128" w:lineRule="atLeast"/>
        <w:ind w:firstLine="24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1.2 Biochemistry, Genetics and Molecular Biology,</w:t>
      </w:r>
    </w:p>
    <w:p w14:paraId="1E6EF14D" w14:textId="77777777" w:rsidR="004C2BBC" w:rsidRPr="004C2BBC" w:rsidRDefault="004C2BBC" w:rsidP="004C2BBC">
      <w:pPr>
        <w:shd w:val="clear" w:color="auto" w:fill="FEFEFE"/>
        <w:spacing w:before="100" w:beforeAutospacing="1" w:after="100" w:afterAutospacing="1" w:line="128" w:lineRule="atLeast"/>
        <w:ind w:firstLine="24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1.3 Immunology and Microbiology,</w:t>
      </w:r>
    </w:p>
    <w:p w14:paraId="212BCE6C" w14:textId="77777777" w:rsidR="004C2BBC" w:rsidRPr="004C2BBC" w:rsidRDefault="004C2BBC" w:rsidP="004C2BBC">
      <w:pPr>
        <w:shd w:val="clear" w:color="auto" w:fill="FEFEFE"/>
        <w:spacing w:before="100" w:beforeAutospacing="1" w:after="100" w:afterAutospacing="1" w:line="128" w:lineRule="atLeast"/>
        <w:ind w:firstLine="24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1.4 Neuroscience,</w:t>
      </w:r>
    </w:p>
    <w:p w14:paraId="289AC899" w14:textId="77777777" w:rsidR="004C2BBC" w:rsidRPr="004C2BBC" w:rsidRDefault="004C2BBC" w:rsidP="004C2BBC">
      <w:pPr>
        <w:shd w:val="clear" w:color="auto" w:fill="FEFEFE"/>
        <w:spacing w:before="100" w:beforeAutospacing="1" w:after="100" w:afterAutospacing="1" w:line="128" w:lineRule="atLeast"/>
        <w:ind w:firstLine="240"/>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1.5 Pharmacology, Toxicology and Pharmaceutics,</w:t>
      </w:r>
    </w:p>
    <w:p w14:paraId="550E545F" w14:textId="77777777"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etc.</w:t>
      </w:r>
    </w:p>
    <w:p w14:paraId="21C7A298" w14:textId="77777777"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eastAsia="cs-CZ"/>
        </w:rPr>
      </w:pPr>
      <w:r w:rsidRPr="004C2BBC">
        <w:rPr>
          <w:rFonts w:ascii="Arial" w:eastAsia="Times New Roman" w:hAnsi="Arial" w:cs="Arial"/>
          <w:color w:val="000000"/>
          <w:sz w:val="26"/>
          <w:szCs w:val="26"/>
          <w:lang w:eastAsia="cs-CZ"/>
        </w:rPr>
        <w:t>If a journal is assigned to multiple categories, it is fully counted in each of them.</w:t>
      </w:r>
    </w:p>
    <w:p w14:paraId="02B57225"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Journal Globalization Indicators</w:t>
      </w:r>
    </w:p>
    <w:p w14:paraId="05E8AF84" w14:textId="0F502895"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lastRenderedPageBreak/>
        <w:t xml:space="preserve">The methodology builds on the pioneering work </w:t>
      </w:r>
      <w:ins w:id="223" w:author="Krueger Grayson" w:date="2019-04-08T13:07:00Z">
        <w:r w:rsidR="007C5CD0">
          <w:rPr>
            <w:rFonts w:ascii="Arial" w:hAnsi="Arial" w:cs="Arial"/>
            <w:color w:val="000000"/>
            <w:sz w:val="26"/>
            <w:szCs w:val="26"/>
            <w:lang w:val="en-US"/>
          </w:rPr>
          <w:t>of</w:t>
        </w:r>
      </w:ins>
      <w:del w:id="224" w:author="Krueger Grayson" w:date="2019-04-08T13:07:00Z">
        <w:r w:rsidRPr="004C2BBC" w:rsidDel="007C5CD0">
          <w:rPr>
            <w:rFonts w:ascii="Arial" w:hAnsi="Arial" w:cs="Arial"/>
            <w:color w:val="000000"/>
            <w:sz w:val="26"/>
            <w:szCs w:val="26"/>
            <w:lang w:val="en-US"/>
          </w:rPr>
          <w:delText>by</w:delText>
        </w:r>
      </w:del>
      <w:r w:rsidRPr="004C2BBC">
        <w:rPr>
          <w:rFonts w:ascii="Arial" w:hAnsi="Arial" w:cs="Arial"/>
          <w:color w:val="000000"/>
          <w:sz w:val="26"/>
          <w:szCs w:val="26"/>
          <w:lang w:val="en-US"/>
        </w:rPr>
        <w:t> </w:t>
      </w:r>
      <w:proofErr w:type="spellStart"/>
      <w:r w:rsidR="00D505AE">
        <w:fldChar w:fldCharType="begin"/>
      </w:r>
      <w:r w:rsidR="00D505AE">
        <w:instrText xml:space="preserve"> HYPERLINK "https://link.springer.com/article/10.1007/BF02457982" \t "_blank" </w:instrText>
      </w:r>
      <w:r w:rsidR="00D505AE">
        <w:fldChar w:fldCharType="separate"/>
      </w:r>
      <w:r w:rsidRPr="004C2BBC">
        <w:rPr>
          <w:rStyle w:val="Hyperlink"/>
          <w:rFonts w:ascii="Arial" w:hAnsi="Arial" w:cs="Arial"/>
          <w:sz w:val="26"/>
          <w:szCs w:val="26"/>
          <w:lang w:val="en-US"/>
        </w:rPr>
        <w:t>Zitt</w:t>
      </w:r>
      <w:proofErr w:type="spellEnd"/>
      <w:r w:rsidRPr="004C2BBC">
        <w:rPr>
          <w:rStyle w:val="Hyperlink"/>
          <w:rFonts w:ascii="Arial" w:hAnsi="Arial" w:cs="Arial"/>
          <w:sz w:val="26"/>
          <w:szCs w:val="26"/>
          <w:lang w:val="en-US"/>
        </w:rPr>
        <w:t xml:space="preserve"> and </w:t>
      </w:r>
      <w:proofErr w:type="spellStart"/>
      <w:r w:rsidRPr="004C2BBC">
        <w:rPr>
          <w:rStyle w:val="Hyperlink"/>
          <w:rFonts w:ascii="Arial" w:hAnsi="Arial" w:cs="Arial"/>
          <w:sz w:val="26"/>
          <w:szCs w:val="26"/>
          <w:lang w:val="en-US"/>
        </w:rPr>
        <w:t>Bassecoulard</w:t>
      </w:r>
      <w:proofErr w:type="spellEnd"/>
      <w:r w:rsidRPr="004C2BBC">
        <w:rPr>
          <w:rStyle w:val="Hyperlink"/>
          <w:rFonts w:ascii="Arial" w:hAnsi="Arial" w:cs="Arial"/>
          <w:sz w:val="26"/>
          <w:szCs w:val="26"/>
          <w:lang w:val="en-US"/>
        </w:rPr>
        <w:t xml:space="preserve"> (1998)</w:t>
      </w:r>
      <w:r w:rsidR="00D505AE">
        <w:rPr>
          <w:rStyle w:val="Hyperlink"/>
          <w:rFonts w:ascii="Arial" w:hAnsi="Arial" w:cs="Arial"/>
          <w:sz w:val="26"/>
          <w:szCs w:val="26"/>
          <w:lang w:val="en-US"/>
        </w:rPr>
        <w:fldChar w:fldCharType="end"/>
      </w:r>
      <w:r w:rsidRPr="004C2BBC">
        <w:rPr>
          <w:rFonts w:ascii="Arial" w:hAnsi="Arial" w:cs="Arial"/>
          <w:color w:val="000000"/>
          <w:sz w:val="26"/>
          <w:szCs w:val="26"/>
          <w:lang w:val="en-US"/>
        </w:rPr>
        <w:t xml:space="preserve">, which we complement </w:t>
      </w:r>
      <w:ins w:id="225" w:author="Krueger Grayson" w:date="2019-04-08T13:07:00Z">
        <w:r w:rsidR="007C5CD0">
          <w:rPr>
            <w:rFonts w:ascii="Arial" w:hAnsi="Arial" w:cs="Arial"/>
            <w:color w:val="000000"/>
            <w:sz w:val="26"/>
            <w:szCs w:val="26"/>
            <w:lang w:val="en-US"/>
          </w:rPr>
          <w:t>with</w:t>
        </w:r>
      </w:ins>
      <w:del w:id="226" w:author="Krueger Grayson" w:date="2019-04-08T13:07:00Z">
        <w:r w:rsidRPr="004C2BBC" w:rsidDel="007C5CD0">
          <w:rPr>
            <w:rFonts w:ascii="Arial" w:hAnsi="Arial" w:cs="Arial"/>
            <w:color w:val="000000"/>
            <w:sz w:val="26"/>
            <w:szCs w:val="26"/>
            <w:lang w:val="en-US"/>
          </w:rPr>
          <w:delText>by</w:delText>
        </w:r>
      </w:del>
      <w:r w:rsidRPr="004C2BBC">
        <w:rPr>
          <w:rFonts w:ascii="Arial" w:hAnsi="Arial" w:cs="Arial"/>
          <w:color w:val="000000"/>
          <w:sz w:val="26"/>
          <w:szCs w:val="26"/>
          <w:lang w:val="en-US"/>
        </w:rPr>
        <w:t xml:space="preserve"> the contributions by </w:t>
      </w:r>
      <w:proofErr w:type="spellStart"/>
      <w:r w:rsidR="00D505AE">
        <w:fldChar w:fldCharType="begin"/>
      </w:r>
      <w:r w:rsidR="00D505AE">
        <w:instrText xml:space="preserve"> HYPERLINK "https://link.springer.com/article/10.1007/s11192-006-0050-z" \t "_blank" </w:instrText>
      </w:r>
      <w:r w:rsidR="00D505AE">
        <w:fldChar w:fldCharType="separate"/>
      </w:r>
      <w:r w:rsidRPr="004C2BBC">
        <w:rPr>
          <w:rStyle w:val="Hyperlink"/>
          <w:rFonts w:ascii="Arial" w:hAnsi="Arial" w:cs="Arial"/>
          <w:sz w:val="26"/>
          <w:szCs w:val="26"/>
          <w:lang w:val="en-US"/>
        </w:rPr>
        <w:t>Buela-Casal</w:t>
      </w:r>
      <w:proofErr w:type="spellEnd"/>
      <w:r w:rsidRPr="004C2BBC">
        <w:rPr>
          <w:rStyle w:val="Hyperlink"/>
          <w:rFonts w:ascii="Arial" w:hAnsi="Arial" w:cs="Arial"/>
          <w:sz w:val="26"/>
          <w:szCs w:val="26"/>
          <w:lang w:val="en-US"/>
        </w:rPr>
        <w:t xml:space="preserve"> (2006)</w:t>
      </w:r>
      <w:r w:rsidR="00D505AE">
        <w:rPr>
          <w:rStyle w:val="Hyperlink"/>
          <w:rFonts w:ascii="Arial" w:hAnsi="Arial" w:cs="Arial"/>
          <w:sz w:val="26"/>
          <w:szCs w:val="26"/>
          <w:lang w:val="en-US"/>
        </w:rPr>
        <w:fldChar w:fldCharType="end"/>
      </w:r>
      <w:r w:rsidRPr="004C2BBC">
        <w:rPr>
          <w:rFonts w:ascii="Arial" w:hAnsi="Arial" w:cs="Arial"/>
          <w:color w:val="000000"/>
          <w:sz w:val="26"/>
          <w:szCs w:val="26"/>
          <w:lang w:val="en-US"/>
        </w:rPr>
        <w:t>, </w:t>
      </w:r>
      <w:proofErr w:type="spellStart"/>
      <w:r w:rsidR="00D505AE">
        <w:fldChar w:fldCharType="begin"/>
      </w:r>
      <w:r w:rsidR="00D505AE">
        <w:instrText xml:space="preserve"> HYPERLINK "http://ocs.editorial.upv.es/index.php/STI2016/STI2016/paper/viewFile/4543/2327" \t "_blank" </w:instrText>
      </w:r>
      <w:r w:rsidR="00D505AE">
        <w:fldChar w:fldCharType="separate"/>
      </w:r>
      <w:r w:rsidRPr="004C2BBC">
        <w:rPr>
          <w:rStyle w:val="Hyperlink"/>
          <w:rFonts w:ascii="Arial" w:hAnsi="Arial" w:cs="Arial"/>
          <w:sz w:val="26"/>
          <w:szCs w:val="26"/>
          <w:lang w:val="en-US"/>
        </w:rPr>
        <w:t>Aman</w:t>
      </w:r>
      <w:proofErr w:type="spellEnd"/>
      <w:r w:rsidRPr="004C2BBC">
        <w:rPr>
          <w:rStyle w:val="Hyperlink"/>
          <w:rFonts w:ascii="Arial" w:hAnsi="Arial" w:cs="Arial"/>
          <w:sz w:val="26"/>
          <w:szCs w:val="26"/>
          <w:lang w:val="en-US"/>
        </w:rPr>
        <w:t xml:space="preserve"> (2016)</w:t>
      </w:r>
      <w:r w:rsidR="00D505AE">
        <w:rPr>
          <w:rStyle w:val="Hyperlink"/>
          <w:rFonts w:ascii="Arial" w:hAnsi="Arial" w:cs="Arial"/>
          <w:sz w:val="26"/>
          <w:szCs w:val="26"/>
          <w:lang w:val="en-US"/>
        </w:rPr>
        <w:fldChar w:fldCharType="end"/>
      </w:r>
      <w:r w:rsidRPr="004C2BBC">
        <w:rPr>
          <w:rFonts w:ascii="Arial" w:hAnsi="Arial" w:cs="Arial"/>
          <w:color w:val="000000"/>
          <w:sz w:val="26"/>
          <w:szCs w:val="26"/>
          <w:lang w:val="en-US"/>
        </w:rPr>
        <w:t> and two indicators of our own.</w:t>
      </w:r>
    </w:p>
    <w:p w14:paraId="4AA205AA" w14:textId="732DC965"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 xml:space="preserve">In essence, the most globalized journals have </w:t>
      </w:r>
      <w:ins w:id="227" w:author="Krueger Grayson" w:date="2019-04-08T13:08:00Z">
        <w:r w:rsidR="007C5CD0">
          <w:rPr>
            <w:rFonts w:ascii="Arial" w:hAnsi="Arial" w:cs="Arial"/>
            <w:color w:val="000000"/>
            <w:sz w:val="26"/>
            <w:szCs w:val="26"/>
            <w:lang w:val="en-US"/>
          </w:rPr>
          <w:t xml:space="preserve">a </w:t>
        </w:r>
      </w:ins>
      <w:r w:rsidRPr="004C2BBC">
        <w:rPr>
          <w:rFonts w:ascii="Arial" w:hAnsi="Arial" w:cs="Arial"/>
          <w:color w:val="000000"/>
          <w:sz w:val="26"/>
          <w:szCs w:val="26"/>
          <w:lang w:val="en-US"/>
        </w:rPr>
        <w:t>structure (of documents by the country of origin of authors, etc.) that closely resembles the global structure of the whole discipline and vice</w:t>
      </w:r>
      <w:ins w:id="228" w:author="Krueger Grayson" w:date="2019-04-08T13:08:00Z">
        <w:r w:rsidR="007C5CD0">
          <w:rPr>
            <w:rFonts w:ascii="Arial" w:hAnsi="Arial" w:cs="Arial"/>
            <w:color w:val="000000"/>
            <w:sz w:val="26"/>
            <w:szCs w:val="26"/>
            <w:lang w:val="en-US"/>
          </w:rPr>
          <w:t>-</w:t>
        </w:r>
      </w:ins>
      <w:del w:id="229" w:author="Krueger Grayson" w:date="2019-04-08T13:08:00Z">
        <w:r w:rsidRPr="004C2BBC" w:rsidDel="007C5CD0">
          <w:rPr>
            <w:rFonts w:ascii="Arial" w:hAnsi="Arial" w:cs="Arial"/>
            <w:color w:val="000000"/>
            <w:sz w:val="26"/>
            <w:szCs w:val="26"/>
            <w:lang w:val="en-US"/>
          </w:rPr>
          <w:delText xml:space="preserve"> </w:delText>
        </w:r>
      </w:del>
      <w:r w:rsidRPr="004C2BBC">
        <w:rPr>
          <w:rFonts w:ascii="Arial" w:hAnsi="Arial" w:cs="Arial"/>
          <w:color w:val="000000"/>
          <w:sz w:val="26"/>
          <w:szCs w:val="26"/>
          <w:lang w:val="en-US"/>
        </w:rPr>
        <w:t>versa.</w:t>
      </w:r>
    </w:p>
    <w:p w14:paraId="44C029C2"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Only journals with at least 30 documents in the particular year are included in the calculation.</w:t>
      </w:r>
    </w:p>
    <w:p w14:paraId="1B0ECE52" w14:textId="77777777" w:rsidR="004C2BBC" w:rsidRPr="004C2BBC" w:rsidRDefault="004C2BBC" w:rsidP="004C2BBC">
      <w:pPr>
        <w:pStyle w:val="Heading4"/>
        <w:shd w:val="clear" w:color="auto" w:fill="FEFEFE"/>
        <w:jc w:val="center"/>
        <w:rPr>
          <w:rFonts w:ascii="Arial" w:hAnsi="Arial" w:cs="Arial"/>
          <w:color w:val="BB133E"/>
          <w:sz w:val="26"/>
          <w:szCs w:val="26"/>
          <w:lang w:val="en-US"/>
        </w:rPr>
      </w:pPr>
      <w:r w:rsidRPr="004C2BBC">
        <w:rPr>
          <w:rFonts w:ascii="Arial" w:hAnsi="Arial" w:cs="Arial"/>
          <w:color w:val="BB133E"/>
          <w:sz w:val="26"/>
          <w:szCs w:val="26"/>
          <w:lang w:val="en-US"/>
        </w:rPr>
        <w:t>Definitions</w:t>
      </w:r>
    </w:p>
    <w:p w14:paraId="220DE746" w14:textId="77777777" w:rsidR="004C2BBC" w:rsidRPr="004C2BBC" w:rsidRDefault="004C2BBC" w:rsidP="004C2BBC">
      <w:pPr>
        <w:pStyle w:val="NormalWeb"/>
        <w:shd w:val="clear" w:color="auto" w:fill="FEFEFE"/>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N</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Nc,j,y</w:t>
      </w:r>
      <w:proofErr w:type="spellEnd"/>
      <w:r w:rsidRPr="004C2BBC">
        <w:rPr>
          <w:rFonts w:ascii="Arial" w:hAnsi="Arial" w:cs="Arial"/>
          <w:color w:val="000000"/>
          <w:sz w:val="26"/>
          <w:szCs w:val="26"/>
          <w:lang w:val="en-US"/>
        </w:rPr>
        <w:t> and </w:t>
      </w:r>
      <w:proofErr w:type="spellStart"/>
      <w:r w:rsidRPr="004C2BBC">
        <w:rPr>
          <w:rStyle w:val="mjx-char"/>
          <w:rFonts w:ascii="MJXc-TeX-math-Iw" w:hAnsi="MJXc-TeX-math-Iw" w:cs="Arial"/>
          <w:color w:val="000000"/>
          <w:sz w:val="28"/>
          <w:szCs w:val="28"/>
          <w:bdr w:val="none" w:sz="0" w:space="0" w:color="auto" w:frame="1"/>
          <w:lang w:val="en-US"/>
        </w:rPr>
        <w:t>N</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Nc,d,y</w:t>
      </w:r>
      <w:proofErr w:type="spellEnd"/>
      <w:r w:rsidRPr="004C2BBC">
        <w:rPr>
          <w:rFonts w:ascii="Arial" w:hAnsi="Arial" w:cs="Arial"/>
          <w:color w:val="000000"/>
          <w:sz w:val="26"/>
          <w:szCs w:val="26"/>
          <w:lang w:val="en-US"/>
        </w:rPr>
        <w:t> is the number of documents with authors affiliated to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w:t>
      </w:r>
      <w:del w:id="230"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and</w:t>
      </w:r>
      <w:del w:id="231"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respectively, in</w:t>
      </w:r>
      <w:del w:id="232"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0A6E26D9" w14:textId="77777777" w:rsidR="004C2BBC" w:rsidRPr="004C2BBC" w:rsidRDefault="004C2BBC" w:rsidP="004C2BBC">
      <w:pPr>
        <w:pStyle w:val="NormalWeb"/>
        <w:shd w:val="clear" w:color="auto" w:fill="FEFEFE"/>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N</w:t>
      </w:r>
      <w:r w:rsidRPr="004C2BBC">
        <w:rPr>
          <w:rStyle w:val="mjx-char"/>
          <w:rFonts w:ascii="MJXc-TeX-math-Iw" w:hAnsi="MJXc-TeX-math-Iw" w:cs="Arial"/>
          <w:color w:val="000000"/>
          <w:sz w:val="20"/>
          <w:szCs w:val="20"/>
          <w:bdr w:val="none" w:sz="0" w:space="0" w:color="auto" w:frame="1"/>
          <w:lang w:val="en-US"/>
        </w:rPr>
        <w:t>LOCAL</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NLOCAL,j,y</w:t>
      </w:r>
      <w:proofErr w:type="spellEnd"/>
      <w:r w:rsidRPr="004C2BBC">
        <w:rPr>
          <w:rFonts w:ascii="Arial" w:hAnsi="Arial" w:cs="Arial"/>
          <w:color w:val="000000"/>
          <w:sz w:val="26"/>
          <w:szCs w:val="26"/>
          <w:lang w:val="en-US"/>
        </w:rPr>
        <w:t> is the number of documents with authors from the same country as the publisher of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in</w:t>
      </w:r>
      <w:del w:id="233"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3ED51212" w14:textId="77777777" w:rsidR="004C2BBC" w:rsidRPr="004C2BBC" w:rsidRDefault="004C2BBC" w:rsidP="004C2BBC">
      <w:pPr>
        <w:pStyle w:val="NormalWeb"/>
        <w:shd w:val="clear" w:color="auto" w:fill="FEFEFE"/>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N</w:t>
      </w:r>
      <w:r w:rsidRPr="004C2BBC">
        <w:rPr>
          <w:rStyle w:val="mjx-char"/>
          <w:rFonts w:ascii="MJXc-TeX-math-Iw" w:hAnsi="MJXc-TeX-math-Iw" w:cs="Arial"/>
          <w:color w:val="000000"/>
          <w:sz w:val="20"/>
          <w:szCs w:val="20"/>
          <w:bdr w:val="none" w:sz="0" w:space="0" w:color="auto" w:frame="1"/>
          <w:lang w:val="en-US"/>
        </w:rPr>
        <w:t>ENG</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NENG,j,y</w:t>
      </w:r>
      <w:proofErr w:type="spellEnd"/>
      <w:r w:rsidRPr="004C2BBC">
        <w:rPr>
          <w:rFonts w:ascii="Arial" w:hAnsi="Arial" w:cs="Arial"/>
          <w:color w:val="000000"/>
          <w:sz w:val="26"/>
          <w:szCs w:val="26"/>
          <w:lang w:val="en-US"/>
        </w:rPr>
        <w:t> is the number of English-written documents in the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in</w:t>
      </w:r>
      <w:del w:id="234"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0F232212" w14:textId="77777777" w:rsidR="004C2BBC" w:rsidRPr="004C2BBC" w:rsidRDefault="004C2BBC" w:rsidP="004C2BBC">
      <w:pPr>
        <w:pStyle w:val="NormalWeb"/>
        <w:shd w:val="clear" w:color="auto" w:fill="FEFEFE"/>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Tj,y</w:t>
      </w:r>
      <w:proofErr w:type="spellEnd"/>
      <w:r w:rsidRPr="004C2BBC">
        <w:rPr>
          <w:rFonts w:ascii="Arial" w:hAnsi="Arial" w:cs="Arial"/>
          <w:color w:val="000000"/>
          <w:sz w:val="26"/>
          <w:szCs w:val="26"/>
          <w:lang w:val="en-US"/>
        </w:rPr>
        <w:t> denotes the total number of documents published in the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in</w:t>
      </w:r>
      <w:del w:id="235"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51DEC4BC" w14:textId="77777777" w:rsidR="004C2BBC" w:rsidRPr="004C2BBC" w:rsidRDefault="004C2BBC" w:rsidP="004C2BBC">
      <w:pPr>
        <w:pStyle w:val="NormalWeb"/>
        <w:shd w:val="clear" w:color="auto" w:fill="FEFEFE"/>
        <w:spacing w:before="0" w:after="0"/>
        <w:rPr>
          <w:rFonts w:ascii="Arial" w:hAnsi="Arial" w:cs="Arial"/>
          <w:color w:val="000000"/>
          <w:sz w:val="26"/>
          <w:szCs w:val="26"/>
          <w:lang w:val="en-US"/>
        </w:rPr>
      </w:pPr>
      <w:r w:rsidRPr="004C2BBC">
        <w:rPr>
          <w:rFonts w:ascii="Arial" w:hAnsi="Arial" w:cs="Arial"/>
          <w:color w:val="000000"/>
          <w:sz w:val="26"/>
          <w:szCs w:val="26"/>
          <w:lang w:val="en-US"/>
        </w:rPr>
        <w:t>Note: Documents by authors from multiple countries are fully attributed to each country, i.e. </w:t>
      </w:r>
      <w:proofErr w:type="spellStart"/>
      <w:r w:rsidRPr="004C2BBC">
        <w:rPr>
          <w:rStyle w:val="mjx-char"/>
          <w:rFonts w:ascii="MJXc-TeX-math-Iw" w:hAnsi="MJXc-TeX-math-Iw" w:cs="Arial"/>
          <w:color w:val="000000"/>
          <w:sz w:val="28"/>
          <w:szCs w:val="28"/>
          <w:bdr w:val="none" w:sz="0" w:space="0" w:color="auto" w:frame="1"/>
          <w:lang w:val="en-US"/>
        </w:rPr>
        <w:t>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th-Iw" w:hAnsi="MJXc-TeX-math-Iw" w:cs="Arial"/>
          <w:color w:val="000000"/>
          <w:sz w:val="28"/>
          <w:szCs w:val="28"/>
          <w:bdr w:val="none" w:sz="0" w:space="0" w:color="auto" w:frame="1"/>
          <w:lang w:val="en-US"/>
        </w:rPr>
        <w:t>N</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Tj,y</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cNc,j,y</w:t>
      </w:r>
      <w:proofErr w:type="spellEnd"/>
      <w:r w:rsidRPr="004C2BBC">
        <w:rPr>
          <w:rFonts w:ascii="Arial" w:hAnsi="Arial" w:cs="Arial"/>
          <w:color w:val="000000"/>
          <w:sz w:val="26"/>
          <w:szCs w:val="26"/>
          <w:lang w:val="en-US"/>
        </w:rPr>
        <w:t>.</w:t>
      </w:r>
    </w:p>
    <w:p w14:paraId="6A2E42FA" w14:textId="77777777" w:rsidR="004C2BBC" w:rsidRPr="004C2BBC" w:rsidRDefault="004C2BBC" w:rsidP="004C2BBC">
      <w:pPr>
        <w:pStyle w:val="Heading4"/>
        <w:shd w:val="clear" w:color="auto" w:fill="FEFEFE"/>
        <w:jc w:val="center"/>
        <w:rPr>
          <w:rFonts w:ascii="Arial" w:hAnsi="Arial" w:cs="Arial"/>
          <w:color w:val="BB133E"/>
          <w:sz w:val="26"/>
          <w:szCs w:val="26"/>
          <w:lang w:val="en-US"/>
        </w:rPr>
      </w:pPr>
      <w:r w:rsidRPr="004C2BBC">
        <w:rPr>
          <w:rFonts w:ascii="Arial" w:hAnsi="Arial" w:cs="Arial"/>
          <w:color w:val="BB133E"/>
          <w:sz w:val="26"/>
          <w:szCs w:val="26"/>
          <w:lang w:val="en-US"/>
        </w:rPr>
        <w:t>Indicators:</w:t>
      </w:r>
    </w:p>
    <w:p w14:paraId="0BCC5321" w14:textId="77777777"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Euclidian distance of journal and discipline country distribution</w:t>
      </w:r>
    </w:p>
    <w:p w14:paraId="389DD874"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Euclidj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single" w:sz="8" w:space="1" w:color="auto" w:frame="1"/>
          <w:lang w:val="en-US"/>
        </w:rPr>
        <w:t>∑</w:t>
      </w:r>
      <w:r w:rsidRPr="004C2BBC">
        <w:rPr>
          <w:rStyle w:val="mjx-char"/>
          <w:rFonts w:ascii="MJXc-TeX-main-Rw" w:hAnsi="MJXc-TeX-main-Rw" w:cs="Arial"/>
          <w:color w:val="000000"/>
          <w:sz w:val="28"/>
          <w:szCs w:val="28"/>
          <w:bdr w:val="single" w:sz="8" w:space="1" w:color="auto" w:frame="1"/>
          <w:lang w:val="en-US"/>
        </w:rPr>
        <w:t>(</w:t>
      </w:r>
      <w:proofErr w:type="spellStart"/>
      <w:r w:rsidRPr="004C2BBC">
        <w:rPr>
          <w:rStyle w:val="mjx-char"/>
          <w:rFonts w:ascii="MJXc-TeX-math-Iw" w:hAnsi="MJXc-TeX-math-Iw" w:cs="Arial"/>
          <w:color w:val="000000"/>
          <w:sz w:val="28"/>
          <w:szCs w:val="28"/>
          <w:bdr w:val="single" w:sz="8" w:space="1" w:color="auto" w:frame="1"/>
          <w:lang w:val="en-US"/>
        </w:rPr>
        <w:t>x</w:t>
      </w:r>
      <w:r w:rsidRPr="004C2BBC">
        <w:rPr>
          <w:rStyle w:val="mjx-char"/>
          <w:rFonts w:ascii="MJXc-TeX-math-Iw" w:hAnsi="MJXc-TeX-math-Iw" w:cs="Arial"/>
          <w:color w:val="000000"/>
          <w:sz w:val="20"/>
          <w:szCs w:val="20"/>
          <w:bdr w:val="single" w:sz="8" w:space="1" w:color="auto" w:frame="1"/>
          <w:lang w:val="en-US"/>
        </w:rPr>
        <w:t>c</w:t>
      </w:r>
      <w:r w:rsidRPr="004C2BBC">
        <w:rPr>
          <w:rStyle w:val="mjx-char"/>
          <w:rFonts w:ascii="MJXc-TeX-main-Rw" w:hAnsi="MJXc-TeX-main-Rw" w:cs="Arial"/>
          <w:color w:val="000000"/>
          <w:sz w:val="20"/>
          <w:szCs w:val="20"/>
          <w:bdr w:val="single" w:sz="8" w:space="1" w:color="auto" w:frame="1"/>
          <w:lang w:val="en-US"/>
        </w:rPr>
        <w:t>,</w:t>
      </w:r>
      <w:r w:rsidRPr="004C2BBC">
        <w:rPr>
          <w:rStyle w:val="mjx-char"/>
          <w:rFonts w:ascii="MJXc-TeX-math-Iw" w:hAnsi="MJXc-TeX-math-Iw" w:cs="Arial"/>
          <w:color w:val="000000"/>
          <w:sz w:val="20"/>
          <w:szCs w:val="20"/>
          <w:bdr w:val="single" w:sz="8" w:space="1" w:color="auto" w:frame="1"/>
          <w:lang w:val="en-US"/>
        </w:rPr>
        <w:t>j</w:t>
      </w:r>
      <w:r w:rsidRPr="004C2BBC">
        <w:rPr>
          <w:rStyle w:val="mjx-char"/>
          <w:rFonts w:ascii="MJXc-TeX-main-Rw" w:hAnsi="MJXc-TeX-main-Rw" w:cs="Arial"/>
          <w:color w:val="000000"/>
          <w:sz w:val="20"/>
          <w:szCs w:val="20"/>
          <w:bdr w:val="single" w:sz="8" w:space="1" w:color="auto" w:frame="1"/>
          <w:lang w:val="en-US"/>
        </w:rPr>
        <w:t>,</w:t>
      </w:r>
      <w:r w:rsidRPr="004C2BBC">
        <w:rPr>
          <w:rStyle w:val="mjx-char"/>
          <w:rFonts w:ascii="MJXc-TeX-math-Iw" w:hAnsi="MJXc-TeX-math-Iw" w:cs="Arial"/>
          <w:color w:val="000000"/>
          <w:sz w:val="20"/>
          <w:szCs w:val="20"/>
          <w:bdr w:val="single" w:sz="8" w:space="1" w:color="auto" w:frame="1"/>
          <w:lang w:val="en-US"/>
        </w:rPr>
        <w:t>y</w:t>
      </w:r>
      <w:r w:rsidRPr="004C2BBC">
        <w:rPr>
          <w:rStyle w:val="mjx-char"/>
          <w:rFonts w:ascii="MJXc-TeX-main-Rw" w:hAnsi="MJXc-TeX-main-Rw" w:cs="Arial"/>
          <w:color w:val="000000"/>
          <w:sz w:val="28"/>
          <w:szCs w:val="28"/>
          <w:bdr w:val="single" w:sz="8" w:space="1" w:color="auto" w:frame="1"/>
          <w:lang w:val="en-US"/>
        </w:rPr>
        <w:t>−</w:t>
      </w:r>
      <w:r w:rsidRPr="004C2BBC">
        <w:rPr>
          <w:rStyle w:val="mjx-char"/>
          <w:rFonts w:ascii="MJXc-TeX-math-Iw" w:hAnsi="MJXc-TeX-math-Iw" w:cs="Arial"/>
          <w:color w:val="000000"/>
          <w:sz w:val="28"/>
          <w:szCs w:val="28"/>
          <w:bdr w:val="single" w:sz="8" w:space="1" w:color="auto" w:frame="1"/>
          <w:lang w:val="en-US"/>
        </w:rPr>
        <w:t>m</w:t>
      </w:r>
      <w:r w:rsidRPr="004C2BBC">
        <w:rPr>
          <w:rStyle w:val="mjx-char"/>
          <w:rFonts w:ascii="MJXc-TeX-math-Iw" w:hAnsi="MJXc-TeX-math-Iw" w:cs="Arial"/>
          <w:color w:val="000000"/>
          <w:sz w:val="20"/>
          <w:szCs w:val="20"/>
          <w:bdr w:val="single" w:sz="8" w:space="1" w:color="auto" w:frame="1"/>
          <w:lang w:val="en-US"/>
        </w:rPr>
        <w:t>c</w:t>
      </w:r>
      <w:r w:rsidRPr="004C2BBC">
        <w:rPr>
          <w:rStyle w:val="mjx-char"/>
          <w:rFonts w:ascii="MJXc-TeX-main-Rw" w:hAnsi="MJXc-TeX-main-Rw" w:cs="Arial"/>
          <w:color w:val="000000"/>
          <w:sz w:val="20"/>
          <w:szCs w:val="20"/>
          <w:bdr w:val="single" w:sz="8" w:space="1" w:color="auto" w:frame="1"/>
          <w:lang w:val="en-US"/>
        </w:rPr>
        <w:t>,</w:t>
      </w:r>
      <w:r w:rsidRPr="004C2BBC">
        <w:rPr>
          <w:rStyle w:val="mjx-char"/>
          <w:rFonts w:ascii="MJXc-TeX-math-Iw" w:hAnsi="MJXc-TeX-math-Iw" w:cs="Arial"/>
          <w:color w:val="000000"/>
          <w:sz w:val="20"/>
          <w:szCs w:val="20"/>
          <w:bdr w:val="single" w:sz="8" w:space="1" w:color="auto" w:frame="1"/>
          <w:lang w:val="en-US"/>
        </w:rPr>
        <w:t>d</w:t>
      </w:r>
      <w:proofErr w:type="spellEnd"/>
      <w:r w:rsidRPr="004C2BBC">
        <w:rPr>
          <w:rStyle w:val="mjx-char"/>
          <w:rFonts w:ascii="MJXc-TeX-main-Rw" w:hAnsi="MJXc-TeX-main-Rw" w:cs="Arial"/>
          <w:color w:val="000000"/>
          <w:sz w:val="28"/>
          <w:szCs w:val="28"/>
          <w:bdr w:val="single" w:sz="8" w:space="1" w:color="auto" w:frame="1"/>
          <w:lang w:val="en-US"/>
        </w:rPr>
        <w:t>)</w:t>
      </w:r>
      <w:r w:rsidRPr="004C2BBC">
        <w:rPr>
          <w:rStyle w:val="mjx-char"/>
          <w:rFonts w:ascii="MJXc-TeX-main-Rw" w:hAnsi="MJXc-TeX-main-Rw" w:cs="Arial"/>
          <w:color w:val="000000"/>
          <w:sz w:val="20"/>
          <w:szCs w:val="20"/>
          <w:bdr w:val="single" w:sz="8" w:space="1" w:color="auto" w:frame="1"/>
          <w:lang w:val="en-US"/>
        </w:rPr>
        <w:t>2</w:t>
      </w:r>
      <w:r w:rsidRPr="004C2BBC">
        <w:rPr>
          <w:rStyle w:val="mjxassistivemathml"/>
          <w:rFonts w:ascii="Arial" w:hAnsi="Arial" w:cs="Arial"/>
          <w:color w:val="000000"/>
          <w:sz w:val="28"/>
          <w:szCs w:val="28"/>
          <w:bdr w:val="none" w:sz="0" w:space="0" w:color="auto" w:frame="1"/>
          <w:lang w:val="en-US"/>
        </w:rPr>
        <w:t>gj,d,yEuclid=∑(</w:t>
      </w:r>
      <w:proofErr w:type="spellStart"/>
      <w:r w:rsidRPr="004C2BBC">
        <w:rPr>
          <w:rStyle w:val="mjxassistivemathml"/>
          <w:rFonts w:ascii="Arial" w:hAnsi="Arial" w:cs="Arial"/>
          <w:color w:val="000000"/>
          <w:sz w:val="28"/>
          <w:szCs w:val="28"/>
          <w:bdr w:val="none" w:sz="0" w:space="0" w:color="auto" w:frame="1"/>
          <w:lang w:val="en-US"/>
        </w:rPr>
        <w:t>xc,j,y−mc,d</w:t>
      </w:r>
      <w:proofErr w:type="spellEnd"/>
      <w:r w:rsidRPr="004C2BBC">
        <w:rPr>
          <w:rStyle w:val="mjxassistivemathml"/>
          <w:rFonts w:ascii="Arial" w:hAnsi="Arial" w:cs="Arial"/>
          <w:color w:val="000000"/>
          <w:sz w:val="28"/>
          <w:szCs w:val="28"/>
          <w:bdr w:val="none" w:sz="0" w:space="0" w:color="auto" w:frame="1"/>
          <w:lang w:val="en-US"/>
        </w:rPr>
        <w:t>)2</w:t>
      </w:r>
    </w:p>
    <w:p w14:paraId="1A85AE36" w14:textId="2F9F7266" w:rsidR="004C2BBC" w:rsidRPr="004C2BBC" w:rsidRDefault="00DB3486" w:rsidP="004C2BBC">
      <w:pPr>
        <w:pStyle w:val="NormalWeb"/>
        <w:spacing w:before="0" w:after="0"/>
        <w:rPr>
          <w:rFonts w:ascii="Arial" w:hAnsi="Arial" w:cs="Arial"/>
          <w:color w:val="000000"/>
          <w:sz w:val="26"/>
          <w:szCs w:val="26"/>
          <w:lang w:val="en-US"/>
        </w:rPr>
      </w:pPr>
      <w:ins w:id="236" w:author="Krueger Grayson" w:date="2019-04-08T13:18:00Z">
        <w:r>
          <w:rPr>
            <w:rFonts w:ascii="Arial" w:hAnsi="Arial" w:cs="Arial"/>
            <w:color w:val="000000"/>
            <w:sz w:val="26"/>
            <w:szCs w:val="26"/>
            <w:lang w:val="en-US"/>
          </w:rPr>
          <w:t>in which</w:t>
        </w:r>
      </w:ins>
      <w:del w:id="237" w:author="Krueger Grayson" w:date="2019-04-08T13:18:00Z">
        <w:r w:rsidR="004C2BBC" w:rsidRPr="004C2BBC" w:rsidDel="00DB3486">
          <w:rPr>
            <w:rFonts w:ascii="Arial" w:hAnsi="Arial" w:cs="Arial"/>
            <w:color w:val="000000"/>
            <w:sz w:val="26"/>
            <w:szCs w:val="26"/>
            <w:lang w:val="en-US"/>
          </w:rPr>
          <w:delText>where</w:delText>
        </w:r>
      </w:del>
      <w:r w:rsidR="004C2BBC" w:rsidRPr="004C2BBC">
        <w:rPr>
          <w:rFonts w:ascii="Arial" w:hAnsi="Arial" w:cs="Arial"/>
          <w:color w:val="000000"/>
          <w:sz w:val="26"/>
          <w:szCs w:val="26"/>
          <w:lang w:val="en-US"/>
        </w:rPr>
        <w:t> </w:t>
      </w:r>
      <w:proofErr w:type="spellStart"/>
      <w:r w:rsidR="004C2BBC" w:rsidRPr="004C2BBC">
        <w:rPr>
          <w:rStyle w:val="mjx-char"/>
          <w:rFonts w:ascii="MJXc-TeX-math-Iw" w:hAnsi="MJXc-TeX-math-Iw" w:cs="Arial"/>
          <w:color w:val="000000"/>
          <w:sz w:val="28"/>
          <w:szCs w:val="28"/>
          <w:bdr w:val="none" w:sz="0" w:space="0" w:color="auto" w:frame="1"/>
          <w:lang w:val="en-US"/>
        </w:rPr>
        <w:t>x</w:t>
      </w:r>
      <w:r w:rsidR="004C2BBC" w:rsidRPr="004C2BBC">
        <w:rPr>
          <w:rStyle w:val="mjx-char"/>
          <w:rFonts w:ascii="MJXc-TeX-math-Iw" w:hAnsi="MJXc-TeX-math-Iw" w:cs="Arial"/>
          <w:color w:val="000000"/>
          <w:sz w:val="20"/>
          <w:szCs w:val="20"/>
          <w:bdr w:val="none" w:sz="0" w:space="0" w:color="auto" w:frame="1"/>
          <w:lang w:val="en-US"/>
        </w:rPr>
        <w:t>c</w:t>
      </w:r>
      <w:r w:rsidR="004C2BBC" w:rsidRPr="004C2BBC">
        <w:rPr>
          <w:rStyle w:val="mjx-char"/>
          <w:rFonts w:ascii="MJXc-TeX-main-Rw" w:hAnsi="MJXc-TeX-main-Rw" w:cs="Arial"/>
          <w:color w:val="000000"/>
          <w:sz w:val="20"/>
          <w:szCs w:val="20"/>
          <w:bdr w:val="none" w:sz="0" w:space="0" w:color="auto" w:frame="1"/>
          <w:lang w:val="en-US"/>
        </w:rPr>
        <w:t>,</w:t>
      </w:r>
      <w:r w:rsidR="004C2BBC" w:rsidRPr="004C2BBC">
        <w:rPr>
          <w:rStyle w:val="mjx-char"/>
          <w:rFonts w:ascii="MJXc-TeX-math-Iw" w:hAnsi="MJXc-TeX-math-Iw" w:cs="Arial"/>
          <w:color w:val="000000"/>
          <w:sz w:val="20"/>
          <w:szCs w:val="20"/>
          <w:bdr w:val="none" w:sz="0" w:space="0" w:color="auto" w:frame="1"/>
          <w:lang w:val="en-US"/>
        </w:rPr>
        <w:t>j</w:t>
      </w:r>
      <w:r w:rsidR="004C2BBC" w:rsidRPr="004C2BBC">
        <w:rPr>
          <w:rStyle w:val="mjx-char"/>
          <w:rFonts w:ascii="MJXc-TeX-main-Rw" w:hAnsi="MJXc-TeX-main-Rw" w:cs="Arial"/>
          <w:color w:val="000000"/>
          <w:sz w:val="20"/>
          <w:szCs w:val="20"/>
          <w:bdr w:val="none" w:sz="0" w:space="0" w:color="auto" w:frame="1"/>
          <w:lang w:val="en-US"/>
        </w:rPr>
        <w:t>,</w:t>
      </w:r>
      <w:r w:rsidR="004C2BBC" w:rsidRPr="004C2BBC">
        <w:rPr>
          <w:rStyle w:val="mjx-char"/>
          <w:rFonts w:ascii="MJXc-TeX-math-Iw" w:hAnsi="MJXc-TeX-math-Iw" w:cs="Arial"/>
          <w:color w:val="000000"/>
          <w:sz w:val="20"/>
          <w:szCs w:val="20"/>
          <w:bdr w:val="none" w:sz="0" w:space="0" w:color="auto" w:frame="1"/>
          <w:lang w:val="en-US"/>
        </w:rPr>
        <w:t>y</w:t>
      </w:r>
      <w:r w:rsidR="004C2BBC" w:rsidRPr="004C2BBC">
        <w:rPr>
          <w:rStyle w:val="mjxassistivemathml"/>
          <w:rFonts w:ascii="Arial" w:hAnsi="Arial" w:cs="Arial"/>
          <w:color w:val="000000"/>
          <w:sz w:val="28"/>
          <w:szCs w:val="28"/>
          <w:bdr w:val="none" w:sz="0" w:space="0" w:color="auto" w:frame="1"/>
          <w:lang w:val="en-US"/>
        </w:rPr>
        <w:t>xc,j,y</w:t>
      </w:r>
      <w:proofErr w:type="spellEnd"/>
      <w:r w:rsidR="004C2BBC" w:rsidRPr="004C2BBC">
        <w:rPr>
          <w:rFonts w:ascii="Arial" w:hAnsi="Arial" w:cs="Arial"/>
          <w:color w:val="000000"/>
          <w:sz w:val="26"/>
          <w:szCs w:val="26"/>
          <w:lang w:val="en-US"/>
        </w:rPr>
        <w:t> is the share of the country </w:t>
      </w:r>
      <w:r w:rsidR="004C2BBC" w:rsidRPr="004C2BBC">
        <w:rPr>
          <w:rStyle w:val="mjx-char"/>
          <w:rFonts w:ascii="MJXc-TeX-math-Iw" w:hAnsi="MJXc-TeX-math-Iw" w:cs="Arial"/>
          <w:color w:val="000000"/>
          <w:sz w:val="28"/>
          <w:szCs w:val="28"/>
          <w:bdr w:val="none" w:sz="0" w:space="0" w:color="auto" w:frame="1"/>
          <w:lang w:val="en-US"/>
        </w:rPr>
        <w:t>c</w:t>
      </w:r>
      <w:r w:rsidR="004C2BBC" w:rsidRPr="004C2BBC">
        <w:rPr>
          <w:rStyle w:val="mjxassistivemathml"/>
          <w:rFonts w:ascii="Arial" w:hAnsi="Arial" w:cs="Arial"/>
          <w:color w:val="000000"/>
          <w:sz w:val="28"/>
          <w:szCs w:val="28"/>
          <w:bdr w:val="none" w:sz="0" w:space="0" w:color="auto" w:frame="1"/>
          <w:lang w:val="en-US"/>
        </w:rPr>
        <w:t>c</w:t>
      </w:r>
      <w:r w:rsidR="004C2BBC" w:rsidRPr="004C2BBC">
        <w:rPr>
          <w:rFonts w:ascii="Arial" w:hAnsi="Arial" w:cs="Arial"/>
          <w:color w:val="000000"/>
          <w:sz w:val="26"/>
          <w:szCs w:val="26"/>
          <w:lang w:val="en-US"/>
        </w:rPr>
        <w:t> in</w:t>
      </w:r>
      <w:del w:id="238" w:author="Krueger Grayson" w:date="2019-04-08T13:25:00Z">
        <w:r w:rsidR="004C2BBC" w:rsidRPr="004C2BBC" w:rsidDel="00264316">
          <w:rPr>
            <w:rFonts w:ascii="Arial" w:hAnsi="Arial" w:cs="Arial"/>
            <w:color w:val="000000"/>
            <w:sz w:val="26"/>
            <w:szCs w:val="26"/>
            <w:lang w:val="en-US"/>
          </w:rPr>
          <w:delText xml:space="preserve"> the</w:delText>
        </w:r>
      </w:del>
      <w:r w:rsidR="004C2BBC" w:rsidRPr="004C2BBC">
        <w:rPr>
          <w:rFonts w:ascii="Arial" w:hAnsi="Arial" w:cs="Arial"/>
          <w:color w:val="000000"/>
          <w:sz w:val="26"/>
          <w:szCs w:val="26"/>
          <w:lang w:val="en-US"/>
        </w:rPr>
        <w:t xml:space="preserve"> journal </w:t>
      </w:r>
      <w:proofErr w:type="spellStart"/>
      <w:r w:rsidR="004C2BBC" w:rsidRPr="004C2BBC">
        <w:rPr>
          <w:rStyle w:val="mjx-char"/>
          <w:rFonts w:ascii="MJXc-TeX-math-Iw" w:hAnsi="MJXc-TeX-math-Iw" w:cs="Arial"/>
          <w:color w:val="000000"/>
          <w:sz w:val="28"/>
          <w:szCs w:val="28"/>
          <w:bdr w:val="none" w:sz="0" w:space="0" w:color="auto" w:frame="1"/>
          <w:lang w:val="en-US"/>
        </w:rPr>
        <w:t>j</w:t>
      </w:r>
      <w:r w:rsidR="004C2BBC" w:rsidRPr="004C2BBC">
        <w:rPr>
          <w:rStyle w:val="mjxassistivemathml"/>
          <w:rFonts w:ascii="Arial" w:hAnsi="Arial" w:cs="Arial"/>
          <w:color w:val="000000"/>
          <w:sz w:val="28"/>
          <w:szCs w:val="28"/>
          <w:bdr w:val="none" w:sz="0" w:space="0" w:color="auto" w:frame="1"/>
          <w:lang w:val="en-US"/>
        </w:rPr>
        <w:t>j</w:t>
      </w:r>
      <w:proofErr w:type="spellEnd"/>
      <w:r w:rsidR="004C2BBC" w:rsidRPr="004C2BBC">
        <w:rPr>
          <w:rFonts w:ascii="Arial" w:hAnsi="Arial" w:cs="Arial"/>
          <w:color w:val="000000"/>
          <w:sz w:val="26"/>
          <w:szCs w:val="26"/>
          <w:lang w:val="en-US"/>
        </w:rPr>
        <w:t> and</w:t>
      </w:r>
      <w:del w:id="239" w:author="Krueger Grayson" w:date="2019-04-08T13:25:00Z">
        <w:r w:rsidR="004C2BBC" w:rsidRPr="004C2BBC" w:rsidDel="00264316">
          <w:rPr>
            <w:rFonts w:ascii="Arial" w:hAnsi="Arial" w:cs="Arial"/>
            <w:color w:val="000000"/>
            <w:sz w:val="26"/>
            <w:szCs w:val="26"/>
            <w:lang w:val="en-US"/>
          </w:rPr>
          <w:delText xml:space="preserve"> the</w:delText>
        </w:r>
      </w:del>
      <w:r w:rsidR="004C2BBC" w:rsidRPr="004C2BBC">
        <w:rPr>
          <w:rFonts w:ascii="Arial" w:hAnsi="Arial" w:cs="Arial"/>
          <w:color w:val="000000"/>
          <w:sz w:val="26"/>
          <w:szCs w:val="26"/>
          <w:lang w:val="en-US"/>
        </w:rPr>
        <w:t xml:space="preserve"> year </w:t>
      </w:r>
      <w:proofErr w:type="spellStart"/>
      <w:r w:rsidR="004C2BBC" w:rsidRPr="004C2BBC">
        <w:rPr>
          <w:rStyle w:val="mjx-char"/>
          <w:rFonts w:ascii="MJXc-TeX-math-Iw" w:hAnsi="MJXc-TeX-math-Iw" w:cs="Arial"/>
          <w:color w:val="000000"/>
          <w:sz w:val="28"/>
          <w:szCs w:val="28"/>
          <w:bdr w:val="none" w:sz="0" w:space="0" w:color="auto" w:frame="1"/>
          <w:lang w:val="en-US"/>
        </w:rPr>
        <w:t>y</w:t>
      </w:r>
      <w:r w:rsidR="004C2BBC" w:rsidRPr="004C2BBC">
        <w:rPr>
          <w:rStyle w:val="mjxassistivemathml"/>
          <w:rFonts w:ascii="Arial" w:hAnsi="Arial" w:cs="Arial"/>
          <w:color w:val="000000"/>
          <w:sz w:val="28"/>
          <w:szCs w:val="28"/>
          <w:bdr w:val="none" w:sz="0" w:space="0" w:color="auto" w:frame="1"/>
          <w:lang w:val="en-US"/>
        </w:rPr>
        <w:t>y</w:t>
      </w:r>
      <w:proofErr w:type="spellEnd"/>
      <w:r w:rsidR="004C2BBC" w:rsidRPr="004C2BBC">
        <w:rPr>
          <w:rFonts w:ascii="Arial" w:hAnsi="Arial" w:cs="Arial"/>
          <w:color w:val="000000"/>
          <w:sz w:val="26"/>
          <w:szCs w:val="26"/>
          <w:lang w:val="en-US"/>
        </w:rPr>
        <w:t>:</w:t>
      </w:r>
    </w:p>
    <w:p w14:paraId="15791FD1"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x</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xc,j,y</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Nc,j,yTj,y</w:t>
      </w:r>
      <w:proofErr w:type="spellEnd"/>
    </w:p>
    <w:p w14:paraId="62C6525D"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t>and </w:t>
      </w:r>
      <w:proofErr w:type="spellStart"/>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mc,d</w:t>
      </w:r>
      <w:proofErr w:type="spellEnd"/>
      <w:r w:rsidRPr="004C2BBC">
        <w:rPr>
          <w:rFonts w:ascii="Arial" w:hAnsi="Arial" w:cs="Arial"/>
          <w:color w:val="000000"/>
          <w:sz w:val="26"/>
          <w:szCs w:val="26"/>
          <w:lang w:val="en-US"/>
        </w:rPr>
        <w:t> is the share of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 the aggregate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w:t>
      </w:r>
      <w:proofErr w:type="spellStart"/>
      <w:r w:rsidRPr="004C2BBC">
        <w:rPr>
          <w:rFonts w:ascii="Arial" w:hAnsi="Arial" w:cs="Arial"/>
          <w:color w:val="000000"/>
          <w:sz w:val="26"/>
          <w:szCs w:val="26"/>
          <w:lang w:val="en-US"/>
        </w:rPr>
        <w:t>over all</w:t>
      </w:r>
      <w:proofErr w:type="spellEnd"/>
      <w:r w:rsidRPr="004C2BBC">
        <w:rPr>
          <w:rFonts w:ascii="Arial" w:hAnsi="Arial" w:cs="Arial"/>
          <w:color w:val="000000"/>
          <w:sz w:val="26"/>
          <w:szCs w:val="26"/>
          <w:lang w:val="en-US"/>
        </w:rPr>
        <w:t xml:space="preserve"> years:</w:t>
      </w:r>
    </w:p>
    <w:p w14:paraId="6D52B7E3"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lastRenderedPageBreak/>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0"/>
          <w:szCs w:val="20"/>
          <w:bdr w:val="none" w:sz="0" w:space="0" w:color="auto" w:frame="1"/>
          <w:lang w:val="en-US"/>
        </w:rPr>
        <w:t>∑</w:t>
      </w:r>
      <w:proofErr w:type="spellStart"/>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mc,d</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yNc,d,y∑y∑cNc,d,y</w:t>
      </w:r>
      <w:proofErr w:type="spellEnd"/>
    </w:p>
    <w:p w14:paraId="19657435" w14:textId="7777777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Source: </w:t>
      </w:r>
      <w:proofErr w:type="spellStart"/>
      <w:r w:rsidR="00D505AE">
        <w:fldChar w:fldCharType="begin"/>
      </w:r>
      <w:r w:rsidR="00D505AE">
        <w:instrText xml:space="preserve"> HYPERLINK "https://link.springer.com/article/10.1007/BF02457982" \t "_blank" </w:instrText>
      </w:r>
      <w:r w:rsidR="00D505AE">
        <w:fldChar w:fldCharType="separate"/>
      </w:r>
      <w:r w:rsidRPr="004C2BBC">
        <w:rPr>
          <w:rStyle w:val="Hyperlink"/>
          <w:rFonts w:ascii="Arial" w:hAnsi="Arial" w:cs="Arial"/>
          <w:sz w:val="26"/>
          <w:szCs w:val="26"/>
          <w:lang w:val="en-US"/>
        </w:rPr>
        <w:t>Zitt</w:t>
      </w:r>
      <w:proofErr w:type="spellEnd"/>
      <w:r w:rsidRPr="004C2BBC">
        <w:rPr>
          <w:rStyle w:val="Hyperlink"/>
          <w:rFonts w:ascii="Arial" w:hAnsi="Arial" w:cs="Arial"/>
          <w:sz w:val="26"/>
          <w:szCs w:val="26"/>
          <w:lang w:val="en-US"/>
        </w:rPr>
        <w:t xml:space="preserve"> and </w:t>
      </w:r>
      <w:proofErr w:type="spellStart"/>
      <w:r w:rsidRPr="004C2BBC">
        <w:rPr>
          <w:rStyle w:val="Hyperlink"/>
          <w:rFonts w:ascii="Arial" w:hAnsi="Arial" w:cs="Arial"/>
          <w:sz w:val="26"/>
          <w:szCs w:val="26"/>
          <w:lang w:val="en-US"/>
        </w:rPr>
        <w:t>Bassecoulard</w:t>
      </w:r>
      <w:proofErr w:type="spellEnd"/>
      <w:r w:rsidRPr="004C2BBC">
        <w:rPr>
          <w:rStyle w:val="Hyperlink"/>
          <w:rFonts w:ascii="Arial" w:hAnsi="Arial" w:cs="Arial"/>
          <w:sz w:val="26"/>
          <w:szCs w:val="26"/>
          <w:lang w:val="en-US"/>
        </w:rPr>
        <w:t xml:space="preserve"> (1998)</w:t>
      </w:r>
      <w:r w:rsidR="00D505AE">
        <w:rPr>
          <w:rStyle w:val="Hyperlink"/>
          <w:rFonts w:ascii="Arial" w:hAnsi="Arial" w:cs="Arial"/>
          <w:sz w:val="26"/>
          <w:szCs w:val="26"/>
          <w:lang w:val="en-US"/>
        </w:rPr>
        <w:fldChar w:fldCharType="end"/>
      </w:r>
    </w:p>
    <w:p w14:paraId="6427C8BA" w14:textId="77777777"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Gini-Simpson diversity of journal country distribution</w:t>
      </w:r>
    </w:p>
    <w:p w14:paraId="654C7F9A"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GiniSimpsonj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char"/>
          <w:rFonts w:ascii="MJXc-TeX-main-Rw" w:hAnsi="MJXc-TeX-main-Rw" w:cs="Arial"/>
          <w:color w:val="000000"/>
          <w:sz w:val="28"/>
          <w:szCs w:val="28"/>
          <w:bdr w:val="none" w:sz="0" w:space="0" w:color="auto" w:frame="1"/>
          <w:lang w:val="en-US"/>
        </w:rPr>
        <w:t>=1−</w:t>
      </w:r>
      <w:r w:rsidRPr="004C2BBC">
        <w:rPr>
          <w:rStyle w:val="mjx-char"/>
          <w:rFonts w:ascii="MJXc-TeX-size1-Rw" w:hAnsi="MJXc-TeX-size1-Rw" w:cs="Arial"/>
          <w:color w:val="000000"/>
          <w:sz w:val="28"/>
          <w:szCs w:val="28"/>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in-Rw" w:hAnsi="MJXc-TeX-main-Rw" w:cs="Arial"/>
          <w:color w:val="000000"/>
          <w:sz w:val="14"/>
          <w:szCs w:val="14"/>
          <w:bdr w:val="none" w:sz="0" w:space="0" w:color="auto" w:frame="1"/>
          <w:lang w:val="en-US"/>
        </w:rPr>
        <w:t>2</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in-Rw" w:hAnsi="MJXc-TeX-main-Rw" w:cs="Arial"/>
          <w:color w:val="000000"/>
          <w:sz w:val="14"/>
          <w:szCs w:val="14"/>
          <w:bdr w:val="none" w:sz="0" w:space="0" w:color="auto" w:frame="1"/>
          <w:lang w:val="en-US"/>
        </w:rPr>
        <w:t>2</w:t>
      </w:r>
      <w:r w:rsidRPr="004C2BBC">
        <w:rPr>
          <w:rStyle w:val="mjxassistivemathml"/>
          <w:rFonts w:ascii="Arial" w:hAnsi="Arial" w:cs="Arial"/>
          <w:color w:val="000000"/>
          <w:sz w:val="28"/>
          <w:szCs w:val="28"/>
          <w:bdr w:val="none" w:sz="0" w:space="0" w:color="auto" w:frame="1"/>
          <w:lang w:val="en-US"/>
        </w:rPr>
        <w:t>gj,d,yGiniSimpson=1−∑Nc,j,y2(∑Nc,j,y)2</w:t>
      </w:r>
    </w:p>
    <w:p w14:paraId="42C836B3" w14:textId="7777777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Source: </w:t>
      </w:r>
      <w:proofErr w:type="spellStart"/>
      <w:r w:rsidR="00D505AE">
        <w:fldChar w:fldCharType="begin"/>
      </w:r>
      <w:r w:rsidR="00D505AE">
        <w:instrText xml:space="preserve"> HYPERLINK "http://ocs.editorial.upv.es/index.php/STI2016/STI2016/paper/viewFile/4543/2327" \t "_blank" </w:instrText>
      </w:r>
      <w:r w:rsidR="00D505AE">
        <w:fldChar w:fldCharType="separate"/>
      </w:r>
      <w:r w:rsidRPr="004C2BBC">
        <w:rPr>
          <w:rStyle w:val="Hyperlink"/>
          <w:rFonts w:ascii="Arial" w:hAnsi="Arial" w:cs="Arial"/>
          <w:sz w:val="26"/>
          <w:szCs w:val="26"/>
          <w:lang w:val="en-US"/>
        </w:rPr>
        <w:t>Aman</w:t>
      </w:r>
      <w:proofErr w:type="spellEnd"/>
      <w:r w:rsidRPr="004C2BBC">
        <w:rPr>
          <w:rStyle w:val="Hyperlink"/>
          <w:rFonts w:ascii="Arial" w:hAnsi="Arial" w:cs="Arial"/>
          <w:sz w:val="26"/>
          <w:szCs w:val="26"/>
          <w:lang w:val="en-US"/>
        </w:rPr>
        <w:t xml:space="preserve"> (2016)</w:t>
      </w:r>
      <w:r w:rsidR="00D505AE">
        <w:rPr>
          <w:rStyle w:val="Hyperlink"/>
          <w:rFonts w:ascii="Arial" w:hAnsi="Arial" w:cs="Arial"/>
          <w:sz w:val="26"/>
          <w:szCs w:val="26"/>
          <w:lang w:val="en-US"/>
        </w:rPr>
        <w:fldChar w:fldCharType="end"/>
      </w:r>
    </w:p>
    <w:p w14:paraId="15E73F41" w14:textId="77777777"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 xml:space="preserve">Gini Index of </w:t>
      </w:r>
      <w:commentRangeStart w:id="240"/>
      <w:r w:rsidRPr="004C2BBC">
        <w:rPr>
          <w:rFonts w:ascii="Arial" w:hAnsi="Arial" w:cs="Arial"/>
          <w:color w:val="000000"/>
          <w:sz w:val="27"/>
          <w:szCs w:val="27"/>
        </w:rPr>
        <w:t xml:space="preserve">author’s countries </w:t>
      </w:r>
      <w:commentRangeEnd w:id="240"/>
      <w:r w:rsidR="00DB3486">
        <w:rPr>
          <w:rStyle w:val="CommentReference"/>
          <w:rFonts w:asciiTheme="minorHAnsi" w:eastAsiaTheme="minorHAnsi" w:hAnsiTheme="minorHAnsi" w:cstheme="minorBidi"/>
          <w:color w:val="auto"/>
        </w:rPr>
        <w:commentReference w:id="240"/>
      </w:r>
      <w:r w:rsidRPr="004C2BBC">
        <w:rPr>
          <w:rFonts w:ascii="Arial" w:hAnsi="Arial" w:cs="Arial"/>
          <w:color w:val="000000"/>
          <w:sz w:val="27"/>
          <w:szCs w:val="27"/>
        </w:rPr>
        <w:t>weighted by discipline country distribution</w:t>
      </w:r>
    </w:p>
    <w:p w14:paraId="63726C5D"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Ginij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ni</w:t>
      </w:r>
      <w:r w:rsidRPr="004C2BBC">
        <w:rPr>
          <w:rStyle w:val="mjx-char"/>
          <w:rFonts w:ascii="MJXc-TeX-main-Rw" w:hAnsi="MJXc-TeX-main-Rw" w:cs="Arial"/>
          <w:color w:val="000000"/>
          <w:sz w:val="20"/>
          <w:szCs w:val="20"/>
          <w:bdr w:val="none" w:sz="0" w:space="0" w:color="auto" w:frame="1"/>
          <w:lang w:val="en-US"/>
        </w:rPr>
        <w:t>=1</w:t>
      </w:r>
      <w:r w:rsidRPr="004C2BBC">
        <w:rPr>
          <w:rStyle w:val="mjx-char"/>
          <w:rFonts w:ascii="MJXc-TeX-math-Iw" w:hAnsi="MJXc-TeX-math-Iw" w:cs="Arial"/>
          <w:color w:val="000000"/>
          <w:sz w:val="28"/>
          <w:szCs w:val="28"/>
          <w:bdr w:val="none" w:sz="0" w:space="0" w:color="auto" w:frame="1"/>
          <w:lang w:val="en-US"/>
        </w:rPr>
        <w:t>v</w:t>
      </w:r>
      <w:r w:rsidRPr="004C2BBC">
        <w:rPr>
          <w:rStyle w:val="mjx-char"/>
          <w:rFonts w:ascii="MJXc-TeX-math-Iw" w:hAnsi="MJXc-TeX-math-Iw" w:cs="Arial"/>
          <w:color w:val="000000"/>
          <w:sz w:val="20"/>
          <w:szCs w:val="20"/>
          <w:bdr w:val="none" w:sz="0" w:space="0" w:color="auto" w:frame="1"/>
          <w:lang w:val="en-US"/>
        </w:rPr>
        <w:t>i</w:t>
      </w:r>
      <w:r w:rsidRPr="004C2BBC">
        <w:rPr>
          <w:rStyle w:val="mjx-char"/>
          <w:rFonts w:ascii="Cambria Math" w:hAnsi="Cambria Math" w:cs="Cambria Math"/>
          <w:color w:val="000000"/>
          <w:sz w:val="28"/>
          <w:szCs w:val="28"/>
          <w:bdr w:val="none" w:sz="0" w:space="0" w:color="auto" w:frame="1"/>
          <w:lang w:val="en-US"/>
        </w:rPr>
        <w:t>∗</w:t>
      </w:r>
      <w:r w:rsidRPr="004C2BBC">
        <w:rPr>
          <w:rStyle w:val="mjx-char"/>
          <w:rFonts w:ascii="MJXc-TeX-math-Iw" w:hAnsi="MJXc-TeX-math-Iw" w:cs="Arial"/>
          <w:color w:val="000000"/>
          <w:sz w:val="28"/>
          <w:szCs w:val="28"/>
          <w:bdr w:val="none" w:sz="0" w:space="0" w:color="auto" w:frame="1"/>
          <w:lang w:val="en-US"/>
        </w:rPr>
        <w:t>w</w:t>
      </w:r>
      <w:r w:rsidRPr="004C2BBC">
        <w:rPr>
          <w:rStyle w:val="mjx-char"/>
          <w:rFonts w:ascii="MJXc-TeX-math-Iw" w:hAnsi="MJXc-TeX-math-Iw" w:cs="Arial"/>
          <w:color w:val="000000"/>
          <w:sz w:val="20"/>
          <w:szCs w:val="20"/>
          <w:bdr w:val="none" w:sz="0" w:space="0" w:color="auto" w:frame="1"/>
          <w:lang w:val="en-US"/>
        </w:rPr>
        <w:t>i</w:t>
      </w:r>
      <w:r w:rsidRPr="004C2BBC">
        <w:rPr>
          <w:rStyle w:val="mjx-char"/>
          <w:rFonts w:ascii="MJXc-TeX-main-Rw" w:hAnsi="MJXc-TeX-main-Rw" w:cs="Arial"/>
          <w:color w:val="000000"/>
          <w:sz w:val="20"/>
          <w:szCs w:val="20"/>
          <w:bdr w:val="none" w:sz="0" w:space="0" w:color="auto" w:frame="1"/>
          <w:lang w:val="en-US"/>
        </w:rPr>
        <w:t>−1</w:t>
      </w:r>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in-Rw" w:hAnsi="MJXc-TeX-main-Rw" w:cs="Arial"/>
          <w:color w:val="000000"/>
          <w:sz w:val="20"/>
          <w:szCs w:val="20"/>
          <w:bdr w:val="none" w:sz="0" w:space="0" w:color="auto" w:frame="1"/>
          <w:lang w:val="en-US"/>
        </w:rPr>
        <w:t>−1</w:t>
      </w:r>
      <w:r w:rsidRPr="004C2BBC">
        <w:rPr>
          <w:rStyle w:val="mjx-char"/>
          <w:rFonts w:ascii="MJXc-TeX-math-Iw" w:hAnsi="MJXc-TeX-math-Iw" w:cs="Arial"/>
          <w:color w:val="000000"/>
          <w:sz w:val="20"/>
          <w:szCs w:val="20"/>
          <w:bdr w:val="none" w:sz="0" w:space="0" w:color="auto" w:frame="1"/>
          <w:lang w:val="en-US"/>
        </w:rPr>
        <w:t>i</w:t>
      </w:r>
      <w:r w:rsidRPr="004C2BBC">
        <w:rPr>
          <w:rStyle w:val="mjx-char"/>
          <w:rFonts w:ascii="MJXc-TeX-main-Rw" w:hAnsi="MJXc-TeX-main-Rw" w:cs="Arial"/>
          <w:color w:val="000000"/>
          <w:sz w:val="20"/>
          <w:szCs w:val="20"/>
          <w:bdr w:val="none" w:sz="0" w:space="0" w:color="auto" w:frame="1"/>
          <w:lang w:val="en-US"/>
        </w:rPr>
        <w:t>=0</w:t>
      </w:r>
      <w:r w:rsidRPr="004C2BBC">
        <w:rPr>
          <w:rStyle w:val="mjx-char"/>
          <w:rFonts w:ascii="MJXc-TeX-math-Iw" w:hAnsi="MJXc-TeX-math-Iw" w:cs="Arial"/>
          <w:color w:val="000000"/>
          <w:sz w:val="28"/>
          <w:szCs w:val="28"/>
          <w:bdr w:val="none" w:sz="0" w:space="0" w:color="auto" w:frame="1"/>
          <w:lang w:val="en-US"/>
        </w:rPr>
        <w:t>v</w:t>
      </w:r>
      <w:r w:rsidRPr="004C2BBC">
        <w:rPr>
          <w:rStyle w:val="mjx-char"/>
          <w:rFonts w:ascii="MJXc-TeX-math-Iw" w:hAnsi="MJXc-TeX-math-Iw" w:cs="Arial"/>
          <w:color w:val="000000"/>
          <w:sz w:val="20"/>
          <w:szCs w:val="20"/>
          <w:bdr w:val="none" w:sz="0" w:space="0" w:color="auto" w:frame="1"/>
          <w:lang w:val="en-US"/>
        </w:rPr>
        <w:t>i</w:t>
      </w:r>
      <w:r w:rsidRPr="004C2BBC">
        <w:rPr>
          <w:rStyle w:val="mjx-char"/>
          <w:rFonts w:ascii="Cambria Math" w:hAnsi="Cambria Math" w:cs="Cambria Math"/>
          <w:color w:val="000000"/>
          <w:sz w:val="28"/>
          <w:szCs w:val="28"/>
          <w:bdr w:val="none" w:sz="0" w:space="0" w:color="auto" w:frame="1"/>
          <w:lang w:val="en-US"/>
        </w:rPr>
        <w:t>∗</w:t>
      </w:r>
      <w:r w:rsidRPr="004C2BBC">
        <w:rPr>
          <w:rStyle w:val="mjx-char"/>
          <w:rFonts w:ascii="MJXc-TeX-math-Iw" w:hAnsi="MJXc-TeX-math-Iw" w:cs="Arial"/>
          <w:color w:val="000000"/>
          <w:sz w:val="28"/>
          <w:szCs w:val="28"/>
          <w:bdr w:val="none" w:sz="0" w:space="0" w:color="auto" w:frame="1"/>
          <w:lang w:val="en-US"/>
        </w:rPr>
        <w:t>w</w:t>
      </w:r>
      <w:r w:rsidRPr="004C2BBC">
        <w:rPr>
          <w:rStyle w:val="mjx-char"/>
          <w:rFonts w:ascii="MJXc-TeX-math-Iw" w:hAnsi="MJXc-TeX-math-Iw" w:cs="Arial"/>
          <w:color w:val="000000"/>
          <w:sz w:val="20"/>
          <w:szCs w:val="20"/>
          <w:bdr w:val="none" w:sz="0" w:space="0" w:color="auto" w:frame="1"/>
          <w:lang w:val="en-US"/>
        </w:rPr>
        <w:t>i</w:t>
      </w:r>
      <w:r w:rsidRPr="004C2BBC">
        <w:rPr>
          <w:rStyle w:val="mjx-char"/>
          <w:rFonts w:ascii="MJXc-TeX-main-Rw" w:hAnsi="MJXc-TeX-main-Rw" w:cs="Arial"/>
          <w:color w:val="000000"/>
          <w:sz w:val="20"/>
          <w:szCs w:val="20"/>
          <w:bdr w:val="none" w:sz="0" w:space="0" w:color="auto" w:frame="1"/>
          <w:lang w:val="en-US"/>
        </w:rPr>
        <w:t>+1</w:t>
      </w:r>
      <w:r w:rsidRPr="004C2BBC">
        <w:rPr>
          <w:rStyle w:val="mjxassistivemathml"/>
          <w:rFonts w:ascii="Arial" w:hAnsi="Arial" w:cs="Arial"/>
          <w:color w:val="000000"/>
          <w:sz w:val="28"/>
          <w:szCs w:val="28"/>
          <w:bdr w:val="none" w:sz="0" w:space="0" w:color="auto" w:frame="1"/>
          <w:lang w:val="en-US"/>
        </w:rPr>
        <w:t>gj,d,yGini=∑i=1nvi</w:t>
      </w:r>
      <w:r w:rsidRPr="004C2BBC">
        <w:rPr>
          <w:rStyle w:val="mjxassistivemathml"/>
          <w:rFonts w:ascii="Cambria Math" w:hAnsi="Cambria Math" w:cs="Cambria Math"/>
          <w:color w:val="000000"/>
          <w:sz w:val="28"/>
          <w:szCs w:val="28"/>
          <w:bdr w:val="none" w:sz="0" w:space="0" w:color="auto" w:frame="1"/>
          <w:lang w:val="en-US"/>
        </w:rPr>
        <w:t>∗</w:t>
      </w:r>
      <w:r w:rsidRPr="004C2BBC">
        <w:rPr>
          <w:rStyle w:val="mjxassistivemathml"/>
          <w:rFonts w:ascii="Arial" w:hAnsi="Arial" w:cs="Arial"/>
          <w:color w:val="000000"/>
          <w:sz w:val="28"/>
          <w:szCs w:val="28"/>
          <w:bdr w:val="none" w:sz="0" w:space="0" w:color="auto" w:frame="1"/>
          <w:lang w:val="en-US"/>
        </w:rPr>
        <w:t>wi−1−∑i=0n−1vi</w:t>
      </w:r>
      <w:r w:rsidRPr="004C2BBC">
        <w:rPr>
          <w:rStyle w:val="mjxassistivemathml"/>
          <w:rFonts w:ascii="Cambria Math" w:hAnsi="Cambria Math" w:cs="Cambria Math"/>
          <w:color w:val="000000"/>
          <w:sz w:val="28"/>
          <w:szCs w:val="28"/>
          <w:bdr w:val="none" w:sz="0" w:space="0" w:color="auto" w:frame="1"/>
          <w:lang w:val="en-US"/>
        </w:rPr>
        <w:t>∗</w:t>
      </w:r>
      <w:r w:rsidRPr="004C2BBC">
        <w:rPr>
          <w:rStyle w:val="mjxassistivemathml"/>
          <w:rFonts w:ascii="Arial" w:hAnsi="Arial" w:cs="Arial"/>
          <w:color w:val="000000"/>
          <w:sz w:val="28"/>
          <w:szCs w:val="28"/>
          <w:bdr w:val="none" w:sz="0" w:space="0" w:color="auto" w:frame="1"/>
          <w:lang w:val="en-US"/>
        </w:rPr>
        <w:t>wi+1</w:t>
      </w:r>
    </w:p>
    <w:p w14:paraId="37B41E20" w14:textId="0F7D06FF" w:rsidR="004C2BBC" w:rsidRPr="004C2BBC" w:rsidRDefault="00AE5F7A" w:rsidP="004C2BBC">
      <w:pPr>
        <w:pStyle w:val="NormalWeb"/>
        <w:rPr>
          <w:rFonts w:ascii="Arial" w:hAnsi="Arial" w:cs="Arial"/>
          <w:color w:val="000000"/>
          <w:sz w:val="26"/>
          <w:szCs w:val="26"/>
          <w:lang w:val="en-US"/>
        </w:rPr>
      </w:pPr>
      <w:ins w:id="241" w:author="Krueger Grayson" w:date="2019-04-08T13:21:00Z">
        <w:r>
          <w:rPr>
            <w:rFonts w:ascii="Arial" w:hAnsi="Arial" w:cs="Arial"/>
            <w:color w:val="000000"/>
            <w:sz w:val="26"/>
            <w:szCs w:val="26"/>
            <w:lang w:val="en-US"/>
          </w:rPr>
          <w:t>in which</w:t>
        </w:r>
      </w:ins>
      <w:del w:id="242" w:author="Krueger Grayson" w:date="2019-04-08T13:21:00Z">
        <w:r w:rsidR="004C2BBC" w:rsidRPr="004C2BBC" w:rsidDel="00AE5F7A">
          <w:rPr>
            <w:rFonts w:ascii="Arial" w:hAnsi="Arial" w:cs="Arial"/>
            <w:color w:val="000000"/>
            <w:sz w:val="26"/>
            <w:szCs w:val="26"/>
            <w:lang w:val="en-US"/>
          </w:rPr>
          <w:delText>where</w:delText>
        </w:r>
      </w:del>
    </w:p>
    <w:p w14:paraId="13F49283" w14:textId="77777777" w:rsidR="004C2BBC" w:rsidRPr="004C2BBC" w:rsidRDefault="004C2BBC" w:rsidP="004C2BBC">
      <w:pPr>
        <w:spacing w:line="84" w:lineRule="atLeast"/>
        <w:ind w:left="67"/>
        <w:rPr>
          <w:rStyle w:val="mjx-char"/>
          <w:rFonts w:ascii="MJXc-TeX-size4-Rw" w:hAnsi="MJXc-TeX-size4-Rw" w:cs="Arial"/>
          <w:color w:val="000000"/>
          <w:sz w:val="28"/>
          <w:szCs w:val="28"/>
          <w:bdr w:val="none" w:sz="0" w:space="0" w:color="auto" w:frame="1"/>
        </w:rPr>
      </w:pPr>
      <w:r w:rsidRPr="004C2BBC">
        <w:rPr>
          <w:rStyle w:val="mjx-char"/>
          <w:rFonts w:ascii="MJXc-TeX-math-Iw" w:hAnsi="MJXc-TeX-math-Iw" w:cs="Arial"/>
          <w:color w:val="000000"/>
          <w:sz w:val="28"/>
          <w:szCs w:val="28"/>
          <w:bdr w:val="none" w:sz="0" w:space="0" w:color="auto" w:frame="1"/>
        </w:rPr>
        <w:t>w</w:t>
      </w:r>
      <w:r w:rsidRPr="004C2BBC">
        <w:rPr>
          <w:rStyle w:val="mjx-char"/>
          <w:rFonts w:ascii="MJXc-TeX-main-Rw" w:hAnsi="MJXc-TeX-main-Rw" w:cs="Arial"/>
          <w:color w:val="000000"/>
          <w:sz w:val="28"/>
          <w:szCs w:val="28"/>
          <w:bdr w:val="none" w:sz="0" w:space="0" w:color="auto" w:frame="1"/>
        </w:rPr>
        <w:t>=</w:t>
      </w:r>
      <w:r w:rsidRPr="004C2BBC">
        <w:rPr>
          <w:rStyle w:val="mjx-char"/>
          <w:rFonts w:ascii="Cambria Math" w:hAnsi="Cambria Math" w:cs="Cambria Math"/>
          <w:color w:val="000000"/>
          <w:sz w:val="28"/>
          <w:szCs w:val="28"/>
          <w:bdr w:val="none" w:sz="0" w:space="0" w:color="auto" w:frame="1"/>
        </w:rPr>
        <w:t>⎡⎢</w:t>
      </w:r>
    </w:p>
    <w:p w14:paraId="28A559BF" w14:textId="77777777" w:rsidR="004C2BBC" w:rsidRPr="004C2BBC" w:rsidRDefault="004C2BBC" w:rsidP="004C2BBC">
      <w:pPr>
        <w:spacing w:line="84" w:lineRule="atLeast"/>
        <w:ind w:left="67"/>
        <w:rPr>
          <w:rStyle w:val="mjx-char"/>
          <w:rFonts w:ascii="MJXc-TeX-size4-Rw" w:hAnsi="MJXc-TeX-size4-Rw" w:cs="Arial"/>
          <w:color w:val="000000"/>
          <w:sz w:val="28"/>
          <w:szCs w:val="28"/>
          <w:bdr w:val="none" w:sz="0" w:space="0" w:color="auto" w:frame="1"/>
        </w:rPr>
      </w:pPr>
      <w:r w:rsidRPr="004C2BBC">
        <w:rPr>
          <w:rStyle w:val="mjx-char"/>
          <w:rFonts w:ascii="Cambria Math" w:hAnsi="Cambria Math" w:cs="Cambria Math"/>
          <w:color w:val="000000"/>
          <w:sz w:val="28"/>
          <w:szCs w:val="28"/>
          <w:bdr w:val="none" w:sz="0" w:space="0" w:color="auto" w:frame="1"/>
        </w:rPr>
        <w:t>⎢⎣</w:t>
      </w:r>
      <w:r w:rsidRPr="004C2BBC">
        <w:rPr>
          <w:rStyle w:val="mjx-char"/>
          <w:rFonts w:ascii="MJXc-TeX-size1-Rw" w:hAnsi="MJXc-TeX-size1-Rw" w:cs="Arial"/>
          <w:color w:val="000000"/>
          <w:sz w:val="28"/>
          <w:szCs w:val="28"/>
          <w:bdr w:val="none" w:sz="0" w:space="0" w:color="auto" w:frame="1"/>
        </w:rPr>
        <w:t>∑</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8"/>
          <w:szCs w:val="28"/>
          <w:bdr w:val="none" w:sz="0" w:space="0" w:color="auto" w:frame="1"/>
        </w:rPr>
        <w:t>m</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8"/>
          <w:szCs w:val="28"/>
          <w:bdr w:val="none" w:sz="0" w:space="0" w:color="auto" w:frame="1"/>
        </w:rPr>
        <w:t>..</w:t>
      </w:r>
      <w:r w:rsidRPr="004C2BBC">
        <w:rPr>
          <w:rStyle w:val="mjx-char"/>
          <w:rFonts w:ascii="MJXc-TeX-size1-Rw" w:hAnsi="MJXc-TeX-size1-Rw" w:cs="Arial"/>
          <w:color w:val="000000"/>
          <w:sz w:val="28"/>
          <w:szCs w:val="28"/>
          <w:bdr w:val="none" w:sz="0" w:space="0" w:color="auto" w:frame="1"/>
        </w:rPr>
        <w:t>∑</w:t>
      </w:r>
      <w:r w:rsidRPr="004C2BBC">
        <w:rPr>
          <w:rStyle w:val="mjx-char"/>
          <w:rFonts w:ascii="MJXc-TeX-math-Iw" w:hAnsi="MJXc-TeX-math-Iw" w:cs="Arial"/>
          <w:color w:val="000000"/>
          <w:sz w:val="20"/>
          <w:szCs w:val="20"/>
          <w:bdr w:val="none" w:sz="0" w:space="0" w:color="auto" w:frame="1"/>
        </w:rPr>
        <w:t>nc</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8"/>
          <w:szCs w:val="28"/>
          <w:bdr w:val="none" w:sz="0" w:space="0" w:color="auto" w:frame="1"/>
        </w:rPr>
        <w:t>m</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Cambria Math" w:hAnsi="Cambria Math" w:cs="Cambria Math"/>
          <w:color w:val="000000"/>
          <w:sz w:val="28"/>
          <w:szCs w:val="28"/>
          <w:bdr w:val="none" w:sz="0" w:space="0" w:color="auto" w:frame="1"/>
        </w:rPr>
        <w:t>⎤⎥</w:t>
      </w:r>
    </w:p>
    <w:p w14:paraId="6A70CA07" w14:textId="77777777" w:rsidR="004C2BBC" w:rsidRPr="004C2BBC" w:rsidRDefault="004C2BBC" w:rsidP="004C2BBC">
      <w:pPr>
        <w:spacing w:line="84" w:lineRule="atLeast"/>
        <w:ind w:left="67"/>
        <w:rPr>
          <w:rStyle w:val="mjx-char"/>
          <w:rFonts w:ascii="MJXc-TeX-size4-Rw" w:hAnsi="MJXc-TeX-size4-Rw" w:cs="Arial"/>
          <w:color w:val="000000"/>
          <w:sz w:val="28"/>
          <w:szCs w:val="28"/>
          <w:bdr w:val="none" w:sz="0" w:space="0" w:color="auto" w:frame="1"/>
        </w:rPr>
      </w:pPr>
      <w:r w:rsidRPr="004C2BBC">
        <w:rPr>
          <w:rStyle w:val="mjx-char"/>
          <w:rFonts w:ascii="Cambria Math" w:hAnsi="Cambria Math" w:cs="Cambria Math"/>
          <w:color w:val="000000"/>
          <w:sz w:val="28"/>
          <w:szCs w:val="28"/>
          <w:bdr w:val="none" w:sz="0" w:space="0" w:color="auto" w:frame="1"/>
        </w:rPr>
        <w:t>⎥⎦</w:t>
      </w:r>
      <w:r w:rsidRPr="004C2BBC">
        <w:rPr>
          <w:rStyle w:val="mjx-char"/>
          <w:rFonts w:ascii="MJXc-TeX-math-Iw" w:hAnsi="MJXc-TeX-math-Iw" w:cs="Arial"/>
          <w:color w:val="000000"/>
          <w:sz w:val="28"/>
          <w:szCs w:val="28"/>
          <w:bdr w:val="none" w:sz="0" w:space="0" w:color="auto" w:frame="1"/>
        </w:rPr>
        <w:t>v</w:t>
      </w:r>
      <w:r w:rsidRPr="004C2BBC">
        <w:rPr>
          <w:rStyle w:val="mjx-char"/>
          <w:rFonts w:ascii="MJXc-TeX-main-Rw" w:hAnsi="MJXc-TeX-main-Rw" w:cs="Arial"/>
          <w:color w:val="000000"/>
          <w:sz w:val="28"/>
          <w:szCs w:val="28"/>
          <w:bdr w:val="none" w:sz="0" w:space="0" w:color="auto" w:frame="1"/>
        </w:rPr>
        <w:t>=</w:t>
      </w:r>
      <w:r w:rsidRPr="004C2BBC">
        <w:rPr>
          <w:rStyle w:val="mjx-char"/>
          <w:rFonts w:ascii="Cambria Math" w:hAnsi="Cambria Math" w:cs="Cambria Math"/>
          <w:color w:val="000000"/>
          <w:sz w:val="28"/>
          <w:szCs w:val="28"/>
          <w:bdr w:val="none" w:sz="0" w:space="0" w:color="auto" w:frame="1"/>
        </w:rPr>
        <w:t>⎡⎢</w:t>
      </w:r>
    </w:p>
    <w:p w14:paraId="04035FFD" w14:textId="77777777" w:rsidR="004C2BBC" w:rsidRPr="004C2BBC" w:rsidRDefault="004C2BBC" w:rsidP="004C2BBC">
      <w:pPr>
        <w:spacing w:line="84" w:lineRule="atLeast"/>
        <w:ind w:left="67"/>
        <w:rPr>
          <w:rStyle w:val="mjx-char"/>
          <w:rFonts w:ascii="MJXc-TeX-size4-Rw" w:hAnsi="MJXc-TeX-size4-Rw" w:cs="Arial"/>
          <w:color w:val="000000"/>
          <w:sz w:val="28"/>
          <w:szCs w:val="28"/>
          <w:bdr w:val="none" w:sz="0" w:space="0" w:color="auto" w:frame="1"/>
        </w:rPr>
      </w:pPr>
      <w:r w:rsidRPr="004C2BBC">
        <w:rPr>
          <w:rStyle w:val="mjx-char"/>
          <w:rFonts w:ascii="Cambria Math" w:hAnsi="Cambria Math" w:cs="Cambria Math"/>
          <w:color w:val="000000"/>
          <w:sz w:val="28"/>
          <w:szCs w:val="28"/>
          <w:bdr w:val="none" w:sz="0" w:space="0" w:color="auto" w:frame="1"/>
        </w:rPr>
        <w:t>⎢⎣</w:t>
      </w:r>
      <w:r w:rsidRPr="004C2BBC">
        <w:rPr>
          <w:rStyle w:val="mjx-char"/>
          <w:rFonts w:ascii="MJXc-TeX-size1-Rw" w:hAnsi="MJXc-TeX-size1-Rw" w:cs="Arial"/>
          <w:color w:val="000000"/>
          <w:sz w:val="28"/>
          <w:szCs w:val="28"/>
          <w:bdr w:val="none" w:sz="0" w:space="0" w:color="auto" w:frame="1"/>
        </w:rPr>
        <w:t>∑</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8"/>
          <w:szCs w:val="28"/>
          <w:bdr w:val="none" w:sz="0" w:space="0" w:color="auto" w:frame="1"/>
        </w:rPr>
        <w:t>x</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j</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th-Iw" w:hAnsi="MJXc-TeX-math-Iw" w:cs="Arial"/>
          <w:color w:val="000000"/>
          <w:sz w:val="28"/>
          <w:szCs w:val="28"/>
          <w:bdr w:val="none" w:sz="0" w:space="0" w:color="auto" w:frame="1"/>
        </w:rPr>
        <w:t>m</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8"/>
          <w:szCs w:val="28"/>
          <w:bdr w:val="none" w:sz="0" w:space="0" w:color="auto" w:frame="1"/>
        </w:rPr>
        <w:t>..</w:t>
      </w:r>
      <w:r w:rsidRPr="004C2BBC">
        <w:rPr>
          <w:rStyle w:val="mjx-char"/>
          <w:rFonts w:ascii="MJXc-TeX-size1-Rw" w:hAnsi="MJXc-TeX-size1-Rw" w:cs="Arial"/>
          <w:color w:val="000000"/>
          <w:sz w:val="28"/>
          <w:szCs w:val="28"/>
          <w:bdr w:val="none" w:sz="0" w:space="0" w:color="auto" w:frame="1"/>
        </w:rPr>
        <w:t>∑</w:t>
      </w:r>
      <w:r w:rsidRPr="004C2BBC">
        <w:rPr>
          <w:rStyle w:val="mjx-char"/>
          <w:rFonts w:ascii="MJXc-TeX-math-Iw" w:hAnsi="MJXc-TeX-math-Iw" w:cs="Arial"/>
          <w:color w:val="000000"/>
          <w:sz w:val="20"/>
          <w:szCs w:val="20"/>
          <w:bdr w:val="none" w:sz="0" w:space="0" w:color="auto" w:frame="1"/>
        </w:rPr>
        <w:t>nc</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8"/>
          <w:szCs w:val="28"/>
          <w:bdr w:val="none" w:sz="0" w:space="0" w:color="auto" w:frame="1"/>
        </w:rPr>
        <w:t>x</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j</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th-Iw" w:hAnsi="MJXc-TeX-math-Iw" w:cs="Arial"/>
          <w:color w:val="000000"/>
          <w:sz w:val="28"/>
          <w:szCs w:val="28"/>
          <w:bdr w:val="none" w:sz="0" w:space="0" w:color="auto" w:frame="1"/>
        </w:rPr>
        <w:t>m</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Cambria Math" w:hAnsi="Cambria Math" w:cs="Cambria Math"/>
          <w:color w:val="000000"/>
          <w:sz w:val="28"/>
          <w:szCs w:val="28"/>
          <w:bdr w:val="none" w:sz="0" w:space="0" w:color="auto" w:frame="1"/>
        </w:rPr>
        <w:t>⎤⎥</w:t>
      </w:r>
    </w:p>
    <w:p w14:paraId="1086208A" w14:textId="77777777" w:rsidR="004C2BBC" w:rsidRPr="004C2BBC" w:rsidRDefault="004C2BBC" w:rsidP="004C2BBC">
      <w:pPr>
        <w:rPr>
          <w:rFonts w:ascii="Arial" w:hAnsi="Arial" w:cs="Arial"/>
          <w:color w:val="000000"/>
          <w:sz w:val="26"/>
          <w:szCs w:val="26"/>
        </w:rPr>
      </w:pPr>
      <w:r w:rsidRPr="004C2BBC">
        <w:rPr>
          <w:rStyle w:val="mjx-char"/>
          <w:rFonts w:ascii="Cambria Math" w:hAnsi="Cambria Math" w:cs="Cambria Math"/>
          <w:color w:val="000000"/>
          <w:sz w:val="28"/>
          <w:szCs w:val="28"/>
          <w:bdr w:val="none" w:sz="0" w:space="0" w:color="auto" w:frame="1"/>
        </w:rPr>
        <w:t>⎥⎦</w:t>
      </w:r>
      <w:r w:rsidRPr="004C2BBC">
        <w:rPr>
          <w:rStyle w:val="mjxassistivemathml"/>
          <w:rFonts w:ascii="Arial" w:hAnsi="Arial" w:cs="Arial"/>
          <w:color w:val="000000"/>
          <w:sz w:val="28"/>
          <w:szCs w:val="28"/>
          <w:bdr w:val="none" w:sz="0" w:space="0" w:color="auto" w:frame="1"/>
        </w:rPr>
        <w:t>w=[∑c=11mc,d..∑c=1nmc,d]v=[∑c=11xc,j,ymc,d..∑c=1nxc,j,ymc,d]</w:t>
      </w:r>
    </w:p>
    <w:p w14:paraId="049B0762"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t>and </w:t>
      </w:r>
      <w:proofErr w:type="spellStart"/>
      <w:r w:rsidRPr="004C2BBC">
        <w:rPr>
          <w:rStyle w:val="mjx-char"/>
          <w:rFonts w:ascii="MJXc-TeX-math-Iw" w:hAnsi="MJXc-TeX-math-Iw" w:cs="Arial"/>
          <w:color w:val="000000"/>
          <w:sz w:val="28"/>
          <w:szCs w:val="28"/>
          <w:bdr w:val="none" w:sz="0" w:space="0" w:color="auto" w:frame="1"/>
          <w:lang w:val="en-US"/>
        </w:rPr>
        <w:t>x</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xc,j,y</w:t>
      </w:r>
      <w:proofErr w:type="spellEnd"/>
      <w:r w:rsidRPr="004C2BBC">
        <w:rPr>
          <w:rFonts w:ascii="Arial" w:hAnsi="Arial" w:cs="Arial"/>
          <w:color w:val="000000"/>
          <w:sz w:val="26"/>
          <w:szCs w:val="26"/>
          <w:lang w:val="en-US"/>
        </w:rPr>
        <w:t> is the share of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w:t>
      </w:r>
      <w:del w:id="243"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and</w:t>
      </w:r>
      <w:del w:id="244" w:author="Krueger Grayson" w:date="2019-04-08T13:26: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4A76E563"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x</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xc,j,y</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Nc,j,yTj,y</w:t>
      </w:r>
      <w:proofErr w:type="spellEnd"/>
    </w:p>
    <w:p w14:paraId="4E4AD5F0"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t>and </w:t>
      </w:r>
      <w:proofErr w:type="spellStart"/>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mc,d</w:t>
      </w:r>
      <w:proofErr w:type="spellEnd"/>
      <w:r w:rsidRPr="004C2BBC">
        <w:rPr>
          <w:rFonts w:ascii="Arial" w:hAnsi="Arial" w:cs="Arial"/>
          <w:color w:val="000000"/>
          <w:sz w:val="26"/>
          <w:szCs w:val="26"/>
          <w:lang w:val="en-US"/>
        </w:rPr>
        <w:t> is the share of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 the aggregate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w:t>
      </w:r>
      <w:proofErr w:type="spellStart"/>
      <w:r w:rsidRPr="004C2BBC">
        <w:rPr>
          <w:rFonts w:ascii="Arial" w:hAnsi="Arial" w:cs="Arial"/>
          <w:color w:val="000000"/>
          <w:sz w:val="26"/>
          <w:szCs w:val="26"/>
          <w:lang w:val="en-US"/>
        </w:rPr>
        <w:t>over all</w:t>
      </w:r>
      <w:proofErr w:type="spellEnd"/>
      <w:r w:rsidRPr="004C2BBC">
        <w:rPr>
          <w:rFonts w:ascii="Arial" w:hAnsi="Arial" w:cs="Arial"/>
          <w:color w:val="000000"/>
          <w:sz w:val="26"/>
          <w:szCs w:val="26"/>
          <w:lang w:val="en-US"/>
        </w:rPr>
        <w:t xml:space="preserve"> years:</w:t>
      </w:r>
    </w:p>
    <w:p w14:paraId="27FE4343"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0"/>
          <w:szCs w:val="20"/>
          <w:bdr w:val="none" w:sz="0" w:space="0" w:color="auto" w:frame="1"/>
          <w:lang w:val="en-US"/>
        </w:rPr>
        <w:t>∑</w:t>
      </w:r>
      <w:proofErr w:type="spellStart"/>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mc,d</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yNc,d,y∑y∑cNc,d,y</w:t>
      </w:r>
      <w:proofErr w:type="spellEnd"/>
    </w:p>
    <w:p w14:paraId="60672A78" w14:textId="77777777"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Surplus of three largest contributing countries</w:t>
      </w:r>
    </w:p>
    <w:p w14:paraId="70D52238"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Top</w:t>
      </w:r>
      <w:r w:rsidRPr="004C2BBC">
        <w:rPr>
          <w:rStyle w:val="mjx-char"/>
          <w:rFonts w:ascii="MJXc-TeX-main-Rw" w:hAnsi="MJXc-TeX-main-Rw" w:cs="Arial"/>
          <w:color w:val="000000"/>
          <w:sz w:val="20"/>
          <w:szCs w:val="20"/>
          <w:bdr w:val="none" w:sz="0" w:space="0" w:color="auto" w:frame="1"/>
          <w:lang w:val="en-US"/>
        </w:rPr>
        <w:t>3</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8"/>
          <w:szCs w:val="28"/>
          <w:bdr w:val="none" w:sz="0" w:space="0" w:color="auto" w:frame="1"/>
          <w:lang w:val="en-US"/>
        </w:rPr>
        <w:t>∑</w:t>
      </w:r>
      <w:r w:rsidRPr="004C2BBC">
        <w:rPr>
          <w:rStyle w:val="mjx-char"/>
          <w:rFonts w:ascii="MJXc-TeX-main-Rw" w:hAnsi="MJXc-TeX-main-Rw" w:cs="Arial"/>
          <w:color w:val="000000"/>
          <w:sz w:val="20"/>
          <w:szCs w:val="20"/>
          <w:bdr w:val="none" w:sz="0" w:space="0" w:color="auto" w:frame="1"/>
          <w:lang w:val="en-US"/>
        </w:rPr>
        <w:t>3</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=1</w:t>
      </w:r>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8"/>
          <w:szCs w:val="28"/>
          <w:bdr w:val="none" w:sz="0" w:space="0" w:color="auto" w:frame="1"/>
          <w:lang w:val="en-US"/>
        </w:rPr>
        <w:t>x</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assistivemathml"/>
          <w:rFonts w:ascii="Arial" w:hAnsi="Arial" w:cs="Arial"/>
          <w:color w:val="000000"/>
          <w:sz w:val="28"/>
          <w:szCs w:val="28"/>
          <w:bdr w:val="none" w:sz="0" w:space="0" w:color="auto" w:frame="1"/>
          <w:lang w:val="en-US"/>
        </w:rPr>
        <w:t>gj,d,yTop3=∑c=13(</w:t>
      </w:r>
      <w:proofErr w:type="spellStart"/>
      <w:r w:rsidRPr="004C2BBC">
        <w:rPr>
          <w:rStyle w:val="mjxassistivemathml"/>
          <w:rFonts w:ascii="Arial" w:hAnsi="Arial" w:cs="Arial"/>
          <w:color w:val="000000"/>
          <w:sz w:val="28"/>
          <w:szCs w:val="28"/>
          <w:bdr w:val="none" w:sz="0" w:space="0" w:color="auto" w:frame="1"/>
          <w:lang w:val="en-US"/>
        </w:rPr>
        <w:t>xc,j,y−mc,d</w:t>
      </w:r>
      <w:proofErr w:type="spellEnd"/>
      <w:r w:rsidRPr="004C2BBC">
        <w:rPr>
          <w:rStyle w:val="mjxassistivemathml"/>
          <w:rFonts w:ascii="Arial" w:hAnsi="Arial" w:cs="Arial"/>
          <w:color w:val="000000"/>
          <w:sz w:val="28"/>
          <w:szCs w:val="28"/>
          <w:bdr w:val="none" w:sz="0" w:space="0" w:color="auto" w:frame="1"/>
          <w:lang w:val="en-US"/>
        </w:rPr>
        <w:t>)</w:t>
      </w:r>
    </w:p>
    <w:p w14:paraId="3B8EBC60" w14:textId="5C8BCD3A" w:rsidR="004C2BBC" w:rsidRPr="004C2BBC" w:rsidRDefault="00AE5F7A" w:rsidP="004C2BBC">
      <w:pPr>
        <w:pStyle w:val="NormalWeb"/>
        <w:spacing w:before="0" w:after="0"/>
        <w:rPr>
          <w:rFonts w:ascii="Arial" w:hAnsi="Arial" w:cs="Arial"/>
          <w:color w:val="000000"/>
          <w:sz w:val="26"/>
          <w:szCs w:val="26"/>
          <w:lang w:val="en-US"/>
        </w:rPr>
      </w:pPr>
      <w:ins w:id="245" w:author="Krueger Grayson" w:date="2019-04-08T13:21:00Z">
        <w:r>
          <w:rPr>
            <w:rFonts w:ascii="Arial" w:hAnsi="Arial" w:cs="Arial"/>
            <w:color w:val="000000"/>
            <w:sz w:val="26"/>
            <w:szCs w:val="26"/>
            <w:lang w:val="en-US"/>
          </w:rPr>
          <w:t>in which</w:t>
        </w:r>
      </w:ins>
      <w:del w:id="246" w:author="Krueger Grayson" w:date="2019-04-08T13:21:00Z">
        <w:r w:rsidR="004C2BBC" w:rsidRPr="004C2BBC" w:rsidDel="00AE5F7A">
          <w:rPr>
            <w:rFonts w:ascii="Arial" w:hAnsi="Arial" w:cs="Arial"/>
            <w:color w:val="000000"/>
            <w:sz w:val="26"/>
            <w:szCs w:val="26"/>
            <w:lang w:val="en-US"/>
          </w:rPr>
          <w:delText>where</w:delText>
        </w:r>
      </w:del>
      <w:r w:rsidR="004C2BBC" w:rsidRPr="004C2BBC">
        <w:rPr>
          <w:rFonts w:ascii="Arial" w:hAnsi="Arial" w:cs="Arial"/>
          <w:color w:val="000000"/>
          <w:sz w:val="26"/>
          <w:szCs w:val="26"/>
          <w:lang w:val="en-US"/>
        </w:rPr>
        <w:t> </w:t>
      </w:r>
      <w:proofErr w:type="spellStart"/>
      <w:r w:rsidR="004C2BBC" w:rsidRPr="004C2BBC">
        <w:rPr>
          <w:rStyle w:val="mjx-char"/>
          <w:rFonts w:ascii="MJXc-TeX-math-Iw" w:hAnsi="MJXc-TeX-math-Iw" w:cs="Arial"/>
          <w:color w:val="000000"/>
          <w:sz w:val="28"/>
          <w:szCs w:val="28"/>
          <w:bdr w:val="none" w:sz="0" w:space="0" w:color="auto" w:frame="1"/>
          <w:lang w:val="en-US"/>
        </w:rPr>
        <w:t>x</w:t>
      </w:r>
      <w:r w:rsidR="004C2BBC" w:rsidRPr="004C2BBC">
        <w:rPr>
          <w:rStyle w:val="mjx-char"/>
          <w:rFonts w:ascii="MJXc-TeX-math-Iw" w:hAnsi="MJXc-TeX-math-Iw" w:cs="Arial"/>
          <w:color w:val="000000"/>
          <w:sz w:val="20"/>
          <w:szCs w:val="20"/>
          <w:bdr w:val="none" w:sz="0" w:space="0" w:color="auto" w:frame="1"/>
          <w:lang w:val="en-US"/>
        </w:rPr>
        <w:t>c</w:t>
      </w:r>
      <w:r w:rsidR="004C2BBC" w:rsidRPr="004C2BBC">
        <w:rPr>
          <w:rStyle w:val="mjx-char"/>
          <w:rFonts w:ascii="MJXc-TeX-main-Rw" w:hAnsi="MJXc-TeX-main-Rw" w:cs="Arial"/>
          <w:color w:val="000000"/>
          <w:sz w:val="20"/>
          <w:szCs w:val="20"/>
          <w:bdr w:val="none" w:sz="0" w:space="0" w:color="auto" w:frame="1"/>
          <w:lang w:val="en-US"/>
        </w:rPr>
        <w:t>,</w:t>
      </w:r>
      <w:r w:rsidR="004C2BBC" w:rsidRPr="004C2BBC">
        <w:rPr>
          <w:rStyle w:val="mjx-char"/>
          <w:rFonts w:ascii="MJXc-TeX-math-Iw" w:hAnsi="MJXc-TeX-math-Iw" w:cs="Arial"/>
          <w:color w:val="000000"/>
          <w:sz w:val="20"/>
          <w:szCs w:val="20"/>
          <w:bdr w:val="none" w:sz="0" w:space="0" w:color="auto" w:frame="1"/>
          <w:lang w:val="en-US"/>
        </w:rPr>
        <w:t>j</w:t>
      </w:r>
      <w:r w:rsidR="004C2BBC" w:rsidRPr="004C2BBC">
        <w:rPr>
          <w:rStyle w:val="mjx-char"/>
          <w:rFonts w:ascii="MJXc-TeX-main-Rw" w:hAnsi="MJXc-TeX-main-Rw" w:cs="Arial"/>
          <w:color w:val="000000"/>
          <w:sz w:val="20"/>
          <w:szCs w:val="20"/>
          <w:bdr w:val="none" w:sz="0" w:space="0" w:color="auto" w:frame="1"/>
          <w:lang w:val="en-US"/>
        </w:rPr>
        <w:t>,</w:t>
      </w:r>
      <w:r w:rsidR="004C2BBC" w:rsidRPr="004C2BBC">
        <w:rPr>
          <w:rStyle w:val="mjx-char"/>
          <w:rFonts w:ascii="MJXc-TeX-math-Iw" w:hAnsi="MJXc-TeX-math-Iw" w:cs="Arial"/>
          <w:color w:val="000000"/>
          <w:sz w:val="20"/>
          <w:szCs w:val="20"/>
          <w:bdr w:val="none" w:sz="0" w:space="0" w:color="auto" w:frame="1"/>
          <w:lang w:val="en-US"/>
        </w:rPr>
        <w:t>y</w:t>
      </w:r>
      <w:r w:rsidR="004C2BBC" w:rsidRPr="004C2BBC">
        <w:rPr>
          <w:rStyle w:val="mjxassistivemathml"/>
          <w:rFonts w:ascii="Arial" w:hAnsi="Arial" w:cs="Arial"/>
          <w:color w:val="000000"/>
          <w:sz w:val="28"/>
          <w:szCs w:val="28"/>
          <w:bdr w:val="none" w:sz="0" w:space="0" w:color="auto" w:frame="1"/>
          <w:lang w:val="en-US"/>
        </w:rPr>
        <w:t>xc,j,y</w:t>
      </w:r>
      <w:proofErr w:type="spellEnd"/>
      <w:r w:rsidR="004C2BBC" w:rsidRPr="004C2BBC">
        <w:rPr>
          <w:rFonts w:ascii="Arial" w:hAnsi="Arial" w:cs="Arial"/>
          <w:color w:val="000000"/>
          <w:sz w:val="26"/>
          <w:szCs w:val="26"/>
          <w:lang w:val="en-US"/>
        </w:rPr>
        <w:t> is the share of the country </w:t>
      </w:r>
      <w:r w:rsidR="004C2BBC" w:rsidRPr="004C2BBC">
        <w:rPr>
          <w:rStyle w:val="mjx-char"/>
          <w:rFonts w:ascii="MJXc-TeX-math-Iw" w:hAnsi="MJXc-TeX-math-Iw" w:cs="Arial"/>
          <w:color w:val="000000"/>
          <w:sz w:val="28"/>
          <w:szCs w:val="28"/>
          <w:bdr w:val="none" w:sz="0" w:space="0" w:color="auto" w:frame="1"/>
          <w:lang w:val="en-US"/>
        </w:rPr>
        <w:t>c</w:t>
      </w:r>
      <w:r w:rsidR="004C2BBC" w:rsidRPr="004C2BBC">
        <w:rPr>
          <w:rStyle w:val="mjxassistivemathml"/>
          <w:rFonts w:ascii="Arial" w:hAnsi="Arial" w:cs="Arial"/>
          <w:color w:val="000000"/>
          <w:sz w:val="28"/>
          <w:szCs w:val="28"/>
          <w:bdr w:val="none" w:sz="0" w:space="0" w:color="auto" w:frame="1"/>
          <w:lang w:val="en-US"/>
        </w:rPr>
        <w:t>c</w:t>
      </w:r>
      <w:r w:rsidR="004C2BBC" w:rsidRPr="004C2BBC">
        <w:rPr>
          <w:rFonts w:ascii="Arial" w:hAnsi="Arial" w:cs="Arial"/>
          <w:color w:val="000000"/>
          <w:sz w:val="26"/>
          <w:szCs w:val="26"/>
          <w:lang w:val="en-US"/>
        </w:rPr>
        <w:t> in</w:t>
      </w:r>
      <w:del w:id="247" w:author="Krueger Grayson" w:date="2019-04-08T13:27:00Z">
        <w:r w:rsidR="004C2BBC" w:rsidRPr="004C2BBC" w:rsidDel="00264316">
          <w:rPr>
            <w:rFonts w:ascii="Arial" w:hAnsi="Arial" w:cs="Arial"/>
            <w:color w:val="000000"/>
            <w:sz w:val="26"/>
            <w:szCs w:val="26"/>
            <w:lang w:val="en-US"/>
          </w:rPr>
          <w:delText xml:space="preserve"> the</w:delText>
        </w:r>
      </w:del>
      <w:r w:rsidR="004C2BBC" w:rsidRPr="004C2BBC">
        <w:rPr>
          <w:rFonts w:ascii="Arial" w:hAnsi="Arial" w:cs="Arial"/>
          <w:color w:val="000000"/>
          <w:sz w:val="26"/>
          <w:szCs w:val="26"/>
          <w:lang w:val="en-US"/>
        </w:rPr>
        <w:t xml:space="preserve"> journal </w:t>
      </w:r>
      <w:proofErr w:type="spellStart"/>
      <w:r w:rsidR="004C2BBC" w:rsidRPr="004C2BBC">
        <w:rPr>
          <w:rStyle w:val="mjx-char"/>
          <w:rFonts w:ascii="MJXc-TeX-math-Iw" w:hAnsi="MJXc-TeX-math-Iw" w:cs="Arial"/>
          <w:color w:val="000000"/>
          <w:sz w:val="28"/>
          <w:szCs w:val="28"/>
          <w:bdr w:val="none" w:sz="0" w:space="0" w:color="auto" w:frame="1"/>
          <w:lang w:val="en-US"/>
        </w:rPr>
        <w:t>j</w:t>
      </w:r>
      <w:r w:rsidR="004C2BBC" w:rsidRPr="004C2BBC">
        <w:rPr>
          <w:rStyle w:val="mjxassistivemathml"/>
          <w:rFonts w:ascii="Arial" w:hAnsi="Arial" w:cs="Arial"/>
          <w:color w:val="000000"/>
          <w:sz w:val="28"/>
          <w:szCs w:val="28"/>
          <w:bdr w:val="none" w:sz="0" w:space="0" w:color="auto" w:frame="1"/>
          <w:lang w:val="en-US"/>
        </w:rPr>
        <w:t>j</w:t>
      </w:r>
      <w:proofErr w:type="spellEnd"/>
      <w:r w:rsidR="004C2BBC" w:rsidRPr="004C2BBC">
        <w:rPr>
          <w:rFonts w:ascii="Arial" w:hAnsi="Arial" w:cs="Arial"/>
          <w:color w:val="000000"/>
          <w:sz w:val="26"/>
          <w:szCs w:val="26"/>
          <w:lang w:val="en-US"/>
        </w:rPr>
        <w:t> and</w:t>
      </w:r>
      <w:del w:id="248" w:author="Krueger Grayson" w:date="2019-04-08T13:27:00Z">
        <w:r w:rsidR="004C2BBC" w:rsidRPr="004C2BBC" w:rsidDel="00264316">
          <w:rPr>
            <w:rFonts w:ascii="Arial" w:hAnsi="Arial" w:cs="Arial"/>
            <w:color w:val="000000"/>
            <w:sz w:val="26"/>
            <w:szCs w:val="26"/>
            <w:lang w:val="en-US"/>
          </w:rPr>
          <w:delText xml:space="preserve"> the</w:delText>
        </w:r>
      </w:del>
      <w:r w:rsidR="004C2BBC" w:rsidRPr="004C2BBC">
        <w:rPr>
          <w:rFonts w:ascii="Arial" w:hAnsi="Arial" w:cs="Arial"/>
          <w:color w:val="000000"/>
          <w:sz w:val="26"/>
          <w:szCs w:val="26"/>
          <w:lang w:val="en-US"/>
        </w:rPr>
        <w:t xml:space="preserve"> year </w:t>
      </w:r>
      <w:proofErr w:type="spellStart"/>
      <w:r w:rsidR="004C2BBC" w:rsidRPr="004C2BBC">
        <w:rPr>
          <w:rStyle w:val="mjx-char"/>
          <w:rFonts w:ascii="MJXc-TeX-math-Iw" w:hAnsi="MJXc-TeX-math-Iw" w:cs="Arial"/>
          <w:color w:val="000000"/>
          <w:sz w:val="28"/>
          <w:szCs w:val="28"/>
          <w:bdr w:val="none" w:sz="0" w:space="0" w:color="auto" w:frame="1"/>
          <w:lang w:val="en-US"/>
        </w:rPr>
        <w:t>y</w:t>
      </w:r>
      <w:r w:rsidR="004C2BBC" w:rsidRPr="004C2BBC">
        <w:rPr>
          <w:rStyle w:val="mjxassistivemathml"/>
          <w:rFonts w:ascii="Arial" w:hAnsi="Arial" w:cs="Arial"/>
          <w:color w:val="000000"/>
          <w:sz w:val="28"/>
          <w:szCs w:val="28"/>
          <w:bdr w:val="none" w:sz="0" w:space="0" w:color="auto" w:frame="1"/>
          <w:lang w:val="en-US"/>
        </w:rPr>
        <w:t>y</w:t>
      </w:r>
      <w:proofErr w:type="spellEnd"/>
      <w:r w:rsidR="004C2BBC" w:rsidRPr="004C2BBC">
        <w:rPr>
          <w:rFonts w:ascii="Arial" w:hAnsi="Arial" w:cs="Arial"/>
          <w:color w:val="000000"/>
          <w:sz w:val="26"/>
          <w:szCs w:val="26"/>
          <w:lang w:val="en-US"/>
        </w:rPr>
        <w:t>:</w:t>
      </w:r>
    </w:p>
    <w:p w14:paraId="6DDD766E"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x</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xc,j,y</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Nc,j,yTj,y</w:t>
      </w:r>
      <w:proofErr w:type="spellEnd"/>
    </w:p>
    <w:p w14:paraId="641545B5"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lastRenderedPageBreak/>
        <w:t>and </w:t>
      </w:r>
      <w:proofErr w:type="spellStart"/>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mc,d</w:t>
      </w:r>
      <w:proofErr w:type="spellEnd"/>
      <w:r w:rsidRPr="004C2BBC">
        <w:rPr>
          <w:rFonts w:ascii="Arial" w:hAnsi="Arial" w:cs="Arial"/>
          <w:color w:val="000000"/>
          <w:sz w:val="26"/>
          <w:szCs w:val="26"/>
          <w:lang w:val="en-US"/>
        </w:rPr>
        <w:t> is the share of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 the aggregate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w:t>
      </w:r>
      <w:proofErr w:type="spellStart"/>
      <w:r w:rsidRPr="004C2BBC">
        <w:rPr>
          <w:rFonts w:ascii="Arial" w:hAnsi="Arial" w:cs="Arial"/>
          <w:color w:val="000000"/>
          <w:sz w:val="26"/>
          <w:szCs w:val="26"/>
          <w:lang w:val="en-US"/>
        </w:rPr>
        <w:t>over all</w:t>
      </w:r>
      <w:proofErr w:type="spellEnd"/>
      <w:r w:rsidRPr="004C2BBC">
        <w:rPr>
          <w:rFonts w:ascii="Arial" w:hAnsi="Arial" w:cs="Arial"/>
          <w:color w:val="000000"/>
          <w:sz w:val="26"/>
          <w:szCs w:val="26"/>
          <w:lang w:val="en-US"/>
        </w:rPr>
        <w:t xml:space="preserve"> years:</w:t>
      </w:r>
    </w:p>
    <w:p w14:paraId="1F201263"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m</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proofErr w:type="spellEnd"/>
      <w:r w:rsidRPr="004C2BBC">
        <w:rPr>
          <w:rStyle w:val="mjx-char"/>
          <w:rFonts w:ascii="MJXc-TeX-main-Rw" w:hAnsi="MJXc-TeX-main-Rw" w:cs="Arial"/>
          <w:color w:val="000000"/>
          <w:sz w:val="28"/>
          <w:szCs w:val="28"/>
          <w:bdr w:val="none" w:sz="0" w:space="0" w:color="auto" w:frame="1"/>
          <w:lang w:val="en-US"/>
        </w:rPr>
        <w:t>=</w:t>
      </w:r>
      <w:r w:rsidRPr="004C2BBC">
        <w:rPr>
          <w:rStyle w:val="mjx-char"/>
          <w:rFonts w:ascii="MJXc-TeX-size1-Rw" w:hAnsi="MJXc-TeX-size1-Rw" w:cs="Arial"/>
          <w:color w:val="000000"/>
          <w:sz w:val="20"/>
          <w:szCs w:val="20"/>
          <w:bdr w:val="none" w:sz="0" w:space="0" w:color="auto" w:frame="1"/>
          <w:lang w:val="en-US"/>
        </w:rPr>
        <w:t>∑</w:t>
      </w:r>
      <w:proofErr w:type="spellStart"/>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size1-Rw" w:hAnsi="MJXc-TeX-size1-Rw" w:cs="Arial"/>
          <w:color w:val="000000"/>
          <w:sz w:val="20"/>
          <w:szCs w:val="20"/>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c</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d</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mc,d</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yNc,d,y∑y∑cNc,d,y</w:t>
      </w:r>
      <w:proofErr w:type="spellEnd"/>
    </w:p>
    <w:p w14:paraId="2C6E2D71" w14:textId="7A0B9740"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 xml:space="preserve">Share of documents from </w:t>
      </w:r>
      <w:ins w:id="249" w:author="Krueger Grayson" w:date="2019-04-08T13:21:00Z">
        <w:r w:rsidR="00AE5F7A">
          <w:rPr>
            <w:rFonts w:ascii="Arial" w:hAnsi="Arial" w:cs="Arial"/>
            <w:color w:val="000000"/>
            <w:sz w:val="27"/>
            <w:szCs w:val="27"/>
          </w:rPr>
          <w:t xml:space="preserve">a </w:t>
        </w:r>
      </w:ins>
      <w:r w:rsidRPr="004C2BBC">
        <w:rPr>
          <w:rFonts w:ascii="Arial" w:hAnsi="Arial" w:cs="Arial"/>
          <w:color w:val="000000"/>
          <w:sz w:val="27"/>
          <w:szCs w:val="27"/>
        </w:rPr>
        <w:t>journal's domicile</w:t>
      </w:r>
    </w:p>
    <w:p w14:paraId="19D21AD9"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LocalSharej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LOCAL</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gj,d,yLocalShare</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NLOCAL,j,yTj,y</w:t>
      </w:r>
      <w:proofErr w:type="spellEnd"/>
    </w:p>
    <w:p w14:paraId="2C5CC5A8" w14:textId="7777777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Source: </w:t>
      </w:r>
      <w:proofErr w:type="spellStart"/>
      <w:r w:rsidR="00D505AE">
        <w:fldChar w:fldCharType="begin"/>
      </w:r>
      <w:r w:rsidR="00D505AE">
        <w:instrText xml:space="preserve"> HYPERLINK "https://link.springer.com/article/10.1007/BF02457982" \t "_blank" </w:instrText>
      </w:r>
      <w:r w:rsidR="00D505AE">
        <w:fldChar w:fldCharType="separate"/>
      </w:r>
      <w:r w:rsidRPr="004C2BBC">
        <w:rPr>
          <w:rStyle w:val="Hyperlink"/>
          <w:rFonts w:ascii="Arial" w:hAnsi="Arial" w:cs="Arial"/>
          <w:sz w:val="26"/>
          <w:szCs w:val="26"/>
          <w:lang w:val="en-US"/>
        </w:rPr>
        <w:t>Zitt</w:t>
      </w:r>
      <w:proofErr w:type="spellEnd"/>
      <w:r w:rsidRPr="004C2BBC">
        <w:rPr>
          <w:rStyle w:val="Hyperlink"/>
          <w:rFonts w:ascii="Arial" w:hAnsi="Arial" w:cs="Arial"/>
          <w:sz w:val="26"/>
          <w:szCs w:val="26"/>
          <w:lang w:val="en-US"/>
        </w:rPr>
        <w:t xml:space="preserve"> and </w:t>
      </w:r>
      <w:proofErr w:type="spellStart"/>
      <w:r w:rsidRPr="004C2BBC">
        <w:rPr>
          <w:rStyle w:val="Hyperlink"/>
          <w:rFonts w:ascii="Arial" w:hAnsi="Arial" w:cs="Arial"/>
          <w:sz w:val="26"/>
          <w:szCs w:val="26"/>
          <w:lang w:val="en-US"/>
        </w:rPr>
        <w:t>Bassecoulard</w:t>
      </w:r>
      <w:proofErr w:type="spellEnd"/>
      <w:r w:rsidRPr="004C2BBC">
        <w:rPr>
          <w:rStyle w:val="Hyperlink"/>
          <w:rFonts w:ascii="Arial" w:hAnsi="Arial" w:cs="Arial"/>
          <w:sz w:val="26"/>
          <w:szCs w:val="26"/>
          <w:lang w:val="en-US"/>
        </w:rPr>
        <w:t xml:space="preserve"> (1998)</w:t>
      </w:r>
      <w:r w:rsidR="00D505AE">
        <w:rPr>
          <w:rStyle w:val="Hyperlink"/>
          <w:rFonts w:ascii="Arial" w:hAnsi="Arial" w:cs="Arial"/>
          <w:sz w:val="26"/>
          <w:szCs w:val="26"/>
          <w:lang w:val="en-US"/>
        </w:rPr>
        <w:fldChar w:fldCharType="end"/>
      </w:r>
    </w:p>
    <w:p w14:paraId="7E179B2A" w14:textId="77777777" w:rsidR="004C2BBC" w:rsidRPr="004C2BBC" w:rsidRDefault="004C2BBC" w:rsidP="004C2BBC">
      <w:pPr>
        <w:pStyle w:val="Heading5"/>
        <w:jc w:val="center"/>
        <w:rPr>
          <w:rFonts w:ascii="Arial" w:hAnsi="Arial" w:cs="Arial"/>
          <w:color w:val="000000"/>
          <w:sz w:val="27"/>
          <w:szCs w:val="27"/>
        </w:rPr>
      </w:pPr>
      <w:r w:rsidRPr="004C2BBC">
        <w:rPr>
          <w:rFonts w:ascii="Arial" w:hAnsi="Arial" w:cs="Arial"/>
          <w:color w:val="000000"/>
          <w:sz w:val="27"/>
          <w:szCs w:val="27"/>
        </w:rPr>
        <w:t>Share of English-written documents</w:t>
      </w:r>
    </w:p>
    <w:p w14:paraId="6AA891FE"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ShareEnglishj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proofErr w:type="spellEnd"/>
      <w:r w:rsidRPr="004C2BBC">
        <w:rPr>
          <w:rStyle w:val="mjx-char"/>
          <w:rFonts w:ascii="MJXc-TeX-main-Rw" w:hAnsi="MJXc-TeX-main-Rw" w:cs="Arial"/>
          <w:color w:val="000000"/>
          <w:sz w:val="28"/>
          <w:szCs w:val="28"/>
          <w:bdr w:val="none" w:sz="0" w:space="0" w:color="auto" w:frame="1"/>
          <w:lang w:val="en-US"/>
        </w:rPr>
        <w:t>=</w:t>
      </w:r>
      <w:proofErr w:type="spellStart"/>
      <w:r w:rsidRPr="004C2BBC">
        <w:rPr>
          <w:rStyle w:val="mjx-char"/>
          <w:rFonts w:ascii="MJXc-TeX-math-Iw" w:hAnsi="MJXc-TeX-math-Iw" w:cs="Arial"/>
          <w:color w:val="000000"/>
          <w:sz w:val="20"/>
          <w:szCs w:val="20"/>
          <w:bdr w:val="none" w:sz="0" w:space="0" w:color="auto" w:frame="1"/>
          <w:lang w:val="en-US"/>
        </w:rPr>
        <w:t>N</w:t>
      </w:r>
      <w:r w:rsidRPr="004C2BBC">
        <w:rPr>
          <w:rStyle w:val="mjx-char"/>
          <w:rFonts w:ascii="MJXc-TeX-math-Iw" w:hAnsi="MJXc-TeX-math-Iw" w:cs="Arial"/>
          <w:color w:val="000000"/>
          <w:sz w:val="14"/>
          <w:szCs w:val="14"/>
          <w:bdr w:val="none" w:sz="0" w:space="0" w:color="auto" w:frame="1"/>
          <w:lang w:val="en-US"/>
        </w:rPr>
        <w:t>ENG</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char"/>
          <w:rFonts w:ascii="MJXc-TeX-math-Iw" w:hAnsi="MJXc-TeX-math-Iw" w:cs="Arial"/>
          <w:color w:val="000000"/>
          <w:sz w:val="20"/>
          <w:szCs w:val="20"/>
          <w:bdr w:val="none" w:sz="0" w:space="0" w:color="auto" w:frame="1"/>
          <w:lang w:val="en-US"/>
        </w:rPr>
        <w:t>T</w:t>
      </w:r>
      <w:r w:rsidRPr="004C2BBC">
        <w:rPr>
          <w:rStyle w:val="mjx-char"/>
          <w:rFonts w:ascii="MJXc-TeX-math-Iw" w:hAnsi="MJXc-TeX-math-Iw" w:cs="Arial"/>
          <w:color w:val="000000"/>
          <w:sz w:val="14"/>
          <w:szCs w:val="14"/>
          <w:bdr w:val="none" w:sz="0" w:space="0" w:color="auto" w:frame="1"/>
          <w:lang w:val="en-US"/>
        </w:rPr>
        <w:t>j</w:t>
      </w:r>
      <w:r w:rsidRPr="004C2BBC">
        <w:rPr>
          <w:rStyle w:val="mjx-char"/>
          <w:rFonts w:ascii="MJXc-TeX-main-Rw" w:hAnsi="MJXc-TeX-main-Rw" w:cs="Arial"/>
          <w:color w:val="000000"/>
          <w:sz w:val="14"/>
          <w:szCs w:val="14"/>
          <w:bdr w:val="none" w:sz="0" w:space="0" w:color="auto" w:frame="1"/>
          <w:lang w:val="en-US"/>
        </w:rPr>
        <w:t>,</w:t>
      </w:r>
      <w:r w:rsidRPr="004C2BBC">
        <w:rPr>
          <w:rStyle w:val="mjx-char"/>
          <w:rFonts w:ascii="MJXc-TeX-math-Iw" w:hAnsi="MJXc-TeX-math-Iw" w:cs="Arial"/>
          <w:color w:val="000000"/>
          <w:sz w:val="14"/>
          <w:szCs w:val="14"/>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gj,d,yShareEnglish</w:t>
      </w:r>
      <w:proofErr w:type="spellEnd"/>
      <w:r w:rsidRPr="004C2BBC">
        <w:rPr>
          <w:rStyle w:val="mjxassistivemathml"/>
          <w:rFonts w:ascii="Arial" w:hAnsi="Arial" w:cs="Arial"/>
          <w:color w:val="000000"/>
          <w:sz w:val="28"/>
          <w:szCs w:val="28"/>
          <w:bdr w:val="none" w:sz="0" w:space="0" w:color="auto" w:frame="1"/>
          <w:lang w:val="en-US"/>
        </w:rPr>
        <w:t>=</w:t>
      </w:r>
      <w:proofErr w:type="spellStart"/>
      <w:r w:rsidRPr="004C2BBC">
        <w:rPr>
          <w:rStyle w:val="mjxassistivemathml"/>
          <w:rFonts w:ascii="Arial" w:hAnsi="Arial" w:cs="Arial"/>
          <w:color w:val="000000"/>
          <w:sz w:val="28"/>
          <w:szCs w:val="28"/>
          <w:bdr w:val="none" w:sz="0" w:space="0" w:color="auto" w:frame="1"/>
          <w:lang w:val="en-US"/>
        </w:rPr>
        <w:t>NENG,j,yTj,y</w:t>
      </w:r>
      <w:proofErr w:type="spellEnd"/>
    </w:p>
    <w:p w14:paraId="5FF5A14D" w14:textId="7777777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Source: </w:t>
      </w:r>
      <w:proofErr w:type="spellStart"/>
      <w:r w:rsidR="00D505AE">
        <w:fldChar w:fldCharType="begin"/>
      </w:r>
      <w:r w:rsidR="00D505AE">
        <w:instrText xml:space="preserve"> HYPERLINK "https://link.springer.com/article/10.1007/s11192-006-0050-z" \t "_blank" </w:instrText>
      </w:r>
      <w:r w:rsidR="00D505AE">
        <w:fldChar w:fldCharType="separate"/>
      </w:r>
      <w:r w:rsidRPr="004C2BBC">
        <w:rPr>
          <w:rStyle w:val="Hyperlink"/>
          <w:rFonts w:ascii="Arial" w:hAnsi="Arial" w:cs="Arial"/>
          <w:sz w:val="26"/>
          <w:szCs w:val="26"/>
          <w:lang w:val="en-US"/>
        </w:rPr>
        <w:t>Buela-Casal</w:t>
      </w:r>
      <w:proofErr w:type="spellEnd"/>
      <w:r w:rsidRPr="004C2BBC">
        <w:rPr>
          <w:rStyle w:val="Hyperlink"/>
          <w:rFonts w:ascii="Arial" w:hAnsi="Arial" w:cs="Arial"/>
          <w:sz w:val="26"/>
          <w:szCs w:val="26"/>
          <w:lang w:val="en-US"/>
        </w:rPr>
        <w:t xml:space="preserve"> (2006)</w:t>
      </w:r>
      <w:r w:rsidR="00D505AE">
        <w:rPr>
          <w:rStyle w:val="Hyperlink"/>
          <w:rFonts w:ascii="Arial" w:hAnsi="Arial" w:cs="Arial"/>
          <w:sz w:val="26"/>
          <w:szCs w:val="26"/>
          <w:lang w:val="en-US"/>
        </w:rPr>
        <w:fldChar w:fldCharType="end"/>
      </w:r>
    </w:p>
    <w:p w14:paraId="6D39F39E" w14:textId="77777777" w:rsidR="004C2BBC" w:rsidRPr="004C2BBC" w:rsidRDefault="004C2BBC" w:rsidP="004C2BBC">
      <w:pPr>
        <w:pStyle w:val="Heading3"/>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Aggregation to countries and disciplines</w:t>
      </w:r>
    </w:p>
    <w:p w14:paraId="6343DCC6" w14:textId="7777777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Following </w:t>
      </w:r>
      <w:proofErr w:type="spellStart"/>
      <w:r w:rsidR="00D505AE">
        <w:fldChar w:fldCharType="begin"/>
      </w:r>
      <w:r w:rsidR="00D505AE">
        <w:instrText xml:space="preserve"> HYPERLINK "https://link.springer.com/article/10.1007/BF02459619" \t "_blank" </w:instrText>
      </w:r>
      <w:r w:rsidR="00D505AE">
        <w:fldChar w:fldCharType="separate"/>
      </w:r>
      <w:r w:rsidRPr="004C2BBC">
        <w:rPr>
          <w:rStyle w:val="Hyperlink"/>
          <w:rFonts w:ascii="Arial" w:hAnsi="Arial" w:cs="Arial"/>
          <w:sz w:val="26"/>
          <w:szCs w:val="26"/>
          <w:lang w:val="en-US"/>
        </w:rPr>
        <w:t>Zitt</w:t>
      </w:r>
      <w:proofErr w:type="spellEnd"/>
      <w:r w:rsidRPr="004C2BBC">
        <w:rPr>
          <w:rStyle w:val="Hyperlink"/>
          <w:rFonts w:ascii="Arial" w:hAnsi="Arial" w:cs="Arial"/>
          <w:sz w:val="26"/>
          <w:szCs w:val="26"/>
          <w:lang w:val="en-US"/>
        </w:rPr>
        <w:t xml:space="preserve"> and </w:t>
      </w:r>
      <w:proofErr w:type="spellStart"/>
      <w:r w:rsidRPr="004C2BBC">
        <w:rPr>
          <w:rStyle w:val="Hyperlink"/>
          <w:rFonts w:ascii="Arial" w:hAnsi="Arial" w:cs="Arial"/>
          <w:sz w:val="26"/>
          <w:szCs w:val="26"/>
          <w:lang w:val="en-US"/>
        </w:rPr>
        <w:t>Bassecoulard</w:t>
      </w:r>
      <w:proofErr w:type="spellEnd"/>
      <w:r w:rsidRPr="004C2BBC">
        <w:rPr>
          <w:rStyle w:val="Hyperlink"/>
          <w:rFonts w:ascii="Arial" w:hAnsi="Arial" w:cs="Arial"/>
          <w:sz w:val="26"/>
          <w:szCs w:val="26"/>
          <w:lang w:val="en-US"/>
        </w:rPr>
        <w:t xml:space="preserve"> (1999)</w:t>
      </w:r>
      <w:r w:rsidR="00D505AE">
        <w:rPr>
          <w:rStyle w:val="Hyperlink"/>
          <w:rFonts w:ascii="Arial" w:hAnsi="Arial" w:cs="Arial"/>
          <w:sz w:val="26"/>
          <w:szCs w:val="26"/>
          <w:lang w:val="en-US"/>
        </w:rPr>
        <w:fldChar w:fldCharType="end"/>
      </w:r>
      <w:r w:rsidRPr="004C2BBC">
        <w:rPr>
          <w:rFonts w:ascii="Arial" w:hAnsi="Arial" w:cs="Arial"/>
          <w:color w:val="000000"/>
          <w:sz w:val="26"/>
          <w:szCs w:val="26"/>
          <w:lang w:val="en-US"/>
        </w:rPr>
        <w:t>, the evidence from journals is aggregated to the level of countries and disciplines.</w:t>
      </w:r>
    </w:p>
    <w:p w14:paraId="3D7972D1" w14:textId="0040B997"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 xml:space="preserve">The aggregated figures are calculated as an average of the journal-level indicator weighted by the journal's share on the </w:t>
      </w:r>
      <w:commentRangeStart w:id="250"/>
      <w:r w:rsidRPr="004C2BBC">
        <w:rPr>
          <w:rFonts w:ascii="Arial" w:hAnsi="Arial" w:cs="Arial"/>
          <w:color w:val="000000"/>
          <w:sz w:val="26"/>
          <w:szCs w:val="26"/>
          <w:lang w:val="en-US"/>
        </w:rPr>
        <w:t>country</w:t>
      </w:r>
      <w:ins w:id="251" w:author="Krueger Grayson" w:date="2019-04-08T13:22:00Z">
        <w:r w:rsidR="00264316">
          <w:rPr>
            <w:rFonts w:ascii="Arial" w:hAnsi="Arial" w:cs="Arial"/>
            <w:color w:val="000000"/>
            <w:sz w:val="26"/>
            <w:szCs w:val="26"/>
            <w:lang w:val="en-US"/>
          </w:rPr>
          <w:t>’s</w:t>
        </w:r>
      </w:ins>
      <w:commentRangeEnd w:id="250"/>
      <w:ins w:id="252" w:author="Krueger Grayson" w:date="2019-04-08T13:23:00Z">
        <w:r w:rsidR="00264316">
          <w:rPr>
            <w:rStyle w:val="CommentReference"/>
            <w:rFonts w:asciiTheme="minorHAnsi" w:eastAsiaTheme="minorHAnsi" w:hAnsiTheme="minorHAnsi" w:cstheme="minorBidi"/>
            <w:lang w:val="en-US" w:eastAsia="en-US"/>
          </w:rPr>
          <w:commentReference w:id="250"/>
        </w:r>
      </w:ins>
      <w:r w:rsidRPr="004C2BBC">
        <w:rPr>
          <w:rFonts w:ascii="Arial" w:hAnsi="Arial" w:cs="Arial"/>
          <w:color w:val="000000"/>
          <w:sz w:val="26"/>
          <w:szCs w:val="26"/>
          <w:lang w:val="en-US"/>
        </w:rPr>
        <w:t xml:space="preserve"> total documents in the respective discipline.</w:t>
      </w:r>
    </w:p>
    <w:p w14:paraId="7736A26D" w14:textId="03A789B3" w:rsidR="004C2BBC" w:rsidRPr="004C2BBC" w:rsidRDefault="004C2BBC" w:rsidP="004C2BBC">
      <w:pPr>
        <w:pStyle w:val="NormalWeb"/>
        <w:rPr>
          <w:rFonts w:ascii="Arial" w:hAnsi="Arial" w:cs="Arial"/>
          <w:color w:val="000000"/>
          <w:sz w:val="26"/>
          <w:szCs w:val="26"/>
          <w:lang w:val="en-US"/>
        </w:rPr>
      </w:pPr>
      <w:r w:rsidRPr="004C2BBC">
        <w:rPr>
          <w:rFonts w:ascii="Arial" w:hAnsi="Arial" w:cs="Arial"/>
          <w:color w:val="000000"/>
          <w:sz w:val="26"/>
          <w:szCs w:val="26"/>
          <w:lang w:val="en-US"/>
        </w:rPr>
        <w:t xml:space="preserve">Only </w:t>
      </w:r>
      <w:ins w:id="253" w:author="Krueger Grayson" w:date="2019-04-08T13:24:00Z">
        <w:r w:rsidR="00264316">
          <w:rPr>
            <w:rFonts w:ascii="Arial" w:hAnsi="Arial" w:cs="Arial"/>
            <w:color w:val="000000"/>
            <w:sz w:val="26"/>
            <w:szCs w:val="26"/>
            <w:lang w:val="en-US"/>
          </w:rPr>
          <w:t xml:space="preserve">the </w:t>
        </w:r>
      </w:ins>
      <w:r w:rsidRPr="004C2BBC">
        <w:rPr>
          <w:rFonts w:ascii="Arial" w:hAnsi="Arial" w:cs="Arial"/>
          <w:color w:val="000000"/>
          <w:sz w:val="26"/>
          <w:szCs w:val="26"/>
          <w:lang w:val="en-US"/>
        </w:rPr>
        <w:t>results of the aggregation procedure based on data from at least 30 journals are reported.</w:t>
      </w:r>
    </w:p>
    <w:p w14:paraId="06021C06" w14:textId="77777777" w:rsidR="004C2BBC" w:rsidRPr="004C2BBC" w:rsidRDefault="004C2BBC" w:rsidP="004C2BBC">
      <w:pPr>
        <w:pStyle w:val="Heading4"/>
        <w:jc w:val="center"/>
        <w:rPr>
          <w:rFonts w:ascii="Arial" w:hAnsi="Arial" w:cs="Arial"/>
          <w:color w:val="BB133E"/>
          <w:lang w:val="en-US"/>
        </w:rPr>
      </w:pPr>
      <w:r w:rsidRPr="004C2BBC">
        <w:rPr>
          <w:rFonts w:ascii="Arial" w:hAnsi="Arial" w:cs="Arial"/>
          <w:color w:val="BB133E"/>
          <w:lang w:val="en-US"/>
        </w:rPr>
        <w:t>Definitions</w:t>
      </w:r>
    </w:p>
    <w:p w14:paraId="19F9BF5D" w14:textId="77777777"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t>Globalization of science in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and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 measured by the indicator </w:t>
      </w:r>
      <w:r w:rsidRPr="004C2BBC">
        <w:rPr>
          <w:rStyle w:val="mjx-char"/>
          <w:rFonts w:ascii="MJXc-TeX-math-Iw" w:hAnsi="MJXc-TeX-math-Iw" w:cs="Arial"/>
          <w:color w:val="000000"/>
          <w:sz w:val="28"/>
          <w:szCs w:val="28"/>
          <w:bdr w:val="none" w:sz="0" w:space="0" w:color="auto" w:frame="1"/>
          <w:lang w:val="en-US"/>
        </w:rPr>
        <w:t>i</w:t>
      </w:r>
      <w:r w:rsidRPr="004C2BBC">
        <w:rPr>
          <w:rStyle w:val="mjxassistivemathml"/>
          <w:rFonts w:ascii="Arial" w:hAnsi="Arial" w:cs="Arial"/>
          <w:color w:val="000000"/>
          <w:sz w:val="28"/>
          <w:szCs w:val="28"/>
          <w:bdr w:val="none" w:sz="0" w:space="0" w:color="auto" w:frame="1"/>
          <w:lang w:val="en-US"/>
        </w:rPr>
        <w:t>i</w:t>
      </w:r>
      <w:r w:rsidRPr="004C2BBC">
        <w:rPr>
          <w:rFonts w:ascii="Arial" w:hAnsi="Arial" w:cs="Arial"/>
          <w:color w:val="000000"/>
          <w:sz w:val="26"/>
          <w:szCs w:val="26"/>
          <w:lang w:val="en-US"/>
        </w:rPr>
        <w:t> is calculated as follows:</w:t>
      </w:r>
    </w:p>
    <w:p w14:paraId="1D2F1A92" w14:textId="77777777" w:rsidR="004C2BBC" w:rsidRPr="004C2BBC" w:rsidRDefault="004C2BBC" w:rsidP="004C2BBC">
      <w:pPr>
        <w:rPr>
          <w:rFonts w:ascii="Arial" w:hAnsi="Arial" w:cs="Arial"/>
          <w:color w:val="000000"/>
          <w:sz w:val="26"/>
          <w:szCs w:val="26"/>
        </w:rPr>
      </w:pP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i</w:t>
      </w:r>
      <w:r w:rsidRPr="004C2BBC">
        <w:rPr>
          <w:rStyle w:val="mjx-char"/>
          <w:rFonts w:ascii="MJXc-TeX-main-Rw" w:hAnsi="MJXc-TeX-main-Rw" w:cs="Arial"/>
          <w:color w:val="000000"/>
          <w:sz w:val="28"/>
          <w:szCs w:val="28"/>
          <w:bdr w:val="none" w:sz="0" w:space="0" w:color="auto" w:frame="1"/>
        </w:rPr>
        <w:t>=</w:t>
      </w:r>
      <w:r w:rsidRPr="004C2BBC">
        <w:rPr>
          <w:rStyle w:val="mjx-char"/>
          <w:rFonts w:ascii="MJXc-TeX-math-Iw" w:hAnsi="MJXc-TeX-math-Iw" w:cs="Arial"/>
          <w:color w:val="000000"/>
          <w:sz w:val="20"/>
          <w:szCs w:val="20"/>
          <w:bdr w:val="none" w:sz="0" w:space="0" w:color="auto" w:frame="1"/>
        </w:rPr>
        <w:t>J</w:t>
      </w:r>
      <w:r w:rsidRPr="004C2BBC">
        <w:rPr>
          <w:rStyle w:val="mjx-char"/>
          <w:rFonts w:ascii="MJXc-TeX-size2-Rw" w:hAnsi="MJXc-TeX-size2-Rw" w:cs="Arial"/>
          <w:color w:val="000000"/>
          <w:sz w:val="28"/>
          <w:szCs w:val="28"/>
          <w:bdr w:val="none" w:sz="0" w:space="0" w:color="auto" w:frame="1"/>
        </w:rPr>
        <w:t>∑</w:t>
      </w:r>
      <w:r w:rsidRPr="004C2BBC">
        <w:rPr>
          <w:rStyle w:val="mjx-char"/>
          <w:rFonts w:ascii="MJXc-TeX-math-Iw" w:hAnsi="MJXc-TeX-math-Iw" w:cs="Arial"/>
          <w:color w:val="000000"/>
          <w:sz w:val="20"/>
          <w:szCs w:val="20"/>
          <w:bdr w:val="none" w:sz="0" w:space="0" w:color="auto" w:frame="1"/>
        </w:rPr>
        <w:t>j</w:t>
      </w:r>
      <w:r w:rsidRPr="004C2BBC">
        <w:rPr>
          <w:rStyle w:val="mjx-char"/>
          <w:rFonts w:ascii="MJXc-TeX-main-Rw" w:hAnsi="MJXc-TeX-main-Rw" w:cs="Arial"/>
          <w:color w:val="000000"/>
          <w:sz w:val="20"/>
          <w:szCs w:val="20"/>
          <w:bdr w:val="none" w:sz="0" w:space="0" w:color="auto" w:frame="1"/>
        </w:rPr>
        <w:t>=1</w:t>
      </w:r>
      <w:r w:rsidRPr="004C2BBC">
        <w:rPr>
          <w:rStyle w:val="mjx-char"/>
          <w:rFonts w:ascii="MJXc-TeX-math-Iw" w:hAnsi="MJXc-TeX-math-Iw" w:cs="Arial"/>
          <w:color w:val="000000"/>
          <w:sz w:val="28"/>
          <w:szCs w:val="28"/>
          <w:bdr w:val="none" w:sz="0" w:space="0" w:color="auto" w:frame="1"/>
        </w:rPr>
        <w:t>a</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j</w:t>
      </w: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j</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i</w:t>
      </w:r>
      <w:r w:rsidRPr="004C2BBC">
        <w:rPr>
          <w:rStyle w:val="mjx-char"/>
          <w:rFonts w:ascii="MJXc-TeX-main-Rw" w:hAnsi="MJXc-TeX-main-Rw" w:cs="Arial"/>
          <w:color w:val="000000"/>
          <w:sz w:val="28"/>
          <w:szCs w:val="28"/>
          <w:bdr w:val="none" w:sz="0" w:space="0" w:color="auto" w:frame="1"/>
        </w:rPr>
        <w:t>(.)</w:t>
      </w:r>
      <w:r w:rsidRPr="004C2BBC">
        <w:rPr>
          <w:rStyle w:val="mjxassistivemathml"/>
          <w:rFonts w:ascii="Arial" w:hAnsi="Arial" w:cs="Arial"/>
          <w:color w:val="000000"/>
          <w:sz w:val="28"/>
          <w:szCs w:val="28"/>
          <w:bdr w:val="none" w:sz="0" w:space="0" w:color="auto" w:frame="1"/>
        </w:rPr>
        <w:t>Gc,d,y,i=∑j=1Jac,d,y,jgj,d,y,i(.)</w:t>
      </w:r>
    </w:p>
    <w:p w14:paraId="331B06F7"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a</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c</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aj,c,d,y</w:t>
      </w:r>
      <w:proofErr w:type="spellEnd"/>
      <w:r w:rsidRPr="004C2BBC">
        <w:rPr>
          <w:rFonts w:ascii="Arial" w:hAnsi="Arial" w:cs="Arial"/>
          <w:color w:val="000000"/>
          <w:sz w:val="26"/>
          <w:szCs w:val="26"/>
          <w:lang w:val="en-US"/>
        </w:rPr>
        <w:t> is the share of documents with authors from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w:t>
      </w:r>
      <w:del w:id="254" w:author="Krueger Grayson" w:date="2019-04-08T13:28: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on all documents of the country </w:t>
      </w:r>
      <w:r w:rsidRPr="004C2BBC">
        <w:rPr>
          <w:rStyle w:val="mjx-char"/>
          <w:rFonts w:ascii="MJXc-TeX-math-Iw" w:hAnsi="MJXc-TeX-math-Iw" w:cs="Arial"/>
          <w:color w:val="000000"/>
          <w:sz w:val="28"/>
          <w:szCs w:val="28"/>
          <w:bdr w:val="none" w:sz="0" w:space="0" w:color="auto" w:frame="1"/>
          <w:lang w:val="en-US"/>
        </w:rPr>
        <w:t>c</w:t>
      </w:r>
      <w:r w:rsidRPr="004C2BBC">
        <w:rPr>
          <w:rStyle w:val="mjxassistivemathml"/>
          <w:rFonts w:ascii="Arial" w:hAnsi="Arial" w:cs="Arial"/>
          <w:color w:val="000000"/>
          <w:sz w:val="28"/>
          <w:szCs w:val="28"/>
          <w:bdr w:val="none" w:sz="0" w:space="0" w:color="auto" w:frame="1"/>
          <w:lang w:val="en-US"/>
        </w:rPr>
        <w:t>c</w:t>
      </w:r>
      <w:r w:rsidRPr="004C2BBC">
        <w:rPr>
          <w:rFonts w:ascii="Arial" w:hAnsi="Arial" w:cs="Arial"/>
          <w:color w:val="000000"/>
          <w:sz w:val="26"/>
          <w:szCs w:val="26"/>
          <w:lang w:val="en-US"/>
        </w:rPr>
        <w:t> in</w:t>
      </w:r>
      <w:del w:id="255" w:author="Krueger Grayson" w:date="2019-04-08T13:28: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in</w:t>
      </w:r>
      <w:del w:id="256" w:author="Krueger Grayson" w:date="2019-04-08T13:28: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2EE706DA" w14:textId="77777777" w:rsidR="004C2BBC" w:rsidRPr="004C2BBC" w:rsidRDefault="004C2BBC" w:rsidP="004C2BBC">
      <w:pPr>
        <w:pStyle w:val="NormalWeb"/>
        <w:spacing w:before="0" w:after="0"/>
        <w:rPr>
          <w:rFonts w:ascii="Arial" w:hAnsi="Arial" w:cs="Arial"/>
          <w:color w:val="000000"/>
          <w:sz w:val="26"/>
          <w:szCs w:val="26"/>
          <w:lang w:val="en-US"/>
        </w:rPr>
      </w:pPr>
      <w:proofErr w:type="spellStart"/>
      <w:r w:rsidRPr="004C2BBC">
        <w:rPr>
          <w:rStyle w:val="mjx-char"/>
          <w:rFonts w:ascii="MJXc-TeX-math-Iw" w:hAnsi="MJXc-TeX-math-Iw" w:cs="Arial"/>
          <w:color w:val="000000"/>
          <w:sz w:val="28"/>
          <w:szCs w:val="28"/>
          <w:bdr w:val="none" w:sz="0" w:space="0" w:color="auto" w:frame="1"/>
          <w:lang w:val="en-US"/>
        </w:rPr>
        <w:t>g</w:t>
      </w:r>
      <w:r w:rsidRPr="004C2BBC">
        <w:rPr>
          <w:rStyle w:val="mjx-char"/>
          <w:rFonts w:ascii="MJXc-TeX-math-Iw" w:hAnsi="MJXc-TeX-math-Iw" w:cs="Arial"/>
          <w:color w:val="000000"/>
          <w:sz w:val="20"/>
          <w:szCs w:val="20"/>
          <w:bdr w:val="none" w:sz="0" w:space="0" w:color="auto" w:frame="1"/>
          <w:lang w:val="en-US"/>
        </w:rPr>
        <w:t>j</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d</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y</w:t>
      </w:r>
      <w:r w:rsidRPr="004C2BBC">
        <w:rPr>
          <w:rStyle w:val="mjx-char"/>
          <w:rFonts w:ascii="MJXc-TeX-main-Rw" w:hAnsi="MJXc-TeX-main-Rw" w:cs="Arial"/>
          <w:color w:val="000000"/>
          <w:sz w:val="20"/>
          <w:szCs w:val="20"/>
          <w:bdr w:val="none" w:sz="0" w:space="0" w:color="auto" w:frame="1"/>
          <w:lang w:val="en-US"/>
        </w:rPr>
        <w:t>,</w:t>
      </w:r>
      <w:r w:rsidRPr="004C2BBC">
        <w:rPr>
          <w:rStyle w:val="mjx-char"/>
          <w:rFonts w:ascii="MJXc-TeX-math-Iw" w:hAnsi="MJXc-TeX-math-Iw" w:cs="Arial"/>
          <w:color w:val="000000"/>
          <w:sz w:val="20"/>
          <w:szCs w:val="20"/>
          <w:bdr w:val="none" w:sz="0" w:space="0" w:color="auto" w:frame="1"/>
          <w:lang w:val="en-US"/>
        </w:rPr>
        <w:t>i</w:t>
      </w:r>
      <w:r w:rsidRPr="004C2BBC">
        <w:rPr>
          <w:rStyle w:val="mjxassistivemathml"/>
          <w:rFonts w:ascii="Arial" w:hAnsi="Arial" w:cs="Arial"/>
          <w:color w:val="000000"/>
          <w:sz w:val="28"/>
          <w:szCs w:val="28"/>
          <w:bdr w:val="none" w:sz="0" w:space="0" w:color="auto" w:frame="1"/>
          <w:lang w:val="en-US"/>
        </w:rPr>
        <w:t>gj,d,y,i</w:t>
      </w:r>
      <w:proofErr w:type="spellEnd"/>
      <w:r w:rsidRPr="004C2BBC">
        <w:rPr>
          <w:rFonts w:ascii="Arial" w:hAnsi="Arial" w:cs="Arial"/>
          <w:color w:val="000000"/>
          <w:sz w:val="26"/>
          <w:szCs w:val="26"/>
          <w:lang w:val="en-US"/>
        </w:rPr>
        <w:t> is the globalization indicator </w:t>
      </w:r>
      <w:r w:rsidRPr="004C2BBC">
        <w:rPr>
          <w:rStyle w:val="mjx-char"/>
          <w:rFonts w:ascii="MJXc-TeX-math-Iw" w:hAnsi="MJXc-TeX-math-Iw" w:cs="Arial"/>
          <w:color w:val="000000"/>
          <w:sz w:val="28"/>
          <w:szCs w:val="28"/>
          <w:bdr w:val="none" w:sz="0" w:space="0" w:color="auto" w:frame="1"/>
          <w:lang w:val="en-US"/>
        </w:rPr>
        <w:t>i</w:t>
      </w:r>
      <w:r w:rsidRPr="004C2BBC">
        <w:rPr>
          <w:rStyle w:val="mjxassistivemathml"/>
          <w:rFonts w:ascii="Arial" w:hAnsi="Arial" w:cs="Arial"/>
          <w:color w:val="000000"/>
          <w:sz w:val="28"/>
          <w:szCs w:val="28"/>
          <w:bdr w:val="none" w:sz="0" w:space="0" w:color="auto" w:frame="1"/>
          <w:lang w:val="en-US"/>
        </w:rPr>
        <w:t>i</w:t>
      </w:r>
      <w:r w:rsidRPr="004C2BBC">
        <w:rPr>
          <w:rFonts w:ascii="Arial" w:hAnsi="Arial" w:cs="Arial"/>
          <w:color w:val="000000"/>
          <w:sz w:val="26"/>
          <w:szCs w:val="26"/>
          <w:lang w:val="en-US"/>
        </w:rPr>
        <w:t> of journal </w:t>
      </w:r>
      <w:proofErr w:type="spellStart"/>
      <w:r w:rsidRPr="004C2BBC">
        <w:rPr>
          <w:rStyle w:val="mjx-char"/>
          <w:rFonts w:ascii="MJXc-TeX-math-Iw" w:hAnsi="MJXc-TeX-math-Iw" w:cs="Arial"/>
          <w:color w:val="000000"/>
          <w:sz w:val="28"/>
          <w:szCs w:val="28"/>
          <w:bdr w:val="none" w:sz="0" w:space="0" w:color="auto" w:frame="1"/>
          <w:lang w:val="en-US"/>
        </w:rPr>
        <w:t>j</w:t>
      </w:r>
      <w:r w:rsidRPr="004C2BBC">
        <w:rPr>
          <w:rStyle w:val="mjxassistivemathml"/>
          <w:rFonts w:ascii="Arial" w:hAnsi="Arial" w:cs="Arial"/>
          <w:color w:val="000000"/>
          <w:sz w:val="28"/>
          <w:szCs w:val="28"/>
          <w:bdr w:val="none" w:sz="0" w:space="0" w:color="auto" w:frame="1"/>
          <w:lang w:val="en-US"/>
        </w:rPr>
        <w:t>j</w:t>
      </w:r>
      <w:proofErr w:type="spellEnd"/>
      <w:r w:rsidRPr="004C2BBC">
        <w:rPr>
          <w:rFonts w:ascii="Arial" w:hAnsi="Arial" w:cs="Arial"/>
          <w:color w:val="000000"/>
          <w:sz w:val="26"/>
          <w:szCs w:val="26"/>
          <w:lang w:val="en-US"/>
        </w:rPr>
        <w:t> in</w:t>
      </w:r>
      <w:del w:id="257" w:author="Krueger Grayson" w:date="2019-04-08T13:28:00Z">
        <w:r w:rsidRPr="004C2BBC" w:rsidDel="00264316">
          <w:rPr>
            <w:rFonts w:ascii="Arial" w:hAnsi="Arial" w:cs="Arial"/>
            <w:color w:val="000000"/>
            <w:sz w:val="26"/>
            <w:szCs w:val="26"/>
            <w:lang w:val="en-US"/>
          </w:rPr>
          <w:delText xml:space="preserve"> the</w:delText>
        </w:r>
      </w:del>
      <w:r w:rsidRPr="004C2BBC">
        <w:rPr>
          <w:rFonts w:ascii="Arial" w:hAnsi="Arial" w:cs="Arial"/>
          <w:color w:val="000000"/>
          <w:sz w:val="26"/>
          <w:szCs w:val="26"/>
          <w:lang w:val="en-US"/>
        </w:rPr>
        <w:t xml:space="preserve"> discipline </w:t>
      </w:r>
      <w:proofErr w:type="spellStart"/>
      <w:r w:rsidRPr="004C2BBC">
        <w:rPr>
          <w:rStyle w:val="mjx-char"/>
          <w:rFonts w:ascii="MJXc-TeX-math-Iw" w:hAnsi="MJXc-TeX-math-Iw" w:cs="Arial"/>
          <w:color w:val="000000"/>
          <w:sz w:val="28"/>
          <w:szCs w:val="28"/>
          <w:bdr w:val="none" w:sz="0" w:space="0" w:color="auto" w:frame="1"/>
          <w:lang w:val="en-US"/>
        </w:rPr>
        <w:t>d</w:t>
      </w:r>
      <w:r w:rsidRPr="004C2BBC">
        <w:rPr>
          <w:rStyle w:val="mjxassistivemathml"/>
          <w:rFonts w:ascii="Arial" w:hAnsi="Arial" w:cs="Arial"/>
          <w:color w:val="000000"/>
          <w:sz w:val="28"/>
          <w:szCs w:val="28"/>
          <w:bdr w:val="none" w:sz="0" w:space="0" w:color="auto" w:frame="1"/>
          <w:lang w:val="en-US"/>
        </w:rPr>
        <w:t>d</w:t>
      </w:r>
      <w:proofErr w:type="spellEnd"/>
      <w:r w:rsidRPr="004C2BBC">
        <w:rPr>
          <w:rFonts w:ascii="Arial" w:hAnsi="Arial" w:cs="Arial"/>
          <w:color w:val="000000"/>
          <w:sz w:val="26"/>
          <w:szCs w:val="26"/>
          <w:lang w:val="en-US"/>
        </w:rPr>
        <w:t> and year </w:t>
      </w:r>
      <w:proofErr w:type="spellStart"/>
      <w:r w:rsidRPr="004C2BBC">
        <w:rPr>
          <w:rStyle w:val="mjx-char"/>
          <w:rFonts w:ascii="MJXc-TeX-math-Iw" w:hAnsi="MJXc-TeX-math-Iw" w:cs="Arial"/>
          <w:color w:val="000000"/>
          <w:sz w:val="28"/>
          <w:szCs w:val="28"/>
          <w:bdr w:val="none" w:sz="0" w:space="0" w:color="auto" w:frame="1"/>
          <w:lang w:val="en-US"/>
        </w:rPr>
        <w:t>y</w:t>
      </w:r>
      <w:r w:rsidRPr="004C2BBC">
        <w:rPr>
          <w:rStyle w:val="mjxassistivemathml"/>
          <w:rFonts w:ascii="Arial" w:hAnsi="Arial" w:cs="Arial"/>
          <w:color w:val="000000"/>
          <w:sz w:val="28"/>
          <w:szCs w:val="28"/>
          <w:bdr w:val="none" w:sz="0" w:space="0" w:color="auto" w:frame="1"/>
          <w:lang w:val="en-US"/>
        </w:rPr>
        <w:t>y</w:t>
      </w:r>
      <w:proofErr w:type="spellEnd"/>
      <w:r w:rsidRPr="004C2BBC">
        <w:rPr>
          <w:rFonts w:ascii="Arial" w:hAnsi="Arial" w:cs="Arial"/>
          <w:color w:val="000000"/>
          <w:sz w:val="26"/>
          <w:szCs w:val="26"/>
          <w:lang w:val="en-US"/>
        </w:rPr>
        <w:t>.</w:t>
      </w:r>
    </w:p>
    <w:p w14:paraId="6FFE99DB" w14:textId="77777777" w:rsidR="004C2BBC" w:rsidRPr="004C2BBC" w:rsidRDefault="004C2BBC" w:rsidP="004C2BBC">
      <w:pPr>
        <w:pStyle w:val="Heading4"/>
        <w:jc w:val="center"/>
        <w:rPr>
          <w:rFonts w:ascii="Arial" w:hAnsi="Arial" w:cs="Arial"/>
          <w:color w:val="BB133E"/>
          <w:lang w:val="en-US"/>
        </w:rPr>
      </w:pPr>
      <w:r w:rsidRPr="004C2BBC">
        <w:rPr>
          <w:rFonts w:ascii="Arial" w:hAnsi="Arial" w:cs="Arial"/>
          <w:color w:val="BB133E"/>
          <w:lang w:val="en-US"/>
        </w:rPr>
        <w:lastRenderedPageBreak/>
        <w:t>Standardization and scaling</w:t>
      </w:r>
    </w:p>
    <w:p w14:paraId="15615D66" w14:textId="346BB611" w:rsidR="004C2BBC" w:rsidRPr="004C2BBC" w:rsidRDefault="004C2BBC" w:rsidP="004C2BBC">
      <w:pPr>
        <w:pStyle w:val="NormalWeb"/>
        <w:spacing w:before="0" w:after="0"/>
        <w:rPr>
          <w:rFonts w:ascii="Arial" w:hAnsi="Arial" w:cs="Arial"/>
          <w:color w:val="000000"/>
          <w:sz w:val="26"/>
          <w:szCs w:val="26"/>
          <w:lang w:val="en-US"/>
        </w:rPr>
      </w:pPr>
      <w:r w:rsidRPr="004C2BBC">
        <w:rPr>
          <w:rFonts w:ascii="Arial" w:hAnsi="Arial" w:cs="Arial"/>
          <w:color w:val="000000"/>
          <w:sz w:val="26"/>
          <w:szCs w:val="26"/>
          <w:lang w:val="en-US"/>
        </w:rPr>
        <w:t>Subsequently, the aggregated globalization index was standardized between </w:t>
      </w:r>
      <w:r w:rsidRPr="004C2BBC">
        <w:rPr>
          <w:rStyle w:val="mjx-char"/>
          <w:rFonts w:ascii="MJXc-TeX-main-Rw" w:hAnsi="MJXc-TeX-main-Rw" w:cs="Arial"/>
          <w:color w:val="000000"/>
          <w:sz w:val="28"/>
          <w:szCs w:val="28"/>
          <w:bdr w:val="none" w:sz="0" w:space="0" w:color="auto" w:frame="1"/>
          <w:lang w:val="en-US"/>
        </w:rPr>
        <w:t>0</w:t>
      </w:r>
      <w:r w:rsidRPr="004C2BBC">
        <w:rPr>
          <w:rStyle w:val="mjxassistivemathml"/>
          <w:rFonts w:ascii="Arial" w:hAnsi="Arial" w:cs="Arial"/>
          <w:color w:val="000000"/>
          <w:sz w:val="28"/>
          <w:szCs w:val="28"/>
          <w:bdr w:val="none" w:sz="0" w:space="0" w:color="auto" w:frame="1"/>
          <w:lang w:val="en-US"/>
        </w:rPr>
        <w:t>0</w:t>
      </w:r>
      <w:r w:rsidRPr="004C2BBC">
        <w:rPr>
          <w:rFonts w:ascii="Arial" w:hAnsi="Arial" w:cs="Arial"/>
          <w:color w:val="000000"/>
          <w:sz w:val="26"/>
          <w:szCs w:val="26"/>
          <w:lang w:val="en-US"/>
        </w:rPr>
        <w:t> and </w:t>
      </w:r>
      <w:r w:rsidRPr="004C2BBC">
        <w:rPr>
          <w:rStyle w:val="mjx-char"/>
          <w:rFonts w:ascii="MJXc-TeX-main-Rw" w:hAnsi="MJXc-TeX-main-Rw" w:cs="Arial"/>
          <w:color w:val="000000"/>
          <w:sz w:val="28"/>
          <w:szCs w:val="28"/>
          <w:bdr w:val="none" w:sz="0" w:space="0" w:color="auto" w:frame="1"/>
          <w:lang w:val="en-US"/>
        </w:rPr>
        <w:t>1</w:t>
      </w:r>
      <w:r w:rsidRPr="004C2BBC">
        <w:rPr>
          <w:rStyle w:val="mjxassistivemathml"/>
          <w:rFonts w:ascii="Arial" w:hAnsi="Arial" w:cs="Arial"/>
          <w:color w:val="000000"/>
          <w:sz w:val="28"/>
          <w:szCs w:val="28"/>
          <w:bdr w:val="none" w:sz="0" w:space="0" w:color="auto" w:frame="1"/>
          <w:lang w:val="en-US"/>
        </w:rPr>
        <w:t>1</w:t>
      </w:r>
      <w:r w:rsidRPr="004C2BBC">
        <w:rPr>
          <w:rFonts w:ascii="Arial" w:hAnsi="Arial" w:cs="Arial"/>
          <w:color w:val="000000"/>
          <w:sz w:val="26"/>
          <w:szCs w:val="26"/>
          <w:lang w:val="en-US"/>
        </w:rPr>
        <w:t xml:space="preserve"> and converted to </w:t>
      </w:r>
      <w:ins w:id="258" w:author="Krueger Grayson" w:date="2019-04-08T13:28:00Z">
        <w:r w:rsidR="00264316">
          <w:rPr>
            <w:rFonts w:ascii="Arial" w:hAnsi="Arial" w:cs="Arial"/>
            <w:color w:val="000000"/>
            <w:sz w:val="26"/>
            <w:szCs w:val="26"/>
            <w:lang w:val="en-US"/>
          </w:rPr>
          <w:t xml:space="preserve">an </w:t>
        </w:r>
      </w:ins>
      <w:r w:rsidRPr="004C2BBC">
        <w:rPr>
          <w:rFonts w:ascii="Arial" w:hAnsi="Arial" w:cs="Arial"/>
          <w:color w:val="000000"/>
          <w:sz w:val="26"/>
          <w:szCs w:val="26"/>
          <w:lang w:val="en-US"/>
        </w:rPr>
        <w:t xml:space="preserve">ascending scale to simplify </w:t>
      </w:r>
      <w:ins w:id="259" w:author="Krueger Grayson" w:date="2019-04-08T13:28:00Z">
        <w:r w:rsidR="00264316">
          <w:rPr>
            <w:rFonts w:ascii="Arial" w:hAnsi="Arial" w:cs="Arial"/>
            <w:color w:val="000000"/>
            <w:sz w:val="26"/>
            <w:szCs w:val="26"/>
            <w:lang w:val="en-US"/>
          </w:rPr>
          <w:t xml:space="preserve">the </w:t>
        </w:r>
      </w:ins>
      <w:r w:rsidRPr="004C2BBC">
        <w:rPr>
          <w:rFonts w:ascii="Arial" w:hAnsi="Arial" w:cs="Arial"/>
          <w:color w:val="000000"/>
          <w:sz w:val="26"/>
          <w:szCs w:val="26"/>
          <w:lang w:val="en-US"/>
        </w:rPr>
        <w:t>interpretation of the results:</w:t>
      </w:r>
    </w:p>
    <w:p w14:paraId="5348C8D4" w14:textId="77777777" w:rsidR="004C2BBC" w:rsidRPr="004C2BBC" w:rsidRDefault="004C2BBC" w:rsidP="004C2BBC">
      <w:pPr>
        <w:rPr>
          <w:rFonts w:ascii="Arial" w:hAnsi="Arial" w:cs="Arial"/>
          <w:color w:val="000000"/>
          <w:sz w:val="26"/>
          <w:szCs w:val="26"/>
        </w:rPr>
      </w:pP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Sc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i</w:t>
      </w:r>
      <w:r w:rsidRPr="004C2BBC">
        <w:rPr>
          <w:rStyle w:val="mjx-char"/>
          <w:rFonts w:ascii="MJXc-TeX-main-Rw" w:hAnsi="MJXc-TeX-main-Rw" w:cs="Arial"/>
          <w:color w:val="000000"/>
          <w:sz w:val="28"/>
          <w:szCs w:val="28"/>
          <w:bdr w:val="none" w:sz="0" w:space="0" w:color="auto" w:frame="1"/>
        </w:rPr>
        <w:t>=</w:t>
      </w: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c</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d</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y</w:t>
      </w:r>
      <w:r w:rsidRPr="004C2BBC">
        <w:rPr>
          <w:rStyle w:val="mjx-char"/>
          <w:rFonts w:ascii="MJXc-TeX-main-Rw" w:hAnsi="MJXc-TeX-main-Rw" w:cs="Arial"/>
          <w:color w:val="000000"/>
          <w:sz w:val="20"/>
          <w:szCs w:val="20"/>
          <w:bdr w:val="none" w:sz="0" w:space="0" w:color="auto" w:frame="1"/>
        </w:rPr>
        <w:t>,</w:t>
      </w:r>
      <w:r w:rsidRPr="004C2BBC">
        <w:rPr>
          <w:rStyle w:val="mjx-char"/>
          <w:rFonts w:ascii="MJXc-TeX-math-Iw" w:hAnsi="MJXc-TeX-math-Iw" w:cs="Arial"/>
          <w:color w:val="000000"/>
          <w:sz w:val="20"/>
          <w:szCs w:val="20"/>
          <w:bdr w:val="none" w:sz="0" w:space="0" w:color="auto" w:frame="1"/>
        </w:rPr>
        <w:t>i</w:t>
      </w:r>
      <w:r w:rsidRPr="004C2BBC">
        <w:rPr>
          <w:rStyle w:val="mjx-char"/>
          <w:rFonts w:ascii="MJXc-TeX-main-Rw" w:hAnsi="MJXc-TeX-main-Rw" w:cs="Arial"/>
          <w:color w:val="000000"/>
          <w:sz w:val="28"/>
          <w:szCs w:val="28"/>
          <w:bdr w:val="none" w:sz="0" w:space="0" w:color="auto" w:frame="1"/>
        </w:rPr>
        <w:t>−</w:t>
      </w: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mini</w:t>
      </w: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maxi</w:t>
      </w:r>
      <w:r w:rsidRPr="004C2BBC">
        <w:rPr>
          <w:rStyle w:val="mjx-char"/>
          <w:rFonts w:ascii="MJXc-TeX-main-Rw" w:hAnsi="MJXc-TeX-main-Rw" w:cs="Arial"/>
          <w:color w:val="000000"/>
          <w:sz w:val="28"/>
          <w:szCs w:val="28"/>
          <w:bdr w:val="none" w:sz="0" w:space="0" w:color="auto" w:frame="1"/>
        </w:rPr>
        <w:t>−</w:t>
      </w:r>
      <w:r w:rsidRPr="004C2BBC">
        <w:rPr>
          <w:rStyle w:val="mjx-char"/>
          <w:rFonts w:ascii="MJXc-TeX-math-Iw" w:hAnsi="MJXc-TeX-math-Iw" w:cs="Arial"/>
          <w:color w:val="000000"/>
          <w:sz w:val="28"/>
          <w:szCs w:val="28"/>
          <w:bdr w:val="none" w:sz="0" w:space="0" w:color="auto" w:frame="1"/>
        </w:rPr>
        <w:t>G</w:t>
      </w:r>
      <w:r w:rsidRPr="004C2BBC">
        <w:rPr>
          <w:rStyle w:val="mjx-char"/>
          <w:rFonts w:ascii="MJXc-TeX-math-Iw" w:hAnsi="MJXc-TeX-math-Iw" w:cs="Arial"/>
          <w:color w:val="000000"/>
          <w:sz w:val="20"/>
          <w:szCs w:val="20"/>
          <w:bdr w:val="none" w:sz="0" w:space="0" w:color="auto" w:frame="1"/>
        </w:rPr>
        <w:t>mini</w:t>
      </w:r>
      <w:r w:rsidRPr="004C2BBC">
        <w:rPr>
          <w:rStyle w:val="mjx-char"/>
          <w:rFonts w:ascii="MJXc-TeX-math-Iw" w:hAnsi="MJXc-TeX-math-Iw" w:cs="Arial"/>
          <w:color w:val="000000"/>
          <w:sz w:val="28"/>
          <w:szCs w:val="28"/>
          <w:bdr w:val="none" w:sz="0" w:space="0" w:color="auto" w:frame="1"/>
        </w:rPr>
        <w:t>α</w:t>
      </w:r>
      <w:r w:rsidRPr="004C2BBC">
        <w:rPr>
          <w:rStyle w:val="mjx-char"/>
          <w:rFonts w:ascii="MJXc-TeX-math-Iw" w:hAnsi="MJXc-TeX-math-Iw" w:cs="Arial"/>
          <w:color w:val="000000"/>
          <w:sz w:val="20"/>
          <w:szCs w:val="20"/>
          <w:bdr w:val="none" w:sz="0" w:space="0" w:color="auto" w:frame="1"/>
        </w:rPr>
        <w:t>i</w:t>
      </w:r>
      <w:r w:rsidRPr="004C2BBC">
        <w:rPr>
          <w:rStyle w:val="mjxassistivemathml"/>
          <w:rFonts w:ascii="Arial" w:hAnsi="Arial" w:cs="Arial"/>
          <w:color w:val="000000"/>
          <w:sz w:val="28"/>
          <w:szCs w:val="28"/>
          <w:bdr w:val="none" w:sz="0" w:space="0" w:color="auto" w:frame="1"/>
        </w:rPr>
        <w:t>Gc,d,y,iS=Gc,d,y,i−GiminGimax−Giminαi</w:t>
      </w:r>
    </w:p>
    <w:p w14:paraId="2A4D3E64" w14:textId="7D26A760" w:rsidR="004C2BBC" w:rsidRPr="004C2BBC" w:rsidRDefault="00264316" w:rsidP="004C2BBC">
      <w:pPr>
        <w:pStyle w:val="NormalWeb"/>
        <w:spacing w:before="0" w:after="0"/>
        <w:rPr>
          <w:rFonts w:ascii="Arial" w:hAnsi="Arial" w:cs="Arial"/>
          <w:color w:val="000000"/>
          <w:sz w:val="26"/>
          <w:szCs w:val="26"/>
          <w:lang w:val="en-US"/>
        </w:rPr>
      </w:pPr>
      <w:ins w:id="260" w:author="Krueger Grayson" w:date="2019-04-08T13:28:00Z">
        <w:r>
          <w:rPr>
            <w:rFonts w:ascii="Arial" w:hAnsi="Arial" w:cs="Arial"/>
            <w:color w:val="000000"/>
            <w:sz w:val="26"/>
            <w:szCs w:val="26"/>
            <w:lang w:val="en-US"/>
          </w:rPr>
          <w:t>in which</w:t>
        </w:r>
      </w:ins>
      <w:del w:id="261" w:author="Krueger Grayson" w:date="2019-04-08T13:28:00Z">
        <w:r w:rsidR="004C2BBC" w:rsidRPr="004C2BBC" w:rsidDel="00264316">
          <w:rPr>
            <w:rFonts w:ascii="Arial" w:hAnsi="Arial" w:cs="Arial"/>
            <w:color w:val="000000"/>
            <w:sz w:val="26"/>
            <w:szCs w:val="26"/>
            <w:lang w:val="en-US"/>
          </w:rPr>
          <w:delText>where</w:delText>
        </w:r>
      </w:del>
      <w:r w:rsidR="004C2BBC" w:rsidRPr="004C2BBC">
        <w:rPr>
          <w:rFonts w:ascii="Arial" w:hAnsi="Arial" w:cs="Arial"/>
          <w:color w:val="000000"/>
          <w:sz w:val="26"/>
          <w:szCs w:val="26"/>
          <w:lang w:val="en-US"/>
        </w:rPr>
        <w:t> </w:t>
      </w:r>
      <w:proofErr w:type="spellStart"/>
      <w:r w:rsidR="004C2BBC" w:rsidRPr="004C2BBC">
        <w:rPr>
          <w:rStyle w:val="mjx-char"/>
          <w:rFonts w:ascii="MJXc-TeX-math-Iw" w:hAnsi="MJXc-TeX-math-Iw" w:cs="Arial"/>
          <w:color w:val="000000"/>
          <w:sz w:val="28"/>
          <w:szCs w:val="28"/>
          <w:bdr w:val="none" w:sz="0" w:space="0" w:color="auto" w:frame="1"/>
          <w:lang w:val="en-US"/>
        </w:rPr>
        <w:t>G</w:t>
      </w:r>
      <w:r w:rsidR="004C2BBC" w:rsidRPr="004C2BBC">
        <w:rPr>
          <w:rStyle w:val="mjx-char"/>
          <w:rFonts w:ascii="MJXc-TeX-math-Iw" w:hAnsi="MJXc-TeX-math-Iw" w:cs="Arial"/>
          <w:color w:val="000000"/>
          <w:sz w:val="20"/>
          <w:szCs w:val="20"/>
          <w:bdr w:val="none" w:sz="0" w:space="0" w:color="auto" w:frame="1"/>
          <w:lang w:val="en-US"/>
        </w:rPr>
        <w:t>mini</w:t>
      </w:r>
      <w:r w:rsidR="004C2BBC" w:rsidRPr="004C2BBC">
        <w:rPr>
          <w:rStyle w:val="mjxassistivemathml"/>
          <w:rFonts w:ascii="Arial" w:hAnsi="Arial" w:cs="Arial"/>
          <w:color w:val="000000"/>
          <w:sz w:val="28"/>
          <w:szCs w:val="28"/>
          <w:bdr w:val="none" w:sz="0" w:space="0" w:color="auto" w:frame="1"/>
          <w:lang w:val="en-US"/>
        </w:rPr>
        <w:t>Gimin</w:t>
      </w:r>
      <w:proofErr w:type="spellEnd"/>
      <w:r w:rsidR="004C2BBC" w:rsidRPr="004C2BBC">
        <w:rPr>
          <w:rFonts w:ascii="Arial" w:hAnsi="Arial" w:cs="Arial"/>
          <w:color w:val="000000"/>
          <w:sz w:val="26"/>
          <w:szCs w:val="26"/>
          <w:lang w:val="en-US"/>
        </w:rPr>
        <w:t> and </w:t>
      </w:r>
      <w:proofErr w:type="spellStart"/>
      <w:r w:rsidR="004C2BBC" w:rsidRPr="004C2BBC">
        <w:rPr>
          <w:rStyle w:val="mjx-char"/>
          <w:rFonts w:ascii="MJXc-TeX-math-Iw" w:hAnsi="MJXc-TeX-math-Iw" w:cs="Arial"/>
          <w:color w:val="000000"/>
          <w:sz w:val="28"/>
          <w:szCs w:val="28"/>
          <w:bdr w:val="none" w:sz="0" w:space="0" w:color="auto" w:frame="1"/>
          <w:lang w:val="en-US"/>
        </w:rPr>
        <w:t>G</w:t>
      </w:r>
      <w:r w:rsidR="004C2BBC" w:rsidRPr="004C2BBC">
        <w:rPr>
          <w:rStyle w:val="mjx-char"/>
          <w:rFonts w:ascii="MJXc-TeX-math-Iw" w:hAnsi="MJXc-TeX-math-Iw" w:cs="Arial"/>
          <w:color w:val="000000"/>
          <w:sz w:val="20"/>
          <w:szCs w:val="20"/>
          <w:bdr w:val="none" w:sz="0" w:space="0" w:color="auto" w:frame="1"/>
          <w:lang w:val="en-US"/>
        </w:rPr>
        <w:t>maxi</w:t>
      </w:r>
      <w:r w:rsidR="004C2BBC" w:rsidRPr="004C2BBC">
        <w:rPr>
          <w:rStyle w:val="mjxassistivemathml"/>
          <w:rFonts w:ascii="Arial" w:hAnsi="Arial" w:cs="Arial"/>
          <w:color w:val="000000"/>
          <w:sz w:val="28"/>
          <w:szCs w:val="28"/>
          <w:bdr w:val="none" w:sz="0" w:space="0" w:color="auto" w:frame="1"/>
          <w:lang w:val="en-US"/>
        </w:rPr>
        <w:t>Gimax</w:t>
      </w:r>
      <w:proofErr w:type="spellEnd"/>
      <w:r w:rsidR="004C2BBC" w:rsidRPr="004C2BBC">
        <w:rPr>
          <w:rFonts w:ascii="Arial" w:hAnsi="Arial" w:cs="Arial"/>
          <w:color w:val="000000"/>
          <w:sz w:val="26"/>
          <w:szCs w:val="26"/>
          <w:lang w:val="en-US"/>
        </w:rPr>
        <w:t xml:space="preserve"> is </w:t>
      </w:r>
      <w:ins w:id="262" w:author="Krueger Grayson" w:date="2019-04-08T13:29:00Z">
        <w:r>
          <w:rPr>
            <w:rFonts w:ascii="Arial" w:hAnsi="Arial" w:cs="Arial"/>
            <w:color w:val="000000"/>
            <w:sz w:val="26"/>
            <w:szCs w:val="26"/>
            <w:lang w:val="en-US"/>
          </w:rPr>
          <w:t xml:space="preserve">the </w:t>
        </w:r>
      </w:ins>
      <w:r w:rsidR="004C2BBC" w:rsidRPr="004C2BBC">
        <w:rPr>
          <w:rFonts w:ascii="Arial" w:hAnsi="Arial" w:cs="Arial"/>
          <w:color w:val="000000"/>
          <w:sz w:val="26"/>
          <w:szCs w:val="26"/>
          <w:lang w:val="en-US"/>
        </w:rPr>
        <w:t>minimum and maximum value of the indicator </w:t>
      </w:r>
      <w:r w:rsidR="004C2BBC" w:rsidRPr="004C2BBC">
        <w:rPr>
          <w:rStyle w:val="mjx-char"/>
          <w:rFonts w:ascii="MJXc-TeX-math-Iw" w:hAnsi="MJXc-TeX-math-Iw" w:cs="Arial"/>
          <w:color w:val="000000"/>
          <w:sz w:val="28"/>
          <w:szCs w:val="28"/>
          <w:bdr w:val="none" w:sz="0" w:space="0" w:color="auto" w:frame="1"/>
          <w:lang w:val="en-US"/>
        </w:rPr>
        <w:t>i</w:t>
      </w:r>
      <w:r w:rsidR="004C2BBC" w:rsidRPr="004C2BBC">
        <w:rPr>
          <w:rStyle w:val="mjxassistivemathml"/>
          <w:rFonts w:ascii="Arial" w:hAnsi="Arial" w:cs="Arial"/>
          <w:color w:val="000000"/>
          <w:sz w:val="28"/>
          <w:szCs w:val="28"/>
          <w:bdr w:val="none" w:sz="0" w:space="0" w:color="auto" w:frame="1"/>
          <w:lang w:val="en-US"/>
        </w:rPr>
        <w:t>i</w:t>
      </w:r>
      <w:ins w:id="263" w:author="Krueger Grayson" w:date="2019-04-08T13:29:00Z">
        <w:r>
          <w:rPr>
            <w:rStyle w:val="mjxassistivemathml"/>
            <w:rFonts w:ascii="Arial" w:hAnsi="Arial" w:cs="Arial"/>
            <w:color w:val="000000"/>
            <w:sz w:val="28"/>
            <w:szCs w:val="28"/>
            <w:bdr w:val="none" w:sz="0" w:space="0" w:color="auto" w:frame="1"/>
            <w:lang w:val="en-US"/>
          </w:rPr>
          <w:t xml:space="preserve"> </w:t>
        </w:r>
      </w:ins>
      <w:r w:rsidR="004C2BBC" w:rsidRPr="004C2BBC">
        <w:rPr>
          <w:rFonts w:ascii="Arial" w:hAnsi="Arial" w:cs="Arial"/>
          <w:color w:val="000000"/>
          <w:sz w:val="26"/>
          <w:szCs w:val="26"/>
          <w:lang w:val="en-US"/>
        </w:rPr>
        <w:t>across all years, countries</w:t>
      </w:r>
      <w:ins w:id="264" w:author="Krueger Grayson" w:date="2019-04-08T13:29:00Z">
        <w:r>
          <w:rPr>
            <w:rFonts w:ascii="Arial" w:hAnsi="Arial" w:cs="Arial"/>
            <w:color w:val="000000"/>
            <w:sz w:val="26"/>
            <w:szCs w:val="26"/>
            <w:lang w:val="en-US"/>
          </w:rPr>
          <w:t>,</w:t>
        </w:r>
      </w:ins>
      <w:r w:rsidR="004C2BBC" w:rsidRPr="004C2BBC">
        <w:rPr>
          <w:rFonts w:ascii="Arial" w:hAnsi="Arial" w:cs="Arial"/>
          <w:color w:val="000000"/>
          <w:sz w:val="26"/>
          <w:szCs w:val="26"/>
          <w:lang w:val="en-US"/>
        </w:rPr>
        <w:t xml:space="preserve"> and disciplines and </w:t>
      </w:r>
      <w:r w:rsidR="004C2BBC" w:rsidRPr="004C2BBC">
        <w:rPr>
          <w:rStyle w:val="mjx-char"/>
          <w:rFonts w:ascii="MJXc-TeX-math-Iw" w:hAnsi="MJXc-TeX-math-Iw" w:cs="Arial"/>
          <w:color w:val="000000"/>
          <w:sz w:val="28"/>
          <w:szCs w:val="28"/>
          <w:bdr w:val="none" w:sz="0" w:space="0" w:color="auto" w:frame="1"/>
          <w:lang w:val="en-US"/>
        </w:rPr>
        <w:t>α</w:t>
      </w:r>
      <w:proofErr w:type="spellStart"/>
      <w:r w:rsidR="004C2BBC" w:rsidRPr="004C2BBC">
        <w:rPr>
          <w:rStyle w:val="mjx-char"/>
          <w:rFonts w:ascii="MJXc-TeX-math-Iw" w:hAnsi="MJXc-TeX-math-Iw" w:cs="Arial"/>
          <w:color w:val="000000"/>
          <w:sz w:val="20"/>
          <w:szCs w:val="20"/>
          <w:bdr w:val="none" w:sz="0" w:space="0" w:color="auto" w:frame="1"/>
          <w:lang w:val="en-US"/>
        </w:rPr>
        <w:t>i</w:t>
      </w:r>
      <w:proofErr w:type="spellEnd"/>
      <w:r w:rsidR="004C2BBC" w:rsidRPr="004C2BBC">
        <w:rPr>
          <w:rStyle w:val="mjxassistivemathml"/>
          <w:rFonts w:ascii="Arial" w:hAnsi="Arial" w:cs="Arial"/>
          <w:color w:val="000000"/>
          <w:sz w:val="28"/>
          <w:szCs w:val="28"/>
          <w:bdr w:val="none" w:sz="0" w:space="0" w:color="auto" w:frame="1"/>
          <w:lang w:val="en-US"/>
        </w:rPr>
        <w:t>αi</w:t>
      </w:r>
      <w:r w:rsidR="004C2BBC" w:rsidRPr="004C2BBC">
        <w:rPr>
          <w:rFonts w:ascii="Arial" w:hAnsi="Arial" w:cs="Arial"/>
          <w:color w:val="000000"/>
          <w:sz w:val="26"/>
          <w:szCs w:val="26"/>
          <w:lang w:val="en-US"/>
        </w:rPr>
        <w:t> equals</w:t>
      </w:r>
      <w:del w:id="265" w:author="Krueger Grayson" w:date="2019-04-08T13:29:00Z">
        <w:r w:rsidR="004C2BBC" w:rsidRPr="004C2BBC" w:rsidDel="00264316">
          <w:rPr>
            <w:rFonts w:ascii="Arial" w:hAnsi="Arial" w:cs="Arial"/>
            <w:color w:val="000000"/>
            <w:sz w:val="26"/>
            <w:szCs w:val="26"/>
            <w:lang w:val="en-US"/>
          </w:rPr>
          <w:delText xml:space="preserve"> to</w:delText>
        </w:r>
      </w:del>
      <w:r w:rsidR="004C2BBC" w:rsidRPr="004C2BBC">
        <w:rPr>
          <w:rFonts w:ascii="Arial" w:hAnsi="Arial" w:cs="Arial"/>
          <w:color w:val="000000"/>
          <w:sz w:val="26"/>
          <w:szCs w:val="26"/>
          <w:lang w:val="en-US"/>
        </w:rPr>
        <w:t> </w:t>
      </w:r>
      <w:r w:rsidR="004C2BBC" w:rsidRPr="004C2BBC">
        <w:rPr>
          <w:rStyle w:val="mjx-char"/>
          <w:rFonts w:ascii="MJXc-TeX-main-Rw" w:hAnsi="MJXc-TeX-main-Rw" w:cs="Arial"/>
          <w:color w:val="000000"/>
          <w:sz w:val="28"/>
          <w:szCs w:val="28"/>
          <w:bdr w:val="none" w:sz="0" w:space="0" w:color="auto" w:frame="1"/>
          <w:lang w:val="en-US"/>
        </w:rPr>
        <w:t>−1</w:t>
      </w:r>
      <w:r w:rsidR="004C2BBC" w:rsidRPr="004C2BBC">
        <w:rPr>
          <w:rStyle w:val="mjxassistivemathml"/>
          <w:rFonts w:ascii="Arial" w:hAnsi="Arial" w:cs="Arial"/>
          <w:color w:val="000000"/>
          <w:sz w:val="28"/>
          <w:szCs w:val="28"/>
          <w:bdr w:val="none" w:sz="0" w:space="0" w:color="auto" w:frame="1"/>
          <w:lang w:val="en-US"/>
        </w:rPr>
        <w:t>−1</w:t>
      </w:r>
      <w:r w:rsidR="004C2BBC" w:rsidRPr="004C2BBC">
        <w:rPr>
          <w:rFonts w:ascii="Arial" w:hAnsi="Arial" w:cs="Arial"/>
          <w:color w:val="000000"/>
          <w:sz w:val="26"/>
          <w:szCs w:val="26"/>
          <w:lang w:val="en-US"/>
        </w:rPr>
        <w:t> for the minimizing indicator (i.e. low values for high globalization) and </w:t>
      </w:r>
      <w:r w:rsidR="004C2BBC" w:rsidRPr="004C2BBC">
        <w:rPr>
          <w:rStyle w:val="mjx-char"/>
          <w:rFonts w:ascii="MJXc-TeX-main-Rw" w:hAnsi="MJXc-TeX-main-Rw" w:cs="Arial"/>
          <w:color w:val="000000"/>
          <w:sz w:val="28"/>
          <w:szCs w:val="28"/>
          <w:bdr w:val="none" w:sz="0" w:space="0" w:color="auto" w:frame="1"/>
          <w:lang w:val="en-US"/>
        </w:rPr>
        <w:t>1</w:t>
      </w:r>
      <w:r w:rsidR="004C2BBC" w:rsidRPr="004C2BBC">
        <w:rPr>
          <w:rStyle w:val="mjxassistivemathml"/>
          <w:rFonts w:ascii="Arial" w:hAnsi="Arial" w:cs="Arial"/>
          <w:color w:val="000000"/>
          <w:sz w:val="28"/>
          <w:szCs w:val="28"/>
          <w:bdr w:val="none" w:sz="0" w:space="0" w:color="auto" w:frame="1"/>
          <w:lang w:val="en-US"/>
        </w:rPr>
        <w:t>1</w:t>
      </w:r>
      <w:r w:rsidR="004C2BBC" w:rsidRPr="004C2BBC">
        <w:rPr>
          <w:rFonts w:ascii="Arial" w:hAnsi="Arial" w:cs="Arial"/>
          <w:color w:val="000000"/>
          <w:sz w:val="26"/>
          <w:szCs w:val="26"/>
          <w:lang w:val="en-US"/>
        </w:rPr>
        <w:t> otherwise, as the results of which </w:t>
      </w:r>
      <w:r w:rsidR="004C2BBC" w:rsidRPr="004C2BBC">
        <w:rPr>
          <w:rStyle w:val="mjx-char"/>
          <w:rFonts w:ascii="MJXc-TeX-main-Rw" w:hAnsi="MJXc-TeX-main-Rw" w:cs="Arial"/>
          <w:color w:val="000000"/>
          <w:sz w:val="28"/>
          <w:szCs w:val="28"/>
          <w:bdr w:val="none" w:sz="0" w:space="0" w:color="auto" w:frame="1"/>
          <w:lang w:val="en-US"/>
        </w:rPr>
        <w:t>0</w:t>
      </w:r>
      <w:r w:rsidR="004C2BBC" w:rsidRPr="004C2BBC">
        <w:rPr>
          <w:rStyle w:val="mjxassistivemathml"/>
          <w:rFonts w:ascii="Arial" w:hAnsi="Arial" w:cs="Arial"/>
          <w:color w:val="000000"/>
          <w:sz w:val="28"/>
          <w:szCs w:val="28"/>
          <w:bdr w:val="none" w:sz="0" w:space="0" w:color="auto" w:frame="1"/>
          <w:lang w:val="en-US"/>
        </w:rPr>
        <w:t>0</w:t>
      </w:r>
      <w:r w:rsidR="004C2BBC" w:rsidRPr="004C2BBC">
        <w:rPr>
          <w:rFonts w:ascii="Arial" w:hAnsi="Arial" w:cs="Arial"/>
          <w:color w:val="000000"/>
          <w:sz w:val="26"/>
          <w:szCs w:val="26"/>
          <w:lang w:val="en-US"/>
        </w:rPr>
        <w:t> refers to the lowest and </w:t>
      </w:r>
      <w:r w:rsidR="004C2BBC" w:rsidRPr="004C2BBC">
        <w:rPr>
          <w:rStyle w:val="mjx-char"/>
          <w:rFonts w:ascii="MJXc-TeX-main-Rw" w:hAnsi="MJXc-TeX-main-Rw" w:cs="Arial"/>
          <w:color w:val="000000"/>
          <w:sz w:val="28"/>
          <w:szCs w:val="28"/>
          <w:bdr w:val="none" w:sz="0" w:space="0" w:color="auto" w:frame="1"/>
          <w:lang w:val="en-US"/>
        </w:rPr>
        <w:t>1</w:t>
      </w:r>
      <w:r w:rsidR="004C2BBC" w:rsidRPr="004C2BBC">
        <w:rPr>
          <w:rStyle w:val="mjxassistivemathml"/>
          <w:rFonts w:ascii="Arial" w:hAnsi="Arial" w:cs="Arial"/>
          <w:color w:val="000000"/>
          <w:sz w:val="28"/>
          <w:szCs w:val="28"/>
          <w:bdr w:val="none" w:sz="0" w:space="0" w:color="auto" w:frame="1"/>
          <w:lang w:val="en-US"/>
        </w:rPr>
        <w:t>1</w:t>
      </w:r>
      <w:r w:rsidR="004C2BBC" w:rsidRPr="004C2BBC">
        <w:rPr>
          <w:rFonts w:ascii="Arial" w:hAnsi="Arial" w:cs="Arial"/>
          <w:color w:val="000000"/>
          <w:sz w:val="26"/>
          <w:szCs w:val="26"/>
          <w:lang w:val="en-US"/>
        </w:rPr>
        <w:t> to the highest globalization.</w:t>
      </w:r>
    </w:p>
    <w:p w14:paraId="705F3FD7"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Database</w:t>
      </w:r>
    </w:p>
    <w:p w14:paraId="1121202E" w14:textId="0A3D0ECF" w:rsidR="004C2BBC" w:rsidRPr="004C2BBC" w:rsidRDefault="0005475A" w:rsidP="004C2BBC">
      <w:pPr>
        <w:pStyle w:val="NormalWeb"/>
        <w:shd w:val="clear" w:color="auto" w:fill="FEFEFE"/>
        <w:rPr>
          <w:rFonts w:ascii="Arial" w:hAnsi="Arial" w:cs="Arial"/>
          <w:color w:val="000000"/>
          <w:sz w:val="26"/>
          <w:szCs w:val="26"/>
          <w:lang w:val="en-US"/>
        </w:rPr>
      </w:pPr>
      <w:hyperlink r:id="rId17" w:tgtFrame="_blank" w:history="1">
        <w:r w:rsidR="004C2BBC" w:rsidRPr="004C2BBC">
          <w:rPr>
            <w:rStyle w:val="Hyperlink"/>
            <w:rFonts w:ascii="Arial" w:hAnsi="Arial" w:cs="Arial"/>
            <w:sz w:val="26"/>
            <w:szCs w:val="26"/>
            <w:lang w:val="en-US"/>
          </w:rPr>
          <w:t>Scopus Source List</w:t>
        </w:r>
      </w:hyperlink>
      <w:r w:rsidR="004C2BBC" w:rsidRPr="004C2BBC">
        <w:rPr>
          <w:rFonts w:ascii="Arial" w:hAnsi="Arial" w:cs="Arial"/>
          <w:color w:val="000000"/>
          <w:sz w:val="26"/>
          <w:szCs w:val="26"/>
          <w:lang w:val="en-US"/>
        </w:rPr>
        <w:t> (</w:t>
      </w:r>
      <w:del w:id="266" w:author="Krueger Grayson" w:date="2019-04-08T13:30:00Z">
        <w:r w:rsidR="004C2BBC" w:rsidRPr="004C2BBC" w:rsidDel="00264316">
          <w:rPr>
            <w:rFonts w:ascii="Arial" w:hAnsi="Arial" w:cs="Arial"/>
            <w:color w:val="000000"/>
            <w:sz w:val="26"/>
            <w:szCs w:val="26"/>
            <w:lang w:val="en-US"/>
          </w:rPr>
          <w:delText xml:space="preserve">version of </w:delText>
        </w:r>
      </w:del>
      <w:r w:rsidR="004C2BBC" w:rsidRPr="004C2BBC">
        <w:rPr>
          <w:rFonts w:ascii="Arial" w:hAnsi="Arial" w:cs="Arial"/>
          <w:color w:val="000000"/>
          <w:sz w:val="26"/>
          <w:szCs w:val="26"/>
          <w:lang w:val="en-US"/>
        </w:rPr>
        <w:t>April 2018</w:t>
      </w:r>
      <w:ins w:id="267" w:author="Krueger Grayson" w:date="2019-04-08T13:30:00Z">
        <w:r w:rsidR="00264316">
          <w:rPr>
            <w:rFonts w:ascii="Arial" w:hAnsi="Arial" w:cs="Arial"/>
            <w:color w:val="000000"/>
            <w:sz w:val="26"/>
            <w:szCs w:val="26"/>
            <w:lang w:val="en-US"/>
          </w:rPr>
          <w:t xml:space="preserve"> version</w:t>
        </w:r>
      </w:ins>
      <w:r w:rsidR="004C2BBC" w:rsidRPr="004C2BBC">
        <w:rPr>
          <w:rFonts w:ascii="Arial" w:hAnsi="Arial" w:cs="Arial"/>
          <w:color w:val="000000"/>
          <w:sz w:val="26"/>
          <w:szCs w:val="26"/>
          <w:lang w:val="en-US"/>
        </w:rPr>
        <w:t>) provided International Standard Serial Numbers (ISSNs), classification by disciplines</w:t>
      </w:r>
      <w:ins w:id="268" w:author="Krueger Grayson" w:date="2019-04-08T13:30:00Z">
        <w:r w:rsidR="00210E11">
          <w:rPr>
            <w:rFonts w:ascii="Arial" w:hAnsi="Arial" w:cs="Arial"/>
            <w:color w:val="000000"/>
            <w:sz w:val="26"/>
            <w:szCs w:val="26"/>
            <w:lang w:val="en-US"/>
          </w:rPr>
          <w:t>,</w:t>
        </w:r>
      </w:ins>
      <w:r w:rsidR="004C2BBC" w:rsidRPr="004C2BBC">
        <w:rPr>
          <w:rFonts w:ascii="Arial" w:hAnsi="Arial" w:cs="Arial"/>
          <w:color w:val="000000"/>
          <w:sz w:val="26"/>
          <w:szCs w:val="26"/>
          <w:lang w:val="en-US"/>
        </w:rPr>
        <w:t xml:space="preserve"> and publisher’s domicile of 34</w:t>
      </w:r>
      <w:ins w:id="269" w:author="Krueger Grayson" w:date="2019-04-08T13:30:00Z">
        <w:r w:rsidR="00210E11">
          <w:rPr>
            <w:rFonts w:ascii="Arial" w:hAnsi="Arial" w:cs="Arial"/>
            <w:color w:val="000000"/>
            <w:sz w:val="26"/>
            <w:szCs w:val="26"/>
            <w:lang w:val="en-US"/>
          </w:rPr>
          <w:t>,</w:t>
        </w:r>
      </w:ins>
      <w:del w:id="270" w:author="Krueger Grayson" w:date="2019-04-08T13:30:00Z">
        <w:r w:rsidR="004C2BBC" w:rsidRPr="004C2BBC" w:rsidDel="00210E11">
          <w:rPr>
            <w:rFonts w:ascii="Arial" w:hAnsi="Arial" w:cs="Arial"/>
            <w:color w:val="000000"/>
            <w:sz w:val="26"/>
            <w:szCs w:val="26"/>
            <w:lang w:val="en-US"/>
          </w:rPr>
          <w:delText xml:space="preserve"> </w:delText>
        </w:r>
      </w:del>
      <w:r w:rsidR="004C2BBC" w:rsidRPr="004C2BBC">
        <w:rPr>
          <w:rFonts w:ascii="Arial" w:hAnsi="Arial" w:cs="Arial"/>
          <w:color w:val="000000"/>
          <w:sz w:val="26"/>
          <w:szCs w:val="26"/>
          <w:lang w:val="en-US"/>
        </w:rPr>
        <w:t>964 academic journals.</w:t>
      </w:r>
    </w:p>
    <w:p w14:paraId="3EDC4EF7"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In August 2018, detailed data on authors by the country of origin and language of documents in these ISSNs were downloaded from the </w:t>
      </w:r>
      <w:hyperlink r:id="rId18" w:tgtFrame="_blank" w:history="1">
        <w:r w:rsidRPr="004C2BBC">
          <w:rPr>
            <w:rStyle w:val="Hyperlink"/>
            <w:rFonts w:ascii="Arial" w:hAnsi="Arial" w:cs="Arial"/>
            <w:sz w:val="26"/>
            <w:szCs w:val="26"/>
            <w:lang w:val="en-US"/>
          </w:rPr>
          <w:t>Scopus</w:t>
        </w:r>
      </w:hyperlink>
      <w:r w:rsidRPr="004C2BBC">
        <w:rPr>
          <w:rFonts w:ascii="Arial" w:hAnsi="Arial" w:cs="Arial"/>
          <w:color w:val="000000"/>
          <w:sz w:val="26"/>
          <w:szCs w:val="26"/>
          <w:lang w:val="en-US"/>
        </w:rPr>
        <w:t> citation database over the period from 2005 to 2017.</w:t>
      </w:r>
    </w:p>
    <w:p w14:paraId="24CE33CC" w14:textId="0964ACEC"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 xml:space="preserve">Only </w:t>
      </w:r>
      <w:ins w:id="271" w:author="Krueger Grayson" w:date="2019-04-08T13:31:00Z">
        <w:r w:rsidR="00210E11">
          <w:rPr>
            <w:rFonts w:ascii="Arial" w:hAnsi="Arial" w:cs="Arial"/>
            <w:color w:val="000000"/>
            <w:sz w:val="26"/>
            <w:szCs w:val="26"/>
            <w:lang w:val="en-US"/>
          </w:rPr>
          <w:t xml:space="preserve">the following </w:t>
        </w:r>
      </w:ins>
      <w:r w:rsidRPr="004C2BBC">
        <w:rPr>
          <w:rFonts w:ascii="Arial" w:hAnsi="Arial" w:cs="Arial"/>
          <w:color w:val="000000"/>
          <w:sz w:val="26"/>
          <w:szCs w:val="26"/>
          <w:lang w:val="en-US"/>
        </w:rPr>
        <w:t xml:space="preserve">document types </w:t>
      </w:r>
      <w:ins w:id="272" w:author="Krueger Grayson" w:date="2019-04-08T13:31:00Z">
        <w:r w:rsidR="00210E11" w:rsidRPr="004C2BBC">
          <w:rPr>
            <w:rFonts w:ascii="Arial" w:hAnsi="Arial" w:cs="Arial"/>
            <w:color w:val="000000"/>
            <w:sz w:val="26"/>
            <w:szCs w:val="26"/>
            <w:lang w:val="en-US"/>
          </w:rPr>
          <w:t>are included in this analysis</w:t>
        </w:r>
        <w:r w:rsidR="00210E11">
          <w:rPr>
            <w:rFonts w:ascii="Arial" w:hAnsi="Arial" w:cs="Arial"/>
            <w:color w:val="000000"/>
            <w:sz w:val="26"/>
            <w:szCs w:val="26"/>
            <w:lang w:val="en-US"/>
          </w:rPr>
          <w:t>:</w:t>
        </w:r>
      </w:ins>
      <w:del w:id="273" w:author="Krueger Grayson" w:date="2019-04-08T13:31:00Z">
        <w:r w:rsidRPr="004C2BBC" w:rsidDel="00210E11">
          <w:rPr>
            <w:rFonts w:ascii="Arial" w:hAnsi="Arial" w:cs="Arial"/>
            <w:color w:val="000000"/>
            <w:sz w:val="26"/>
            <w:szCs w:val="26"/>
            <w:lang w:val="en-US"/>
          </w:rPr>
          <w:delText>of a</w:delText>
        </w:r>
      </w:del>
      <w:r w:rsidRPr="004C2BBC">
        <w:rPr>
          <w:rFonts w:ascii="Arial" w:hAnsi="Arial" w:cs="Arial"/>
          <w:color w:val="000000"/>
          <w:sz w:val="26"/>
          <w:szCs w:val="26"/>
          <w:lang w:val="en-US"/>
        </w:rPr>
        <w:t xml:space="preserve"> journal article</w:t>
      </w:r>
      <w:ins w:id="274" w:author="Krueger Grayson" w:date="2019-04-08T13:31:00Z">
        <w:r w:rsidR="00210E11">
          <w:rPr>
            <w:rFonts w:ascii="Arial" w:hAnsi="Arial" w:cs="Arial"/>
            <w:color w:val="000000"/>
            <w:sz w:val="26"/>
            <w:szCs w:val="26"/>
            <w:lang w:val="en-US"/>
          </w:rPr>
          <w:t>s</w:t>
        </w:r>
      </w:ins>
      <w:r w:rsidRPr="004C2BBC">
        <w:rPr>
          <w:rFonts w:ascii="Arial" w:hAnsi="Arial" w:cs="Arial"/>
          <w:color w:val="000000"/>
          <w:sz w:val="26"/>
          <w:szCs w:val="26"/>
          <w:lang w:val="en-US"/>
        </w:rPr>
        <w:t>, review</w:t>
      </w:r>
      <w:ins w:id="275" w:author="Krueger Grayson" w:date="2019-04-08T13:31:00Z">
        <w:r w:rsidR="00210E11">
          <w:rPr>
            <w:rFonts w:ascii="Arial" w:hAnsi="Arial" w:cs="Arial"/>
            <w:color w:val="000000"/>
            <w:sz w:val="26"/>
            <w:szCs w:val="26"/>
            <w:lang w:val="en-US"/>
          </w:rPr>
          <w:t>s,</w:t>
        </w:r>
      </w:ins>
      <w:r w:rsidRPr="004C2BBC">
        <w:rPr>
          <w:rFonts w:ascii="Arial" w:hAnsi="Arial" w:cs="Arial"/>
          <w:color w:val="000000"/>
          <w:sz w:val="26"/>
          <w:szCs w:val="26"/>
          <w:lang w:val="en-US"/>
        </w:rPr>
        <w:t xml:space="preserve"> and conference papers, i.e. </w:t>
      </w:r>
      <w:del w:id="276" w:author="Krueger Grayson" w:date="2019-04-08T13:31:00Z">
        <w:r w:rsidRPr="004C2BBC" w:rsidDel="00210E11">
          <w:rPr>
            <w:rFonts w:ascii="Arial" w:hAnsi="Arial" w:cs="Arial"/>
            <w:color w:val="000000"/>
            <w:sz w:val="26"/>
            <w:szCs w:val="26"/>
            <w:lang w:val="en-US"/>
          </w:rPr>
          <w:delText xml:space="preserve">the </w:delText>
        </w:r>
      </w:del>
      <w:r w:rsidRPr="004C2BBC">
        <w:rPr>
          <w:rFonts w:ascii="Arial" w:hAnsi="Arial" w:cs="Arial"/>
          <w:color w:val="000000"/>
          <w:sz w:val="26"/>
          <w:szCs w:val="26"/>
          <w:lang w:val="en-US"/>
        </w:rPr>
        <w:t>so-called “citable documents”</w:t>
      </w:r>
      <w:del w:id="277" w:author="Krueger Grayson" w:date="2019-04-08T13:32:00Z">
        <w:r w:rsidRPr="004C2BBC" w:rsidDel="00210E11">
          <w:rPr>
            <w:rFonts w:ascii="Arial" w:hAnsi="Arial" w:cs="Arial"/>
            <w:color w:val="000000"/>
            <w:sz w:val="26"/>
            <w:szCs w:val="26"/>
            <w:lang w:val="en-US"/>
          </w:rPr>
          <w:delText>,</w:delText>
        </w:r>
      </w:del>
      <w:del w:id="278" w:author="Krueger Grayson" w:date="2019-04-08T13:31:00Z">
        <w:r w:rsidRPr="004C2BBC" w:rsidDel="00210E11">
          <w:rPr>
            <w:rFonts w:ascii="Arial" w:hAnsi="Arial" w:cs="Arial"/>
            <w:color w:val="000000"/>
            <w:sz w:val="26"/>
            <w:szCs w:val="26"/>
            <w:lang w:val="en-US"/>
          </w:rPr>
          <w:delText xml:space="preserve"> are included in this analysis</w:delText>
        </w:r>
      </w:del>
      <w:r w:rsidRPr="004C2BBC">
        <w:rPr>
          <w:rFonts w:ascii="Arial" w:hAnsi="Arial" w:cs="Arial"/>
          <w:color w:val="000000"/>
          <w:sz w:val="26"/>
          <w:szCs w:val="26"/>
          <w:lang w:val="en-US"/>
        </w:rPr>
        <w:t>.</w:t>
      </w:r>
    </w:p>
    <w:p w14:paraId="15A5D953"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The following Scopus API request was used to download the data:</w:t>
      </w:r>
    </w:p>
    <w:p w14:paraId="168F122E" w14:textId="77777777" w:rsidR="004C2BBC" w:rsidRPr="004C2BBC" w:rsidRDefault="004C2BBC" w:rsidP="004C2BBC">
      <w:pPr>
        <w:shd w:val="clear" w:color="auto" w:fill="DDDDDD"/>
        <w:rPr>
          <w:rFonts w:ascii="Arial" w:hAnsi="Arial" w:cs="Arial"/>
          <w:color w:val="000000"/>
          <w:sz w:val="20"/>
          <w:szCs w:val="20"/>
        </w:rPr>
      </w:pPr>
      <w:r w:rsidRPr="004C2BBC">
        <w:rPr>
          <w:rFonts w:ascii="Arial" w:hAnsi="Arial" w:cs="Arial"/>
          <w:color w:val="000000"/>
          <w:sz w:val="20"/>
          <w:szCs w:val="20"/>
        </w:rPr>
        <w:t>ISSN(AAAA-BBBB) AND DOCTYPE(AR OR RE OR CP) AND PUBYEAR = YYYY</w:t>
      </w:r>
    </w:p>
    <w:p w14:paraId="09B93E10" w14:textId="1192D480" w:rsidR="004C2BBC" w:rsidRPr="004C2BBC" w:rsidRDefault="00210E11" w:rsidP="004C2BBC">
      <w:pPr>
        <w:pStyle w:val="NormalWeb"/>
        <w:shd w:val="clear" w:color="auto" w:fill="FEFEFE"/>
        <w:rPr>
          <w:rFonts w:ascii="Arial" w:hAnsi="Arial" w:cs="Arial"/>
          <w:color w:val="000000"/>
          <w:sz w:val="26"/>
          <w:szCs w:val="26"/>
          <w:lang w:val="en-US"/>
        </w:rPr>
      </w:pPr>
      <w:ins w:id="279" w:author="Krueger Grayson" w:date="2019-04-08T13:32:00Z">
        <w:r>
          <w:rPr>
            <w:rFonts w:ascii="Arial" w:hAnsi="Arial" w:cs="Arial"/>
            <w:color w:val="000000"/>
            <w:sz w:val="26"/>
            <w:szCs w:val="26"/>
            <w:lang w:val="en-US"/>
          </w:rPr>
          <w:t>in which</w:t>
        </w:r>
      </w:ins>
      <w:del w:id="280" w:author="Krueger Grayson" w:date="2019-04-08T13:32:00Z">
        <w:r w:rsidR="004C2BBC" w:rsidRPr="004C2BBC" w:rsidDel="00210E11">
          <w:rPr>
            <w:rFonts w:ascii="Arial" w:hAnsi="Arial" w:cs="Arial"/>
            <w:color w:val="000000"/>
            <w:sz w:val="26"/>
            <w:szCs w:val="26"/>
            <w:lang w:val="en-US"/>
          </w:rPr>
          <w:delText>where</w:delText>
        </w:r>
      </w:del>
      <w:r w:rsidR="004C2BBC" w:rsidRPr="004C2BBC">
        <w:rPr>
          <w:rFonts w:ascii="Arial" w:hAnsi="Arial" w:cs="Arial"/>
          <w:color w:val="000000"/>
          <w:sz w:val="26"/>
          <w:szCs w:val="26"/>
          <w:lang w:val="en-US"/>
        </w:rPr>
        <w:t> </w:t>
      </w:r>
      <w:r w:rsidR="004C2BBC" w:rsidRPr="004C2BBC">
        <w:rPr>
          <w:rFonts w:ascii="Arial" w:hAnsi="Arial" w:cs="Arial"/>
          <w:i/>
          <w:iCs/>
          <w:color w:val="000000"/>
          <w:sz w:val="26"/>
          <w:szCs w:val="26"/>
          <w:lang w:val="en-US"/>
        </w:rPr>
        <w:t>AAAA-BBBB</w:t>
      </w:r>
      <w:r w:rsidR="004C2BBC" w:rsidRPr="004C2BBC">
        <w:rPr>
          <w:rFonts w:ascii="Arial" w:hAnsi="Arial" w:cs="Arial"/>
          <w:color w:val="000000"/>
          <w:sz w:val="26"/>
          <w:szCs w:val="26"/>
          <w:lang w:val="en-US"/>
        </w:rPr>
        <w:t> is the journal's ISSN and </w:t>
      </w:r>
      <w:r w:rsidR="004C2BBC" w:rsidRPr="004C2BBC">
        <w:rPr>
          <w:rFonts w:ascii="Arial" w:hAnsi="Arial" w:cs="Arial"/>
          <w:i/>
          <w:iCs/>
          <w:color w:val="000000"/>
          <w:sz w:val="26"/>
          <w:szCs w:val="26"/>
          <w:lang w:val="en-US"/>
        </w:rPr>
        <w:t>YYYY</w:t>
      </w:r>
      <w:r w:rsidR="004C2BBC" w:rsidRPr="004C2BBC">
        <w:rPr>
          <w:rFonts w:ascii="Arial" w:hAnsi="Arial" w:cs="Arial"/>
          <w:color w:val="000000"/>
          <w:sz w:val="26"/>
          <w:szCs w:val="26"/>
          <w:lang w:val="en-US"/>
        </w:rPr>
        <w:t> is the year.</w:t>
      </w:r>
    </w:p>
    <w:p w14:paraId="228EAD01"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Local Journals in Scopus</w:t>
      </w:r>
    </w:p>
    <w:p w14:paraId="568FB3E3" w14:textId="5789058C"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 xml:space="preserve">In this study, we </w:t>
      </w:r>
      <w:del w:id="281" w:author="Krueger Grayson" w:date="2019-04-08T13:32:00Z">
        <w:r w:rsidRPr="004C2BBC" w:rsidDel="0073352F">
          <w:rPr>
            <w:rFonts w:ascii="Arial" w:hAnsi="Arial" w:cs="Arial"/>
            <w:color w:val="000000"/>
            <w:sz w:val="26"/>
            <w:szCs w:val="26"/>
            <w:lang w:val="en-US"/>
          </w:rPr>
          <w:delText>analysed</w:delText>
        </w:r>
      </w:del>
      <w:ins w:id="282" w:author="Krueger Grayson" w:date="2019-04-08T13:32:00Z">
        <w:r w:rsidR="0073352F" w:rsidRPr="004C2BBC">
          <w:rPr>
            <w:rFonts w:ascii="Arial" w:hAnsi="Arial" w:cs="Arial"/>
            <w:color w:val="000000"/>
            <w:sz w:val="26"/>
            <w:szCs w:val="26"/>
            <w:lang w:val="en-US"/>
          </w:rPr>
          <w:t>analyzed</w:t>
        </w:r>
      </w:ins>
      <w:r w:rsidRPr="004C2BBC">
        <w:rPr>
          <w:rFonts w:ascii="Arial" w:hAnsi="Arial" w:cs="Arial"/>
          <w:color w:val="000000"/>
          <w:sz w:val="26"/>
          <w:szCs w:val="26"/>
          <w:lang w:val="en-US"/>
        </w:rPr>
        <w:t xml:space="preserve"> local academic publishing in selected European countries over the</w:t>
      </w:r>
      <w:del w:id="283" w:author="Krueger Grayson" w:date="2019-04-08T13:32:00Z">
        <w:r w:rsidRPr="004C2BBC" w:rsidDel="0073352F">
          <w:rPr>
            <w:rFonts w:ascii="Arial" w:hAnsi="Arial" w:cs="Arial"/>
            <w:color w:val="000000"/>
            <w:sz w:val="26"/>
            <w:szCs w:val="26"/>
            <w:lang w:val="en-US"/>
          </w:rPr>
          <w:delText xml:space="preserve"> period</w:delText>
        </w:r>
      </w:del>
      <w:r w:rsidRPr="004C2BBC">
        <w:rPr>
          <w:rFonts w:ascii="Arial" w:hAnsi="Arial" w:cs="Arial"/>
          <w:color w:val="000000"/>
          <w:sz w:val="26"/>
          <w:szCs w:val="26"/>
          <w:lang w:val="en-US"/>
        </w:rPr>
        <w:t xml:space="preserve"> 2013-2016</w:t>
      </w:r>
      <w:ins w:id="284" w:author="Krueger Grayson" w:date="2019-04-08T13:32:00Z">
        <w:r w:rsidR="0073352F">
          <w:rPr>
            <w:rFonts w:ascii="Arial" w:hAnsi="Arial" w:cs="Arial"/>
            <w:color w:val="000000"/>
            <w:sz w:val="26"/>
            <w:szCs w:val="26"/>
            <w:lang w:val="en-US"/>
          </w:rPr>
          <w:t xml:space="preserve"> period</w:t>
        </w:r>
      </w:ins>
      <w:r w:rsidRPr="004C2BBC">
        <w:rPr>
          <w:rFonts w:ascii="Arial" w:hAnsi="Arial" w:cs="Arial"/>
          <w:color w:val="000000"/>
          <w:sz w:val="26"/>
          <w:szCs w:val="26"/>
          <w:lang w:val="en-US"/>
        </w:rPr>
        <w:t>.</w:t>
      </w:r>
    </w:p>
    <w:p w14:paraId="61F4F1F7" w14:textId="5C0B0EB0"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lastRenderedPageBreak/>
        <w:t>The results reveal</w:t>
      </w:r>
      <w:del w:id="285" w:author="Krueger Grayson" w:date="2019-04-08T13:34:00Z">
        <w:r w:rsidRPr="004C2BBC" w:rsidDel="0073352F">
          <w:rPr>
            <w:rFonts w:ascii="Arial" w:hAnsi="Arial" w:cs="Arial"/>
            <w:color w:val="000000"/>
            <w:sz w:val="26"/>
            <w:szCs w:val="26"/>
            <w:lang w:val="en-US"/>
          </w:rPr>
          <w:delText>ed</w:delText>
        </w:r>
      </w:del>
      <w:r w:rsidRPr="004C2BBC">
        <w:rPr>
          <w:rFonts w:ascii="Arial" w:hAnsi="Arial" w:cs="Arial"/>
          <w:color w:val="000000"/>
          <w:sz w:val="26"/>
          <w:szCs w:val="26"/>
          <w:lang w:val="en-US"/>
        </w:rPr>
        <w:t xml:space="preserve"> </w:t>
      </w:r>
      <w:ins w:id="286" w:author="Krueger Grayson" w:date="2019-04-08T13:32:00Z">
        <w:r w:rsidR="0073352F">
          <w:rPr>
            <w:rFonts w:ascii="Arial" w:hAnsi="Arial" w:cs="Arial"/>
            <w:color w:val="000000"/>
            <w:sz w:val="26"/>
            <w:szCs w:val="26"/>
            <w:lang w:val="en-US"/>
          </w:rPr>
          <w:t xml:space="preserve">a </w:t>
        </w:r>
      </w:ins>
      <w:r w:rsidRPr="004C2BBC">
        <w:rPr>
          <w:rFonts w:ascii="Arial" w:hAnsi="Arial" w:cs="Arial"/>
          <w:color w:val="000000"/>
          <w:sz w:val="26"/>
          <w:szCs w:val="26"/>
          <w:lang w:val="en-US"/>
        </w:rPr>
        <w:t>strong tendency to publish locally in the former communist countries. Local journals are prevalent in Croatia, Romania, Slovenia, Lithuania</w:t>
      </w:r>
      <w:ins w:id="287" w:author="Krueger Grayson" w:date="2019-04-08T13:33:00Z">
        <w:r w:rsidR="0073352F">
          <w:rPr>
            <w:rFonts w:ascii="Arial" w:hAnsi="Arial" w:cs="Arial"/>
            <w:color w:val="000000"/>
            <w:sz w:val="26"/>
            <w:szCs w:val="26"/>
            <w:lang w:val="en-US"/>
          </w:rPr>
          <w:t>,</w:t>
        </w:r>
      </w:ins>
      <w:r w:rsidRPr="004C2BBC">
        <w:rPr>
          <w:rFonts w:ascii="Arial" w:hAnsi="Arial" w:cs="Arial"/>
          <w:color w:val="000000"/>
          <w:sz w:val="26"/>
          <w:szCs w:val="26"/>
          <w:lang w:val="en-US"/>
        </w:rPr>
        <w:t xml:space="preserve"> </w:t>
      </w:r>
      <w:ins w:id="288" w:author="Krueger Grayson" w:date="2019-04-08T13:33:00Z">
        <w:r w:rsidR="0073352F">
          <w:rPr>
            <w:rFonts w:ascii="Arial" w:hAnsi="Arial" w:cs="Arial"/>
            <w:color w:val="000000"/>
            <w:sz w:val="26"/>
            <w:szCs w:val="26"/>
            <w:lang w:val="en-US"/>
          </w:rPr>
          <w:t>and</w:t>
        </w:r>
      </w:ins>
      <w:del w:id="289" w:author="Krueger Grayson" w:date="2019-04-08T13:33:00Z">
        <w:r w:rsidRPr="004C2BBC" w:rsidDel="0073352F">
          <w:rPr>
            <w:rFonts w:ascii="Arial" w:hAnsi="Arial" w:cs="Arial"/>
            <w:color w:val="000000"/>
            <w:sz w:val="26"/>
            <w:szCs w:val="26"/>
            <w:lang w:val="en-US"/>
          </w:rPr>
          <w:delText>or</w:delText>
        </w:r>
      </w:del>
      <w:r w:rsidRPr="004C2BBC">
        <w:rPr>
          <w:rFonts w:ascii="Arial" w:hAnsi="Arial" w:cs="Arial"/>
          <w:color w:val="000000"/>
          <w:sz w:val="26"/>
          <w:szCs w:val="26"/>
          <w:lang w:val="en-US"/>
        </w:rPr>
        <w:t xml:space="preserve"> Czechia</w:t>
      </w:r>
      <w:ins w:id="290" w:author="Krueger Grayson" w:date="2019-04-08T13:33:00Z">
        <w:r w:rsidR="0073352F">
          <w:rPr>
            <w:rFonts w:ascii="Arial" w:hAnsi="Arial" w:cs="Arial"/>
            <w:color w:val="000000"/>
            <w:sz w:val="26"/>
            <w:szCs w:val="26"/>
            <w:lang w:val="en-US"/>
          </w:rPr>
          <w:t>,</w:t>
        </w:r>
      </w:ins>
      <w:r w:rsidRPr="004C2BBC">
        <w:rPr>
          <w:rFonts w:ascii="Arial" w:hAnsi="Arial" w:cs="Arial"/>
          <w:color w:val="000000"/>
          <w:sz w:val="26"/>
          <w:szCs w:val="26"/>
          <w:lang w:val="en-US"/>
        </w:rPr>
        <w:t xml:space="preserve"> but </w:t>
      </w:r>
      <w:ins w:id="291" w:author="Krueger Grayson" w:date="2019-04-08T13:33:00Z">
        <w:r w:rsidR="0073352F">
          <w:rPr>
            <w:rFonts w:ascii="Arial" w:hAnsi="Arial" w:cs="Arial"/>
            <w:color w:val="000000"/>
            <w:sz w:val="26"/>
            <w:szCs w:val="26"/>
            <w:lang w:val="en-US"/>
          </w:rPr>
          <w:t xml:space="preserve">are </w:t>
        </w:r>
      </w:ins>
      <w:r w:rsidRPr="004C2BBC">
        <w:rPr>
          <w:rFonts w:ascii="Arial" w:hAnsi="Arial" w:cs="Arial"/>
          <w:color w:val="000000"/>
          <w:sz w:val="26"/>
          <w:szCs w:val="26"/>
          <w:lang w:val="en-US"/>
        </w:rPr>
        <w:t>rather rare in comparable advanced countries.</w:t>
      </w:r>
    </w:p>
    <w:p w14:paraId="0CF37D28" w14:textId="3BCCB825"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In Czechia, for instance, nearly one fifth of all indexed results are concentrated in Czech journals</w:t>
      </w:r>
      <w:ins w:id="292" w:author="Krueger Grayson" w:date="2019-04-08T13:34:00Z">
        <w:r w:rsidR="0073352F">
          <w:rPr>
            <w:rFonts w:ascii="Arial" w:hAnsi="Arial" w:cs="Arial"/>
            <w:color w:val="000000"/>
            <w:sz w:val="26"/>
            <w:szCs w:val="26"/>
            <w:lang w:val="en-US"/>
          </w:rPr>
          <w:t>,</w:t>
        </w:r>
      </w:ins>
      <w:r w:rsidRPr="004C2BBC">
        <w:rPr>
          <w:rFonts w:ascii="Arial" w:hAnsi="Arial" w:cs="Arial"/>
          <w:color w:val="000000"/>
          <w:sz w:val="26"/>
          <w:szCs w:val="26"/>
          <w:lang w:val="en-US"/>
        </w:rPr>
        <w:t xml:space="preserve"> with a high percentage (&gt;33%) of articles by domestic authors. About half of authors contributing to Czech journals are based in Czechia, and another tenth in Slovakia.</w:t>
      </w:r>
    </w:p>
    <w:p w14:paraId="741514A3" w14:textId="608B99C4"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 xml:space="preserve">In contrast, the vast majority of articles </w:t>
      </w:r>
      <w:ins w:id="293" w:author="Krueger Grayson" w:date="2019-04-08T13:39:00Z">
        <w:r w:rsidR="0073352F">
          <w:rPr>
            <w:rFonts w:ascii="Arial" w:hAnsi="Arial" w:cs="Arial"/>
            <w:color w:val="000000"/>
            <w:sz w:val="26"/>
            <w:szCs w:val="26"/>
            <w:lang w:val="en-US"/>
          </w:rPr>
          <w:t>that appear</w:t>
        </w:r>
      </w:ins>
      <w:del w:id="294" w:author="Krueger Grayson" w:date="2019-04-08T13:39:00Z">
        <w:r w:rsidRPr="004C2BBC" w:rsidDel="0073352F">
          <w:rPr>
            <w:rFonts w:ascii="Arial" w:hAnsi="Arial" w:cs="Arial"/>
            <w:color w:val="000000"/>
            <w:sz w:val="26"/>
            <w:szCs w:val="26"/>
            <w:lang w:val="en-US"/>
          </w:rPr>
          <w:delText>which come out</w:delText>
        </w:r>
      </w:del>
      <w:r w:rsidRPr="004C2BBC">
        <w:rPr>
          <w:rFonts w:ascii="Arial" w:hAnsi="Arial" w:cs="Arial"/>
          <w:color w:val="000000"/>
          <w:sz w:val="26"/>
          <w:szCs w:val="26"/>
          <w:lang w:val="en-US"/>
        </w:rPr>
        <w:t xml:space="preserve"> in journals published in comparable advanced countries are written by foreigner</w:t>
      </w:r>
      <w:del w:id="295" w:author="Srholec Martin" w:date="2019-04-09T11:45:00Z">
        <w:r w:rsidRPr="004C2BBC" w:rsidDel="0063491E">
          <w:rPr>
            <w:rFonts w:ascii="Arial" w:hAnsi="Arial" w:cs="Arial"/>
            <w:color w:val="000000"/>
            <w:sz w:val="26"/>
            <w:szCs w:val="26"/>
            <w:lang w:val="en-US"/>
          </w:rPr>
          <w:delText>s</w:delText>
        </w:r>
      </w:del>
      <w:ins w:id="296" w:author="Srholec Martin" w:date="2019-04-09T11:45:00Z">
        <w:r w:rsidR="0063491E">
          <w:rPr>
            <w:rFonts w:ascii="Arial" w:hAnsi="Arial" w:cs="Arial"/>
            <w:color w:val="000000"/>
            <w:sz w:val="26"/>
            <w:szCs w:val="26"/>
            <w:lang w:val="en-US"/>
          </w:rPr>
          <w:t xml:space="preserve"> authors</w:t>
        </w:r>
      </w:ins>
      <w:r w:rsidRPr="004C2BBC">
        <w:rPr>
          <w:rFonts w:ascii="Arial" w:hAnsi="Arial" w:cs="Arial"/>
          <w:color w:val="000000"/>
          <w:sz w:val="26"/>
          <w:szCs w:val="26"/>
          <w:lang w:val="en-US"/>
        </w:rPr>
        <w:t>. The publishing of local, or at best regional, journals appears to be a distinctly Eastern European phenomenon.</w:t>
      </w:r>
    </w:p>
    <w:p w14:paraId="67C59864" w14:textId="6E22D721" w:rsidR="004C2BBC" w:rsidRPr="004C2BBC" w:rsidRDefault="004C2BBC" w:rsidP="004C2BBC">
      <w:pPr>
        <w:shd w:val="clear" w:color="auto" w:fill="FEFEFE"/>
        <w:rPr>
          <w:rFonts w:ascii="Arial" w:hAnsi="Arial" w:cs="Arial"/>
          <w:b/>
          <w:bCs/>
          <w:color w:val="000000"/>
          <w:sz w:val="26"/>
          <w:szCs w:val="26"/>
        </w:rPr>
      </w:pPr>
      <w:r w:rsidRPr="004C2BBC">
        <w:rPr>
          <w:rFonts w:ascii="Arial" w:hAnsi="Arial" w:cs="Arial"/>
          <w:b/>
          <w:bCs/>
          <w:color w:val="000000"/>
          <w:sz w:val="26"/>
          <w:szCs w:val="26"/>
        </w:rPr>
        <w:t xml:space="preserve">Local </w:t>
      </w:r>
      <w:ins w:id="297" w:author="Krueger Grayson" w:date="2019-04-08T13:44:00Z">
        <w:r w:rsidR="0077598C">
          <w:rPr>
            <w:rFonts w:ascii="Arial" w:hAnsi="Arial" w:cs="Arial"/>
            <w:b/>
            <w:bCs/>
            <w:color w:val="000000"/>
            <w:sz w:val="26"/>
            <w:szCs w:val="26"/>
          </w:rPr>
          <w:t>j</w:t>
        </w:r>
      </w:ins>
      <w:del w:id="298" w:author="Krueger Grayson" w:date="2019-04-08T13:44:00Z">
        <w:r w:rsidRPr="004C2BBC" w:rsidDel="0077598C">
          <w:rPr>
            <w:rFonts w:ascii="Arial" w:hAnsi="Arial" w:cs="Arial"/>
            <w:b/>
            <w:bCs/>
            <w:color w:val="000000"/>
            <w:sz w:val="26"/>
            <w:szCs w:val="26"/>
          </w:rPr>
          <w:delText>J</w:delText>
        </w:r>
      </w:del>
      <w:r w:rsidRPr="004C2BBC">
        <w:rPr>
          <w:rFonts w:ascii="Arial" w:hAnsi="Arial" w:cs="Arial"/>
          <w:b/>
          <w:bCs/>
          <w:color w:val="000000"/>
          <w:sz w:val="26"/>
          <w:szCs w:val="26"/>
        </w:rPr>
        <w:t>ournals in selected EU and OECD countries (2013-2016)</w:t>
      </w:r>
    </w:p>
    <w:p w14:paraId="227412D1" w14:textId="706CCEA6" w:rsidR="004C2BBC" w:rsidRPr="004C2BBC" w:rsidRDefault="004C2BBC" w:rsidP="004C2BBC">
      <w:pPr>
        <w:shd w:val="clear" w:color="auto" w:fill="FEFEFE"/>
        <w:rPr>
          <w:rFonts w:ascii="Arial" w:hAnsi="Arial" w:cs="Arial"/>
          <w:color w:val="000000"/>
          <w:sz w:val="26"/>
          <w:szCs w:val="26"/>
        </w:rPr>
      </w:pPr>
      <w:r w:rsidRPr="004C2BBC">
        <w:rPr>
          <w:rFonts w:ascii="Arial" w:hAnsi="Arial" w:cs="Arial"/>
          <w:color w:val="000000"/>
          <w:sz w:val="26"/>
          <w:szCs w:val="26"/>
        </w:rPr>
        <w:t xml:space="preserve">(% of authors </w:t>
      </w:r>
      <w:ins w:id="299" w:author="Krueger Grayson" w:date="2019-04-08T13:43:00Z">
        <w:r w:rsidR="0077598C">
          <w:rPr>
            <w:rFonts w:ascii="Arial" w:hAnsi="Arial" w:cs="Arial"/>
            <w:color w:val="000000"/>
            <w:sz w:val="26"/>
            <w:szCs w:val="26"/>
          </w:rPr>
          <w:t>from</w:t>
        </w:r>
      </w:ins>
      <w:del w:id="300" w:author="Krueger Grayson" w:date="2019-04-08T13:43:00Z">
        <w:r w:rsidRPr="004C2BBC" w:rsidDel="0077598C">
          <w:rPr>
            <w:rFonts w:ascii="Arial" w:hAnsi="Arial" w:cs="Arial"/>
            <w:color w:val="000000"/>
            <w:sz w:val="26"/>
            <w:szCs w:val="26"/>
          </w:rPr>
          <w:delText>form</w:delText>
        </w:r>
      </w:del>
      <w:r w:rsidRPr="004C2BBC">
        <w:rPr>
          <w:rFonts w:ascii="Arial" w:hAnsi="Arial" w:cs="Arial"/>
          <w:color w:val="000000"/>
          <w:sz w:val="26"/>
          <w:szCs w:val="26"/>
        </w:rPr>
        <w:t xml:space="preserve"> the same country as the journal publisher)</w:t>
      </w:r>
    </w:p>
    <w:p w14:paraId="5A029146" w14:textId="77777777" w:rsidR="004C2BBC" w:rsidRPr="004C2BBC" w:rsidRDefault="004C2BBC" w:rsidP="004C2BBC">
      <w:pPr>
        <w:shd w:val="clear" w:color="auto" w:fill="FEFEFE"/>
        <w:rPr>
          <w:rFonts w:ascii="Arial" w:hAnsi="Arial" w:cs="Arial"/>
          <w:color w:val="000000"/>
          <w:sz w:val="26"/>
          <w:szCs w:val="26"/>
        </w:rPr>
      </w:pPr>
      <w:r w:rsidRPr="004C2BBC">
        <w:rPr>
          <w:rFonts w:ascii="Arial" w:hAnsi="Arial" w:cs="Arial"/>
          <w:noProof/>
          <w:color w:val="000000"/>
          <w:sz w:val="26"/>
          <w:szCs w:val="26"/>
        </w:rPr>
        <mc:AlternateContent>
          <mc:Choice Requires="wps">
            <w:drawing>
              <wp:inline distT="0" distB="0" distL="0" distR="0" wp14:anchorId="3E762EBF" wp14:editId="56EC3944">
                <wp:extent cx="301625" cy="301625"/>
                <wp:effectExtent l="0" t="0" r="0" b="0"/>
                <wp:docPr id="19" name="Rectangle 19" descr="http://ec2-18-188-88-0.us-east-2.compute.amazonaws.com:8080/img/localJourna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A30C9B1" id="Rectangle 19" o:spid="_x0000_s1026" alt="http://ec2-18-188-88-0.us-east-2.compute.amazonaws.com:8080/img/localJournals.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EHclifxAgAAEwYA&#10;AA4AAAAAAAAAAAAAAAAALgIAAGRycy9lMm9Eb2MueG1sUEsBAi0AFAAGAAgAAAAhAGg2l2jaAAAA&#10;AwEAAA8AAAAAAAAAAAAAAAAASwUAAGRycy9kb3ducmV2LnhtbFBLBQYAAAAABAAEAPMAAABSBgAA&#10;AAA=&#10;" filled="f" stroked="f">
                <o:lock v:ext="edit" aspectratio="t"/>
                <w10:anchorlock/>
              </v:rect>
            </w:pict>
          </mc:Fallback>
        </mc:AlternateContent>
      </w:r>
    </w:p>
    <w:p w14:paraId="2F8C10DC" w14:textId="6C16A5FA" w:rsidR="004C2BBC" w:rsidRPr="004C2BBC" w:rsidRDefault="004C2BBC" w:rsidP="004C2BBC">
      <w:pPr>
        <w:shd w:val="clear" w:color="auto" w:fill="FEFEFE"/>
        <w:rPr>
          <w:rFonts w:ascii="Arial" w:hAnsi="Arial" w:cs="Arial"/>
          <w:i/>
          <w:iCs/>
          <w:color w:val="000000"/>
          <w:sz w:val="24"/>
          <w:szCs w:val="24"/>
        </w:rPr>
      </w:pPr>
      <w:r w:rsidRPr="004C2BBC">
        <w:rPr>
          <w:rFonts w:ascii="Arial" w:hAnsi="Arial" w:cs="Arial"/>
          <w:i/>
          <w:iCs/>
          <w:color w:val="000000"/>
        </w:rPr>
        <w:t xml:space="preserve">Note: Number of active journals with more than 30 articles over </w:t>
      </w:r>
      <w:ins w:id="301" w:author="Krueger Grayson" w:date="2019-04-08T13:44:00Z">
        <w:r w:rsidR="0077598C">
          <w:rPr>
            <w:rFonts w:ascii="Arial" w:hAnsi="Arial" w:cs="Arial"/>
            <w:i/>
            <w:iCs/>
            <w:color w:val="000000"/>
          </w:rPr>
          <w:t xml:space="preserve">the </w:t>
        </w:r>
      </w:ins>
      <w:r w:rsidRPr="004C2BBC">
        <w:rPr>
          <w:rFonts w:ascii="Arial" w:hAnsi="Arial" w:cs="Arial"/>
          <w:i/>
          <w:iCs/>
          <w:color w:val="000000"/>
        </w:rPr>
        <w:t>2013-2016</w:t>
      </w:r>
      <w:ins w:id="302" w:author="Krueger Grayson" w:date="2019-04-08T13:44:00Z">
        <w:r w:rsidR="0077598C">
          <w:rPr>
            <w:rFonts w:ascii="Arial" w:hAnsi="Arial" w:cs="Arial"/>
            <w:i/>
            <w:iCs/>
            <w:color w:val="000000"/>
          </w:rPr>
          <w:t xml:space="preserve"> period</w:t>
        </w:r>
      </w:ins>
      <w:r w:rsidRPr="004C2BBC">
        <w:rPr>
          <w:rFonts w:ascii="Arial" w:hAnsi="Arial" w:cs="Arial"/>
          <w:i/>
          <w:iCs/>
          <w:color w:val="000000"/>
        </w:rPr>
        <w:t>; number of researchers in the latest available year in full</w:t>
      </w:r>
      <w:ins w:id="303" w:author="Krueger Grayson" w:date="2019-04-08T13:44:00Z">
        <w:r w:rsidR="0077598C">
          <w:rPr>
            <w:rFonts w:ascii="Arial" w:hAnsi="Arial" w:cs="Arial"/>
            <w:i/>
            <w:iCs/>
            <w:color w:val="000000"/>
          </w:rPr>
          <w:t>-</w:t>
        </w:r>
      </w:ins>
      <w:del w:id="304" w:author="Krueger Grayson" w:date="2019-04-08T13:44:00Z">
        <w:r w:rsidRPr="004C2BBC" w:rsidDel="0077598C">
          <w:rPr>
            <w:rFonts w:ascii="Arial" w:hAnsi="Arial" w:cs="Arial"/>
            <w:i/>
            <w:iCs/>
            <w:color w:val="000000"/>
          </w:rPr>
          <w:delText xml:space="preserve"> </w:delText>
        </w:r>
      </w:del>
      <w:r w:rsidRPr="004C2BBC">
        <w:rPr>
          <w:rFonts w:ascii="Arial" w:hAnsi="Arial" w:cs="Arial"/>
          <w:i/>
          <w:iCs/>
          <w:color w:val="000000"/>
        </w:rPr>
        <w:t>time equivalent</w:t>
      </w:r>
      <w:ins w:id="305" w:author="Krueger Grayson" w:date="2019-04-08T13:46:00Z">
        <w:r w:rsidR="0077598C">
          <w:rPr>
            <w:rFonts w:ascii="Arial" w:hAnsi="Arial" w:cs="Arial"/>
            <w:i/>
            <w:iCs/>
            <w:color w:val="000000"/>
          </w:rPr>
          <w:t xml:space="preserve"> (FTE)</w:t>
        </w:r>
      </w:ins>
      <w:r w:rsidRPr="004C2BBC">
        <w:rPr>
          <w:rFonts w:ascii="Arial" w:hAnsi="Arial" w:cs="Arial"/>
          <w:i/>
          <w:iCs/>
          <w:color w:val="000000"/>
        </w:rPr>
        <w:t>.</w:t>
      </w:r>
    </w:p>
    <w:p w14:paraId="2B6F8703" w14:textId="77777777" w:rsidR="004C2BBC" w:rsidRPr="004C2BBC" w:rsidRDefault="004C2BBC" w:rsidP="004C2BBC">
      <w:pPr>
        <w:shd w:val="clear" w:color="auto" w:fill="FEFEFE"/>
        <w:rPr>
          <w:rFonts w:ascii="Arial" w:hAnsi="Arial" w:cs="Arial"/>
          <w:i/>
          <w:iCs/>
          <w:color w:val="000000"/>
        </w:rPr>
      </w:pPr>
      <w:r w:rsidRPr="004C2BBC">
        <w:rPr>
          <w:rFonts w:ascii="Arial" w:hAnsi="Arial" w:cs="Arial"/>
          <w:i/>
          <w:iCs/>
          <w:color w:val="000000"/>
        </w:rPr>
        <w:t xml:space="preserve">Source: Scopus (April and October 2017), Eurostat, OECD, </w:t>
      </w:r>
      <w:proofErr w:type="spellStart"/>
      <w:r w:rsidRPr="004C2BBC">
        <w:rPr>
          <w:rFonts w:ascii="Arial" w:hAnsi="Arial" w:cs="Arial"/>
          <w:i/>
          <w:iCs/>
          <w:color w:val="000000"/>
        </w:rPr>
        <w:t>Scimago</w:t>
      </w:r>
      <w:proofErr w:type="spellEnd"/>
      <w:r w:rsidRPr="004C2BBC">
        <w:rPr>
          <w:rFonts w:ascii="Arial" w:hAnsi="Arial" w:cs="Arial"/>
          <w:i/>
          <w:iCs/>
          <w:color w:val="000000"/>
        </w:rPr>
        <w:t>, authors' calculations.</w:t>
      </w:r>
    </w:p>
    <w:p w14:paraId="709B55AE" w14:textId="3BEA50DF" w:rsidR="004C2BBC" w:rsidRPr="004C2BBC" w:rsidRDefault="004C2BBC" w:rsidP="004C2BBC">
      <w:pPr>
        <w:pStyle w:val="NormalWeb"/>
        <w:shd w:val="clear" w:color="auto" w:fill="FEFEFE"/>
        <w:rPr>
          <w:rFonts w:ascii="Arial" w:hAnsi="Arial" w:cs="Arial"/>
          <w:color w:val="000000"/>
          <w:sz w:val="26"/>
          <w:szCs w:val="26"/>
          <w:lang w:val="en-US"/>
        </w:rPr>
      </w:pPr>
      <w:commentRangeStart w:id="306"/>
      <w:r w:rsidRPr="004C2BBC">
        <w:rPr>
          <w:rFonts w:ascii="Arial" w:hAnsi="Arial" w:cs="Arial"/>
          <w:smallCaps/>
          <w:color w:val="000000"/>
          <w:sz w:val="26"/>
          <w:szCs w:val="26"/>
          <w:lang w:val="en-US"/>
        </w:rPr>
        <w:t xml:space="preserve">V. </w:t>
      </w:r>
      <w:proofErr w:type="spellStart"/>
      <w:r w:rsidRPr="004C2BBC">
        <w:rPr>
          <w:rFonts w:ascii="Arial" w:hAnsi="Arial" w:cs="Arial"/>
          <w:smallCaps/>
          <w:color w:val="000000"/>
          <w:sz w:val="26"/>
          <w:szCs w:val="26"/>
          <w:lang w:val="en-US"/>
        </w:rPr>
        <w:t>Macháček</w:t>
      </w:r>
      <w:proofErr w:type="spellEnd"/>
      <w:r w:rsidRPr="004C2BBC">
        <w:rPr>
          <w:rFonts w:ascii="Arial" w:hAnsi="Arial" w:cs="Arial"/>
          <w:smallCaps/>
          <w:color w:val="000000"/>
          <w:sz w:val="26"/>
          <w:szCs w:val="26"/>
          <w:lang w:val="en-US"/>
        </w:rPr>
        <w:t xml:space="preserve">, M. Srholec </w:t>
      </w:r>
      <w:commentRangeEnd w:id="306"/>
      <w:r w:rsidR="006066A7">
        <w:rPr>
          <w:rStyle w:val="CommentReference"/>
          <w:rFonts w:asciiTheme="minorHAnsi" w:eastAsiaTheme="minorHAnsi" w:hAnsiTheme="minorHAnsi" w:cstheme="minorBidi"/>
          <w:lang w:val="en-US" w:eastAsia="en-US"/>
        </w:rPr>
        <w:commentReference w:id="306"/>
      </w:r>
      <w:r w:rsidRPr="004C2BBC">
        <w:rPr>
          <w:rFonts w:ascii="Arial" w:hAnsi="Arial" w:cs="Arial"/>
          <w:smallCaps/>
          <w:color w:val="000000"/>
          <w:sz w:val="26"/>
          <w:szCs w:val="26"/>
          <w:lang w:val="en-US"/>
        </w:rPr>
        <w:t>(2017)</w:t>
      </w:r>
      <w:r w:rsidRPr="004C2BBC">
        <w:rPr>
          <w:rFonts w:ascii="Arial" w:hAnsi="Arial" w:cs="Arial"/>
          <w:color w:val="000000"/>
          <w:sz w:val="26"/>
          <w:szCs w:val="26"/>
          <w:lang w:val="en-US"/>
        </w:rPr>
        <w:t> </w:t>
      </w:r>
      <w:hyperlink r:id="rId19" w:tgtFrame="_blank" w:history="1">
        <w:r w:rsidRPr="004C2BBC">
          <w:rPr>
            <w:rStyle w:val="Hyperlink"/>
            <w:rFonts w:ascii="Arial" w:hAnsi="Arial" w:cs="Arial"/>
            <w:sz w:val="26"/>
            <w:szCs w:val="26"/>
            <w:lang w:val="en-US"/>
          </w:rPr>
          <w:t>Local Journals in Scopus</w:t>
        </w:r>
      </w:hyperlink>
      <w:r w:rsidRPr="004C2BBC">
        <w:rPr>
          <w:rFonts w:ascii="Arial" w:hAnsi="Arial" w:cs="Arial"/>
          <w:color w:val="000000"/>
          <w:sz w:val="26"/>
          <w:szCs w:val="26"/>
          <w:lang w:val="en-US"/>
        </w:rPr>
        <w:t> (only in Czech).</w:t>
      </w:r>
      <w:ins w:id="307" w:author="Krueger Grayson" w:date="2019-04-08T13:46:00Z">
        <w:r w:rsidR="0077598C">
          <w:rPr>
            <w:rFonts w:ascii="Arial" w:hAnsi="Arial" w:cs="Arial"/>
            <w:color w:val="000000"/>
            <w:sz w:val="26"/>
            <w:szCs w:val="26"/>
            <w:lang w:val="en-US"/>
          </w:rPr>
          <w:t xml:space="preserve"> </w:t>
        </w:r>
      </w:ins>
      <w:commentRangeStart w:id="308"/>
      <w:r w:rsidRPr="004C2BBC">
        <w:rPr>
          <w:rFonts w:ascii="Arial" w:hAnsi="Arial" w:cs="Arial"/>
          <w:i/>
          <w:iCs/>
          <w:color w:val="000000"/>
          <w:sz w:val="26"/>
          <w:szCs w:val="26"/>
          <w:lang w:val="en-US"/>
        </w:rPr>
        <w:t>IDEA think-tank at CERGE-EI</w:t>
      </w:r>
      <w:commentRangeEnd w:id="308"/>
      <w:r w:rsidR="0077598C">
        <w:rPr>
          <w:rStyle w:val="CommentReference"/>
          <w:rFonts w:asciiTheme="minorHAnsi" w:eastAsiaTheme="minorHAnsi" w:hAnsiTheme="minorHAnsi" w:cstheme="minorBidi"/>
          <w:lang w:val="en-US" w:eastAsia="en-US"/>
        </w:rPr>
        <w:commentReference w:id="308"/>
      </w:r>
      <w:r w:rsidRPr="004C2BBC">
        <w:rPr>
          <w:rFonts w:ascii="Arial" w:hAnsi="Arial" w:cs="Arial"/>
          <w:color w:val="000000"/>
          <w:sz w:val="26"/>
          <w:szCs w:val="26"/>
          <w:lang w:val="en-US"/>
        </w:rPr>
        <w:t>, Study 17/2017.</w:t>
      </w:r>
    </w:p>
    <w:p w14:paraId="1232DB04"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r w:rsidRPr="004C2BBC">
        <w:rPr>
          <w:rFonts w:ascii="Tahoma" w:hAnsi="Tahoma" w:cs="Tahoma"/>
          <w:color w:val="BB133E"/>
          <w:lang w:val="en-US"/>
        </w:rPr>
        <w:t>Predatory Journals in Scopus</w:t>
      </w:r>
    </w:p>
    <w:p w14:paraId="4408E405" w14:textId="62DF2492"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In this study, we mapped patterns of predatory publishing across the globe over the</w:t>
      </w:r>
      <w:del w:id="309" w:author="Krueger Grayson" w:date="2019-04-08T13:49:00Z">
        <w:r w:rsidRPr="004C2BBC" w:rsidDel="005B166C">
          <w:rPr>
            <w:rFonts w:ascii="Arial" w:hAnsi="Arial" w:cs="Arial"/>
            <w:color w:val="000000"/>
            <w:sz w:val="26"/>
            <w:szCs w:val="26"/>
            <w:lang w:val="en-US"/>
          </w:rPr>
          <w:delText xml:space="preserve"> period</w:delText>
        </w:r>
      </w:del>
      <w:r w:rsidRPr="004C2BBC">
        <w:rPr>
          <w:rFonts w:ascii="Arial" w:hAnsi="Arial" w:cs="Arial"/>
          <w:color w:val="000000"/>
          <w:sz w:val="26"/>
          <w:szCs w:val="26"/>
          <w:lang w:val="en-US"/>
        </w:rPr>
        <w:t xml:space="preserve"> 2015-2017</w:t>
      </w:r>
      <w:ins w:id="310" w:author="Krueger Grayson" w:date="2019-04-08T13:49:00Z">
        <w:r w:rsidR="005B166C">
          <w:rPr>
            <w:rFonts w:ascii="Arial" w:hAnsi="Arial" w:cs="Arial"/>
            <w:color w:val="000000"/>
            <w:sz w:val="26"/>
            <w:szCs w:val="26"/>
            <w:lang w:val="en-US"/>
          </w:rPr>
          <w:t xml:space="preserve"> period</w:t>
        </w:r>
      </w:ins>
      <w:r w:rsidRPr="004C2BBC">
        <w:rPr>
          <w:rFonts w:ascii="Arial" w:hAnsi="Arial" w:cs="Arial"/>
          <w:color w:val="000000"/>
          <w:sz w:val="26"/>
          <w:szCs w:val="26"/>
          <w:lang w:val="en-US"/>
        </w:rPr>
        <w:t>.</w:t>
      </w:r>
    </w:p>
    <w:p w14:paraId="24207D2B" w14:textId="258AD76C"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The analysis is based on Beall's lists of "potentially predatory" journals and publishers, of which we found 3</w:t>
      </w:r>
      <w:ins w:id="311" w:author="Krueger Grayson" w:date="2019-04-08T13:50:00Z">
        <w:r w:rsidR="005B166C">
          <w:rPr>
            <w:rFonts w:ascii="Arial" w:hAnsi="Arial" w:cs="Arial"/>
            <w:color w:val="000000"/>
            <w:sz w:val="26"/>
            <w:szCs w:val="26"/>
            <w:lang w:val="en-US"/>
          </w:rPr>
          <w:t>,</w:t>
        </w:r>
      </w:ins>
      <w:del w:id="312" w:author="Krueger Grayson" w:date="2019-04-08T13:50:00Z">
        <w:r w:rsidRPr="004C2BBC" w:rsidDel="005B166C">
          <w:rPr>
            <w:rFonts w:ascii="Arial" w:hAnsi="Arial" w:cs="Arial"/>
            <w:color w:val="000000"/>
            <w:sz w:val="26"/>
            <w:szCs w:val="26"/>
            <w:lang w:val="en-US"/>
          </w:rPr>
          <w:delText> </w:delText>
        </w:r>
      </w:del>
      <w:r w:rsidRPr="004C2BBC">
        <w:rPr>
          <w:rFonts w:ascii="Arial" w:hAnsi="Arial" w:cs="Arial"/>
          <w:color w:val="000000"/>
          <w:sz w:val="26"/>
          <w:szCs w:val="26"/>
          <w:lang w:val="en-US"/>
        </w:rPr>
        <w:t xml:space="preserve">218 journals in </w:t>
      </w:r>
      <w:proofErr w:type="spellStart"/>
      <w:r w:rsidRPr="004C2BBC">
        <w:rPr>
          <w:rFonts w:ascii="Arial" w:hAnsi="Arial" w:cs="Arial"/>
          <w:color w:val="000000"/>
          <w:sz w:val="26"/>
          <w:szCs w:val="26"/>
          <w:lang w:val="en-US"/>
        </w:rPr>
        <w:t>Ulrichsweb</w:t>
      </w:r>
      <w:proofErr w:type="spellEnd"/>
      <w:r w:rsidRPr="004C2BBC">
        <w:rPr>
          <w:rFonts w:ascii="Arial" w:hAnsi="Arial" w:cs="Arial"/>
          <w:color w:val="000000"/>
          <w:sz w:val="26"/>
          <w:szCs w:val="26"/>
          <w:lang w:val="en-US"/>
        </w:rPr>
        <w:t xml:space="preserve"> and 405 journals in Scopus.</w:t>
      </w:r>
    </w:p>
    <w:p w14:paraId="0D6E9CF0"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The results show</w:t>
      </w:r>
      <w:del w:id="313" w:author="Krueger Grayson" w:date="2019-04-08T13:50:00Z">
        <w:r w:rsidRPr="004C2BBC" w:rsidDel="005B166C">
          <w:rPr>
            <w:rFonts w:ascii="Arial" w:hAnsi="Arial" w:cs="Arial"/>
            <w:color w:val="000000"/>
            <w:sz w:val="26"/>
            <w:szCs w:val="26"/>
            <w:lang w:val="en-US"/>
          </w:rPr>
          <w:delText>s</w:delText>
        </w:r>
      </w:del>
      <w:r w:rsidRPr="004C2BBC">
        <w:rPr>
          <w:rFonts w:ascii="Arial" w:hAnsi="Arial" w:cs="Arial"/>
          <w:color w:val="000000"/>
          <w:sz w:val="26"/>
          <w:szCs w:val="26"/>
          <w:lang w:val="en-US"/>
        </w:rPr>
        <w:t xml:space="preserve"> that predatory publishing has become most widespread in middle-income countries in Asia and North Africa.</w:t>
      </w:r>
    </w:p>
    <w:p w14:paraId="67874D25"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However, the analysis also indicates that Beall’s lists need to be used with caution, as some of the implicated journals may not be necessarily fraudulent in the strict sense.</w:t>
      </w:r>
    </w:p>
    <w:p w14:paraId="4CA779DB" w14:textId="0B06FEBD" w:rsidR="004C2BBC" w:rsidRPr="004C2BBC" w:rsidRDefault="004C2BBC" w:rsidP="004C2BBC">
      <w:pPr>
        <w:shd w:val="clear" w:color="auto" w:fill="FEFEFE"/>
        <w:rPr>
          <w:rFonts w:ascii="Arial" w:hAnsi="Arial" w:cs="Arial"/>
          <w:b/>
          <w:bCs/>
          <w:color w:val="000000"/>
          <w:sz w:val="26"/>
          <w:szCs w:val="26"/>
        </w:rPr>
      </w:pPr>
      <w:r w:rsidRPr="004C2BBC">
        <w:rPr>
          <w:rFonts w:ascii="Arial" w:hAnsi="Arial" w:cs="Arial"/>
          <w:b/>
          <w:bCs/>
          <w:color w:val="000000"/>
          <w:sz w:val="26"/>
          <w:szCs w:val="26"/>
        </w:rPr>
        <w:lastRenderedPageBreak/>
        <w:t xml:space="preserve">Share of predatory articles on </w:t>
      </w:r>
      <w:ins w:id="314" w:author="Krueger Grayson" w:date="2019-04-08T13:50:00Z">
        <w:r w:rsidR="00220A42">
          <w:rPr>
            <w:rFonts w:ascii="Arial" w:hAnsi="Arial" w:cs="Arial"/>
            <w:b/>
            <w:bCs/>
            <w:color w:val="000000"/>
            <w:sz w:val="26"/>
            <w:szCs w:val="26"/>
          </w:rPr>
          <w:t xml:space="preserve">the </w:t>
        </w:r>
      </w:ins>
      <w:r w:rsidRPr="004C2BBC">
        <w:rPr>
          <w:rFonts w:ascii="Arial" w:hAnsi="Arial" w:cs="Arial"/>
          <w:b/>
          <w:bCs/>
          <w:color w:val="000000"/>
          <w:sz w:val="26"/>
          <w:szCs w:val="26"/>
        </w:rPr>
        <w:t>total number of articles (2015-2017)</w:t>
      </w:r>
    </w:p>
    <w:p w14:paraId="4FFA923C" w14:textId="77777777" w:rsidR="004C2BBC" w:rsidRPr="004C2BBC" w:rsidRDefault="004C2BBC" w:rsidP="004C2BBC">
      <w:pPr>
        <w:shd w:val="clear" w:color="auto" w:fill="FEFEFE"/>
        <w:rPr>
          <w:rFonts w:ascii="Arial" w:hAnsi="Arial" w:cs="Arial"/>
          <w:color w:val="000000"/>
          <w:sz w:val="26"/>
          <w:szCs w:val="26"/>
        </w:rPr>
      </w:pPr>
      <w:r w:rsidRPr="004C2BBC">
        <w:rPr>
          <w:rFonts w:ascii="Arial" w:hAnsi="Arial" w:cs="Arial"/>
          <w:noProof/>
          <w:color w:val="000000"/>
          <w:sz w:val="26"/>
          <w:szCs w:val="26"/>
        </w:rPr>
        <mc:AlternateContent>
          <mc:Choice Requires="wps">
            <w:drawing>
              <wp:inline distT="0" distB="0" distL="0" distR="0" wp14:anchorId="3F5DC46A" wp14:editId="0B44E0C4">
                <wp:extent cx="301625" cy="301625"/>
                <wp:effectExtent l="0" t="0" r="0" b="0"/>
                <wp:docPr id="20" name="Rectangle 20" descr="http://ec2-18-188-88-0.us-east-2.compute.amazonaws.com:8080/img/predato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8A31B3" id="Rectangle 20" o:spid="_x0000_s1026" alt="http://ec2-18-188-88-0.us-east-2.compute.amazonaws.com:8080/img/predators.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BY0OUC7wIAAA8GAAAO&#10;AAAAAAAAAAAAAAAAAC4CAABkcnMvZTJvRG9jLnhtbFBLAQItABQABgAIAAAAIQBoNpdo2gAAAAMB&#10;AAAPAAAAAAAAAAAAAAAAAEkFAABkcnMvZG93bnJldi54bWxQSwUGAAAAAAQABADzAAAAUAYAAAAA&#10;" filled="f" stroked="f">
                <o:lock v:ext="edit" aspectratio="t"/>
                <w10:anchorlock/>
              </v:rect>
            </w:pict>
          </mc:Fallback>
        </mc:AlternateContent>
      </w:r>
    </w:p>
    <w:p w14:paraId="5AC8F32B" w14:textId="77777777" w:rsidR="004C2BBC" w:rsidRPr="004C2BBC" w:rsidRDefault="004C2BBC" w:rsidP="004C2BBC">
      <w:pPr>
        <w:shd w:val="clear" w:color="auto" w:fill="FEFEFE"/>
        <w:rPr>
          <w:rFonts w:ascii="Arial" w:hAnsi="Arial" w:cs="Arial"/>
          <w:i/>
          <w:iCs/>
          <w:color w:val="000000"/>
          <w:sz w:val="20"/>
          <w:szCs w:val="20"/>
        </w:rPr>
      </w:pPr>
      <w:r w:rsidRPr="004C2BBC">
        <w:rPr>
          <w:rFonts w:ascii="Arial" w:hAnsi="Arial" w:cs="Arial"/>
          <w:i/>
          <w:iCs/>
          <w:color w:val="000000"/>
          <w:sz w:val="20"/>
          <w:szCs w:val="20"/>
        </w:rPr>
        <w:t>Note: Articles in journals published by the Frontiers Research Foundation are excluded from predatory publications.</w:t>
      </w:r>
    </w:p>
    <w:p w14:paraId="6A259D9F" w14:textId="77777777" w:rsidR="004C2BBC" w:rsidRPr="004C2BBC" w:rsidRDefault="004C2BBC" w:rsidP="004C2BBC">
      <w:pPr>
        <w:shd w:val="clear" w:color="auto" w:fill="FEFEFE"/>
        <w:rPr>
          <w:rFonts w:ascii="Arial" w:hAnsi="Arial" w:cs="Arial"/>
          <w:i/>
          <w:iCs/>
          <w:color w:val="000000"/>
          <w:sz w:val="20"/>
          <w:szCs w:val="20"/>
        </w:rPr>
      </w:pPr>
      <w:r w:rsidRPr="004C2BBC">
        <w:rPr>
          <w:rFonts w:ascii="Arial" w:hAnsi="Arial" w:cs="Arial"/>
          <w:i/>
          <w:iCs/>
          <w:color w:val="000000"/>
          <w:sz w:val="20"/>
          <w:szCs w:val="20"/>
        </w:rPr>
        <w:t>Scopus (October 2016), Beall's lists (April 2016), authors' calculations.</w:t>
      </w:r>
    </w:p>
    <w:p w14:paraId="401CD745" w14:textId="77777777" w:rsidR="004C2BBC" w:rsidRPr="004C2BBC" w:rsidRDefault="004C2BBC" w:rsidP="004C2BBC">
      <w:pPr>
        <w:pStyle w:val="NormalWeb"/>
        <w:shd w:val="clear" w:color="auto" w:fill="FEFEFE"/>
        <w:rPr>
          <w:rFonts w:ascii="Arial" w:hAnsi="Arial" w:cs="Arial"/>
          <w:color w:val="000000"/>
          <w:sz w:val="26"/>
          <w:szCs w:val="26"/>
          <w:lang w:val="en-US"/>
        </w:rPr>
      </w:pPr>
      <w:commentRangeStart w:id="315"/>
      <w:r w:rsidRPr="004C2BBC">
        <w:rPr>
          <w:rFonts w:ascii="Arial" w:hAnsi="Arial" w:cs="Arial"/>
          <w:smallCaps/>
          <w:color w:val="000000"/>
          <w:sz w:val="26"/>
          <w:szCs w:val="26"/>
          <w:lang w:val="en-US"/>
        </w:rPr>
        <w:t xml:space="preserve">V. </w:t>
      </w:r>
      <w:proofErr w:type="spellStart"/>
      <w:r w:rsidRPr="004C2BBC">
        <w:rPr>
          <w:rFonts w:ascii="Arial" w:hAnsi="Arial" w:cs="Arial"/>
          <w:smallCaps/>
          <w:color w:val="000000"/>
          <w:sz w:val="26"/>
          <w:szCs w:val="26"/>
          <w:lang w:val="en-US"/>
        </w:rPr>
        <w:t>Macháček</w:t>
      </w:r>
      <w:proofErr w:type="spellEnd"/>
      <w:r w:rsidRPr="004C2BBC">
        <w:rPr>
          <w:rFonts w:ascii="Arial" w:hAnsi="Arial" w:cs="Arial"/>
          <w:smallCaps/>
          <w:color w:val="000000"/>
          <w:sz w:val="26"/>
          <w:szCs w:val="26"/>
          <w:lang w:val="en-US"/>
        </w:rPr>
        <w:t xml:space="preserve"> and M. Srholec </w:t>
      </w:r>
      <w:commentRangeEnd w:id="315"/>
      <w:r w:rsidR="006066A7">
        <w:rPr>
          <w:rStyle w:val="CommentReference"/>
          <w:rFonts w:asciiTheme="minorHAnsi" w:eastAsiaTheme="minorHAnsi" w:hAnsiTheme="minorHAnsi" w:cstheme="minorBidi"/>
          <w:lang w:val="en-US" w:eastAsia="en-US"/>
        </w:rPr>
        <w:commentReference w:id="315"/>
      </w:r>
      <w:r w:rsidRPr="004C2BBC">
        <w:rPr>
          <w:rFonts w:ascii="Arial" w:hAnsi="Arial" w:cs="Arial"/>
          <w:smallCaps/>
          <w:color w:val="000000"/>
          <w:sz w:val="26"/>
          <w:szCs w:val="26"/>
          <w:lang w:val="en-US"/>
        </w:rPr>
        <w:t>(2016)</w:t>
      </w:r>
      <w:r w:rsidRPr="004C2BBC">
        <w:rPr>
          <w:rFonts w:ascii="Arial" w:hAnsi="Arial" w:cs="Arial"/>
          <w:color w:val="000000"/>
          <w:sz w:val="26"/>
          <w:szCs w:val="26"/>
          <w:lang w:val="en-US"/>
        </w:rPr>
        <w:t> </w:t>
      </w:r>
      <w:hyperlink r:id="rId20" w:tgtFrame="_blank" w:history="1">
        <w:r w:rsidRPr="004C2BBC">
          <w:rPr>
            <w:rStyle w:val="Hyperlink"/>
            <w:rFonts w:ascii="Arial" w:hAnsi="Arial" w:cs="Arial"/>
            <w:sz w:val="26"/>
            <w:szCs w:val="26"/>
            <w:lang w:val="en-US"/>
          </w:rPr>
          <w:t>Predatory Journals in Scopus</w:t>
        </w:r>
      </w:hyperlink>
      <w:r w:rsidRPr="004C2BBC">
        <w:rPr>
          <w:rFonts w:ascii="Arial" w:hAnsi="Arial" w:cs="Arial"/>
          <w:color w:val="000000"/>
          <w:sz w:val="26"/>
          <w:szCs w:val="26"/>
          <w:lang w:val="en-US"/>
        </w:rPr>
        <w:t>. </w:t>
      </w:r>
      <w:commentRangeStart w:id="316"/>
      <w:r w:rsidRPr="004C2BBC">
        <w:rPr>
          <w:rFonts w:ascii="Arial" w:hAnsi="Arial" w:cs="Arial"/>
          <w:i/>
          <w:iCs/>
          <w:color w:val="000000"/>
          <w:sz w:val="26"/>
          <w:szCs w:val="26"/>
          <w:lang w:val="en-US"/>
        </w:rPr>
        <w:t>IDEA think-tank at CERGE-EI</w:t>
      </w:r>
      <w:commentRangeEnd w:id="316"/>
      <w:r w:rsidR="00220A42">
        <w:rPr>
          <w:rStyle w:val="CommentReference"/>
          <w:rFonts w:asciiTheme="minorHAnsi" w:eastAsiaTheme="minorHAnsi" w:hAnsiTheme="minorHAnsi" w:cstheme="minorBidi"/>
          <w:lang w:val="en-US" w:eastAsia="en-US"/>
        </w:rPr>
        <w:commentReference w:id="316"/>
      </w:r>
      <w:r w:rsidRPr="004C2BBC">
        <w:rPr>
          <w:rFonts w:ascii="Arial" w:hAnsi="Arial" w:cs="Arial"/>
          <w:color w:val="000000"/>
          <w:sz w:val="26"/>
          <w:szCs w:val="26"/>
          <w:lang w:val="en-US"/>
        </w:rPr>
        <w:t>, Study 2/2017.</w:t>
      </w:r>
    </w:p>
    <w:p w14:paraId="2D7B4B3C" w14:textId="77777777" w:rsidR="004C2BBC" w:rsidRPr="004C2BBC" w:rsidRDefault="004C2BBC" w:rsidP="004C2BBC">
      <w:pPr>
        <w:pStyle w:val="Heading3"/>
        <w:shd w:val="clear" w:color="auto" w:fill="FEFEFE"/>
        <w:spacing w:before="450" w:beforeAutospacing="0" w:after="450" w:afterAutospacing="0"/>
        <w:ind w:left="450" w:right="450"/>
        <w:jc w:val="center"/>
        <w:rPr>
          <w:rFonts w:ascii="Tahoma" w:hAnsi="Tahoma" w:cs="Tahoma"/>
          <w:color w:val="BB133E"/>
          <w:lang w:val="en-US"/>
        </w:rPr>
      </w:pPr>
      <w:commentRangeStart w:id="317"/>
      <w:r w:rsidRPr="004C2BBC">
        <w:rPr>
          <w:rFonts w:ascii="Tahoma" w:hAnsi="Tahoma" w:cs="Tahoma"/>
          <w:color w:val="BB133E"/>
          <w:lang w:val="en-US"/>
        </w:rPr>
        <w:t>International Comparison of Academic Publication Output and its Influence</w:t>
      </w:r>
    </w:p>
    <w:p w14:paraId="6E01F61D" w14:textId="7D21F610"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 xml:space="preserve">The authors analyzed the publication output of countries in each </w:t>
      </w:r>
      <w:commentRangeStart w:id="318"/>
      <w:proofErr w:type="spellStart"/>
      <w:r w:rsidRPr="004C2BBC">
        <w:rPr>
          <w:rFonts w:ascii="Arial" w:hAnsi="Arial" w:cs="Arial"/>
          <w:color w:val="000000"/>
          <w:sz w:val="26"/>
          <w:szCs w:val="26"/>
          <w:lang w:val="en-US"/>
        </w:rPr>
        <w:t>WoS</w:t>
      </w:r>
      <w:commentRangeEnd w:id="318"/>
      <w:proofErr w:type="spellEnd"/>
      <w:r w:rsidR="006066A7">
        <w:rPr>
          <w:rStyle w:val="CommentReference"/>
          <w:rFonts w:asciiTheme="minorHAnsi" w:eastAsiaTheme="minorHAnsi" w:hAnsiTheme="minorHAnsi" w:cstheme="minorBidi"/>
          <w:lang w:val="en-US" w:eastAsia="en-US"/>
        </w:rPr>
        <w:commentReference w:id="318"/>
      </w:r>
      <w:r w:rsidRPr="004C2BBC">
        <w:rPr>
          <w:rFonts w:ascii="Arial" w:hAnsi="Arial" w:cs="Arial"/>
          <w:color w:val="000000"/>
          <w:sz w:val="26"/>
          <w:szCs w:val="26"/>
          <w:lang w:val="en-US"/>
        </w:rPr>
        <w:t xml:space="preserve"> category. They compared the output size with the Article Influence Score (AIS) in</w:t>
      </w:r>
      <w:ins w:id="319" w:author="Krueger Grayson" w:date="2019-04-08T13:52:00Z">
        <w:r w:rsidR="006066A7">
          <w:rPr>
            <w:rFonts w:ascii="Arial" w:hAnsi="Arial" w:cs="Arial"/>
            <w:color w:val="000000"/>
            <w:sz w:val="26"/>
            <w:szCs w:val="26"/>
            <w:lang w:val="en-US"/>
          </w:rPr>
          <w:t xml:space="preserve"> the</w:t>
        </w:r>
      </w:ins>
      <w:r w:rsidRPr="004C2BBC">
        <w:rPr>
          <w:rFonts w:ascii="Arial" w:hAnsi="Arial" w:cs="Arial"/>
          <w:color w:val="000000"/>
          <w:sz w:val="26"/>
          <w:szCs w:val="26"/>
          <w:lang w:val="en-US"/>
        </w:rPr>
        <w:t xml:space="preserve"> 2012</w:t>
      </w:r>
      <w:ins w:id="320" w:author="Krueger Grayson" w:date="2019-04-08T13:52:00Z">
        <w:r w:rsidR="006066A7">
          <w:rPr>
            <w:rFonts w:ascii="Arial" w:hAnsi="Arial" w:cs="Arial"/>
            <w:color w:val="000000"/>
            <w:sz w:val="26"/>
            <w:szCs w:val="26"/>
            <w:lang w:val="en-US"/>
          </w:rPr>
          <w:t>-</w:t>
        </w:r>
      </w:ins>
      <w:del w:id="321" w:author="Krueger Grayson" w:date="2019-04-08T13:52:00Z">
        <w:r w:rsidRPr="004C2BBC" w:rsidDel="006066A7">
          <w:rPr>
            <w:rFonts w:ascii="Arial" w:hAnsi="Arial" w:cs="Arial"/>
            <w:color w:val="000000"/>
            <w:sz w:val="26"/>
            <w:szCs w:val="26"/>
            <w:lang w:val="en-US"/>
          </w:rPr>
          <w:delText xml:space="preserve"> - </w:delText>
        </w:r>
      </w:del>
      <w:r w:rsidRPr="004C2BBC">
        <w:rPr>
          <w:rFonts w:ascii="Arial" w:hAnsi="Arial" w:cs="Arial"/>
          <w:color w:val="000000"/>
          <w:sz w:val="26"/>
          <w:szCs w:val="26"/>
          <w:lang w:val="en-US"/>
        </w:rPr>
        <w:t>2016</w:t>
      </w:r>
      <w:ins w:id="322" w:author="Krueger Grayson" w:date="2019-04-08T13:52:00Z">
        <w:r w:rsidR="006066A7">
          <w:rPr>
            <w:rFonts w:ascii="Arial" w:hAnsi="Arial" w:cs="Arial"/>
            <w:color w:val="000000"/>
            <w:sz w:val="26"/>
            <w:szCs w:val="26"/>
            <w:lang w:val="en-US"/>
          </w:rPr>
          <w:t xml:space="preserve"> period</w:t>
        </w:r>
      </w:ins>
      <w:r w:rsidRPr="004C2BBC">
        <w:rPr>
          <w:rFonts w:ascii="Arial" w:hAnsi="Arial" w:cs="Arial"/>
          <w:color w:val="000000"/>
          <w:sz w:val="26"/>
          <w:szCs w:val="26"/>
          <w:lang w:val="en-US"/>
        </w:rPr>
        <w:t>.</w:t>
      </w:r>
    </w:p>
    <w:p w14:paraId="5C4BB503" w14:textId="77777777"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For each category, the output and influence of the country is benchmarked relative to the chosen set of other countries.</w:t>
      </w:r>
    </w:p>
    <w:p w14:paraId="5F6C254E" w14:textId="63910135" w:rsidR="004C2BBC" w:rsidRPr="004C2BBC" w:rsidRDefault="006066A7" w:rsidP="004C2BBC">
      <w:pPr>
        <w:pStyle w:val="NormalWeb"/>
        <w:shd w:val="clear" w:color="auto" w:fill="FEFEFE"/>
        <w:rPr>
          <w:rFonts w:ascii="Arial" w:hAnsi="Arial" w:cs="Arial"/>
          <w:color w:val="000000"/>
          <w:sz w:val="26"/>
          <w:szCs w:val="26"/>
          <w:lang w:val="en-US"/>
        </w:rPr>
      </w:pPr>
      <w:ins w:id="323" w:author="Krueger Grayson" w:date="2019-04-08T13:53:00Z">
        <w:r>
          <w:rPr>
            <w:rFonts w:ascii="Arial" w:hAnsi="Arial" w:cs="Arial"/>
            <w:color w:val="000000"/>
            <w:sz w:val="26"/>
            <w:szCs w:val="26"/>
            <w:lang w:val="en-US"/>
          </w:rPr>
          <w:t>The a</w:t>
        </w:r>
      </w:ins>
      <w:del w:id="324" w:author="Krueger Grayson" w:date="2019-04-08T13:53:00Z">
        <w:r w:rsidR="004C2BBC" w:rsidRPr="004C2BBC" w:rsidDel="006066A7">
          <w:rPr>
            <w:rFonts w:ascii="Arial" w:hAnsi="Arial" w:cs="Arial"/>
            <w:color w:val="000000"/>
            <w:sz w:val="26"/>
            <w:szCs w:val="26"/>
            <w:lang w:val="en-US"/>
          </w:rPr>
          <w:delText>A</w:delText>
        </w:r>
      </w:del>
      <w:r w:rsidR="004C2BBC" w:rsidRPr="004C2BBC">
        <w:rPr>
          <w:rFonts w:ascii="Arial" w:hAnsi="Arial" w:cs="Arial"/>
          <w:color w:val="000000"/>
          <w:sz w:val="26"/>
          <w:szCs w:val="26"/>
          <w:lang w:val="en-US"/>
        </w:rPr>
        <w:t xml:space="preserve">nalysis reveals </w:t>
      </w:r>
      <w:del w:id="325" w:author="Krueger Grayson" w:date="2019-04-08T13:53:00Z">
        <w:r w:rsidR="004C2BBC" w:rsidRPr="004C2BBC" w:rsidDel="006066A7">
          <w:rPr>
            <w:rFonts w:ascii="Arial" w:hAnsi="Arial" w:cs="Arial"/>
            <w:color w:val="000000"/>
            <w:sz w:val="26"/>
            <w:szCs w:val="26"/>
            <w:lang w:val="en-US"/>
          </w:rPr>
          <w:delText>ongoing</w:delText>
        </w:r>
      </w:del>
      <w:del w:id="326" w:author="Krueger Grayson" w:date="2019-04-08T14:03:00Z">
        <w:r w:rsidR="004C2BBC" w:rsidRPr="004C2BBC" w:rsidDel="006A0F25">
          <w:rPr>
            <w:rFonts w:ascii="Arial" w:hAnsi="Arial" w:cs="Arial"/>
            <w:color w:val="000000"/>
            <w:sz w:val="26"/>
            <w:szCs w:val="26"/>
            <w:lang w:val="en-US"/>
          </w:rPr>
          <w:delText xml:space="preserve"> lagging</w:delText>
        </w:r>
      </w:del>
      <w:del w:id="327" w:author="Krueger Grayson" w:date="2019-04-08T13:53:00Z">
        <w:r w:rsidR="004C2BBC" w:rsidRPr="004C2BBC" w:rsidDel="006066A7">
          <w:rPr>
            <w:rFonts w:ascii="Arial" w:hAnsi="Arial" w:cs="Arial"/>
            <w:color w:val="000000"/>
            <w:sz w:val="26"/>
            <w:szCs w:val="26"/>
            <w:lang w:val="en-US"/>
          </w:rPr>
          <w:delText xml:space="preserve"> behind</w:delText>
        </w:r>
      </w:del>
      <w:del w:id="328" w:author="Krueger Grayson" w:date="2019-04-08T14:03:00Z">
        <w:r w:rsidR="004C2BBC" w:rsidRPr="004C2BBC" w:rsidDel="006A0F25">
          <w:rPr>
            <w:rFonts w:ascii="Arial" w:hAnsi="Arial" w:cs="Arial"/>
            <w:color w:val="000000"/>
            <w:sz w:val="26"/>
            <w:szCs w:val="26"/>
            <w:lang w:val="en-US"/>
          </w:rPr>
          <w:delText xml:space="preserve"> in </w:delText>
        </w:r>
      </w:del>
      <w:ins w:id="329" w:author="Krueger Grayson" w:date="2019-04-08T14:03:00Z">
        <w:r w:rsidR="006A0F25">
          <w:rPr>
            <w:rFonts w:ascii="Arial" w:hAnsi="Arial" w:cs="Arial"/>
            <w:color w:val="000000"/>
            <w:sz w:val="26"/>
            <w:szCs w:val="26"/>
            <w:lang w:val="en-US"/>
          </w:rPr>
          <w:t xml:space="preserve">that </w:t>
        </w:r>
      </w:ins>
      <w:r w:rsidR="004C2BBC" w:rsidRPr="004C2BBC">
        <w:rPr>
          <w:rFonts w:ascii="Arial" w:hAnsi="Arial" w:cs="Arial"/>
          <w:color w:val="000000"/>
          <w:sz w:val="26"/>
          <w:szCs w:val="26"/>
          <w:lang w:val="en-US"/>
        </w:rPr>
        <w:t xml:space="preserve">both </w:t>
      </w:r>
      <w:ins w:id="330" w:author="Krueger Grayson" w:date="2019-04-08T13:53:00Z">
        <w:r>
          <w:rPr>
            <w:rFonts w:ascii="Arial" w:hAnsi="Arial" w:cs="Arial"/>
            <w:color w:val="000000"/>
            <w:sz w:val="26"/>
            <w:szCs w:val="26"/>
            <w:lang w:val="en-US"/>
          </w:rPr>
          <w:t xml:space="preserve">the </w:t>
        </w:r>
      </w:ins>
      <w:r w:rsidR="004C2BBC" w:rsidRPr="004C2BBC">
        <w:rPr>
          <w:rFonts w:ascii="Arial" w:hAnsi="Arial" w:cs="Arial"/>
          <w:color w:val="000000"/>
          <w:sz w:val="26"/>
          <w:szCs w:val="26"/>
          <w:lang w:val="en-US"/>
        </w:rPr>
        <w:t>size and</w:t>
      </w:r>
      <w:del w:id="331" w:author="Krueger Grayson" w:date="2019-04-08T13:53:00Z">
        <w:r w:rsidR="004C2BBC" w:rsidRPr="004C2BBC" w:rsidDel="006066A7">
          <w:rPr>
            <w:rFonts w:ascii="Arial" w:hAnsi="Arial" w:cs="Arial"/>
            <w:color w:val="000000"/>
            <w:sz w:val="26"/>
            <w:szCs w:val="26"/>
            <w:lang w:val="en-US"/>
          </w:rPr>
          <w:delText xml:space="preserve"> the</w:delText>
        </w:r>
      </w:del>
      <w:r w:rsidR="004C2BBC" w:rsidRPr="004C2BBC">
        <w:rPr>
          <w:rFonts w:ascii="Arial" w:hAnsi="Arial" w:cs="Arial"/>
          <w:color w:val="000000"/>
          <w:sz w:val="26"/>
          <w:szCs w:val="26"/>
          <w:lang w:val="en-US"/>
        </w:rPr>
        <w:t xml:space="preserve"> influence of research in most Central and Eastern European countries </w:t>
      </w:r>
      <w:ins w:id="332" w:author="Krueger Grayson" w:date="2019-04-08T14:03:00Z">
        <w:r w:rsidR="006A0F25">
          <w:rPr>
            <w:rFonts w:ascii="Arial" w:hAnsi="Arial" w:cs="Arial"/>
            <w:color w:val="000000"/>
            <w:sz w:val="26"/>
            <w:szCs w:val="26"/>
            <w:lang w:val="en-US"/>
          </w:rPr>
          <w:t>continue to lag behind</w:t>
        </w:r>
      </w:ins>
      <w:del w:id="333" w:author="Krueger Grayson" w:date="2019-04-08T14:04:00Z">
        <w:r w:rsidR="004C2BBC" w:rsidRPr="004C2BBC" w:rsidDel="006A0F25">
          <w:rPr>
            <w:rFonts w:ascii="Arial" w:hAnsi="Arial" w:cs="Arial"/>
            <w:color w:val="000000"/>
            <w:sz w:val="26"/>
            <w:szCs w:val="26"/>
            <w:lang w:val="en-US"/>
          </w:rPr>
          <w:delText>relative to</w:delText>
        </w:r>
      </w:del>
      <w:r w:rsidR="004C2BBC" w:rsidRPr="004C2BBC">
        <w:rPr>
          <w:rFonts w:ascii="Arial" w:hAnsi="Arial" w:cs="Arial"/>
          <w:color w:val="000000"/>
          <w:sz w:val="26"/>
          <w:szCs w:val="26"/>
          <w:lang w:val="en-US"/>
        </w:rPr>
        <w:t xml:space="preserve"> Western Europe.</w:t>
      </w:r>
    </w:p>
    <w:p w14:paraId="52E00CC8" w14:textId="6B2A8B35" w:rsidR="004C2BBC" w:rsidRPr="004C2BBC" w:rsidRDefault="004C2BBC" w:rsidP="004C2BBC">
      <w:pPr>
        <w:pStyle w:val="NormalWeb"/>
        <w:shd w:val="clear" w:color="auto" w:fill="FEFEFE"/>
        <w:rPr>
          <w:rFonts w:ascii="Arial" w:hAnsi="Arial" w:cs="Arial"/>
          <w:color w:val="000000"/>
          <w:sz w:val="26"/>
          <w:szCs w:val="26"/>
          <w:lang w:val="en-US"/>
        </w:rPr>
      </w:pPr>
      <w:r w:rsidRPr="004C2BBC">
        <w:rPr>
          <w:rFonts w:ascii="Arial" w:hAnsi="Arial" w:cs="Arial"/>
          <w:color w:val="000000"/>
          <w:sz w:val="26"/>
          <w:szCs w:val="26"/>
          <w:lang w:val="en-US"/>
        </w:rPr>
        <w:t>This gap is especially strong in the </w:t>
      </w:r>
      <w:r w:rsidRPr="004C2BBC">
        <w:rPr>
          <w:rFonts w:ascii="Arial" w:hAnsi="Arial" w:cs="Arial"/>
          <w:i/>
          <w:iCs/>
          <w:color w:val="000000"/>
          <w:sz w:val="26"/>
          <w:szCs w:val="26"/>
          <w:lang w:val="en-US"/>
        </w:rPr>
        <w:t>Social Sciences</w:t>
      </w:r>
      <w:r w:rsidRPr="004C2BBC">
        <w:rPr>
          <w:rFonts w:ascii="Arial" w:hAnsi="Arial" w:cs="Arial"/>
          <w:color w:val="000000"/>
          <w:sz w:val="26"/>
          <w:szCs w:val="26"/>
          <w:lang w:val="en-US"/>
        </w:rPr>
        <w:t>, </w:t>
      </w:r>
      <w:r w:rsidRPr="004C2BBC">
        <w:rPr>
          <w:rFonts w:ascii="Arial" w:hAnsi="Arial" w:cs="Arial"/>
          <w:i/>
          <w:iCs/>
          <w:color w:val="000000"/>
          <w:sz w:val="26"/>
          <w:szCs w:val="26"/>
          <w:lang w:val="en-US"/>
        </w:rPr>
        <w:t>Medical and Health Sciences</w:t>
      </w:r>
      <w:ins w:id="334" w:author="Krueger Grayson" w:date="2019-04-08T13:54:00Z">
        <w:r w:rsidR="006066A7">
          <w:rPr>
            <w:rFonts w:ascii="Arial" w:hAnsi="Arial" w:cs="Arial"/>
            <w:i/>
            <w:iCs/>
            <w:color w:val="000000"/>
            <w:sz w:val="26"/>
            <w:szCs w:val="26"/>
            <w:lang w:val="en-US"/>
          </w:rPr>
          <w:t>,</w:t>
        </w:r>
      </w:ins>
      <w:r w:rsidRPr="004C2BBC">
        <w:rPr>
          <w:rFonts w:ascii="Arial" w:hAnsi="Arial" w:cs="Arial"/>
          <w:color w:val="000000"/>
          <w:sz w:val="26"/>
          <w:szCs w:val="26"/>
          <w:lang w:val="en-US"/>
        </w:rPr>
        <w:t> and </w:t>
      </w:r>
      <w:r w:rsidRPr="004C2BBC">
        <w:rPr>
          <w:rFonts w:ascii="Arial" w:hAnsi="Arial" w:cs="Arial"/>
          <w:i/>
          <w:iCs/>
          <w:color w:val="000000"/>
          <w:sz w:val="26"/>
          <w:szCs w:val="26"/>
          <w:lang w:val="en-US"/>
        </w:rPr>
        <w:t>Arts and Humanities</w:t>
      </w:r>
    </w:p>
    <w:p w14:paraId="785740A0" w14:textId="602FF656" w:rsidR="004C2BBC" w:rsidRPr="004C2BBC" w:rsidRDefault="006066A7" w:rsidP="004C2BBC">
      <w:pPr>
        <w:pStyle w:val="NormalWeb"/>
        <w:shd w:val="clear" w:color="auto" w:fill="FEFEFE"/>
        <w:rPr>
          <w:rFonts w:ascii="Arial" w:hAnsi="Arial" w:cs="Arial"/>
          <w:color w:val="000000"/>
          <w:sz w:val="26"/>
          <w:szCs w:val="26"/>
          <w:lang w:val="en-US"/>
        </w:rPr>
      </w:pPr>
      <w:ins w:id="335" w:author="Krueger Grayson" w:date="2019-04-08T13:54:00Z">
        <w:r>
          <w:rPr>
            <w:rFonts w:ascii="Arial" w:hAnsi="Arial" w:cs="Arial"/>
            <w:color w:val="000000"/>
            <w:sz w:val="26"/>
            <w:szCs w:val="26"/>
            <w:lang w:val="en-US"/>
          </w:rPr>
          <w:t>The r</w:t>
        </w:r>
      </w:ins>
      <w:del w:id="336" w:author="Krueger Grayson" w:date="2019-04-08T13:54:00Z">
        <w:r w:rsidR="004C2BBC" w:rsidRPr="004C2BBC" w:rsidDel="006066A7">
          <w:rPr>
            <w:rFonts w:ascii="Arial" w:hAnsi="Arial" w:cs="Arial"/>
            <w:color w:val="000000"/>
            <w:sz w:val="26"/>
            <w:szCs w:val="26"/>
            <w:lang w:val="en-US"/>
          </w:rPr>
          <w:delText>R</w:delText>
        </w:r>
      </w:del>
      <w:r w:rsidR="004C2BBC" w:rsidRPr="004C2BBC">
        <w:rPr>
          <w:rFonts w:ascii="Arial" w:hAnsi="Arial" w:cs="Arial"/>
          <w:color w:val="000000"/>
          <w:sz w:val="26"/>
          <w:szCs w:val="26"/>
          <w:lang w:val="en-US"/>
        </w:rPr>
        <w:t>esults are available in the </w:t>
      </w:r>
      <w:hyperlink r:id="rId21" w:tgtFrame="_blank" w:history="1">
        <w:r w:rsidR="004C2BBC" w:rsidRPr="004C2BBC">
          <w:rPr>
            <w:rStyle w:val="Hyperlink"/>
            <w:rFonts w:ascii="Arial" w:hAnsi="Arial" w:cs="Arial"/>
            <w:sz w:val="26"/>
            <w:szCs w:val="26"/>
            <w:lang w:val="en-US"/>
          </w:rPr>
          <w:t>interactive application</w:t>
        </w:r>
      </w:hyperlink>
      <w:r w:rsidR="004C2BBC" w:rsidRPr="004C2BBC">
        <w:rPr>
          <w:rFonts w:ascii="Arial" w:hAnsi="Arial" w:cs="Arial"/>
          <w:color w:val="000000"/>
          <w:sz w:val="26"/>
          <w:szCs w:val="26"/>
          <w:lang w:val="en-US"/>
        </w:rPr>
        <w:t>.</w:t>
      </w:r>
    </w:p>
    <w:p w14:paraId="46573083" w14:textId="63580AA4" w:rsidR="004C2BBC" w:rsidRPr="004C2BBC" w:rsidRDefault="004C2BBC" w:rsidP="004C2BBC">
      <w:pPr>
        <w:shd w:val="clear" w:color="auto" w:fill="FEFEFE"/>
        <w:rPr>
          <w:rFonts w:ascii="Arial" w:hAnsi="Arial" w:cs="Arial"/>
          <w:b/>
          <w:bCs/>
          <w:color w:val="000000"/>
          <w:sz w:val="26"/>
          <w:szCs w:val="26"/>
        </w:rPr>
      </w:pPr>
      <w:r w:rsidRPr="004C2BBC">
        <w:rPr>
          <w:rFonts w:ascii="Arial" w:hAnsi="Arial" w:cs="Arial"/>
          <w:b/>
          <w:bCs/>
          <w:color w:val="000000"/>
          <w:sz w:val="26"/>
          <w:szCs w:val="26"/>
        </w:rPr>
        <w:t xml:space="preserve">Academic Publication Output and its Influence in </w:t>
      </w:r>
      <w:ins w:id="337" w:author="Krueger Grayson" w:date="2019-04-08T13:54:00Z">
        <w:r w:rsidR="006066A7">
          <w:rPr>
            <w:rFonts w:ascii="Arial" w:hAnsi="Arial" w:cs="Arial"/>
            <w:b/>
            <w:bCs/>
            <w:color w:val="000000"/>
            <w:sz w:val="26"/>
            <w:szCs w:val="26"/>
          </w:rPr>
          <w:t xml:space="preserve">the </w:t>
        </w:r>
      </w:ins>
      <w:r w:rsidRPr="004C2BBC">
        <w:rPr>
          <w:rFonts w:ascii="Arial" w:hAnsi="Arial" w:cs="Arial"/>
          <w:b/>
          <w:bCs/>
          <w:color w:val="000000"/>
          <w:sz w:val="26"/>
          <w:szCs w:val="26"/>
        </w:rPr>
        <w:t>Czech Republic (2012-2016)</w:t>
      </w:r>
    </w:p>
    <w:p w14:paraId="19ECEB22" w14:textId="77777777" w:rsidR="004C2BBC" w:rsidRPr="004C2BBC" w:rsidRDefault="004C2BBC" w:rsidP="004C2BBC">
      <w:pPr>
        <w:shd w:val="clear" w:color="auto" w:fill="FEFEFE"/>
        <w:rPr>
          <w:rFonts w:ascii="Arial" w:hAnsi="Arial" w:cs="Arial"/>
          <w:color w:val="000000"/>
          <w:sz w:val="26"/>
          <w:szCs w:val="26"/>
        </w:rPr>
      </w:pPr>
      <w:r w:rsidRPr="004C2BBC">
        <w:rPr>
          <w:rFonts w:ascii="Arial" w:hAnsi="Arial" w:cs="Arial"/>
          <w:noProof/>
          <w:color w:val="000000"/>
          <w:sz w:val="26"/>
          <w:szCs w:val="26"/>
        </w:rPr>
        <mc:AlternateContent>
          <mc:Choice Requires="wps">
            <w:drawing>
              <wp:inline distT="0" distB="0" distL="0" distR="0" wp14:anchorId="6C6F72E7" wp14:editId="0A97EE80">
                <wp:extent cx="301625" cy="301625"/>
                <wp:effectExtent l="0" t="0" r="0" b="0"/>
                <wp:docPr id="21" name="Rectangle 21" descr="http://ec2-18-188-88-0.us-east-2.compute.amazonaws.com:8080/img/quantityInfluenc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DCAB230" id="Rectangle 21" o:spid="_x0000_s1026" alt="http://ec2-18-188-88-0.us-east-2.compute.amazonaws.com:8080/img/quantityInfluenc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A76SDd9QIA&#10;ABcGAAAOAAAAAAAAAAAAAAAAAC4CAABkcnMvZTJvRG9jLnhtbFBLAQItABQABgAIAAAAIQBoNpdo&#10;2gAAAAMBAAAPAAAAAAAAAAAAAAAAAE8FAABkcnMvZG93bnJldi54bWxQSwUGAAAAAAQABADzAAAA&#10;VgYAAAAA&#10;" filled="f" stroked="f">
                <o:lock v:ext="edit" aspectratio="t"/>
                <w10:anchorlock/>
              </v:rect>
            </w:pict>
          </mc:Fallback>
        </mc:AlternateContent>
      </w:r>
    </w:p>
    <w:p w14:paraId="31052D27" w14:textId="77777777" w:rsidR="004C2BBC" w:rsidRPr="004C2BBC" w:rsidRDefault="004C2BBC" w:rsidP="004C2BBC">
      <w:pPr>
        <w:shd w:val="clear" w:color="auto" w:fill="FEFEFE"/>
        <w:rPr>
          <w:rFonts w:ascii="Arial" w:hAnsi="Arial" w:cs="Arial"/>
          <w:i/>
          <w:iCs/>
          <w:color w:val="000000"/>
          <w:sz w:val="20"/>
          <w:szCs w:val="20"/>
        </w:rPr>
      </w:pPr>
      <w:r w:rsidRPr="004C2BBC">
        <w:rPr>
          <w:rFonts w:ascii="Arial" w:hAnsi="Arial" w:cs="Arial"/>
          <w:i/>
          <w:iCs/>
          <w:color w:val="000000"/>
          <w:sz w:val="20"/>
          <w:szCs w:val="20"/>
        </w:rPr>
        <w:t xml:space="preserve">Note: Each dot represent one </w:t>
      </w:r>
      <w:proofErr w:type="spellStart"/>
      <w:r w:rsidRPr="004C2BBC">
        <w:rPr>
          <w:rFonts w:ascii="Arial" w:hAnsi="Arial" w:cs="Arial"/>
          <w:i/>
          <w:iCs/>
          <w:color w:val="000000"/>
          <w:sz w:val="20"/>
          <w:szCs w:val="20"/>
        </w:rPr>
        <w:t>WoS</w:t>
      </w:r>
      <w:proofErr w:type="spellEnd"/>
      <w:r w:rsidRPr="004C2BBC">
        <w:rPr>
          <w:rFonts w:ascii="Arial" w:hAnsi="Arial" w:cs="Arial"/>
          <w:i/>
          <w:iCs/>
          <w:color w:val="000000"/>
          <w:sz w:val="20"/>
          <w:szCs w:val="20"/>
        </w:rPr>
        <w:t xml:space="preserve"> category; Only articles from the first quartile are taken into account.</w:t>
      </w:r>
    </w:p>
    <w:p w14:paraId="2EA1F4AE" w14:textId="645ED564" w:rsidR="004C2BBC" w:rsidRPr="004C2BBC" w:rsidRDefault="004C2BBC" w:rsidP="004C2BBC">
      <w:pPr>
        <w:shd w:val="clear" w:color="auto" w:fill="FEFEFE"/>
        <w:rPr>
          <w:rFonts w:ascii="Arial" w:hAnsi="Arial" w:cs="Arial"/>
          <w:i/>
          <w:iCs/>
          <w:color w:val="000000"/>
          <w:sz w:val="20"/>
          <w:szCs w:val="20"/>
        </w:rPr>
      </w:pPr>
      <w:r w:rsidRPr="004C2BBC">
        <w:rPr>
          <w:rFonts w:ascii="Arial" w:hAnsi="Arial" w:cs="Arial"/>
          <w:i/>
          <w:iCs/>
          <w:color w:val="000000"/>
          <w:sz w:val="20"/>
          <w:szCs w:val="20"/>
        </w:rPr>
        <w:t xml:space="preserve">All available countries are used as </w:t>
      </w:r>
      <w:ins w:id="338" w:author="Krueger Grayson" w:date="2019-04-08T13:54:00Z">
        <w:r w:rsidR="006066A7">
          <w:rPr>
            <w:rFonts w:ascii="Arial" w:hAnsi="Arial" w:cs="Arial"/>
            <w:i/>
            <w:iCs/>
            <w:color w:val="000000"/>
            <w:sz w:val="20"/>
            <w:szCs w:val="20"/>
          </w:rPr>
          <w:t xml:space="preserve">a </w:t>
        </w:r>
      </w:ins>
      <w:r w:rsidRPr="004C2BBC">
        <w:rPr>
          <w:rFonts w:ascii="Arial" w:hAnsi="Arial" w:cs="Arial"/>
          <w:i/>
          <w:iCs/>
          <w:color w:val="000000"/>
          <w:sz w:val="20"/>
          <w:szCs w:val="20"/>
        </w:rPr>
        <w:t>benchmark</w:t>
      </w:r>
      <w:ins w:id="339" w:author="Krueger Grayson" w:date="2019-04-08T13:54:00Z">
        <w:r w:rsidR="006066A7">
          <w:rPr>
            <w:rFonts w:ascii="Arial" w:hAnsi="Arial" w:cs="Arial"/>
            <w:i/>
            <w:iCs/>
            <w:color w:val="000000"/>
            <w:sz w:val="20"/>
            <w:szCs w:val="20"/>
          </w:rPr>
          <w:t>.</w:t>
        </w:r>
      </w:ins>
    </w:p>
    <w:p w14:paraId="163483F1" w14:textId="4114A2A8" w:rsidR="004C2BBC" w:rsidRPr="004C2BBC" w:rsidRDefault="004C2BBC" w:rsidP="004C2BBC">
      <w:pPr>
        <w:pStyle w:val="NormalWeb"/>
        <w:shd w:val="clear" w:color="auto" w:fill="FEFEFE"/>
        <w:rPr>
          <w:rFonts w:ascii="Arial" w:hAnsi="Arial" w:cs="Arial"/>
          <w:color w:val="000000"/>
          <w:sz w:val="26"/>
          <w:szCs w:val="26"/>
          <w:lang w:val="en-US"/>
        </w:rPr>
      </w:pPr>
      <w:commentRangeStart w:id="340"/>
      <w:r w:rsidRPr="004C2BBC">
        <w:rPr>
          <w:rFonts w:ascii="Arial" w:hAnsi="Arial" w:cs="Arial"/>
          <w:smallCaps/>
          <w:color w:val="000000"/>
          <w:sz w:val="26"/>
          <w:szCs w:val="26"/>
          <w:lang w:val="en-US"/>
        </w:rPr>
        <w:t xml:space="preserve">Š. </w:t>
      </w:r>
      <w:proofErr w:type="spellStart"/>
      <w:r w:rsidRPr="004C2BBC">
        <w:rPr>
          <w:rFonts w:ascii="Arial" w:hAnsi="Arial" w:cs="Arial"/>
          <w:smallCaps/>
          <w:color w:val="000000"/>
          <w:sz w:val="26"/>
          <w:szCs w:val="26"/>
          <w:lang w:val="en-US"/>
        </w:rPr>
        <w:t>Jurajda</w:t>
      </w:r>
      <w:proofErr w:type="spellEnd"/>
      <w:r w:rsidRPr="004C2BBC">
        <w:rPr>
          <w:rFonts w:ascii="Arial" w:hAnsi="Arial" w:cs="Arial"/>
          <w:smallCaps/>
          <w:color w:val="000000"/>
          <w:sz w:val="26"/>
          <w:szCs w:val="26"/>
          <w:lang w:val="en-US"/>
        </w:rPr>
        <w:t xml:space="preserve">, S. </w:t>
      </w:r>
      <w:proofErr w:type="spellStart"/>
      <w:r w:rsidRPr="004C2BBC">
        <w:rPr>
          <w:rFonts w:ascii="Arial" w:hAnsi="Arial" w:cs="Arial"/>
          <w:smallCaps/>
          <w:color w:val="000000"/>
          <w:sz w:val="26"/>
          <w:szCs w:val="26"/>
          <w:lang w:val="en-US"/>
        </w:rPr>
        <w:t>Kozubek</w:t>
      </w:r>
      <w:proofErr w:type="spellEnd"/>
      <w:r w:rsidRPr="004C2BBC">
        <w:rPr>
          <w:rFonts w:ascii="Arial" w:hAnsi="Arial" w:cs="Arial"/>
          <w:smallCaps/>
          <w:color w:val="000000"/>
          <w:sz w:val="26"/>
          <w:szCs w:val="26"/>
          <w:lang w:val="en-US"/>
        </w:rPr>
        <w:t xml:space="preserve">, </w:t>
      </w:r>
      <w:proofErr w:type="spellStart"/>
      <w:r w:rsidRPr="004C2BBC">
        <w:rPr>
          <w:rFonts w:ascii="Arial" w:hAnsi="Arial" w:cs="Arial"/>
          <w:smallCaps/>
          <w:color w:val="000000"/>
          <w:sz w:val="26"/>
          <w:szCs w:val="26"/>
          <w:lang w:val="en-US"/>
        </w:rPr>
        <w:t>Münich</w:t>
      </w:r>
      <w:proofErr w:type="spellEnd"/>
      <w:r w:rsidRPr="004C2BBC">
        <w:rPr>
          <w:rFonts w:ascii="Arial" w:hAnsi="Arial" w:cs="Arial"/>
          <w:smallCaps/>
          <w:color w:val="000000"/>
          <w:sz w:val="26"/>
          <w:szCs w:val="26"/>
          <w:lang w:val="en-US"/>
        </w:rPr>
        <w:t xml:space="preserve"> and </w:t>
      </w:r>
      <w:proofErr w:type="spellStart"/>
      <w:r w:rsidRPr="004C2BBC">
        <w:rPr>
          <w:rFonts w:ascii="Arial" w:hAnsi="Arial" w:cs="Arial"/>
          <w:smallCaps/>
          <w:color w:val="000000"/>
          <w:sz w:val="26"/>
          <w:szCs w:val="26"/>
          <w:lang w:val="en-US"/>
        </w:rPr>
        <w:t>Škoda</w:t>
      </w:r>
      <w:proofErr w:type="spellEnd"/>
      <w:r w:rsidRPr="004C2BBC">
        <w:rPr>
          <w:rFonts w:ascii="Arial" w:hAnsi="Arial" w:cs="Arial"/>
          <w:smallCaps/>
          <w:color w:val="000000"/>
          <w:sz w:val="26"/>
          <w:szCs w:val="26"/>
          <w:lang w:val="en-US"/>
        </w:rPr>
        <w:t xml:space="preserve"> </w:t>
      </w:r>
      <w:commentRangeEnd w:id="340"/>
      <w:r w:rsidR="006066A7">
        <w:rPr>
          <w:rStyle w:val="CommentReference"/>
          <w:rFonts w:asciiTheme="minorHAnsi" w:eastAsiaTheme="minorHAnsi" w:hAnsiTheme="minorHAnsi" w:cstheme="minorBidi"/>
          <w:lang w:val="en-US" w:eastAsia="en-US"/>
        </w:rPr>
        <w:commentReference w:id="340"/>
      </w:r>
      <w:r w:rsidRPr="004C2BBC">
        <w:rPr>
          <w:rFonts w:ascii="Arial" w:hAnsi="Arial" w:cs="Arial"/>
          <w:smallCaps/>
          <w:color w:val="000000"/>
          <w:sz w:val="26"/>
          <w:szCs w:val="26"/>
          <w:lang w:val="en-US"/>
        </w:rPr>
        <w:t>(2017)</w:t>
      </w:r>
      <w:r w:rsidRPr="004C2BBC">
        <w:rPr>
          <w:rFonts w:ascii="Arial" w:hAnsi="Arial" w:cs="Arial"/>
          <w:color w:val="000000"/>
          <w:sz w:val="26"/>
          <w:szCs w:val="26"/>
          <w:lang w:val="en-US"/>
        </w:rPr>
        <w:t> </w:t>
      </w:r>
      <w:hyperlink r:id="rId22" w:tgtFrame="_blank" w:history="1">
        <w:r w:rsidRPr="004C2BBC">
          <w:rPr>
            <w:rStyle w:val="Hyperlink"/>
            <w:rFonts w:ascii="Arial" w:hAnsi="Arial" w:cs="Arial"/>
            <w:sz w:val="26"/>
            <w:szCs w:val="26"/>
            <w:lang w:val="en-US"/>
          </w:rPr>
          <w:t xml:space="preserve">Scientific publication performance in </w:t>
        </w:r>
        <w:proofErr w:type="spellStart"/>
        <w:r w:rsidRPr="004C2BBC">
          <w:rPr>
            <w:rStyle w:val="Hyperlink"/>
            <w:rFonts w:ascii="Arial" w:hAnsi="Arial" w:cs="Arial"/>
            <w:sz w:val="26"/>
            <w:szCs w:val="26"/>
            <w:lang w:val="en-US"/>
          </w:rPr>
          <w:t>post communist</w:t>
        </w:r>
        <w:proofErr w:type="spellEnd"/>
        <w:r w:rsidRPr="004C2BBC">
          <w:rPr>
            <w:rStyle w:val="Hyperlink"/>
            <w:rFonts w:ascii="Arial" w:hAnsi="Arial" w:cs="Arial"/>
            <w:sz w:val="26"/>
            <w:szCs w:val="26"/>
            <w:lang w:val="en-US"/>
          </w:rPr>
          <w:t xml:space="preserve"> countries: still lagging far behind</w:t>
        </w:r>
      </w:hyperlink>
      <w:r w:rsidRPr="004C2BBC">
        <w:rPr>
          <w:rFonts w:ascii="Arial" w:hAnsi="Arial" w:cs="Arial"/>
          <w:color w:val="000000"/>
          <w:sz w:val="26"/>
          <w:szCs w:val="26"/>
          <w:lang w:val="en-US"/>
        </w:rPr>
        <w:t>.</w:t>
      </w:r>
      <w:ins w:id="341" w:author="Krueger Grayson" w:date="2019-04-08T14:06:00Z">
        <w:r w:rsidR="00713785">
          <w:rPr>
            <w:rFonts w:ascii="Arial" w:hAnsi="Arial" w:cs="Arial"/>
            <w:color w:val="000000"/>
            <w:sz w:val="26"/>
            <w:szCs w:val="26"/>
            <w:lang w:val="en-US"/>
          </w:rPr>
          <w:t xml:space="preserve"> </w:t>
        </w:r>
      </w:ins>
      <w:proofErr w:type="spellStart"/>
      <w:r w:rsidRPr="004C2BBC">
        <w:rPr>
          <w:rFonts w:ascii="Arial" w:hAnsi="Arial" w:cs="Arial"/>
          <w:i/>
          <w:iCs/>
          <w:color w:val="000000"/>
          <w:sz w:val="26"/>
          <w:szCs w:val="26"/>
          <w:lang w:val="en-US"/>
        </w:rPr>
        <w:t>Scientometrics</w:t>
      </w:r>
      <w:proofErr w:type="spellEnd"/>
      <w:r w:rsidRPr="004C2BBC">
        <w:rPr>
          <w:rFonts w:ascii="Arial" w:hAnsi="Arial" w:cs="Arial"/>
          <w:color w:val="000000"/>
          <w:sz w:val="26"/>
          <w:szCs w:val="26"/>
          <w:lang w:val="en-US"/>
        </w:rPr>
        <w:t>, 112(1). p. 315-328</w:t>
      </w:r>
      <w:commentRangeEnd w:id="317"/>
      <w:r w:rsidR="00FE5DEA">
        <w:rPr>
          <w:rStyle w:val="CommentReference"/>
          <w:rFonts w:asciiTheme="minorHAnsi" w:eastAsiaTheme="minorHAnsi" w:hAnsiTheme="minorHAnsi" w:cstheme="minorBidi"/>
          <w:lang w:val="en-US" w:eastAsia="en-US"/>
        </w:rPr>
        <w:commentReference w:id="317"/>
      </w:r>
    </w:p>
    <w:p w14:paraId="77B66806" w14:textId="77777777" w:rsidR="004C2BBC" w:rsidRPr="004C2BBC" w:rsidRDefault="004C2BBC" w:rsidP="004C2BBC">
      <w:pPr>
        <w:shd w:val="clear" w:color="auto" w:fill="FEFEFE"/>
        <w:spacing w:before="450" w:after="450" w:line="240" w:lineRule="auto"/>
        <w:ind w:left="450" w:right="450"/>
        <w:jc w:val="center"/>
        <w:outlineLvl w:val="2"/>
        <w:rPr>
          <w:rFonts w:ascii="Tahoma" w:eastAsia="Times New Roman" w:hAnsi="Tahoma" w:cs="Tahoma"/>
          <w:b/>
          <w:bCs/>
          <w:color w:val="BB133E"/>
          <w:sz w:val="27"/>
          <w:szCs w:val="27"/>
          <w:lang w:val="cs-CZ" w:eastAsia="cs-CZ"/>
        </w:rPr>
      </w:pPr>
      <w:r w:rsidRPr="004C2BBC">
        <w:rPr>
          <w:rFonts w:ascii="Tahoma" w:eastAsia="Times New Roman" w:hAnsi="Tahoma" w:cs="Tahoma"/>
          <w:b/>
          <w:bCs/>
          <w:color w:val="BB133E"/>
          <w:sz w:val="27"/>
          <w:szCs w:val="27"/>
          <w:lang w:val="cs-CZ" w:eastAsia="cs-CZ"/>
        </w:rPr>
        <w:lastRenderedPageBreak/>
        <w:t>Authors</w:t>
      </w:r>
    </w:p>
    <w:p w14:paraId="2BC1A637" w14:textId="77777777" w:rsidR="004C2BBC" w:rsidRPr="004C2BBC" w:rsidRDefault="004C2BBC" w:rsidP="004C2BBC">
      <w:pPr>
        <w:shd w:val="clear" w:color="auto" w:fill="FEFEFE"/>
        <w:spacing w:before="100" w:beforeAutospacing="1" w:after="100" w:afterAutospacing="1" w:line="240" w:lineRule="auto"/>
        <w:jc w:val="center"/>
        <w:outlineLvl w:val="3"/>
        <w:rPr>
          <w:rFonts w:ascii="Arial" w:eastAsia="Times New Roman" w:hAnsi="Arial" w:cs="Arial"/>
          <w:b/>
          <w:bCs/>
          <w:color w:val="BB133E"/>
          <w:sz w:val="26"/>
          <w:szCs w:val="26"/>
          <w:lang w:val="cs-CZ" w:eastAsia="cs-CZ"/>
        </w:rPr>
      </w:pPr>
      <w:r w:rsidRPr="004C2BBC">
        <w:rPr>
          <w:rFonts w:ascii="Arial" w:eastAsia="Times New Roman" w:hAnsi="Arial" w:cs="Arial"/>
          <w:b/>
          <w:bCs/>
          <w:color w:val="BB133E"/>
          <w:sz w:val="26"/>
          <w:szCs w:val="26"/>
          <w:lang w:val="cs-CZ" w:eastAsia="cs-CZ"/>
        </w:rPr>
        <w:t>Vítek Macháček</w:t>
      </w:r>
    </w:p>
    <w:p w14:paraId="3F126585" w14:textId="77777777" w:rsidR="004C2BBC" w:rsidRPr="004C2BBC" w:rsidRDefault="004C2BBC" w:rsidP="004C2BBC">
      <w:pPr>
        <w:spacing w:after="0" w:line="240" w:lineRule="auto"/>
        <w:rPr>
          <w:rFonts w:ascii="Times New Roman" w:eastAsia="Times New Roman" w:hAnsi="Times New Roman" w:cs="Times New Roman"/>
          <w:sz w:val="24"/>
          <w:szCs w:val="24"/>
          <w:lang w:val="cs-CZ" w:eastAsia="cs-CZ"/>
        </w:rPr>
      </w:pPr>
      <w:r w:rsidRPr="004C2BBC">
        <w:rPr>
          <w:rFonts w:ascii="Times New Roman" w:eastAsia="Times New Roman" w:hAnsi="Times New Roman" w:cs="Times New Roman"/>
          <w:noProof/>
          <w:sz w:val="24"/>
          <w:szCs w:val="24"/>
        </w:rPr>
        <mc:AlternateContent>
          <mc:Choice Requires="wps">
            <w:drawing>
              <wp:inline distT="0" distB="0" distL="0" distR="0" wp14:anchorId="01A54B3E" wp14:editId="3D44397A">
                <wp:extent cx="301625" cy="301625"/>
                <wp:effectExtent l="0" t="0" r="0" b="0"/>
                <wp:docPr id="23" name="Rectangle 23" descr="http://ec2-18-188-88-0.us-east-2.compute.amazonaws.com:8080/img/vitek_fin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86CDEC" id="Rectangle 23" o:spid="_x0000_s1026" alt="http://ec2-18-188-88-0.us-east-2.compute.amazonaws.com:8080/img/vitek_final.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DUbW4a8gIAABEG&#10;AAAOAAAAAAAAAAAAAAAAAC4CAABkcnMvZTJvRG9jLnhtbFBLAQItABQABgAIAAAAIQBoNpdo2gAA&#10;AAMBAAAPAAAAAAAAAAAAAAAAAEwFAABkcnMvZG93bnJldi54bWxQSwUGAAAAAAQABADzAAAAUwYA&#10;AAAA&#10;" filled="f" stroked="f">
                <o:lock v:ext="edit" aspectratio="t"/>
                <w10:anchorlock/>
              </v:rect>
            </w:pict>
          </mc:Fallback>
        </mc:AlternateContent>
      </w:r>
    </w:p>
    <w:p w14:paraId="3FCD7B7B" w14:textId="77777777"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val="cs-CZ" w:eastAsia="cs-CZ"/>
        </w:rPr>
      </w:pPr>
      <w:r w:rsidRPr="004C2BBC">
        <w:rPr>
          <w:rFonts w:ascii="Arial" w:eastAsia="Times New Roman" w:hAnsi="Arial" w:cs="Arial"/>
          <w:color w:val="000000"/>
          <w:sz w:val="26"/>
          <w:szCs w:val="26"/>
          <w:lang w:val="cs-CZ" w:eastAsia="cs-CZ"/>
        </w:rPr>
        <w:t>E-mail: </w:t>
      </w:r>
      <w:hyperlink r:id="rId23" w:history="1">
        <w:r w:rsidRPr="004C2BBC">
          <w:rPr>
            <w:rFonts w:ascii="Arial" w:eastAsia="Times New Roman" w:hAnsi="Arial" w:cs="Arial"/>
            <w:color w:val="0000FF"/>
            <w:sz w:val="26"/>
            <w:szCs w:val="26"/>
            <w:u w:val="single"/>
            <w:lang w:val="cs-CZ" w:eastAsia="cs-CZ"/>
          </w:rPr>
          <w:t>vit.machacek@cerge-ei.cz</w:t>
        </w:r>
      </w:hyperlink>
    </w:p>
    <w:p w14:paraId="4906E132" w14:textId="55A7D3F9" w:rsidR="004C2BBC" w:rsidRPr="00713785" w:rsidRDefault="00713785" w:rsidP="004C2BBC">
      <w:pPr>
        <w:shd w:val="clear" w:color="auto" w:fill="FEFEFE"/>
        <w:spacing w:before="100" w:beforeAutospacing="1" w:after="100" w:afterAutospacing="1" w:line="240" w:lineRule="auto"/>
        <w:rPr>
          <w:rFonts w:ascii="Arial" w:eastAsia="Times New Roman" w:hAnsi="Arial" w:cs="Arial"/>
          <w:b/>
          <w:bCs/>
          <w:color w:val="000000"/>
          <w:sz w:val="26"/>
          <w:szCs w:val="26"/>
          <w:lang w:val="cs-CZ" w:eastAsia="cs-CZ"/>
          <w:rPrChange w:id="342" w:author="Krueger Grayson" w:date="2019-04-08T14:07:00Z">
            <w:rPr>
              <w:rFonts w:ascii="Arial" w:eastAsia="Times New Roman" w:hAnsi="Arial" w:cs="Arial"/>
              <w:color w:val="000000"/>
              <w:sz w:val="26"/>
              <w:szCs w:val="26"/>
              <w:lang w:val="cs-CZ" w:eastAsia="cs-CZ"/>
            </w:rPr>
          </w:rPrChange>
        </w:rPr>
      </w:pPr>
      <w:ins w:id="343" w:author="Krueger Grayson" w:date="2019-04-08T14:07:00Z">
        <w:r w:rsidRPr="00713785">
          <w:rPr>
            <w:rFonts w:ascii="Arial" w:eastAsia="Times New Roman" w:hAnsi="Arial" w:cs="Arial"/>
            <w:bCs/>
            <w:color w:val="000000"/>
            <w:sz w:val="26"/>
            <w:szCs w:val="26"/>
            <w:lang w:val="cs-CZ" w:eastAsia="cs-CZ"/>
            <w:rPrChange w:id="344" w:author="Krueger Grayson" w:date="2019-04-08T14:07:00Z">
              <w:rPr>
                <w:rFonts w:ascii="Arial" w:eastAsia="Times New Roman" w:hAnsi="Arial" w:cs="Arial"/>
                <w:b/>
                <w:bCs/>
                <w:color w:val="000000"/>
                <w:sz w:val="26"/>
                <w:szCs w:val="26"/>
                <w:lang w:val="cs-CZ" w:eastAsia="cs-CZ"/>
              </w:rPr>
            </w:rPrChange>
          </w:rPr>
          <w:t>Vítek Macháček</w:t>
        </w:r>
      </w:ins>
      <w:del w:id="345" w:author="Krueger Grayson" w:date="2019-04-08T14:07:00Z">
        <w:r w:rsidR="004C2BBC" w:rsidRPr="0071217C" w:rsidDel="00713785">
          <w:rPr>
            <w:rFonts w:ascii="Arial" w:eastAsia="Times New Roman" w:hAnsi="Arial" w:cs="Arial"/>
            <w:color w:val="000000"/>
            <w:sz w:val="26"/>
            <w:szCs w:val="26"/>
            <w:lang w:val="cs-CZ" w:eastAsia="cs-CZ"/>
          </w:rPr>
          <w:delText>He</w:delText>
        </w:r>
      </w:del>
      <w:r w:rsidR="004C2BBC" w:rsidRPr="004C2BBC">
        <w:rPr>
          <w:rFonts w:ascii="Arial" w:eastAsia="Times New Roman" w:hAnsi="Arial" w:cs="Arial"/>
          <w:color w:val="000000"/>
          <w:sz w:val="26"/>
          <w:szCs w:val="26"/>
          <w:lang w:val="cs-CZ" w:eastAsia="cs-CZ"/>
        </w:rPr>
        <w:t xml:space="preserve"> </w:t>
      </w:r>
      <w:ins w:id="346" w:author="Krueger Grayson" w:date="2019-04-08T14:08:00Z">
        <w:r>
          <w:rPr>
            <w:rFonts w:ascii="Arial" w:eastAsia="Times New Roman" w:hAnsi="Arial" w:cs="Arial"/>
            <w:color w:val="000000"/>
            <w:sz w:val="26"/>
            <w:szCs w:val="26"/>
            <w:lang w:val="cs-CZ" w:eastAsia="cs-CZ"/>
          </w:rPr>
          <w:t xml:space="preserve">has </w:t>
        </w:r>
      </w:ins>
      <w:r w:rsidR="004C2BBC" w:rsidRPr="004C2BBC">
        <w:rPr>
          <w:rFonts w:ascii="Arial" w:eastAsia="Times New Roman" w:hAnsi="Arial" w:cs="Arial"/>
          <w:color w:val="000000"/>
          <w:sz w:val="26"/>
          <w:szCs w:val="26"/>
          <w:lang w:val="cs-CZ" w:eastAsia="cs-CZ"/>
        </w:rPr>
        <w:t>work</w:t>
      </w:r>
      <w:ins w:id="347" w:author="Krueger Grayson" w:date="2019-04-08T14:08:00Z">
        <w:r>
          <w:rPr>
            <w:rFonts w:ascii="Arial" w:eastAsia="Times New Roman" w:hAnsi="Arial" w:cs="Arial"/>
            <w:color w:val="000000"/>
            <w:sz w:val="26"/>
            <w:szCs w:val="26"/>
            <w:lang w:val="cs-CZ" w:eastAsia="cs-CZ"/>
          </w:rPr>
          <w:t>ed</w:t>
        </w:r>
      </w:ins>
      <w:del w:id="348" w:author="Krueger Grayson" w:date="2019-04-08T14:08:00Z">
        <w:r w:rsidR="004C2BBC" w:rsidRPr="004C2BBC" w:rsidDel="00713785">
          <w:rPr>
            <w:rFonts w:ascii="Arial" w:eastAsia="Times New Roman" w:hAnsi="Arial" w:cs="Arial"/>
            <w:color w:val="000000"/>
            <w:sz w:val="26"/>
            <w:szCs w:val="26"/>
            <w:lang w:val="cs-CZ" w:eastAsia="cs-CZ"/>
          </w:rPr>
          <w:delText>s</w:delText>
        </w:r>
      </w:del>
      <w:r w:rsidR="004C2BBC" w:rsidRPr="004C2BBC">
        <w:rPr>
          <w:rFonts w:ascii="Arial" w:eastAsia="Times New Roman" w:hAnsi="Arial" w:cs="Arial"/>
          <w:color w:val="000000"/>
          <w:sz w:val="26"/>
          <w:szCs w:val="26"/>
          <w:lang w:val="cs-CZ" w:eastAsia="cs-CZ"/>
        </w:rPr>
        <w:t xml:space="preserve"> </w:t>
      </w:r>
      <w:ins w:id="349" w:author="Krueger Grayson" w:date="2019-04-08T14:25:00Z">
        <w:r w:rsidR="0064374A">
          <w:rPr>
            <w:rFonts w:ascii="Arial" w:eastAsia="Times New Roman" w:hAnsi="Arial" w:cs="Arial"/>
            <w:color w:val="000000"/>
            <w:sz w:val="26"/>
            <w:szCs w:val="26"/>
            <w:lang w:val="cs-CZ" w:eastAsia="cs-CZ"/>
          </w:rPr>
          <w:t>at</w:t>
        </w:r>
      </w:ins>
      <w:del w:id="350" w:author="Krueger Grayson" w:date="2019-04-08T14:25:00Z">
        <w:r w:rsidR="004C2BBC" w:rsidRPr="004C2BBC" w:rsidDel="0064374A">
          <w:rPr>
            <w:rFonts w:ascii="Arial" w:eastAsia="Times New Roman" w:hAnsi="Arial" w:cs="Arial"/>
            <w:color w:val="000000"/>
            <w:sz w:val="26"/>
            <w:szCs w:val="26"/>
            <w:lang w:val="cs-CZ" w:eastAsia="cs-CZ"/>
          </w:rPr>
          <w:delText>for</w:delText>
        </w:r>
      </w:del>
      <w:ins w:id="351" w:author="Krueger Grayson" w:date="2019-04-08T14:08:00Z">
        <w:r>
          <w:rPr>
            <w:rFonts w:ascii="Arial" w:eastAsia="Times New Roman" w:hAnsi="Arial" w:cs="Arial"/>
            <w:color w:val="000000"/>
            <w:sz w:val="26"/>
            <w:szCs w:val="26"/>
            <w:lang w:val="cs-CZ" w:eastAsia="cs-CZ"/>
          </w:rPr>
          <w:t xml:space="preserve"> the</w:t>
        </w:r>
      </w:ins>
      <w:r w:rsidR="004C2BBC" w:rsidRPr="004C2BBC">
        <w:rPr>
          <w:rFonts w:ascii="Arial" w:eastAsia="Times New Roman" w:hAnsi="Arial" w:cs="Arial"/>
          <w:color w:val="000000"/>
          <w:sz w:val="26"/>
          <w:szCs w:val="26"/>
          <w:lang w:val="cs-CZ" w:eastAsia="cs-CZ"/>
        </w:rPr>
        <w:t xml:space="preserve"> </w:t>
      </w:r>
      <w:ins w:id="352" w:author="Krueger Grayson" w:date="2019-04-08T14:07:00Z">
        <w:r w:rsidRPr="00713785">
          <w:rPr>
            <w:rFonts w:ascii="Arial" w:eastAsia="Times New Roman" w:hAnsi="Arial" w:cs="Arial"/>
            <w:bCs/>
            <w:sz w:val="26"/>
            <w:szCs w:val="26"/>
            <w:lang w:val="en-GB" w:eastAsia="cs-CZ"/>
            <w:rPrChange w:id="353" w:author="Krueger Grayson" w:date="2019-04-08T14:08:00Z">
              <w:rPr>
                <w:rFonts w:ascii="Arial" w:eastAsia="Times New Roman" w:hAnsi="Arial" w:cs="Arial"/>
                <w:b/>
                <w:bCs/>
                <w:color w:val="000000"/>
                <w:sz w:val="26"/>
                <w:szCs w:val="26"/>
                <w:lang w:val="en-GB" w:eastAsia="cs-CZ"/>
              </w:rPr>
            </w:rPrChange>
          </w:rPr>
          <w:t>Institute for Democracy &amp; Economic Analysis (IDEA)</w:t>
        </w:r>
      </w:ins>
      <w:del w:id="354" w:author="Krueger Grayson" w:date="2019-04-08T14:07:00Z">
        <w:r w:rsidR="004C2BBC" w:rsidRPr="00713785" w:rsidDel="00713785">
          <w:rPr>
            <w:rFonts w:ascii="Arial" w:eastAsia="Times New Roman" w:hAnsi="Arial" w:cs="Arial"/>
            <w:sz w:val="26"/>
            <w:szCs w:val="26"/>
            <w:lang w:val="cs-CZ" w:eastAsia="cs-CZ"/>
            <w:rPrChange w:id="355" w:author="Krueger Grayson" w:date="2019-04-08T14:08:00Z">
              <w:rPr>
                <w:rFonts w:ascii="Arial" w:eastAsia="Times New Roman" w:hAnsi="Arial" w:cs="Arial"/>
                <w:color w:val="000000"/>
                <w:sz w:val="26"/>
                <w:szCs w:val="26"/>
                <w:lang w:val="cs-CZ" w:eastAsia="cs-CZ"/>
              </w:rPr>
            </w:rPrChange>
          </w:rPr>
          <w:delText>think-tank IDEA</w:delText>
        </w:r>
      </w:del>
      <w:r w:rsidR="004C2BBC" w:rsidRPr="00713785">
        <w:rPr>
          <w:rFonts w:ascii="Arial" w:eastAsia="Times New Roman" w:hAnsi="Arial" w:cs="Arial"/>
          <w:sz w:val="26"/>
          <w:szCs w:val="26"/>
          <w:lang w:val="cs-CZ" w:eastAsia="cs-CZ"/>
          <w:rPrChange w:id="356" w:author="Krueger Grayson" w:date="2019-04-08T14:07:00Z">
            <w:rPr>
              <w:rFonts w:ascii="Arial" w:eastAsia="Times New Roman" w:hAnsi="Arial" w:cs="Arial"/>
              <w:color w:val="000000"/>
              <w:sz w:val="26"/>
              <w:szCs w:val="26"/>
              <w:lang w:val="cs-CZ" w:eastAsia="cs-CZ"/>
            </w:rPr>
          </w:rPrChange>
        </w:rPr>
        <w:t xml:space="preserve"> </w:t>
      </w:r>
      <w:r w:rsidR="004C2BBC" w:rsidRPr="004C2BBC">
        <w:rPr>
          <w:rFonts w:ascii="Arial" w:eastAsia="Times New Roman" w:hAnsi="Arial" w:cs="Arial"/>
          <w:color w:val="000000"/>
          <w:sz w:val="26"/>
          <w:szCs w:val="26"/>
          <w:lang w:val="cs-CZ" w:eastAsia="cs-CZ"/>
        </w:rPr>
        <w:t xml:space="preserve">since 2015. He obtained his </w:t>
      </w:r>
      <w:commentRangeStart w:id="357"/>
      <w:r w:rsidR="004C2BBC" w:rsidRPr="004C2BBC">
        <w:rPr>
          <w:rFonts w:ascii="Arial" w:eastAsia="Times New Roman" w:hAnsi="Arial" w:cs="Arial"/>
          <w:color w:val="000000"/>
          <w:sz w:val="26"/>
          <w:szCs w:val="26"/>
          <w:lang w:val="cs-CZ" w:eastAsia="cs-CZ"/>
        </w:rPr>
        <w:t xml:space="preserve">Mgr. </w:t>
      </w:r>
      <w:commentRangeEnd w:id="357"/>
      <w:r>
        <w:rPr>
          <w:rStyle w:val="CommentReference"/>
        </w:rPr>
        <w:commentReference w:id="357"/>
      </w:r>
      <w:r w:rsidR="004C2BBC" w:rsidRPr="004C2BBC">
        <w:rPr>
          <w:rFonts w:ascii="Arial" w:eastAsia="Times New Roman" w:hAnsi="Arial" w:cs="Arial"/>
          <w:color w:val="000000"/>
          <w:sz w:val="26"/>
          <w:szCs w:val="26"/>
          <w:lang w:val="cs-CZ" w:eastAsia="cs-CZ"/>
        </w:rPr>
        <w:t>degree</w:t>
      </w:r>
      <w:del w:id="358" w:author="Krueger Grayson" w:date="2019-04-08T14:09:00Z">
        <w:r w:rsidR="004C2BBC" w:rsidRPr="004C2BBC" w:rsidDel="00713785">
          <w:rPr>
            <w:rFonts w:ascii="Arial" w:eastAsia="Times New Roman" w:hAnsi="Arial" w:cs="Arial"/>
            <w:color w:val="000000"/>
            <w:sz w:val="26"/>
            <w:szCs w:val="26"/>
            <w:lang w:val="cs-CZ" w:eastAsia="cs-CZ"/>
          </w:rPr>
          <w:delText xml:space="preserve"> in 2016</w:delText>
        </w:r>
      </w:del>
      <w:r w:rsidR="004C2BBC" w:rsidRPr="004C2BBC">
        <w:rPr>
          <w:rFonts w:ascii="Arial" w:eastAsia="Times New Roman" w:hAnsi="Arial" w:cs="Arial"/>
          <w:color w:val="000000"/>
          <w:sz w:val="26"/>
          <w:szCs w:val="26"/>
          <w:lang w:val="cs-CZ" w:eastAsia="cs-CZ"/>
        </w:rPr>
        <w:t xml:space="preserve"> </w:t>
      </w:r>
      <w:ins w:id="359" w:author="Krueger Grayson" w:date="2019-04-08T14:08:00Z">
        <w:r>
          <w:rPr>
            <w:rFonts w:ascii="Arial" w:eastAsia="Times New Roman" w:hAnsi="Arial" w:cs="Arial"/>
            <w:color w:val="000000"/>
            <w:sz w:val="26"/>
            <w:szCs w:val="26"/>
            <w:lang w:val="cs-CZ" w:eastAsia="cs-CZ"/>
          </w:rPr>
          <w:t>from the</w:t>
        </w:r>
      </w:ins>
      <w:del w:id="360" w:author="Krueger Grayson" w:date="2019-04-08T14:08:00Z">
        <w:r w:rsidR="004C2BBC" w:rsidRPr="004C2BBC" w:rsidDel="00713785">
          <w:rPr>
            <w:rFonts w:ascii="Arial" w:eastAsia="Times New Roman" w:hAnsi="Arial" w:cs="Arial"/>
            <w:color w:val="000000"/>
            <w:sz w:val="26"/>
            <w:szCs w:val="26"/>
            <w:lang w:val="cs-CZ" w:eastAsia="cs-CZ"/>
          </w:rPr>
          <w:delText>on</w:delText>
        </w:r>
      </w:del>
      <w:r w:rsidR="004C2BBC" w:rsidRPr="004C2BBC">
        <w:rPr>
          <w:rFonts w:ascii="Arial" w:eastAsia="Times New Roman" w:hAnsi="Arial" w:cs="Arial"/>
          <w:color w:val="000000"/>
          <w:sz w:val="26"/>
          <w:szCs w:val="26"/>
          <w:lang w:val="cs-CZ" w:eastAsia="cs-CZ"/>
        </w:rPr>
        <w:t xml:space="preserve"> Institute of Economic Studies </w:t>
      </w:r>
      <w:ins w:id="361" w:author="Krueger Grayson" w:date="2019-04-08T14:09:00Z">
        <w:r>
          <w:rPr>
            <w:rFonts w:ascii="Arial" w:eastAsia="Times New Roman" w:hAnsi="Arial" w:cs="Arial"/>
            <w:color w:val="000000"/>
            <w:sz w:val="26"/>
            <w:szCs w:val="26"/>
            <w:lang w:val="cs-CZ" w:eastAsia="cs-CZ"/>
          </w:rPr>
          <w:t>at</w:t>
        </w:r>
      </w:ins>
      <w:del w:id="362" w:author="Krueger Grayson" w:date="2019-04-08T14:09:00Z">
        <w:r w:rsidR="004C2BBC" w:rsidRPr="004C2BBC" w:rsidDel="00713785">
          <w:rPr>
            <w:rFonts w:ascii="Arial" w:eastAsia="Times New Roman" w:hAnsi="Arial" w:cs="Arial"/>
            <w:color w:val="000000"/>
            <w:sz w:val="26"/>
            <w:szCs w:val="26"/>
            <w:lang w:val="cs-CZ" w:eastAsia="cs-CZ"/>
          </w:rPr>
          <w:delText>on</w:delText>
        </w:r>
      </w:del>
      <w:r w:rsidR="004C2BBC" w:rsidRPr="004C2BBC">
        <w:rPr>
          <w:rFonts w:ascii="Arial" w:eastAsia="Times New Roman" w:hAnsi="Arial" w:cs="Arial"/>
          <w:color w:val="000000"/>
          <w:sz w:val="26"/>
          <w:szCs w:val="26"/>
          <w:lang w:val="cs-CZ" w:eastAsia="cs-CZ"/>
        </w:rPr>
        <w:t xml:space="preserve"> Charles University in 2016</w:t>
      </w:r>
      <w:ins w:id="363" w:author="Krueger Grayson" w:date="2019-04-08T14:15:00Z">
        <w:r w:rsidR="0071217C">
          <w:rPr>
            <w:rFonts w:ascii="Arial" w:eastAsia="Times New Roman" w:hAnsi="Arial" w:cs="Arial"/>
            <w:color w:val="000000"/>
            <w:sz w:val="26"/>
            <w:szCs w:val="26"/>
            <w:lang w:val="cs-CZ" w:eastAsia="cs-CZ"/>
          </w:rPr>
          <w:t>,</w:t>
        </w:r>
      </w:ins>
      <w:del w:id="364" w:author="Krueger Grayson" w:date="2019-04-08T14:09:00Z">
        <w:r w:rsidR="004C2BBC" w:rsidRPr="004C2BBC" w:rsidDel="00713785">
          <w:rPr>
            <w:rFonts w:ascii="Arial" w:eastAsia="Times New Roman" w:hAnsi="Arial" w:cs="Arial"/>
            <w:color w:val="000000"/>
            <w:sz w:val="26"/>
            <w:szCs w:val="26"/>
            <w:lang w:val="cs-CZ" w:eastAsia="cs-CZ"/>
          </w:rPr>
          <w:delText>.</w:delText>
        </w:r>
      </w:del>
      <w:r w:rsidR="004C2BBC" w:rsidRPr="004C2BBC">
        <w:rPr>
          <w:rFonts w:ascii="Arial" w:eastAsia="Times New Roman" w:hAnsi="Arial" w:cs="Arial"/>
          <w:color w:val="000000"/>
          <w:sz w:val="26"/>
          <w:szCs w:val="26"/>
          <w:lang w:val="cs-CZ" w:eastAsia="cs-CZ"/>
        </w:rPr>
        <w:t xml:space="preserve"> </w:t>
      </w:r>
      <w:commentRangeStart w:id="365"/>
      <w:r w:rsidR="004C2BBC" w:rsidRPr="004C2BBC">
        <w:rPr>
          <w:rFonts w:ascii="Arial" w:eastAsia="Times New Roman" w:hAnsi="Arial" w:cs="Arial"/>
          <w:color w:val="000000"/>
          <w:sz w:val="26"/>
          <w:szCs w:val="26"/>
          <w:lang w:val="cs-CZ" w:eastAsia="cs-CZ"/>
        </w:rPr>
        <w:t xml:space="preserve">where he </w:t>
      </w:r>
      <w:ins w:id="366" w:author="Krueger Grayson" w:date="2019-04-08T14:15:00Z">
        <w:r w:rsidR="0071217C">
          <w:rPr>
            <w:rFonts w:ascii="Arial" w:eastAsia="Times New Roman" w:hAnsi="Arial" w:cs="Arial"/>
            <w:color w:val="000000"/>
            <w:sz w:val="26"/>
            <w:szCs w:val="26"/>
            <w:lang w:val="cs-CZ" w:eastAsia="cs-CZ"/>
          </w:rPr>
          <w:t>is</w:t>
        </w:r>
      </w:ins>
      <w:ins w:id="367" w:author="Krueger Grayson" w:date="2019-04-08T14:25:00Z">
        <w:r w:rsidR="0064374A">
          <w:rPr>
            <w:rFonts w:ascii="Arial" w:eastAsia="Times New Roman" w:hAnsi="Arial" w:cs="Arial"/>
            <w:color w:val="000000"/>
            <w:sz w:val="26"/>
            <w:szCs w:val="26"/>
            <w:lang w:val="cs-CZ" w:eastAsia="cs-CZ"/>
          </w:rPr>
          <w:t xml:space="preserve"> currently</w:t>
        </w:r>
      </w:ins>
      <w:del w:id="368" w:author="Krueger Grayson" w:date="2019-04-08T14:15:00Z">
        <w:r w:rsidR="004C2BBC" w:rsidRPr="004C2BBC" w:rsidDel="0071217C">
          <w:rPr>
            <w:rFonts w:ascii="Arial" w:eastAsia="Times New Roman" w:hAnsi="Arial" w:cs="Arial"/>
            <w:color w:val="000000"/>
            <w:sz w:val="26"/>
            <w:szCs w:val="26"/>
            <w:lang w:val="cs-CZ" w:eastAsia="cs-CZ"/>
          </w:rPr>
          <w:delText>also</w:delText>
        </w:r>
      </w:del>
      <w:r w:rsidR="004C2BBC" w:rsidRPr="004C2BBC">
        <w:rPr>
          <w:rFonts w:ascii="Arial" w:eastAsia="Times New Roman" w:hAnsi="Arial" w:cs="Arial"/>
          <w:color w:val="000000"/>
          <w:sz w:val="26"/>
          <w:szCs w:val="26"/>
          <w:lang w:val="cs-CZ" w:eastAsia="cs-CZ"/>
        </w:rPr>
        <w:t xml:space="preserve"> </w:t>
      </w:r>
      <w:ins w:id="369" w:author="Krueger Grayson" w:date="2019-04-08T14:15:00Z">
        <w:r w:rsidR="0071217C">
          <w:rPr>
            <w:rFonts w:ascii="Arial" w:eastAsia="Times New Roman" w:hAnsi="Arial" w:cs="Arial"/>
            <w:color w:val="000000"/>
            <w:sz w:val="26"/>
            <w:szCs w:val="26"/>
            <w:lang w:val="cs-CZ" w:eastAsia="cs-CZ"/>
          </w:rPr>
          <w:t>pursuing</w:t>
        </w:r>
      </w:ins>
      <w:del w:id="370" w:author="Krueger Grayson" w:date="2019-04-08T14:15:00Z">
        <w:r w:rsidR="004C2BBC" w:rsidRPr="004C2BBC" w:rsidDel="0071217C">
          <w:rPr>
            <w:rFonts w:ascii="Arial" w:eastAsia="Times New Roman" w:hAnsi="Arial" w:cs="Arial"/>
            <w:color w:val="000000"/>
            <w:sz w:val="26"/>
            <w:szCs w:val="26"/>
            <w:lang w:val="cs-CZ" w:eastAsia="cs-CZ"/>
          </w:rPr>
          <w:delText>study</w:delText>
        </w:r>
      </w:del>
      <w:r w:rsidR="004C2BBC" w:rsidRPr="004C2BBC">
        <w:rPr>
          <w:rFonts w:ascii="Arial" w:eastAsia="Times New Roman" w:hAnsi="Arial" w:cs="Arial"/>
          <w:color w:val="000000"/>
          <w:sz w:val="26"/>
          <w:szCs w:val="26"/>
          <w:lang w:val="cs-CZ" w:eastAsia="cs-CZ"/>
        </w:rPr>
        <w:t xml:space="preserve"> </w:t>
      </w:r>
      <w:commentRangeEnd w:id="365"/>
      <w:r w:rsidR="0071217C">
        <w:rPr>
          <w:rStyle w:val="CommentReference"/>
        </w:rPr>
        <w:commentReference w:id="365"/>
      </w:r>
      <w:r w:rsidR="004C2BBC" w:rsidRPr="004C2BBC">
        <w:rPr>
          <w:rFonts w:ascii="Arial" w:eastAsia="Times New Roman" w:hAnsi="Arial" w:cs="Arial"/>
          <w:color w:val="000000"/>
          <w:sz w:val="26"/>
          <w:szCs w:val="26"/>
          <w:lang w:val="cs-CZ" w:eastAsia="cs-CZ"/>
        </w:rPr>
        <w:t>his Ph.D. Until 2018</w:t>
      </w:r>
      <w:ins w:id="371" w:author="Krueger Grayson" w:date="2019-04-08T14:16:00Z">
        <w:r w:rsidR="0071217C">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he also worked as </w:t>
      </w:r>
      <w:ins w:id="372" w:author="Krueger Grayson" w:date="2019-04-08T14:16:00Z">
        <w:r w:rsidR="0071217C">
          <w:rPr>
            <w:rFonts w:ascii="Arial" w:eastAsia="Times New Roman" w:hAnsi="Arial" w:cs="Arial"/>
            <w:color w:val="000000"/>
            <w:sz w:val="26"/>
            <w:szCs w:val="26"/>
            <w:lang w:val="cs-CZ" w:eastAsia="cs-CZ"/>
          </w:rPr>
          <w:t>a M</w:t>
        </w:r>
      </w:ins>
      <w:del w:id="373" w:author="Krueger Grayson" w:date="2019-04-08T14:16:00Z">
        <w:r w:rsidR="004C2BBC" w:rsidRPr="004C2BBC" w:rsidDel="0071217C">
          <w:rPr>
            <w:rFonts w:ascii="Arial" w:eastAsia="Times New Roman" w:hAnsi="Arial" w:cs="Arial"/>
            <w:color w:val="000000"/>
            <w:sz w:val="26"/>
            <w:szCs w:val="26"/>
            <w:lang w:val="cs-CZ" w:eastAsia="cs-CZ"/>
          </w:rPr>
          <w:delText>m</w:delText>
        </w:r>
      </w:del>
      <w:r w:rsidR="004C2BBC" w:rsidRPr="004C2BBC">
        <w:rPr>
          <w:rFonts w:ascii="Arial" w:eastAsia="Times New Roman" w:hAnsi="Arial" w:cs="Arial"/>
          <w:color w:val="000000"/>
          <w:sz w:val="26"/>
          <w:szCs w:val="26"/>
          <w:lang w:val="cs-CZ" w:eastAsia="cs-CZ"/>
        </w:rPr>
        <w:t>acroeconomic</w:t>
      </w:r>
      <w:del w:id="374" w:author="Krueger Grayson" w:date="2019-04-08T14:16:00Z">
        <w:r w:rsidR="004C2BBC" w:rsidRPr="004C2BBC" w:rsidDel="0071217C">
          <w:rPr>
            <w:rFonts w:ascii="Arial" w:eastAsia="Times New Roman" w:hAnsi="Arial" w:cs="Arial"/>
            <w:color w:val="000000"/>
            <w:sz w:val="26"/>
            <w:szCs w:val="26"/>
            <w:lang w:val="cs-CZ" w:eastAsia="cs-CZ"/>
          </w:rPr>
          <w:delText>s</w:delText>
        </w:r>
      </w:del>
      <w:r w:rsidR="004C2BBC" w:rsidRPr="004C2BBC">
        <w:rPr>
          <w:rFonts w:ascii="Arial" w:eastAsia="Times New Roman" w:hAnsi="Arial" w:cs="Arial"/>
          <w:color w:val="000000"/>
          <w:sz w:val="26"/>
          <w:szCs w:val="26"/>
          <w:lang w:val="cs-CZ" w:eastAsia="cs-CZ"/>
        </w:rPr>
        <w:t xml:space="preserve"> and </w:t>
      </w:r>
      <w:ins w:id="375" w:author="Krueger Grayson" w:date="2019-04-08T14:16:00Z">
        <w:r w:rsidR="0071217C">
          <w:rPr>
            <w:rFonts w:ascii="Arial" w:eastAsia="Times New Roman" w:hAnsi="Arial" w:cs="Arial"/>
            <w:color w:val="000000"/>
            <w:sz w:val="26"/>
            <w:szCs w:val="26"/>
            <w:lang w:val="cs-CZ" w:eastAsia="cs-CZ"/>
          </w:rPr>
          <w:t>F</w:t>
        </w:r>
      </w:ins>
      <w:del w:id="376" w:author="Krueger Grayson" w:date="2019-04-08T14:16:00Z">
        <w:r w:rsidR="004C2BBC" w:rsidRPr="004C2BBC" w:rsidDel="0071217C">
          <w:rPr>
            <w:rFonts w:ascii="Arial" w:eastAsia="Times New Roman" w:hAnsi="Arial" w:cs="Arial"/>
            <w:color w:val="000000"/>
            <w:sz w:val="26"/>
            <w:szCs w:val="26"/>
            <w:lang w:val="cs-CZ" w:eastAsia="cs-CZ"/>
          </w:rPr>
          <w:delText>f</w:delText>
        </w:r>
      </w:del>
      <w:r w:rsidR="004C2BBC" w:rsidRPr="004C2BBC">
        <w:rPr>
          <w:rFonts w:ascii="Arial" w:eastAsia="Times New Roman" w:hAnsi="Arial" w:cs="Arial"/>
          <w:color w:val="000000"/>
          <w:sz w:val="26"/>
          <w:szCs w:val="26"/>
          <w:lang w:val="cs-CZ" w:eastAsia="cs-CZ"/>
        </w:rPr>
        <w:t xml:space="preserve">inance </w:t>
      </w:r>
      <w:ins w:id="377" w:author="Krueger Grayson" w:date="2019-04-08T14:16:00Z">
        <w:r w:rsidR="0071217C">
          <w:rPr>
            <w:rFonts w:ascii="Arial" w:eastAsia="Times New Roman" w:hAnsi="Arial" w:cs="Arial"/>
            <w:color w:val="000000"/>
            <w:sz w:val="26"/>
            <w:szCs w:val="26"/>
            <w:lang w:val="cs-CZ" w:eastAsia="cs-CZ"/>
          </w:rPr>
          <w:t>A</w:t>
        </w:r>
      </w:ins>
      <w:del w:id="378" w:author="Krueger Grayson" w:date="2019-04-08T14:16:00Z">
        <w:r w:rsidR="004C2BBC" w:rsidRPr="004C2BBC" w:rsidDel="0071217C">
          <w:rPr>
            <w:rFonts w:ascii="Arial" w:eastAsia="Times New Roman" w:hAnsi="Arial" w:cs="Arial"/>
            <w:color w:val="000000"/>
            <w:sz w:val="26"/>
            <w:szCs w:val="26"/>
            <w:lang w:val="cs-CZ" w:eastAsia="cs-CZ"/>
          </w:rPr>
          <w:delText>a</w:delText>
        </w:r>
      </w:del>
      <w:r w:rsidR="004C2BBC" w:rsidRPr="004C2BBC">
        <w:rPr>
          <w:rFonts w:ascii="Arial" w:eastAsia="Times New Roman" w:hAnsi="Arial" w:cs="Arial"/>
          <w:color w:val="000000"/>
          <w:sz w:val="26"/>
          <w:szCs w:val="26"/>
          <w:lang w:val="cs-CZ" w:eastAsia="cs-CZ"/>
        </w:rPr>
        <w:t xml:space="preserve">nalyst </w:t>
      </w:r>
      <w:ins w:id="379" w:author="Krueger Grayson" w:date="2019-04-08T14:16:00Z">
        <w:r w:rsidR="0071217C">
          <w:rPr>
            <w:rFonts w:ascii="Arial" w:eastAsia="Times New Roman" w:hAnsi="Arial" w:cs="Arial"/>
            <w:color w:val="000000"/>
            <w:sz w:val="26"/>
            <w:szCs w:val="26"/>
            <w:lang w:val="cs-CZ" w:eastAsia="cs-CZ"/>
          </w:rPr>
          <w:t>at</w:t>
        </w:r>
      </w:ins>
      <w:del w:id="380" w:author="Krueger Grayson" w:date="2019-04-08T14:16:00Z">
        <w:r w:rsidR="004C2BBC" w:rsidRPr="004C2BBC" w:rsidDel="0071217C">
          <w:rPr>
            <w:rFonts w:ascii="Arial" w:eastAsia="Times New Roman" w:hAnsi="Arial" w:cs="Arial"/>
            <w:color w:val="000000"/>
            <w:sz w:val="26"/>
            <w:szCs w:val="26"/>
            <w:lang w:val="cs-CZ" w:eastAsia="cs-CZ"/>
          </w:rPr>
          <w:delText>in</w:delText>
        </w:r>
      </w:del>
      <w:r w:rsidR="004C2BBC" w:rsidRPr="004C2BBC">
        <w:rPr>
          <w:rFonts w:ascii="Arial" w:eastAsia="Times New Roman" w:hAnsi="Arial" w:cs="Arial"/>
          <w:color w:val="000000"/>
          <w:sz w:val="26"/>
          <w:szCs w:val="26"/>
          <w:lang w:val="cs-CZ" w:eastAsia="cs-CZ"/>
        </w:rPr>
        <w:t xml:space="preserve"> Česká spořitelna. </w:t>
      </w:r>
      <w:ins w:id="381" w:author="Krueger Grayson" w:date="2019-04-08T14:17:00Z">
        <w:r w:rsidR="0064374A">
          <w:rPr>
            <w:rFonts w:ascii="Arial" w:eastAsia="Times New Roman" w:hAnsi="Arial" w:cs="Arial"/>
            <w:color w:val="000000"/>
            <w:sz w:val="26"/>
            <w:szCs w:val="26"/>
            <w:lang w:val="cs-CZ" w:eastAsia="cs-CZ"/>
          </w:rPr>
          <w:t>Vitek</w:t>
        </w:r>
      </w:ins>
      <w:ins w:id="382" w:author="Krueger Grayson" w:date="2019-04-08T14:25:00Z">
        <w:r w:rsidR="0064374A">
          <w:rPr>
            <w:rFonts w:ascii="Arial" w:eastAsia="Times New Roman" w:hAnsi="Arial" w:cs="Arial"/>
            <w:color w:val="000000"/>
            <w:sz w:val="26"/>
            <w:szCs w:val="26"/>
            <w:lang w:val="cs-CZ" w:eastAsia="cs-CZ"/>
          </w:rPr>
          <w:t>‘s</w:t>
        </w:r>
      </w:ins>
      <w:ins w:id="383" w:author="Krueger Grayson" w:date="2019-04-08T14:17:00Z">
        <w:r w:rsidR="0071217C">
          <w:rPr>
            <w:rFonts w:ascii="Arial" w:eastAsia="Times New Roman" w:hAnsi="Arial" w:cs="Arial"/>
            <w:color w:val="000000"/>
            <w:sz w:val="26"/>
            <w:szCs w:val="26"/>
            <w:lang w:val="cs-CZ" w:eastAsia="cs-CZ"/>
          </w:rPr>
          <w:t xml:space="preserve"> research interests include</w:t>
        </w:r>
      </w:ins>
      <w:del w:id="384" w:author="Krueger Grayson" w:date="2019-04-08T14:17:00Z">
        <w:r w:rsidR="004C2BBC" w:rsidRPr="004C2BBC" w:rsidDel="0071217C">
          <w:rPr>
            <w:rFonts w:ascii="Arial" w:eastAsia="Times New Roman" w:hAnsi="Arial" w:cs="Arial"/>
            <w:color w:val="000000"/>
            <w:sz w:val="26"/>
            <w:szCs w:val="26"/>
            <w:lang w:val="cs-CZ" w:eastAsia="cs-CZ"/>
          </w:rPr>
          <w:delText>He focuses on</w:delText>
        </w:r>
      </w:del>
      <w:r w:rsidR="004C2BBC" w:rsidRPr="004C2BBC">
        <w:rPr>
          <w:rFonts w:ascii="Arial" w:eastAsia="Times New Roman" w:hAnsi="Arial" w:cs="Arial"/>
          <w:color w:val="000000"/>
          <w:sz w:val="26"/>
          <w:szCs w:val="26"/>
          <w:lang w:val="cs-CZ" w:eastAsia="cs-CZ"/>
        </w:rPr>
        <w:t xml:space="preserve"> </w:t>
      </w:r>
      <w:ins w:id="385" w:author="Krueger Grayson" w:date="2019-04-08T14:17:00Z">
        <w:r w:rsidR="0071217C">
          <w:rPr>
            <w:rFonts w:ascii="Arial" w:eastAsia="Times New Roman" w:hAnsi="Arial" w:cs="Arial"/>
            <w:color w:val="000000"/>
            <w:sz w:val="26"/>
            <w:szCs w:val="26"/>
            <w:lang w:val="cs-CZ" w:eastAsia="cs-CZ"/>
          </w:rPr>
          <w:t>the E</w:t>
        </w:r>
      </w:ins>
      <w:del w:id="386" w:author="Krueger Grayson" w:date="2019-04-08T14:17:00Z">
        <w:r w:rsidR="004C2BBC" w:rsidRPr="004C2BBC" w:rsidDel="0071217C">
          <w:rPr>
            <w:rFonts w:ascii="Arial" w:eastAsia="Times New Roman" w:hAnsi="Arial" w:cs="Arial"/>
            <w:color w:val="000000"/>
            <w:sz w:val="26"/>
            <w:szCs w:val="26"/>
            <w:lang w:val="cs-CZ" w:eastAsia="cs-CZ"/>
          </w:rPr>
          <w:delText>e</w:delText>
        </w:r>
      </w:del>
      <w:r w:rsidR="004C2BBC" w:rsidRPr="004C2BBC">
        <w:rPr>
          <w:rFonts w:ascii="Arial" w:eastAsia="Times New Roman" w:hAnsi="Arial" w:cs="Arial"/>
          <w:color w:val="000000"/>
          <w:sz w:val="26"/>
          <w:szCs w:val="26"/>
          <w:lang w:val="cs-CZ" w:eastAsia="cs-CZ"/>
        </w:rPr>
        <w:t xml:space="preserve">conomics of </w:t>
      </w:r>
      <w:ins w:id="387" w:author="Krueger Grayson" w:date="2019-04-08T14:17:00Z">
        <w:r w:rsidR="0071217C">
          <w:rPr>
            <w:rFonts w:ascii="Arial" w:eastAsia="Times New Roman" w:hAnsi="Arial" w:cs="Arial"/>
            <w:color w:val="000000"/>
            <w:sz w:val="26"/>
            <w:szCs w:val="26"/>
            <w:lang w:val="cs-CZ" w:eastAsia="cs-CZ"/>
          </w:rPr>
          <w:t>I</w:t>
        </w:r>
      </w:ins>
      <w:del w:id="388" w:author="Krueger Grayson" w:date="2019-04-08T14:17:00Z">
        <w:r w:rsidR="004C2BBC" w:rsidRPr="004C2BBC" w:rsidDel="0071217C">
          <w:rPr>
            <w:rFonts w:ascii="Arial" w:eastAsia="Times New Roman" w:hAnsi="Arial" w:cs="Arial"/>
            <w:color w:val="000000"/>
            <w:sz w:val="26"/>
            <w:szCs w:val="26"/>
            <w:lang w:val="cs-CZ" w:eastAsia="cs-CZ"/>
          </w:rPr>
          <w:delText>i</w:delText>
        </w:r>
      </w:del>
      <w:r w:rsidR="004C2BBC" w:rsidRPr="004C2BBC">
        <w:rPr>
          <w:rFonts w:ascii="Arial" w:eastAsia="Times New Roman" w:hAnsi="Arial" w:cs="Arial"/>
          <w:color w:val="000000"/>
          <w:sz w:val="26"/>
          <w:szCs w:val="26"/>
          <w:lang w:val="cs-CZ" w:eastAsia="cs-CZ"/>
        </w:rPr>
        <w:t>nno</w:t>
      </w:r>
      <w:ins w:id="389" w:author="Krueger Grayson" w:date="2019-04-08T14:17:00Z">
        <w:r w:rsidR="0071217C">
          <w:rPr>
            <w:rFonts w:ascii="Arial" w:eastAsia="Times New Roman" w:hAnsi="Arial" w:cs="Arial"/>
            <w:color w:val="000000"/>
            <w:sz w:val="26"/>
            <w:szCs w:val="26"/>
            <w:lang w:val="cs-CZ" w:eastAsia="cs-CZ"/>
          </w:rPr>
          <w:t>v</w:t>
        </w:r>
      </w:ins>
      <w:del w:id="390" w:author="Krueger Grayson" w:date="2019-04-08T14:17:00Z">
        <w:r w:rsidR="004C2BBC" w:rsidRPr="004C2BBC" w:rsidDel="0071217C">
          <w:rPr>
            <w:rFonts w:ascii="Arial" w:eastAsia="Times New Roman" w:hAnsi="Arial" w:cs="Arial"/>
            <w:color w:val="000000"/>
            <w:sz w:val="26"/>
            <w:szCs w:val="26"/>
            <w:lang w:val="cs-CZ" w:eastAsia="cs-CZ"/>
          </w:rPr>
          <w:delText>c</w:delText>
        </w:r>
      </w:del>
      <w:r w:rsidR="004C2BBC" w:rsidRPr="004C2BBC">
        <w:rPr>
          <w:rFonts w:ascii="Arial" w:eastAsia="Times New Roman" w:hAnsi="Arial" w:cs="Arial"/>
          <w:color w:val="000000"/>
          <w:sz w:val="26"/>
          <w:szCs w:val="26"/>
          <w:lang w:val="cs-CZ" w:eastAsia="cs-CZ"/>
        </w:rPr>
        <w:t xml:space="preserve">ation, </w:t>
      </w:r>
      <w:ins w:id="391" w:author="Krueger Grayson" w:date="2019-04-08T14:17:00Z">
        <w:r w:rsidR="0071217C">
          <w:rPr>
            <w:rFonts w:ascii="Arial" w:eastAsia="Times New Roman" w:hAnsi="Arial" w:cs="Arial"/>
            <w:color w:val="000000"/>
            <w:sz w:val="26"/>
            <w:szCs w:val="26"/>
            <w:lang w:val="cs-CZ" w:eastAsia="cs-CZ"/>
          </w:rPr>
          <w:t>S</w:t>
        </w:r>
      </w:ins>
      <w:del w:id="392" w:author="Krueger Grayson" w:date="2019-04-08T14:17:00Z">
        <w:r w:rsidR="004C2BBC" w:rsidRPr="004C2BBC" w:rsidDel="0071217C">
          <w:rPr>
            <w:rFonts w:ascii="Arial" w:eastAsia="Times New Roman" w:hAnsi="Arial" w:cs="Arial"/>
            <w:color w:val="000000"/>
            <w:sz w:val="26"/>
            <w:szCs w:val="26"/>
            <w:lang w:val="cs-CZ" w:eastAsia="cs-CZ"/>
          </w:rPr>
          <w:delText>s</w:delText>
        </w:r>
      </w:del>
      <w:r w:rsidR="004C2BBC" w:rsidRPr="004C2BBC">
        <w:rPr>
          <w:rFonts w:ascii="Arial" w:eastAsia="Times New Roman" w:hAnsi="Arial" w:cs="Arial"/>
          <w:color w:val="000000"/>
          <w:sz w:val="26"/>
          <w:szCs w:val="26"/>
          <w:lang w:val="cs-CZ" w:eastAsia="cs-CZ"/>
        </w:rPr>
        <w:t>cientometrics</w:t>
      </w:r>
      <w:ins w:id="393" w:author="Krueger Grayson" w:date="2019-04-08T14:17:00Z">
        <w:r w:rsidR="0071217C">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and </w:t>
      </w:r>
      <w:ins w:id="394" w:author="Krueger Grayson" w:date="2019-04-08T14:17:00Z">
        <w:r w:rsidR="0071217C">
          <w:rPr>
            <w:rFonts w:ascii="Arial" w:eastAsia="Times New Roman" w:hAnsi="Arial" w:cs="Arial"/>
            <w:color w:val="000000"/>
            <w:sz w:val="26"/>
            <w:szCs w:val="26"/>
            <w:lang w:val="cs-CZ" w:eastAsia="cs-CZ"/>
          </w:rPr>
          <w:t>E</w:t>
        </w:r>
      </w:ins>
      <w:del w:id="395" w:author="Krueger Grayson" w:date="2019-04-08T14:17:00Z">
        <w:r w:rsidR="004C2BBC" w:rsidRPr="004C2BBC" w:rsidDel="0071217C">
          <w:rPr>
            <w:rFonts w:ascii="Arial" w:eastAsia="Times New Roman" w:hAnsi="Arial" w:cs="Arial"/>
            <w:color w:val="000000"/>
            <w:sz w:val="26"/>
            <w:szCs w:val="26"/>
            <w:lang w:val="cs-CZ" w:eastAsia="cs-CZ"/>
          </w:rPr>
          <w:delText>e</w:delText>
        </w:r>
      </w:del>
      <w:r w:rsidR="004C2BBC" w:rsidRPr="004C2BBC">
        <w:rPr>
          <w:rFonts w:ascii="Arial" w:eastAsia="Times New Roman" w:hAnsi="Arial" w:cs="Arial"/>
          <w:color w:val="000000"/>
          <w:sz w:val="26"/>
          <w:szCs w:val="26"/>
          <w:lang w:val="cs-CZ" w:eastAsia="cs-CZ"/>
        </w:rPr>
        <w:t xml:space="preserve">uropean </w:t>
      </w:r>
      <w:ins w:id="396" w:author="Krueger Grayson" w:date="2019-04-08T14:17:00Z">
        <w:r w:rsidR="0071217C">
          <w:rPr>
            <w:rFonts w:ascii="Arial" w:eastAsia="Times New Roman" w:hAnsi="Arial" w:cs="Arial"/>
            <w:color w:val="000000"/>
            <w:sz w:val="26"/>
            <w:szCs w:val="26"/>
            <w:lang w:val="cs-CZ" w:eastAsia="cs-CZ"/>
          </w:rPr>
          <w:t>I</w:t>
        </w:r>
      </w:ins>
      <w:del w:id="397" w:author="Krueger Grayson" w:date="2019-04-08T14:17:00Z">
        <w:r w:rsidR="004C2BBC" w:rsidRPr="004C2BBC" w:rsidDel="0071217C">
          <w:rPr>
            <w:rFonts w:ascii="Arial" w:eastAsia="Times New Roman" w:hAnsi="Arial" w:cs="Arial"/>
            <w:color w:val="000000"/>
            <w:sz w:val="26"/>
            <w:szCs w:val="26"/>
            <w:lang w:val="cs-CZ" w:eastAsia="cs-CZ"/>
          </w:rPr>
          <w:delText>i</w:delText>
        </w:r>
      </w:del>
      <w:r w:rsidR="004C2BBC" w:rsidRPr="004C2BBC">
        <w:rPr>
          <w:rFonts w:ascii="Arial" w:eastAsia="Times New Roman" w:hAnsi="Arial" w:cs="Arial"/>
          <w:color w:val="000000"/>
          <w:sz w:val="26"/>
          <w:szCs w:val="26"/>
          <w:lang w:val="cs-CZ" w:eastAsia="cs-CZ"/>
        </w:rPr>
        <w:t>ntegration.</w:t>
      </w:r>
    </w:p>
    <w:p w14:paraId="27FA07E4" w14:textId="77777777" w:rsidR="004C2BBC" w:rsidRPr="004C2BBC" w:rsidRDefault="004C2BBC" w:rsidP="004C2BBC">
      <w:pPr>
        <w:spacing w:after="0" w:line="240" w:lineRule="auto"/>
        <w:rPr>
          <w:rFonts w:ascii="Times New Roman" w:eastAsia="Times New Roman" w:hAnsi="Times New Roman" w:cs="Times New Roman"/>
          <w:sz w:val="24"/>
          <w:szCs w:val="24"/>
          <w:lang w:val="cs-CZ" w:eastAsia="cs-CZ"/>
        </w:rPr>
      </w:pPr>
      <w:r w:rsidRPr="004C2BBC">
        <w:rPr>
          <w:rFonts w:ascii="Arial" w:eastAsia="Times New Roman" w:hAnsi="Arial" w:cs="Arial"/>
          <w:color w:val="000000"/>
          <w:sz w:val="26"/>
          <w:szCs w:val="26"/>
          <w:lang w:val="cs-CZ" w:eastAsia="cs-CZ"/>
        </w:rPr>
        <w:br/>
      </w:r>
    </w:p>
    <w:p w14:paraId="3E0D8FAB" w14:textId="77777777" w:rsidR="004C2BBC" w:rsidRPr="004C2BBC" w:rsidRDefault="004C2BBC" w:rsidP="004C2BBC">
      <w:pPr>
        <w:shd w:val="clear" w:color="auto" w:fill="FEFEFE"/>
        <w:spacing w:before="100" w:beforeAutospacing="1" w:after="100" w:afterAutospacing="1" w:line="240" w:lineRule="auto"/>
        <w:jc w:val="center"/>
        <w:outlineLvl w:val="3"/>
        <w:rPr>
          <w:rFonts w:ascii="Arial" w:eastAsia="Times New Roman" w:hAnsi="Arial" w:cs="Arial"/>
          <w:b/>
          <w:bCs/>
          <w:color w:val="BB133E"/>
          <w:sz w:val="26"/>
          <w:szCs w:val="26"/>
          <w:lang w:val="cs-CZ" w:eastAsia="cs-CZ"/>
        </w:rPr>
      </w:pPr>
      <w:r w:rsidRPr="004C2BBC">
        <w:rPr>
          <w:rFonts w:ascii="Arial" w:eastAsia="Times New Roman" w:hAnsi="Arial" w:cs="Arial"/>
          <w:b/>
          <w:bCs/>
          <w:color w:val="BB133E"/>
          <w:sz w:val="26"/>
          <w:szCs w:val="26"/>
          <w:lang w:val="cs-CZ" w:eastAsia="cs-CZ"/>
        </w:rPr>
        <w:t>Martin Srholec</w:t>
      </w:r>
    </w:p>
    <w:p w14:paraId="294D64CB" w14:textId="77777777" w:rsidR="004C2BBC" w:rsidRPr="004C2BBC" w:rsidRDefault="004C2BBC" w:rsidP="004C2BBC">
      <w:pPr>
        <w:spacing w:after="0" w:line="240" w:lineRule="auto"/>
        <w:rPr>
          <w:rFonts w:ascii="Times New Roman" w:eastAsia="Times New Roman" w:hAnsi="Times New Roman" w:cs="Times New Roman"/>
          <w:sz w:val="24"/>
          <w:szCs w:val="24"/>
          <w:lang w:val="cs-CZ" w:eastAsia="cs-CZ"/>
        </w:rPr>
      </w:pPr>
      <w:r w:rsidRPr="004C2BBC">
        <w:rPr>
          <w:rFonts w:ascii="Times New Roman" w:eastAsia="Times New Roman" w:hAnsi="Times New Roman" w:cs="Times New Roman"/>
          <w:noProof/>
          <w:sz w:val="24"/>
          <w:szCs w:val="24"/>
        </w:rPr>
        <mc:AlternateContent>
          <mc:Choice Requires="wps">
            <w:drawing>
              <wp:inline distT="0" distB="0" distL="0" distR="0" wp14:anchorId="7D5DE0BF" wp14:editId="15840C7B">
                <wp:extent cx="301625" cy="301625"/>
                <wp:effectExtent l="0" t="0" r="0" b="0"/>
                <wp:docPr id="22" name="Rectangle 22" descr="http://ec2-18-188-88-0.us-east-2.compute.amazonaws.com:8080/img/martin_fin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060296" id="Rectangle 22" o:spid="_x0000_s1026" alt="http://ec2-18-188-88-0.us-east-2.compute.amazonaws.com:8080/img/martin_final.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DMM2Pm8gIAABIG&#10;AAAOAAAAAAAAAAAAAAAAAC4CAABkcnMvZTJvRG9jLnhtbFBLAQItABQABgAIAAAAIQBoNpdo2gAA&#10;AAMBAAAPAAAAAAAAAAAAAAAAAEwFAABkcnMvZG93bnJldi54bWxQSwUGAAAAAAQABADzAAAAUwYA&#10;AAAA&#10;" filled="f" stroked="f">
                <o:lock v:ext="edit" aspectratio="t"/>
                <w10:anchorlock/>
              </v:rect>
            </w:pict>
          </mc:Fallback>
        </mc:AlternateContent>
      </w:r>
    </w:p>
    <w:p w14:paraId="19209923" w14:textId="77777777" w:rsidR="004C2BBC" w:rsidRPr="004C2BBC" w:rsidRDefault="004C2BBC" w:rsidP="004C2BBC">
      <w:pPr>
        <w:shd w:val="clear" w:color="auto" w:fill="FEFEFE"/>
        <w:spacing w:before="100" w:beforeAutospacing="1" w:after="100" w:afterAutospacing="1" w:line="240" w:lineRule="auto"/>
        <w:rPr>
          <w:rFonts w:ascii="Arial" w:eastAsia="Times New Roman" w:hAnsi="Arial" w:cs="Arial"/>
          <w:color w:val="000000"/>
          <w:sz w:val="26"/>
          <w:szCs w:val="26"/>
          <w:lang w:val="cs-CZ" w:eastAsia="cs-CZ"/>
        </w:rPr>
      </w:pPr>
      <w:r w:rsidRPr="004C2BBC">
        <w:rPr>
          <w:rFonts w:ascii="Arial" w:eastAsia="Times New Roman" w:hAnsi="Arial" w:cs="Arial"/>
          <w:color w:val="000000"/>
          <w:sz w:val="26"/>
          <w:szCs w:val="26"/>
          <w:lang w:val="cs-CZ" w:eastAsia="cs-CZ"/>
        </w:rPr>
        <w:t>E-mail: </w:t>
      </w:r>
      <w:hyperlink r:id="rId24" w:history="1">
        <w:r w:rsidRPr="004C2BBC">
          <w:rPr>
            <w:rFonts w:ascii="Arial" w:eastAsia="Times New Roman" w:hAnsi="Arial" w:cs="Arial"/>
            <w:color w:val="0000FF"/>
            <w:sz w:val="26"/>
            <w:szCs w:val="26"/>
            <w:u w:val="single"/>
            <w:lang w:val="cs-CZ" w:eastAsia="cs-CZ"/>
          </w:rPr>
          <w:t>martin.srholec@cerge-ei.cz</w:t>
        </w:r>
      </w:hyperlink>
    </w:p>
    <w:p w14:paraId="129FA1F1" w14:textId="22BAFAD6" w:rsidR="004C2BBC" w:rsidRPr="0071217C" w:rsidRDefault="0071217C" w:rsidP="004C2BBC">
      <w:pPr>
        <w:shd w:val="clear" w:color="auto" w:fill="FEFEFE"/>
        <w:spacing w:before="100" w:beforeAutospacing="1" w:after="100" w:afterAutospacing="1" w:line="240" w:lineRule="auto"/>
        <w:rPr>
          <w:rFonts w:ascii="Arial" w:eastAsia="Times New Roman" w:hAnsi="Arial" w:cs="Arial"/>
          <w:b/>
          <w:bCs/>
          <w:color w:val="000000"/>
          <w:sz w:val="26"/>
          <w:szCs w:val="26"/>
          <w:lang w:val="cs-CZ" w:eastAsia="cs-CZ"/>
          <w:rPrChange w:id="398" w:author="Krueger Grayson" w:date="2019-04-08T14:18:00Z">
            <w:rPr>
              <w:rFonts w:ascii="Arial" w:eastAsia="Times New Roman" w:hAnsi="Arial" w:cs="Arial"/>
              <w:color w:val="000000"/>
              <w:sz w:val="26"/>
              <w:szCs w:val="26"/>
              <w:lang w:val="cs-CZ" w:eastAsia="cs-CZ"/>
            </w:rPr>
          </w:rPrChange>
        </w:rPr>
      </w:pPr>
      <w:ins w:id="399" w:author="Krueger Grayson" w:date="2019-04-08T14:18:00Z">
        <w:r w:rsidRPr="0071217C">
          <w:rPr>
            <w:rFonts w:ascii="Arial" w:eastAsia="Times New Roman" w:hAnsi="Arial" w:cs="Arial"/>
            <w:bCs/>
            <w:color w:val="000000"/>
            <w:sz w:val="26"/>
            <w:szCs w:val="26"/>
            <w:lang w:val="cs-CZ" w:eastAsia="cs-CZ"/>
            <w:rPrChange w:id="400" w:author="Krueger Grayson" w:date="2019-04-08T14:18:00Z">
              <w:rPr>
                <w:rFonts w:ascii="Arial" w:eastAsia="Times New Roman" w:hAnsi="Arial" w:cs="Arial"/>
                <w:b/>
                <w:bCs/>
                <w:color w:val="000000"/>
                <w:sz w:val="26"/>
                <w:szCs w:val="26"/>
                <w:lang w:val="cs-CZ" w:eastAsia="cs-CZ"/>
              </w:rPr>
            </w:rPrChange>
          </w:rPr>
          <w:t>Martin Srholec</w:t>
        </w:r>
      </w:ins>
      <w:del w:id="401" w:author="Krueger Grayson" w:date="2019-04-08T14:18:00Z">
        <w:r w:rsidR="004C2BBC" w:rsidRPr="0071217C" w:rsidDel="0071217C">
          <w:rPr>
            <w:rFonts w:ascii="Arial" w:eastAsia="Times New Roman" w:hAnsi="Arial" w:cs="Arial"/>
            <w:color w:val="000000"/>
            <w:sz w:val="26"/>
            <w:szCs w:val="26"/>
            <w:lang w:val="cs-CZ" w:eastAsia="cs-CZ"/>
          </w:rPr>
          <w:delText>He</w:delText>
        </w:r>
      </w:del>
      <w:r w:rsidR="004C2BBC" w:rsidRPr="004C2BBC">
        <w:rPr>
          <w:rFonts w:ascii="Arial" w:eastAsia="Times New Roman" w:hAnsi="Arial" w:cs="Arial"/>
          <w:color w:val="000000"/>
          <w:sz w:val="26"/>
          <w:szCs w:val="26"/>
          <w:lang w:val="cs-CZ" w:eastAsia="cs-CZ"/>
        </w:rPr>
        <w:t xml:space="preserve"> </w:t>
      </w:r>
      <w:ins w:id="402" w:author="Krueger Grayson" w:date="2019-04-08T14:18:00Z">
        <w:r>
          <w:rPr>
            <w:rFonts w:ascii="Arial" w:eastAsia="Times New Roman" w:hAnsi="Arial" w:cs="Arial"/>
            <w:color w:val="000000"/>
            <w:sz w:val="26"/>
            <w:szCs w:val="26"/>
            <w:lang w:val="cs-CZ" w:eastAsia="cs-CZ"/>
          </w:rPr>
          <w:t>obtained</w:t>
        </w:r>
      </w:ins>
      <w:del w:id="403" w:author="Krueger Grayson" w:date="2019-04-08T14:18:00Z">
        <w:r w:rsidR="004C2BBC" w:rsidRPr="004C2BBC" w:rsidDel="0071217C">
          <w:rPr>
            <w:rFonts w:ascii="Arial" w:eastAsia="Times New Roman" w:hAnsi="Arial" w:cs="Arial"/>
            <w:color w:val="000000"/>
            <w:sz w:val="26"/>
            <w:szCs w:val="26"/>
            <w:lang w:val="cs-CZ" w:eastAsia="cs-CZ"/>
          </w:rPr>
          <w:delText>finished</w:delText>
        </w:r>
      </w:del>
      <w:r w:rsidR="004C2BBC" w:rsidRPr="004C2BBC">
        <w:rPr>
          <w:rFonts w:ascii="Arial" w:eastAsia="Times New Roman" w:hAnsi="Arial" w:cs="Arial"/>
          <w:color w:val="000000"/>
          <w:sz w:val="26"/>
          <w:szCs w:val="26"/>
          <w:lang w:val="cs-CZ" w:eastAsia="cs-CZ"/>
        </w:rPr>
        <w:t xml:space="preserve"> his Ph.D</w:t>
      </w:r>
      <w:ins w:id="404" w:author="Krueger Grayson" w:date="2019-04-08T14:19:00Z">
        <w:r>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w:t>
      </w:r>
      <w:ins w:id="405" w:author="Krueger Grayson" w:date="2019-04-08T14:18:00Z">
        <w:r>
          <w:rPr>
            <w:rFonts w:ascii="Arial" w:eastAsia="Times New Roman" w:hAnsi="Arial" w:cs="Arial"/>
            <w:color w:val="000000"/>
            <w:sz w:val="26"/>
            <w:szCs w:val="26"/>
            <w:lang w:val="cs-CZ" w:eastAsia="cs-CZ"/>
          </w:rPr>
          <w:t>from</w:t>
        </w:r>
      </w:ins>
      <w:del w:id="406" w:author="Krueger Grayson" w:date="2019-04-08T14:18:00Z">
        <w:r w:rsidR="004C2BBC" w:rsidRPr="004C2BBC" w:rsidDel="0071217C">
          <w:rPr>
            <w:rFonts w:ascii="Arial" w:eastAsia="Times New Roman" w:hAnsi="Arial" w:cs="Arial"/>
            <w:color w:val="000000"/>
            <w:sz w:val="26"/>
            <w:szCs w:val="26"/>
            <w:lang w:val="cs-CZ" w:eastAsia="cs-CZ"/>
          </w:rPr>
          <w:delText>on</w:delText>
        </w:r>
      </w:del>
      <w:r w:rsidR="004C2BBC" w:rsidRPr="004C2BBC">
        <w:rPr>
          <w:rFonts w:ascii="Arial" w:eastAsia="Times New Roman" w:hAnsi="Arial" w:cs="Arial"/>
          <w:color w:val="000000"/>
          <w:sz w:val="26"/>
          <w:szCs w:val="26"/>
          <w:lang w:val="cs-CZ" w:eastAsia="cs-CZ"/>
        </w:rPr>
        <w:t xml:space="preserve"> the Faculty of Economics </w:t>
      </w:r>
      <w:ins w:id="407" w:author="Krueger Grayson" w:date="2019-04-08T14:18:00Z">
        <w:r>
          <w:rPr>
            <w:rFonts w:ascii="Arial" w:eastAsia="Times New Roman" w:hAnsi="Arial" w:cs="Arial"/>
            <w:color w:val="000000"/>
            <w:sz w:val="26"/>
            <w:szCs w:val="26"/>
            <w:lang w:val="cs-CZ" w:eastAsia="cs-CZ"/>
          </w:rPr>
          <w:t>at</w:t>
        </w:r>
      </w:ins>
      <w:del w:id="408" w:author="Krueger Grayson" w:date="2019-04-08T14:18:00Z">
        <w:r w:rsidR="004C2BBC" w:rsidRPr="004C2BBC" w:rsidDel="0071217C">
          <w:rPr>
            <w:rFonts w:ascii="Arial" w:eastAsia="Times New Roman" w:hAnsi="Arial" w:cs="Arial"/>
            <w:color w:val="000000"/>
            <w:sz w:val="26"/>
            <w:szCs w:val="26"/>
            <w:lang w:val="cs-CZ" w:eastAsia="cs-CZ"/>
          </w:rPr>
          <w:delText>on</w:delText>
        </w:r>
      </w:del>
      <w:r w:rsidR="004C2BBC" w:rsidRPr="004C2BBC">
        <w:rPr>
          <w:rFonts w:ascii="Arial" w:eastAsia="Times New Roman" w:hAnsi="Arial" w:cs="Arial"/>
          <w:color w:val="000000"/>
          <w:sz w:val="26"/>
          <w:szCs w:val="26"/>
          <w:lang w:val="cs-CZ" w:eastAsia="cs-CZ"/>
        </w:rPr>
        <w:t xml:space="preserve"> </w:t>
      </w:r>
      <w:ins w:id="409" w:author="Krueger Grayson" w:date="2019-04-08T14:20:00Z">
        <w:r>
          <w:rPr>
            <w:rFonts w:ascii="Arial" w:eastAsia="Times New Roman" w:hAnsi="Arial" w:cs="Arial"/>
            <w:color w:val="000000"/>
            <w:sz w:val="26"/>
            <w:szCs w:val="26"/>
            <w:lang w:val="cs-CZ" w:eastAsia="cs-CZ"/>
          </w:rPr>
          <w:t xml:space="preserve">the </w:t>
        </w:r>
      </w:ins>
      <w:r w:rsidR="004C2BBC" w:rsidRPr="004C2BBC">
        <w:rPr>
          <w:rFonts w:ascii="Arial" w:eastAsia="Times New Roman" w:hAnsi="Arial" w:cs="Arial"/>
          <w:color w:val="000000"/>
          <w:sz w:val="26"/>
          <w:szCs w:val="26"/>
          <w:lang w:val="cs-CZ" w:eastAsia="cs-CZ"/>
        </w:rPr>
        <w:t>University of Economics and</w:t>
      </w:r>
      <w:del w:id="410" w:author="Krueger Grayson" w:date="2019-04-08T14:20:00Z">
        <w:r w:rsidR="004C2BBC" w:rsidRPr="004C2BBC" w:rsidDel="0071217C">
          <w:rPr>
            <w:rFonts w:ascii="Arial" w:eastAsia="Times New Roman" w:hAnsi="Arial" w:cs="Arial"/>
            <w:color w:val="000000"/>
            <w:sz w:val="26"/>
            <w:szCs w:val="26"/>
            <w:lang w:val="cs-CZ" w:eastAsia="cs-CZ"/>
          </w:rPr>
          <w:delText xml:space="preserve"> on</w:delText>
        </w:r>
      </w:del>
      <w:r w:rsidR="004C2BBC" w:rsidRPr="004C2BBC">
        <w:rPr>
          <w:rFonts w:ascii="Arial" w:eastAsia="Times New Roman" w:hAnsi="Arial" w:cs="Arial"/>
          <w:color w:val="000000"/>
          <w:sz w:val="26"/>
          <w:szCs w:val="26"/>
          <w:lang w:val="cs-CZ" w:eastAsia="cs-CZ"/>
        </w:rPr>
        <w:t xml:space="preserve"> the Centre for Technology, Innovation and Culture at the University of Oslo. Since 2010</w:t>
      </w:r>
      <w:ins w:id="411" w:author="Krueger Grayson" w:date="2019-04-08T14:20:00Z">
        <w:r>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he </w:t>
      </w:r>
      <w:ins w:id="412" w:author="Krueger Grayson" w:date="2019-04-08T14:20:00Z">
        <w:r>
          <w:rPr>
            <w:rFonts w:ascii="Arial" w:eastAsia="Times New Roman" w:hAnsi="Arial" w:cs="Arial"/>
            <w:color w:val="000000"/>
            <w:sz w:val="26"/>
            <w:szCs w:val="26"/>
            <w:lang w:val="cs-CZ" w:eastAsia="cs-CZ"/>
          </w:rPr>
          <w:t xml:space="preserve">has </w:t>
        </w:r>
      </w:ins>
      <w:r w:rsidR="004C2BBC" w:rsidRPr="004C2BBC">
        <w:rPr>
          <w:rFonts w:ascii="Arial" w:eastAsia="Times New Roman" w:hAnsi="Arial" w:cs="Arial"/>
          <w:color w:val="000000"/>
          <w:sz w:val="26"/>
          <w:szCs w:val="26"/>
          <w:lang w:val="cs-CZ" w:eastAsia="cs-CZ"/>
        </w:rPr>
        <w:t>work</w:t>
      </w:r>
      <w:ins w:id="413" w:author="Krueger Grayson" w:date="2019-04-08T14:20:00Z">
        <w:r>
          <w:rPr>
            <w:rFonts w:ascii="Arial" w:eastAsia="Times New Roman" w:hAnsi="Arial" w:cs="Arial"/>
            <w:color w:val="000000"/>
            <w:sz w:val="26"/>
            <w:szCs w:val="26"/>
            <w:lang w:val="cs-CZ" w:eastAsia="cs-CZ"/>
          </w:rPr>
          <w:t>ed</w:t>
        </w:r>
      </w:ins>
      <w:del w:id="414" w:author="Krueger Grayson" w:date="2019-04-08T14:20:00Z">
        <w:r w:rsidR="004C2BBC" w:rsidRPr="004C2BBC" w:rsidDel="0071217C">
          <w:rPr>
            <w:rFonts w:ascii="Arial" w:eastAsia="Times New Roman" w:hAnsi="Arial" w:cs="Arial"/>
            <w:color w:val="000000"/>
            <w:sz w:val="26"/>
            <w:szCs w:val="26"/>
            <w:lang w:val="cs-CZ" w:eastAsia="cs-CZ"/>
          </w:rPr>
          <w:delText>s</w:delText>
        </w:r>
      </w:del>
      <w:r w:rsidR="004C2BBC" w:rsidRPr="004C2BBC">
        <w:rPr>
          <w:rFonts w:ascii="Arial" w:eastAsia="Times New Roman" w:hAnsi="Arial" w:cs="Arial"/>
          <w:color w:val="000000"/>
          <w:sz w:val="26"/>
          <w:szCs w:val="26"/>
          <w:lang w:val="cs-CZ" w:eastAsia="cs-CZ"/>
        </w:rPr>
        <w:t xml:space="preserve"> as a researcher </w:t>
      </w:r>
      <w:ins w:id="415" w:author="Krueger Grayson" w:date="2019-04-08T14:21:00Z">
        <w:r>
          <w:rPr>
            <w:rFonts w:ascii="Arial" w:eastAsia="Times New Roman" w:hAnsi="Arial" w:cs="Arial"/>
            <w:color w:val="000000"/>
            <w:sz w:val="26"/>
            <w:szCs w:val="26"/>
            <w:lang w:val="cs-CZ" w:eastAsia="cs-CZ"/>
          </w:rPr>
          <w:t>at</w:t>
        </w:r>
      </w:ins>
      <w:del w:id="416" w:author="Krueger Grayson" w:date="2019-04-08T14:21:00Z">
        <w:r w:rsidR="004C2BBC" w:rsidRPr="004C2BBC" w:rsidDel="0071217C">
          <w:rPr>
            <w:rFonts w:ascii="Arial" w:eastAsia="Times New Roman" w:hAnsi="Arial" w:cs="Arial"/>
            <w:color w:val="000000"/>
            <w:sz w:val="26"/>
            <w:szCs w:val="26"/>
            <w:lang w:val="cs-CZ" w:eastAsia="cs-CZ"/>
          </w:rPr>
          <w:delText>on</w:delText>
        </w:r>
      </w:del>
      <w:r w:rsidR="004C2BBC" w:rsidRPr="004C2BBC">
        <w:rPr>
          <w:rFonts w:ascii="Arial" w:eastAsia="Times New Roman" w:hAnsi="Arial" w:cs="Arial"/>
          <w:color w:val="000000"/>
          <w:sz w:val="26"/>
          <w:szCs w:val="26"/>
          <w:lang w:val="cs-CZ" w:eastAsia="cs-CZ"/>
        </w:rPr>
        <w:t xml:space="preserve"> CERGE-EI in Prague. Between 2011 and 2017</w:t>
      </w:r>
      <w:ins w:id="417" w:author="Krueger Grayson" w:date="2019-04-08T14:21:00Z">
        <w:r>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he also worked </w:t>
      </w:r>
      <w:ins w:id="418" w:author="Krueger Grayson" w:date="2019-04-08T14:21:00Z">
        <w:r>
          <w:rPr>
            <w:rFonts w:ascii="Arial" w:eastAsia="Times New Roman" w:hAnsi="Arial" w:cs="Arial"/>
            <w:color w:val="000000"/>
            <w:sz w:val="26"/>
            <w:szCs w:val="26"/>
            <w:lang w:val="cs-CZ" w:eastAsia="cs-CZ"/>
          </w:rPr>
          <w:t>at</w:t>
        </w:r>
      </w:ins>
      <w:del w:id="419" w:author="Krueger Grayson" w:date="2019-04-08T14:21:00Z">
        <w:r w:rsidR="004C2BBC" w:rsidRPr="004C2BBC" w:rsidDel="0071217C">
          <w:rPr>
            <w:rFonts w:ascii="Arial" w:eastAsia="Times New Roman" w:hAnsi="Arial" w:cs="Arial"/>
            <w:color w:val="000000"/>
            <w:sz w:val="26"/>
            <w:szCs w:val="26"/>
            <w:lang w:val="cs-CZ" w:eastAsia="cs-CZ"/>
          </w:rPr>
          <w:delText>in</w:delText>
        </w:r>
      </w:del>
      <w:r w:rsidR="004C2BBC" w:rsidRPr="004C2BBC">
        <w:rPr>
          <w:rFonts w:ascii="Arial" w:eastAsia="Times New Roman" w:hAnsi="Arial" w:cs="Arial"/>
          <w:color w:val="000000"/>
          <w:sz w:val="26"/>
          <w:szCs w:val="26"/>
          <w:lang w:val="cs-CZ" w:eastAsia="cs-CZ"/>
        </w:rPr>
        <w:t xml:space="preserve"> the Centre for Innovation, Research and Competence in the Learning Economy (CIRCLE) in Lund. </w:t>
      </w:r>
      <w:ins w:id="420" w:author="Krueger Grayson" w:date="2019-04-08T14:24:00Z">
        <w:r w:rsidR="0064374A">
          <w:rPr>
            <w:rFonts w:ascii="Arial" w:eastAsia="Times New Roman" w:hAnsi="Arial" w:cs="Arial"/>
            <w:color w:val="000000"/>
            <w:sz w:val="26"/>
            <w:szCs w:val="26"/>
            <w:lang w:val="cs-CZ" w:eastAsia="cs-CZ"/>
          </w:rPr>
          <w:t>Martin</w:t>
        </w:r>
      </w:ins>
      <w:del w:id="421" w:author="Krueger Grayson" w:date="2019-04-08T14:24:00Z">
        <w:r w:rsidR="004C2BBC" w:rsidRPr="004C2BBC" w:rsidDel="0064374A">
          <w:rPr>
            <w:rFonts w:ascii="Arial" w:eastAsia="Times New Roman" w:hAnsi="Arial" w:cs="Arial"/>
            <w:color w:val="000000"/>
            <w:sz w:val="26"/>
            <w:szCs w:val="26"/>
            <w:lang w:val="cs-CZ" w:eastAsia="cs-CZ"/>
          </w:rPr>
          <w:delText>He</w:delText>
        </w:r>
      </w:del>
      <w:r w:rsidR="004C2BBC" w:rsidRPr="004C2BBC">
        <w:rPr>
          <w:rFonts w:ascii="Arial" w:eastAsia="Times New Roman" w:hAnsi="Arial" w:cs="Arial"/>
          <w:color w:val="000000"/>
          <w:sz w:val="26"/>
          <w:szCs w:val="26"/>
          <w:lang w:val="cs-CZ" w:eastAsia="cs-CZ"/>
        </w:rPr>
        <w:t xml:space="preserve"> </w:t>
      </w:r>
      <w:ins w:id="422" w:author="Krueger Grayson" w:date="2019-04-08T14:22:00Z">
        <w:r>
          <w:rPr>
            <w:rFonts w:ascii="Arial" w:eastAsia="Times New Roman" w:hAnsi="Arial" w:cs="Arial"/>
            <w:color w:val="000000"/>
            <w:sz w:val="26"/>
            <w:szCs w:val="26"/>
            <w:lang w:val="cs-CZ" w:eastAsia="cs-CZ"/>
          </w:rPr>
          <w:t xml:space="preserve">has worked at the </w:t>
        </w:r>
        <w:r w:rsidRPr="009D6B3D">
          <w:rPr>
            <w:rFonts w:ascii="Arial" w:eastAsia="Times New Roman" w:hAnsi="Arial" w:cs="Arial"/>
            <w:bCs/>
            <w:sz w:val="26"/>
            <w:szCs w:val="26"/>
            <w:lang w:val="en-GB" w:eastAsia="cs-CZ"/>
          </w:rPr>
          <w:t>Institute for Democracy &amp; Economic Analysis (IDEA)</w:t>
        </w:r>
      </w:ins>
      <w:del w:id="423" w:author="Krueger Grayson" w:date="2019-04-08T14:22:00Z">
        <w:r w:rsidR="004C2BBC" w:rsidRPr="004C2BBC" w:rsidDel="0071217C">
          <w:rPr>
            <w:rFonts w:ascii="Arial" w:eastAsia="Times New Roman" w:hAnsi="Arial" w:cs="Arial"/>
            <w:color w:val="000000"/>
            <w:sz w:val="26"/>
            <w:szCs w:val="26"/>
            <w:lang w:val="cs-CZ" w:eastAsia="cs-CZ"/>
          </w:rPr>
          <w:delText>works with think-tank IDEA</w:delText>
        </w:r>
      </w:del>
      <w:r w:rsidR="004C2BBC" w:rsidRPr="004C2BBC">
        <w:rPr>
          <w:rFonts w:ascii="Arial" w:eastAsia="Times New Roman" w:hAnsi="Arial" w:cs="Arial"/>
          <w:color w:val="000000"/>
          <w:sz w:val="26"/>
          <w:szCs w:val="26"/>
          <w:lang w:val="cs-CZ" w:eastAsia="cs-CZ"/>
        </w:rPr>
        <w:t xml:space="preserve"> since 2013. H</w:t>
      </w:r>
      <w:ins w:id="424" w:author="Krueger Grayson" w:date="2019-04-08T14:23:00Z">
        <w:r>
          <w:rPr>
            <w:rFonts w:ascii="Arial" w:eastAsia="Times New Roman" w:hAnsi="Arial" w:cs="Arial"/>
            <w:color w:val="000000"/>
            <w:sz w:val="26"/>
            <w:szCs w:val="26"/>
            <w:lang w:val="cs-CZ" w:eastAsia="cs-CZ"/>
          </w:rPr>
          <w:t>is research interests include</w:t>
        </w:r>
      </w:ins>
      <w:del w:id="425" w:author="Krueger Grayson" w:date="2019-04-08T14:23:00Z">
        <w:r w:rsidR="004C2BBC" w:rsidRPr="004C2BBC" w:rsidDel="0071217C">
          <w:rPr>
            <w:rFonts w:ascii="Arial" w:eastAsia="Times New Roman" w:hAnsi="Arial" w:cs="Arial"/>
            <w:color w:val="000000"/>
            <w:sz w:val="26"/>
            <w:szCs w:val="26"/>
            <w:lang w:val="cs-CZ" w:eastAsia="cs-CZ"/>
          </w:rPr>
          <w:delText>e focus on</w:delText>
        </w:r>
      </w:del>
      <w:r w:rsidR="004C2BBC" w:rsidRPr="004C2BBC">
        <w:rPr>
          <w:rFonts w:ascii="Arial" w:eastAsia="Times New Roman" w:hAnsi="Arial" w:cs="Arial"/>
          <w:color w:val="000000"/>
          <w:sz w:val="26"/>
          <w:szCs w:val="26"/>
          <w:lang w:val="cs-CZ" w:eastAsia="cs-CZ"/>
        </w:rPr>
        <w:t xml:space="preserve"> </w:t>
      </w:r>
      <w:ins w:id="426" w:author="Krueger Grayson" w:date="2019-04-08T14:23:00Z">
        <w:r>
          <w:rPr>
            <w:rFonts w:ascii="Arial" w:eastAsia="Times New Roman" w:hAnsi="Arial" w:cs="Arial"/>
            <w:color w:val="000000"/>
            <w:sz w:val="26"/>
            <w:szCs w:val="26"/>
            <w:lang w:val="cs-CZ" w:eastAsia="cs-CZ"/>
          </w:rPr>
          <w:t>the E</w:t>
        </w:r>
      </w:ins>
      <w:del w:id="427" w:author="Krueger Grayson" w:date="2019-04-08T14:23:00Z">
        <w:r w:rsidR="004C2BBC" w:rsidRPr="004C2BBC" w:rsidDel="0071217C">
          <w:rPr>
            <w:rFonts w:ascii="Arial" w:eastAsia="Times New Roman" w:hAnsi="Arial" w:cs="Arial"/>
            <w:color w:val="000000"/>
            <w:sz w:val="26"/>
            <w:szCs w:val="26"/>
            <w:lang w:val="cs-CZ" w:eastAsia="cs-CZ"/>
          </w:rPr>
          <w:delText>e</w:delText>
        </w:r>
      </w:del>
      <w:r w:rsidR="004C2BBC" w:rsidRPr="004C2BBC">
        <w:rPr>
          <w:rFonts w:ascii="Arial" w:eastAsia="Times New Roman" w:hAnsi="Arial" w:cs="Arial"/>
          <w:color w:val="000000"/>
          <w:sz w:val="26"/>
          <w:szCs w:val="26"/>
          <w:lang w:val="cs-CZ" w:eastAsia="cs-CZ"/>
        </w:rPr>
        <w:t xml:space="preserve">conomics of </w:t>
      </w:r>
      <w:ins w:id="428" w:author="Krueger Grayson" w:date="2019-04-08T14:23:00Z">
        <w:r>
          <w:rPr>
            <w:rFonts w:ascii="Arial" w:eastAsia="Times New Roman" w:hAnsi="Arial" w:cs="Arial"/>
            <w:color w:val="000000"/>
            <w:sz w:val="26"/>
            <w:szCs w:val="26"/>
            <w:lang w:val="cs-CZ" w:eastAsia="cs-CZ"/>
          </w:rPr>
          <w:t>I</w:t>
        </w:r>
      </w:ins>
      <w:del w:id="429" w:author="Krueger Grayson" w:date="2019-04-08T14:23:00Z">
        <w:r w:rsidR="004C2BBC" w:rsidRPr="004C2BBC" w:rsidDel="0071217C">
          <w:rPr>
            <w:rFonts w:ascii="Arial" w:eastAsia="Times New Roman" w:hAnsi="Arial" w:cs="Arial"/>
            <w:color w:val="000000"/>
            <w:sz w:val="26"/>
            <w:szCs w:val="26"/>
            <w:lang w:val="cs-CZ" w:eastAsia="cs-CZ"/>
          </w:rPr>
          <w:delText>i</w:delText>
        </w:r>
      </w:del>
      <w:r w:rsidR="004C2BBC" w:rsidRPr="004C2BBC">
        <w:rPr>
          <w:rFonts w:ascii="Arial" w:eastAsia="Times New Roman" w:hAnsi="Arial" w:cs="Arial"/>
          <w:color w:val="000000"/>
          <w:sz w:val="26"/>
          <w:szCs w:val="26"/>
          <w:lang w:val="cs-CZ" w:eastAsia="cs-CZ"/>
        </w:rPr>
        <w:t xml:space="preserve">nnovation, </w:t>
      </w:r>
      <w:ins w:id="430" w:author="Krueger Grayson" w:date="2019-04-08T14:23:00Z">
        <w:r>
          <w:rPr>
            <w:rFonts w:ascii="Arial" w:eastAsia="Times New Roman" w:hAnsi="Arial" w:cs="Arial"/>
            <w:color w:val="000000"/>
            <w:sz w:val="26"/>
            <w:szCs w:val="26"/>
            <w:lang w:val="cs-CZ" w:eastAsia="cs-CZ"/>
          </w:rPr>
          <w:t>I</w:t>
        </w:r>
      </w:ins>
      <w:del w:id="431" w:author="Krueger Grayson" w:date="2019-04-08T14:23:00Z">
        <w:r w:rsidR="004C2BBC" w:rsidRPr="004C2BBC" w:rsidDel="0071217C">
          <w:rPr>
            <w:rFonts w:ascii="Arial" w:eastAsia="Times New Roman" w:hAnsi="Arial" w:cs="Arial"/>
            <w:color w:val="000000"/>
            <w:sz w:val="26"/>
            <w:szCs w:val="26"/>
            <w:lang w:val="cs-CZ" w:eastAsia="cs-CZ"/>
          </w:rPr>
          <w:delText>i</w:delText>
        </w:r>
      </w:del>
      <w:r w:rsidR="004C2BBC" w:rsidRPr="004C2BBC">
        <w:rPr>
          <w:rFonts w:ascii="Arial" w:eastAsia="Times New Roman" w:hAnsi="Arial" w:cs="Arial"/>
          <w:color w:val="000000"/>
          <w:sz w:val="26"/>
          <w:szCs w:val="26"/>
          <w:lang w:val="cs-CZ" w:eastAsia="cs-CZ"/>
        </w:rPr>
        <w:t xml:space="preserve">nnovation </w:t>
      </w:r>
      <w:ins w:id="432" w:author="Krueger Grayson" w:date="2019-04-08T14:23:00Z">
        <w:r>
          <w:rPr>
            <w:rFonts w:ascii="Arial" w:eastAsia="Times New Roman" w:hAnsi="Arial" w:cs="Arial"/>
            <w:color w:val="000000"/>
            <w:sz w:val="26"/>
            <w:szCs w:val="26"/>
            <w:lang w:val="cs-CZ" w:eastAsia="cs-CZ"/>
          </w:rPr>
          <w:t>S</w:t>
        </w:r>
      </w:ins>
      <w:del w:id="433" w:author="Krueger Grayson" w:date="2019-04-08T14:23:00Z">
        <w:r w:rsidR="004C2BBC" w:rsidRPr="004C2BBC" w:rsidDel="0071217C">
          <w:rPr>
            <w:rFonts w:ascii="Arial" w:eastAsia="Times New Roman" w:hAnsi="Arial" w:cs="Arial"/>
            <w:color w:val="000000"/>
            <w:sz w:val="26"/>
            <w:szCs w:val="26"/>
            <w:lang w:val="cs-CZ" w:eastAsia="cs-CZ"/>
          </w:rPr>
          <w:delText>s</w:delText>
        </w:r>
      </w:del>
      <w:r w:rsidR="004C2BBC" w:rsidRPr="004C2BBC">
        <w:rPr>
          <w:rFonts w:ascii="Arial" w:eastAsia="Times New Roman" w:hAnsi="Arial" w:cs="Arial"/>
          <w:color w:val="000000"/>
          <w:sz w:val="26"/>
          <w:szCs w:val="26"/>
          <w:lang w:val="cs-CZ" w:eastAsia="cs-CZ"/>
        </w:rPr>
        <w:t>ystems</w:t>
      </w:r>
      <w:ins w:id="434" w:author="Krueger Grayson" w:date="2019-04-08T14:23:00Z">
        <w:r>
          <w:rPr>
            <w:rFonts w:ascii="Arial" w:eastAsia="Times New Roman" w:hAnsi="Arial" w:cs="Arial"/>
            <w:color w:val="000000"/>
            <w:sz w:val="26"/>
            <w:szCs w:val="26"/>
            <w:lang w:val="cs-CZ" w:eastAsia="cs-CZ"/>
          </w:rPr>
          <w:t>,</w:t>
        </w:r>
      </w:ins>
      <w:r w:rsidR="004C2BBC" w:rsidRPr="004C2BBC">
        <w:rPr>
          <w:rFonts w:ascii="Arial" w:eastAsia="Times New Roman" w:hAnsi="Arial" w:cs="Arial"/>
          <w:color w:val="000000"/>
          <w:sz w:val="26"/>
          <w:szCs w:val="26"/>
          <w:lang w:val="cs-CZ" w:eastAsia="cs-CZ"/>
        </w:rPr>
        <w:t xml:space="preserve"> and </w:t>
      </w:r>
      <w:ins w:id="435" w:author="Krueger Grayson" w:date="2019-04-08T14:23:00Z">
        <w:r>
          <w:rPr>
            <w:rFonts w:ascii="Arial" w:eastAsia="Times New Roman" w:hAnsi="Arial" w:cs="Arial"/>
            <w:color w:val="000000"/>
            <w:sz w:val="26"/>
            <w:szCs w:val="26"/>
            <w:lang w:val="cs-CZ" w:eastAsia="cs-CZ"/>
          </w:rPr>
          <w:t>I</w:t>
        </w:r>
      </w:ins>
      <w:del w:id="436" w:author="Krueger Grayson" w:date="2019-04-08T14:23:00Z">
        <w:r w:rsidR="004C2BBC" w:rsidRPr="004C2BBC" w:rsidDel="0071217C">
          <w:rPr>
            <w:rFonts w:ascii="Arial" w:eastAsia="Times New Roman" w:hAnsi="Arial" w:cs="Arial"/>
            <w:color w:val="000000"/>
            <w:sz w:val="26"/>
            <w:szCs w:val="26"/>
            <w:lang w:val="cs-CZ" w:eastAsia="cs-CZ"/>
          </w:rPr>
          <w:delText>i</w:delText>
        </w:r>
      </w:del>
      <w:r w:rsidR="004C2BBC" w:rsidRPr="004C2BBC">
        <w:rPr>
          <w:rFonts w:ascii="Arial" w:eastAsia="Times New Roman" w:hAnsi="Arial" w:cs="Arial"/>
          <w:color w:val="000000"/>
          <w:sz w:val="26"/>
          <w:szCs w:val="26"/>
          <w:lang w:val="cs-CZ" w:eastAsia="cs-CZ"/>
        </w:rPr>
        <w:t>nn</w:t>
      </w:r>
      <w:del w:id="437" w:author="Krueger Grayson" w:date="2019-04-08T14:23:00Z">
        <w:r w:rsidR="004C2BBC" w:rsidRPr="004C2BBC" w:rsidDel="0071217C">
          <w:rPr>
            <w:rFonts w:ascii="Arial" w:eastAsia="Times New Roman" w:hAnsi="Arial" w:cs="Arial"/>
            <w:color w:val="000000"/>
            <w:sz w:val="26"/>
            <w:szCs w:val="26"/>
            <w:lang w:val="cs-CZ" w:eastAsia="cs-CZ"/>
          </w:rPr>
          <w:delText>n</w:delText>
        </w:r>
      </w:del>
      <w:r w:rsidR="004C2BBC" w:rsidRPr="004C2BBC">
        <w:rPr>
          <w:rFonts w:ascii="Arial" w:eastAsia="Times New Roman" w:hAnsi="Arial" w:cs="Arial"/>
          <w:color w:val="000000"/>
          <w:sz w:val="26"/>
          <w:szCs w:val="26"/>
          <w:lang w:val="cs-CZ" w:eastAsia="cs-CZ"/>
        </w:rPr>
        <w:t xml:space="preserve">ovation </w:t>
      </w:r>
      <w:ins w:id="438" w:author="Krueger Grayson" w:date="2019-04-08T14:23:00Z">
        <w:r w:rsidR="0064374A">
          <w:rPr>
            <w:rFonts w:ascii="Arial" w:eastAsia="Times New Roman" w:hAnsi="Arial" w:cs="Arial"/>
            <w:color w:val="000000"/>
            <w:sz w:val="26"/>
            <w:szCs w:val="26"/>
            <w:lang w:val="cs-CZ" w:eastAsia="cs-CZ"/>
          </w:rPr>
          <w:t>P</w:t>
        </w:r>
      </w:ins>
      <w:del w:id="439" w:author="Krueger Grayson" w:date="2019-04-08T14:23:00Z">
        <w:r w:rsidR="004C2BBC" w:rsidRPr="004C2BBC" w:rsidDel="0064374A">
          <w:rPr>
            <w:rFonts w:ascii="Arial" w:eastAsia="Times New Roman" w:hAnsi="Arial" w:cs="Arial"/>
            <w:color w:val="000000"/>
            <w:sz w:val="26"/>
            <w:szCs w:val="26"/>
            <w:lang w:val="cs-CZ" w:eastAsia="cs-CZ"/>
          </w:rPr>
          <w:delText>p</w:delText>
        </w:r>
      </w:del>
      <w:r w:rsidR="004C2BBC" w:rsidRPr="004C2BBC">
        <w:rPr>
          <w:rFonts w:ascii="Arial" w:eastAsia="Times New Roman" w:hAnsi="Arial" w:cs="Arial"/>
          <w:color w:val="000000"/>
          <w:sz w:val="26"/>
          <w:szCs w:val="26"/>
          <w:lang w:val="cs-CZ" w:eastAsia="cs-CZ"/>
        </w:rPr>
        <w:t>olicy.</w:t>
      </w:r>
    </w:p>
    <w:p w14:paraId="1114664E" w14:textId="77777777" w:rsidR="004C2BBC" w:rsidRPr="004C2BBC" w:rsidRDefault="004C2BBC"/>
    <w:sectPr w:rsidR="004C2BBC" w:rsidRPr="004C2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4" w:author="Krueger Grayson" w:date="2019-04-08T11:53:00Z" w:initials="KG">
    <w:p w14:paraId="3806CF60" w14:textId="71FC2446" w:rsidR="0071217C" w:rsidRDefault="0071217C">
      <w:pPr>
        <w:pStyle w:val="CommentText"/>
      </w:pPr>
      <w:r>
        <w:rPr>
          <w:rStyle w:val="CommentReference"/>
        </w:rPr>
        <w:annotationRef/>
      </w:r>
      <w:r>
        <w:t>This sounds too strong – perhaps “Note:”</w:t>
      </w:r>
    </w:p>
  </w:comment>
  <w:comment w:id="240" w:author="Krueger Grayson" w:date="2019-04-08T13:19:00Z" w:initials="KG">
    <w:p w14:paraId="12F491B1" w14:textId="2535A147" w:rsidR="0071217C" w:rsidRDefault="0071217C">
      <w:pPr>
        <w:pStyle w:val="CommentText"/>
      </w:pPr>
      <w:r>
        <w:rPr>
          <w:rStyle w:val="CommentReference"/>
        </w:rPr>
        <w:annotationRef/>
      </w:r>
      <w:r>
        <w:t xml:space="preserve">If you mean ‘many authors and </w:t>
      </w:r>
      <w:r w:rsidRPr="00DB3486">
        <w:rPr>
          <w:b/>
          <w:i/>
          <w:u w:val="single"/>
        </w:rPr>
        <w:t>their</w:t>
      </w:r>
      <w:r>
        <w:t xml:space="preserve"> countries’, then write “authors</w:t>
      </w:r>
      <w:r w:rsidRPr="00AE5F7A">
        <w:rPr>
          <w:b/>
          <w:i/>
        </w:rPr>
        <w:t xml:space="preserve">’ </w:t>
      </w:r>
      <w:r>
        <w:t>countries” with the apostrophe after the ‘s’.</w:t>
      </w:r>
    </w:p>
  </w:comment>
  <w:comment w:id="250" w:author="Krueger Grayson" w:date="2019-04-08T13:23:00Z" w:initials="KG">
    <w:p w14:paraId="4E1C8D60" w14:textId="30FF52CB" w:rsidR="0071217C" w:rsidRDefault="0071217C">
      <w:pPr>
        <w:pStyle w:val="CommentText"/>
      </w:pPr>
      <w:r>
        <w:rPr>
          <w:rStyle w:val="CommentReference"/>
        </w:rPr>
        <w:annotationRef/>
      </w:r>
      <w:r>
        <w:t>I changed to country</w:t>
      </w:r>
      <w:r w:rsidRPr="00264316">
        <w:rPr>
          <w:b/>
          <w:i/>
        </w:rPr>
        <w:t>’s</w:t>
      </w:r>
      <w:r>
        <w:t xml:space="preserve"> as I think you mean a given country and its total documents, right?</w:t>
      </w:r>
    </w:p>
  </w:comment>
  <w:comment w:id="306" w:author="Krueger Grayson" w:date="2019-04-08T13:58:00Z" w:initials="KG">
    <w:p w14:paraId="237CE775" w14:textId="4651A321" w:rsidR="0071217C" w:rsidRPr="006066A7" w:rsidRDefault="0071217C" w:rsidP="006066A7">
      <w:pPr>
        <w:pStyle w:val="CommentText"/>
      </w:pPr>
      <w:r>
        <w:rPr>
          <w:rStyle w:val="CommentReference"/>
        </w:rPr>
        <w:annotationRef/>
      </w:r>
      <w:r>
        <w:t xml:space="preserve">I am not sure what citation/referencing </w:t>
      </w:r>
      <w:proofErr w:type="spellStart"/>
      <w:r>
        <w:t>stule</w:t>
      </w:r>
      <w:proofErr w:type="spellEnd"/>
      <w:r>
        <w:t xml:space="preserve"> you are using, but in APA this should be cited as </w:t>
      </w:r>
      <w:proofErr w:type="spellStart"/>
      <w:r w:rsidRPr="006066A7">
        <w:t>Macháček</w:t>
      </w:r>
      <w:proofErr w:type="spellEnd"/>
      <w:r w:rsidRPr="006066A7">
        <w:t>,</w:t>
      </w:r>
      <w:r>
        <w:t xml:space="preserve"> V. &amp;</w:t>
      </w:r>
      <w:r w:rsidRPr="006066A7">
        <w:t xml:space="preserve"> Srholec</w:t>
      </w:r>
      <w:r>
        <w:t>, M. …</w:t>
      </w:r>
    </w:p>
  </w:comment>
  <w:comment w:id="308" w:author="Krueger Grayson" w:date="2019-04-08T13:47:00Z" w:initials="KG">
    <w:p w14:paraId="272D47F7" w14:textId="244DB13C" w:rsidR="0071217C" w:rsidRPr="0077598C" w:rsidRDefault="0071217C">
      <w:pPr>
        <w:pStyle w:val="CommentText"/>
      </w:pPr>
      <w:r>
        <w:rPr>
          <w:rStyle w:val="CommentReference"/>
        </w:rPr>
        <w:annotationRef/>
      </w:r>
      <w:r w:rsidRPr="0077598C">
        <w:t>I don’t know what your official name is, but maybe</w:t>
      </w:r>
      <w:r>
        <w:t>:</w:t>
      </w:r>
      <w:r w:rsidRPr="0077598C">
        <w:t xml:space="preserve"> </w:t>
      </w:r>
      <w:r w:rsidRPr="0077598C">
        <w:rPr>
          <w:bCs/>
          <w:lang w:val="en-GB"/>
        </w:rPr>
        <w:t>Institute for Democracy &amp; Economic Analysis (IDEA)</w:t>
      </w:r>
      <w:r w:rsidRPr="0077598C">
        <w:rPr>
          <w:lang w:val="en-GB"/>
        </w:rPr>
        <w:t xml:space="preserve"> of the </w:t>
      </w:r>
      <w:hyperlink r:id="rId1" w:tgtFrame="_blank" w:history="1">
        <w:r w:rsidRPr="0077598C">
          <w:rPr>
            <w:rStyle w:val="Hyperlink"/>
            <w:color w:val="auto"/>
            <w:u w:val="none"/>
            <w:lang w:val="en-GB"/>
          </w:rPr>
          <w:t>Economics Institute of the Czech Academy of Sciences</w:t>
        </w:r>
      </w:hyperlink>
      <w:r>
        <w:t>.</w:t>
      </w:r>
    </w:p>
  </w:comment>
  <w:comment w:id="315" w:author="Krueger Grayson" w:date="2019-04-08T13:55:00Z" w:initials="KG">
    <w:p w14:paraId="252D4136" w14:textId="49815669" w:rsidR="0071217C" w:rsidRDefault="0071217C">
      <w:pPr>
        <w:pStyle w:val="CommentText"/>
      </w:pPr>
      <w:r>
        <w:rPr>
          <w:rStyle w:val="CommentReference"/>
        </w:rPr>
        <w:annotationRef/>
      </w:r>
      <w:r>
        <w:t xml:space="preserve">This should probably be referenced as </w:t>
      </w:r>
      <w:proofErr w:type="spellStart"/>
      <w:r w:rsidRPr="006066A7">
        <w:t>Macháček</w:t>
      </w:r>
      <w:proofErr w:type="spellEnd"/>
      <w:r>
        <w:t xml:space="preserve">, V. &amp; </w:t>
      </w:r>
      <w:r w:rsidRPr="006066A7">
        <w:t>Srholec</w:t>
      </w:r>
      <w:r>
        <w:t>, M. …</w:t>
      </w:r>
      <w:r w:rsidRPr="006066A7">
        <w:t xml:space="preserve"> </w:t>
      </w:r>
      <w:r w:rsidRPr="006066A7">
        <w:annotationRef/>
      </w:r>
    </w:p>
  </w:comment>
  <w:comment w:id="316" w:author="Krueger Grayson" w:date="2019-04-08T13:51:00Z" w:initials="KG">
    <w:p w14:paraId="26675AD3" w14:textId="1B9E4255" w:rsidR="0071217C" w:rsidRDefault="0071217C">
      <w:pPr>
        <w:pStyle w:val="CommentText"/>
      </w:pPr>
      <w:r>
        <w:rPr>
          <w:rStyle w:val="CommentReference"/>
        </w:rPr>
        <w:annotationRef/>
      </w:r>
      <w:r>
        <w:t>Please see above comment.</w:t>
      </w:r>
    </w:p>
  </w:comment>
  <w:comment w:id="318" w:author="Krueger Grayson" w:date="2019-04-08T13:52:00Z" w:initials="KG">
    <w:p w14:paraId="4FDA15D3" w14:textId="733519DB" w:rsidR="0071217C" w:rsidRDefault="0071217C">
      <w:pPr>
        <w:pStyle w:val="CommentText"/>
      </w:pPr>
      <w:r>
        <w:rPr>
          <w:rStyle w:val="CommentReference"/>
        </w:rPr>
        <w:annotationRef/>
      </w:r>
      <w:r>
        <w:t>Should this be written in full?</w:t>
      </w:r>
    </w:p>
  </w:comment>
  <w:comment w:id="340" w:author="Krueger Grayson" w:date="2019-04-08T13:57:00Z" w:initials="KG">
    <w:p w14:paraId="01DCD51D" w14:textId="6B208A2A" w:rsidR="0071217C" w:rsidRDefault="0071217C">
      <w:pPr>
        <w:pStyle w:val="CommentText"/>
      </w:pPr>
      <w:r>
        <w:rPr>
          <w:rStyle w:val="CommentReference"/>
        </w:rPr>
        <w:annotationRef/>
      </w:r>
      <w:r>
        <w:t xml:space="preserve">See above comment on referencing authors’ names. Some authors are missing first name initials. </w:t>
      </w:r>
    </w:p>
  </w:comment>
  <w:comment w:id="317" w:author="Srholec Martin" w:date="2019-04-09T11:49:00Z" w:initials="SM">
    <w:p w14:paraId="06E11098" w14:textId="274D50FD" w:rsidR="00FE5DEA" w:rsidRPr="00FE5DEA" w:rsidRDefault="00FE5DEA">
      <w:pPr>
        <w:pStyle w:val="CommentText"/>
        <w:rPr>
          <w:lang w:val="cs-CZ"/>
        </w:rPr>
      </w:pPr>
      <w:r>
        <w:rPr>
          <w:rStyle w:val="CommentReference"/>
        </w:rPr>
        <w:annotationRef/>
      </w:r>
      <w:proofErr w:type="spellStart"/>
      <w:r>
        <w:t>Tohle</w:t>
      </w:r>
      <w:proofErr w:type="spellEnd"/>
      <w:r>
        <w:t xml:space="preserve"> se </w:t>
      </w:r>
      <w:proofErr w:type="spellStart"/>
      <w:r>
        <w:t>mezit</w:t>
      </w:r>
      <w:r>
        <w:rPr>
          <w:lang w:val="cs-CZ"/>
        </w:rPr>
        <w:t>im</w:t>
      </w:r>
      <w:proofErr w:type="spellEnd"/>
      <w:r>
        <w:rPr>
          <w:lang w:val="cs-CZ"/>
        </w:rPr>
        <w:t xml:space="preserve"> </w:t>
      </w:r>
      <w:proofErr w:type="spellStart"/>
      <w:r>
        <w:rPr>
          <w:lang w:val="cs-CZ"/>
        </w:rPr>
        <w:t>zmenilo</w:t>
      </w:r>
      <w:proofErr w:type="spellEnd"/>
      <w:r>
        <w:rPr>
          <w:lang w:val="cs-CZ"/>
        </w:rPr>
        <w:t xml:space="preserve">, </w:t>
      </w:r>
      <w:proofErr w:type="spellStart"/>
      <w:r>
        <w:rPr>
          <w:lang w:val="cs-CZ"/>
        </w:rPr>
        <w:t>takze</w:t>
      </w:r>
      <w:proofErr w:type="spellEnd"/>
      <w:r>
        <w:rPr>
          <w:lang w:val="cs-CZ"/>
        </w:rPr>
        <w:t xml:space="preserve"> tyto </w:t>
      </w:r>
      <w:proofErr w:type="spellStart"/>
      <w:r>
        <w:rPr>
          <w:lang w:val="cs-CZ"/>
        </w:rPr>
        <w:t>zmeny</w:t>
      </w:r>
      <w:proofErr w:type="spellEnd"/>
      <w:r>
        <w:rPr>
          <w:lang w:val="cs-CZ"/>
        </w:rPr>
        <w:t xml:space="preserve"> je třeba integrovat do </w:t>
      </w:r>
      <w:proofErr w:type="spellStart"/>
      <w:r>
        <w:rPr>
          <w:lang w:val="cs-CZ"/>
        </w:rPr>
        <w:t>noveho</w:t>
      </w:r>
      <w:proofErr w:type="spellEnd"/>
      <w:r>
        <w:rPr>
          <w:lang w:val="cs-CZ"/>
        </w:rPr>
        <w:t xml:space="preserve"> textu. </w:t>
      </w:r>
    </w:p>
  </w:comment>
  <w:comment w:id="357" w:author="Krueger Grayson" w:date="2019-04-08T14:08:00Z" w:initials="KG">
    <w:p w14:paraId="774D5535" w14:textId="2CE5BB7A" w:rsidR="0071217C" w:rsidRDefault="0071217C">
      <w:pPr>
        <w:pStyle w:val="CommentText"/>
      </w:pPr>
      <w:r>
        <w:rPr>
          <w:rStyle w:val="CommentReference"/>
        </w:rPr>
        <w:annotationRef/>
      </w:r>
      <w:r>
        <w:t>Master’s ?</w:t>
      </w:r>
    </w:p>
  </w:comment>
  <w:comment w:id="365" w:author="Krueger Grayson" w:date="2019-04-08T14:15:00Z" w:initials="KG">
    <w:p w14:paraId="424345A7" w14:textId="0B4350D2" w:rsidR="0071217C" w:rsidRDefault="0071217C">
      <w:pPr>
        <w:pStyle w:val="CommentText"/>
      </w:pPr>
      <w:r>
        <w:rPr>
          <w:rStyle w:val="CommentReference"/>
        </w:rPr>
        <w:annotationRef/>
      </w:r>
      <w:r>
        <w:t>If I understand correctly, you are still studying,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06CF60" w15:done="0"/>
  <w15:commentEx w15:paraId="12F491B1" w15:done="0"/>
  <w15:commentEx w15:paraId="4E1C8D60" w15:done="0"/>
  <w15:commentEx w15:paraId="237CE775" w15:done="0"/>
  <w15:commentEx w15:paraId="272D47F7" w15:done="0"/>
  <w15:commentEx w15:paraId="252D4136" w15:done="0"/>
  <w15:commentEx w15:paraId="26675AD3" w15:done="0"/>
  <w15:commentEx w15:paraId="4FDA15D3" w15:done="0"/>
  <w15:commentEx w15:paraId="01DCD51D" w15:done="0"/>
  <w15:commentEx w15:paraId="06E11098" w15:done="0"/>
  <w15:commentEx w15:paraId="774D5535" w15:done="0"/>
  <w15:commentEx w15:paraId="424345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MJXc-TeX-size4-R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48C2"/>
    <w:multiLevelType w:val="multilevel"/>
    <w:tmpl w:val="F20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13848"/>
    <w:multiLevelType w:val="multilevel"/>
    <w:tmpl w:val="DCD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C3528"/>
    <w:multiLevelType w:val="multilevel"/>
    <w:tmpl w:val="0C52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F0C41"/>
    <w:multiLevelType w:val="multilevel"/>
    <w:tmpl w:val="BBE8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37350"/>
    <w:multiLevelType w:val="multilevel"/>
    <w:tmpl w:val="090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ueger Grayson">
    <w15:presenceInfo w15:providerId="None" w15:userId="Krueger Grayson"/>
  </w15:person>
  <w15:person w15:author="Srholec Martin">
    <w15:presenceInfo w15:providerId="None" w15:userId="Srholec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78"/>
    <w:rsid w:val="00003B1A"/>
    <w:rsid w:val="0005475A"/>
    <w:rsid w:val="00100076"/>
    <w:rsid w:val="0010443A"/>
    <w:rsid w:val="0011621A"/>
    <w:rsid w:val="001E2B0D"/>
    <w:rsid w:val="001E7193"/>
    <w:rsid w:val="00210E11"/>
    <w:rsid w:val="00220A42"/>
    <w:rsid w:val="00264316"/>
    <w:rsid w:val="003B0C72"/>
    <w:rsid w:val="00402930"/>
    <w:rsid w:val="00491859"/>
    <w:rsid w:val="004A7D1D"/>
    <w:rsid w:val="004C2BBC"/>
    <w:rsid w:val="00560AF5"/>
    <w:rsid w:val="00573778"/>
    <w:rsid w:val="005A4DC2"/>
    <w:rsid w:val="005B166C"/>
    <w:rsid w:val="006066A7"/>
    <w:rsid w:val="0063491E"/>
    <w:rsid w:val="0064374A"/>
    <w:rsid w:val="006A0F25"/>
    <w:rsid w:val="006C5F50"/>
    <w:rsid w:val="0071217C"/>
    <w:rsid w:val="00713785"/>
    <w:rsid w:val="0073352F"/>
    <w:rsid w:val="0077598C"/>
    <w:rsid w:val="007C5CD0"/>
    <w:rsid w:val="008157A8"/>
    <w:rsid w:val="00896CDE"/>
    <w:rsid w:val="008B3B4C"/>
    <w:rsid w:val="008E3EAC"/>
    <w:rsid w:val="00956CF5"/>
    <w:rsid w:val="00985210"/>
    <w:rsid w:val="009C410A"/>
    <w:rsid w:val="009F09F8"/>
    <w:rsid w:val="00A5020B"/>
    <w:rsid w:val="00AE5F7A"/>
    <w:rsid w:val="00D505AE"/>
    <w:rsid w:val="00DA0141"/>
    <w:rsid w:val="00DB3486"/>
    <w:rsid w:val="00F23F05"/>
    <w:rsid w:val="00F510F1"/>
    <w:rsid w:val="00FE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341E"/>
  <w15:chartTrackingRefBased/>
  <w15:docId w15:val="{4A61CE2E-A59F-4FD8-A40D-1B520238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778"/>
    <w:pPr>
      <w:spacing w:before="100" w:beforeAutospacing="1" w:after="100" w:afterAutospacing="1" w:line="240" w:lineRule="auto"/>
      <w:outlineLvl w:val="0"/>
    </w:pPr>
    <w:rPr>
      <w:rFonts w:ascii="Times New Roman" w:eastAsia="Times New Roman" w:hAnsi="Times New Roman" w:cs="Times New Roman"/>
      <w:b/>
      <w:bCs/>
      <w:kern w:val="36"/>
      <w:sz w:val="48"/>
      <w:szCs w:val="48"/>
      <w:lang w:val="cs-CZ" w:eastAsia="cs-CZ"/>
    </w:rPr>
  </w:style>
  <w:style w:type="paragraph" w:styleId="Heading2">
    <w:name w:val="heading 2"/>
    <w:basedOn w:val="Normal"/>
    <w:link w:val="Heading2Char"/>
    <w:uiPriority w:val="9"/>
    <w:qFormat/>
    <w:rsid w:val="00573778"/>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paragraph" w:styleId="Heading3">
    <w:name w:val="heading 3"/>
    <w:basedOn w:val="Normal"/>
    <w:link w:val="Heading3Char"/>
    <w:uiPriority w:val="9"/>
    <w:qFormat/>
    <w:rsid w:val="00573778"/>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paragraph" w:styleId="Heading4">
    <w:name w:val="heading 4"/>
    <w:basedOn w:val="Normal"/>
    <w:link w:val="Heading4Char"/>
    <w:uiPriority w:val="9"/>
    <w:qFormat/>
    <w:rsid w:val="00573778"/>
    <w:pPr>
      <w:spacing w:before="100" w:beforeAutospacing="1" w:after="100" w:afterAutospacing="1" w:line="240" w:lineRule="auto"/>
      <w:outlineLvl w:val="3"/>
    </w:pPr>
    <w:rPr>
      <w:rFonts w:ascii="Times New Roman" w:eastAsia="Times New Roman" w:hAnsi="Times New Roman" w:cs="Times New Roman"/>
      <w:b/>
      <w:bCs/>
      <w:sz w:val="24"/>
      <w:szCs w:val="24"/>
      <w:lang w:val="cs-CZ" w:eastAsia="cs-CZ"/>
    </w:rPr>
  </w:style>
  <w:style w:type="paragraph" w:styleId="Heading5">
    <w:name w:val="heading 5"/>
    <w:basedOn w:val="Normal"/>
    <w:next w:val="Normal"/>
    <w:link w:val="Heading5Char"/>
    <w:uiPriority w:val="9"/>
    <w:semiHidden/>
    <w:unhideWhenUsed/>
    <w:qFormat/>
    <w:rsid w:val="004C2BB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78"/>
    <w:rPr>
      <w:rFonts w:ascii="Times New Roman" w:eastAsia="Times New Roman" w:hAnsi="Times New Roman" w:cs="Times New Roman"/>
      <w:b/>
      <w:bCs/>
      <w:kern w:val="36"/>
      <w:sz w:val="48"/>
      <w:szCs w:val="48"/>
      <w:lang w:val="cs-CZ" w:eastAsia="cs-CZ"/>
    </w:rPr>
  </w:style>
  <w:style w:type="character" w:customStyle="1" w:styleId="Heading2Char">
    <w:name w:val="Heading 2 Char"/>
    <w:basedOn w:val="DefaultParagraphFont"/>
    <w:link w:val="Heading2"/>
    <w:uiPriority w:val="9"/>
    <w:rsid w:val="00573778"/>
    <w:rPr>
      <w:rFonts w:ascii="Times New Roman" w:eastAsia="Times New Roman" w:hAnsi="Times New Roman" w:cs="Times New Roman"/>
      <w:b/>
      <w:bCs/>
      <w:sz w:val="36"/>
      <w:szCs w:val="36"/>
      <w:lang w:val="cs-CZ" w:eastAsia="cs-CZ"/>
    </w:rPr>
  </w:style>
  <w:style w:type="character" w:customStyle="1" w:styleId="Heading3Char">
    <w:name w:val="Heading 3 Char"/>
    <w:basedOn w:val="DefaultParagraphFont"/>
    <w:link w:val="Heading3"/>
    <w:uiPriority w:val="9"/>
    <w:rsid w:val="00573778"/>
    <w:rPr>
      <w:rFonts w:ascii="Times New Roman" w:eastAsia="Times New Roman" w:hAnsi="Times New Roman" w:cs="Times New Roman"/>
      <w:b/>
      <w:bCs/>
      <w:sz w:val="27"/>
      <w:szCs w:val="27"/>
      <w:lang w:val="cs-CZ" w:eastAsia="cs-CZ"/>
    </w:rPr>
  </w:style>
  <w:style w:type="character" w:customStyle="1" w:styleId="Heading4Char">
    <w:name w:val="Heading 4 Char"/>
    <w:basedOn w:val="DefaultParagraphFont"/>
    <w:link w:val="Heading4"/>
    <w:uiPriority w:val="9"/>
    <w:rsid w:val="00573778"/>
    <w:rPr>
      <w:rFonts w:ascii="Times New Roman" w:eastAsia="Times New Roman" w:hAnsi="Times New Roman" w:cs="Times New Roman"/>
      <w:b/>
      <w:bCs/>
      <w:sz w:val="24"/>
      <w:szCs w:val="24"/>
      <w:lang w:val="cs-CZ" w:eastAsia="cs-CZ"/>
    </w:rPr>
  </w:style>
  <w:style w:type="paragraph" w:styleId="NormalWeb">
    <w:name w:val="Normal (Web)"/>
    <w:basedOn w:val="Normal"/>
    <w:uiPriority w:val="99"/>
    <w:semiHidden/>
    <w:unhideWhenUsed/>
    <w:rsid w:val="0057377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Hyperlink">
    <w:name w:val="Hyperlink"/>
    <w:basedOn w:val="DefaultParagraphFont"/>
    <w:uiPriority w:val="99"/>
    <w:unhideWhenUsed/>
    <w:rsid w:val="00573778"/>
    <w:rPr>
      <w:color w:val="0000FF"/>
      <w:u w:val="single"/>
    </w:rPr>
  </w:style>
  <w:style w:type="character" w:customStyle="1" w:styleId="select2-selection">
    <w:name w:val="select2-selection"/>
    <w:basedOn w:val="DefaultParagraphFont"/>
    <w:rsid w:val="00573778"/>
  </w:style>
  <w:style w:type="character" w:customStyle="1" w:styleId="select2-selectionclear">
    <w:name w:val="select2-selection__clear"/>
    <w:basedOn w:val="DefaultParagraphFont"/>
    <w:rsid w:val="00573778"/>
  </w:style>
  <w:style w:type="character" w:customStyle="1" w:styleId="select2-selectionchoiceremove">
    <w:name w:val="select2-selection__choice__remove"/>
    <w:basedOn w:val="DefaultParagraphFont"/>
    <w:rsid w:val="00573778"/>
  </w:style>
  <w:style w:type="character" w:customStyle="1" w:styleId="select2-selectionrendered">
    <w:name w:val="select2-selection__rendered"/>
    <w:basedOn w:val="DefaultParagraphFont"/>
    <w:rsid w:val="00573778"/>
  </w:style>
  <w:style w:type="character" w:customStyle="1" w:styleId="mjx-char">
    <w:name w:val="mjx-char"/>
    <w:basedOn w:val="DefaultParagraphFont"/>
    <w:rsid w:val="00573778"/>
  </w:style>
  <w:style w:type="character" w:customStyle="1" w:styleId="mjxassistivemathml">
    <w:name w:val="mjx_assistive_mathml"/>
    <w:basedOn w:val="DefaultParagraphFont"/>
    <w:rsid w:val="00573778"/>
  </w:style>
  <w:style w:type="paragraph" w:customStyle="1" w:styleId="tip">
    <w:name w:val="tip"/>
    <w:basedOn w:val="Normal"/>
    <w:rsid w:val="0057377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footnote">
    <w:name w:val="footnote"/>
    <w:basedOn w:val="Normal"/>
    <w:rsid w:val="0057377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5Char">
    <w:name w:val="Heading 5 Char"/>
    <w:basedOn w:val="DefaultParagraphFont"/>
    <w:link w:val="Heading5"/>
    <w:uiPriority w:val="9"/>
    <w:semiHidden/>
    <w:rsid w:val="004C2BBC"/>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4C2BBC"/>
    <w:rPr>
      <w:b/>
      <w:bCs/>
    </w:rPr>
  </w:style>
  <w:style w:type="paragraph" w:customStyle="1" w:styleId="listlike">
    <w:name w:val="listlike"/>
    <w:basedOn w:val="Normal"/>
    <w:rsid w:val="004C2BB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CommentReference">
    <w:name w:val="annotation reference"/>
    <w:basedOn w:val="DefaultParagraphFont"/>
    <w:uiPriority w:val="99"/>
    <w:semiHidden/>
    <w:unhideWhenUsed/>
    <w:rsid w:val="005A4DC2"/>
    <w:rPr>
      <w:sz w:val="16"/>
      <w:szCs w:val="16"/>
    </w:rPr>
  </w:style>
  <w:style w:type="paragraph" w:styleId="CommentText">
    <w:name w:val="annotation text"/>
    <w:basedOn w:val="Normal"/>
    <w:link w:val="CommentTextChar"/>
    <w:uiPriority w:val="99"/>
    <w:semiHidden/>
    <w:unhideWhenUsed/>
    <w:rsid w:val="005A4DC2"/>
    <w:pPr>
      <w:spacing w:line="240" w:lineRule="auto"/>
    </w:pPr>
    <w:rPr>
      <w:sz w:val="20"/>
      <w:szCs w:val="20"/>
    </w:rPr>
  </w:style>
  <w:style w:type="character" w:customStyle="1" w:styleId="CommentTextChar">
    <w:name w:val="Comment Text Char"/>
    <w:basedOn w:val="DefaultParagraphFont"/>
    <w:link w:val="CommentText"/>
    <w:uiPriority w:val="99"/>
    <w:semiHidden/>
    <w:rsid w:val="005A4DC2"/>
    <w:rPr>
      <w:sz w:val="20"/>
      <w:szCs w:val="20"/>
    </w:rPr>
  </w:style>
  <w:style w:type="paragraph" w:styleId="CommentSubject">
    <w:name w:val="annotation subject"/>
    <w:basedOn w:val="CommentText"/>
    <w:next w:val="CommentText"/>
    <w:link w:val="CommentSubjectChar"/>
    <w:uiPriority w:val="99"/>
    <w:semiHidden/>
    <w:unhideWhenUsed/>
    <w:rsid w:val="005A4DC2"/>
    <w:rPr>
      <w:b/>
      <w:bCs/>
    </w:rPr>
  </w:style>
  <w:style w:type="character" w:customStyle="1" w:styleId="CommentSubjectChar">
    <w:name w:val="Comment Subject Char"/>
    <w:basedOn w:val="CommentTextChar"/>
    <w:link w:val="CommentSubject"/>
    <w:uiPriority w:val="99"/>
    <w:semiHidden/>
    <w:rsid w:val="005A4DC2"/>
    <w:rPr>
      <w:b/>
      <w:bCs/>
      <w:sz w:val="20"/>
      <w:szCs w:val="20"/>
    </w:rPr>
  </w:style>
  <w:style w:type="paragraph" w:styleId="BalloonText">
    <w:name w:val="Balloon Text"/>
    <w:basedOn w:val="Normal"/>
    <w:link w:val="BalloonTextChar"/>
    <w:uiPriority w:val="99"/>
    <w:semiHidden/>
    <w:unhideWhenUsed/>
    <w:rsid w:val="005A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1845">
      <w:bodyDiv w:val="1"/>
      <w:marLeft w:val="0"/>
      <w:marRight w:val="0"/>
      <w:marTop w:val="0"/>
      <w:marBottom w:val="0"/>
      <w:divBdr>
        <w:top w:val="none" w:sz="0" w:space="0" w:color="auto"/>
        <w:left w:val="none" w:sz="0" w:space="0" w:color="auto"/>
        <w:bottom w:val="none" w:sz="0" w:space="0" w:color="auto"/>
        <w:right w:val="none" w:sz="0" w:space="0" w:color="auto"/>
      </w:divBdr>
    </w:div>
    <w:div w:id="58945199">
      <w:bodyDiv w:val="1"/>
      <w:marLeft w:val="0"/>
      <w:marRight w:val="0"/>
      <w:marTop w:val="0"/>
      <w:marBottom w:val="0"/>
      <w:divBdr>
        <w:top w:val="none" w:sz="0" w:space="0" w:color="auto"/>
        <w:left w:val="none" w:sz="0" w:space="0" w:color="auto"/>
        <w:bottom w:val="none" w:sz="0" w:space="0" w:color="auto"/>
        <w:right w:val="none" w:sz="0" w:space="0" w:color="auto"/>
      </w:divBdr>
      <w:divsChild>
        <w:div w:id="558714619">
          <w:marLeft w:val="0"/>
          <w:marRight w:val="0"/>
          <w:marTop w:val="0"/>
          <w:marBottom w:val="0"/>
          <w:divBdr>
            <w:top w:val="none" w:sz="0" w:space="0" w:color="auto"/>
            <w:left w:val="none" w:sz="0" w:space="0" w:color="auto"/>
            <w:bottom w:val="none" w:sz="0" w:space="0" w:color="auto"/>
            <w:right w:val="none" w:sz="0" w:space="0" w:color="auto"/>
          </w:divBdr>
          <w:divsChild>
            <w:div w:id="107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2520">
      <w:bodyDiv w:val="1"/>
      <w:marLeft w:val="0"/>
      <w:marRight w:val="0"/>
      <w:marTop w:val="0"/>
      <w:marBottom w:val="0"/>
      <w:divBdr>
        <w:top w:val="none" w:sz="0" w:space="0" w:color="auto"/>
        <w:left w:val="none" w:sz="0" w:space="0" w:color="auto"/>
        <w:bottom w:val="none" w:sz="0" w:space="0" w:color="auto"/>
        <w:right w:val="none" w:sz="0" w:space="0" w:color="auto"/>
      </w:divBdr>
      <w:divsChild>
        <w:div w:id="1205603236">
          <w:marLeft w:val="0"/>
          <w:marRight w:val="0"/>
          <w:marTop w:val="0"/>
          <w:marBottom w:val="0"/>
          <w:divBdr>
            <w:top w:val="none" w:sz="0" w:space="0" w:color="auto"/>
            <w:left w:val="none" w:sz="0" w:space="0" w:color="auto"/>
            <w:bottom w:val="none" w:sz="0" w:space="0" w:color="auto"/>
            <w:right w:val="none" w:sz="0" w:space="0" w:color="auto"/>
          </w:divBdr>
          <w:divsChild>
            <w:div w:id="1493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589">
      <w:bodyDiv w:val="1"/>
      <w:marLeft w:val="0"/>
      <w:marRight w:val="0"/>
      <w:marTop w:val="0"/>
      <w:marBottom w:val="0"/>
      <w:divBdr>
        <w:top w:val="none" w:sz="0" w:space="0" w:color="auto"/>
        <w:left w:val="none" w:sz="0" w:space="0" w:color="auto"/>
        <w:bottom w:val="none" w:sz="0" w:space="0" w:color="auto"/>
        <w:right w:val="none" w:sz="0" w:space="0" w:color="auto"/>
      </w:divBdr>
      <w:divsChild>
        <w:div w:id="1783188691">
          <w:marLeft w:val="0"/>
          <w:marRight w:val="0"/>
          <w:marTop w:val="0"/>
          <w:marBottom w:val="0"/>
          <w:divBdr>
            <w:top w:val="none" w:sz="0" w:space="0" w:color="auto"/>
            <w:left w:val="none" w:sz="0" w:space="0" w:color="auto"/>
            <w:bottom w:val="none" w:sz="0" w:space="0" w:color="auto"/>
            <w:right w:val="none" w:sz="0" w:space="0" w:color="auto"/>
          </w:divBdr>
        </w:div>
        <w:div w:id="1722703874">
          <w:marLeft w:val="0"/>
          <w:marRight w:val="0"/>
          <w:marTop w:val="0"/>
          <w:marBottom w:val="0"/>
          <w:divBdr>
            <w:top w:val="none" w:sz="0" w:space="0" w:color="auto"/>
            <w:left w:val="none" w:sz="0" w:space="0" w:color="auto"/>
            <w:bottom w:val="none" w:sz="0" w:space="0" w:color="auto"/>
            <w:right w:val="none" w:sz="0" w:space="0" w:color="auto"/>
          </w:divBdr>
        </w:div>
        <w:div w:id="1255045469">
          <w:marLeft w:val="0"/>
          <w:marRight w:val="0"/>
          <w:marTop w:val="0"/>
          <w:marBottom w:val="0"/>
          <w:divBdr>
            <w:top w:val="none" w:sz="0" w:space="0" w:color="auto"/>
            <w:left w:val="none" w:sz="0" w:space="0" w:color="auto"/>
            <w:bottom w:val="none" w:sz="0" w:space="0" w:color="auto"/>
            <w:right w:val="none" w:sz="0" w:space="0" w:color="auto"/>
          </w:divBdr>
        </w:div>
        <w:div w:id="409277278">
          <w:marLeft w:val="0"/>
          <w:marRight w:val="0"/>
          <w:marTop w:val="0"/>
          <w:marBottom w:val="0"/>
          <w:divBdr>
            <w:top w:val="none" w:sz="0" w:space="0" w:color="auto"/>
            <w:left w:val="none" w:sz="0" w:space="0" w:color="auto"/>
            <w:bottom w:val="none" w:sz="0" w:space="0" w:color="auto"/>
            <w:right w:val="none" w:sz="0" w:space="0" w:color="auto"/>
          </w:divBdr>
        </w:div>
      </w:divsChild>
    </w:div>
    <w:div w:id="255289260">
      <w:bodyDiv w:val="1"/>
      <w:marLeft w:val="0"/>
      <w:marRight w:val="0"/>
      <w:marTop w:val="0"/>
      <w:marBottom w:val="0"/>
      <w:divBdr>
        <w:top w:val="none" w:sz="0" w:space="0" w:color="auto"/>
        <w:left w:val="none" w:sz="0" w:space="0" w:color="auto"/>
        <w:bottom w:val="none" w:sz="0" w:space="0" w:color="auto"/>
        <w:right w:val="none" w:sz="0" w:space="0" w:color="auto"/>
      </w:divBdr>
      <w:divsChild>
        <w:div w:id="29961636">
          <w:marLeft w:val="0"/>
          <w:marRight w:val="0"/>
          <w:marTop w:val="0"/>
          <w:marBottom w:val="0"/>
          <w:divBdr>
            <w:top w:val="none" w:sz="0" w:space="0" w:color="auto"/>
            <w:left w:val="none" w:sz="0" w:space="0" w:color="auto"/>
            <w:bottom w:val="none" w:sz="0" w:space="0" w:color="auto"/>
            <w:right w:val="none" w:sz="0" w:space="0" w:color="auto"/>
          </w:divBdr>
          <w:divsChild>
            <w:div w:id="1527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365">
      <w:bodyDiv w:val="1"/>
      <w:marLeft w:val="0"/>
      <w:marRight w:val="0"/>
      <w:marTop w:val="0"/>
      <w:marBottom w:val="0"/>
      <w:divBdr>
        <w:top w:val="none" w:sz="0" w:space="0" w:color="auto"/>
        <w:left w:val="none" w:sz="0" w:space="0" w:color="auto"/>
        <w:bottom w:val="none" w:sz="0" w:space="0" w:color="auto"/>
        <w:right w:val="none" w:sz="0" w:space="0" w:color="auto"/>
      </w:divBdr>
    </w:div>
    <w:div w:id="563953270">
      <w:bodyDiv w:val="1"/>
      <w:marLeft w:val="0"/>
      <w:marRight w:val="0"/>
      <w:marTop w:val="0"/>
      <w:marBottom w:val="0"/>
      <w:divBdr>
        <w:top w:val="none" w:sz="0" w:space="0" w:color="auto"/>
        <w:left w:val="none" w:sz="0" w:space="0" w:color="auto"/>
        <w:bottom w:val="none" w:sz="0" w:space="0" w:color="auto"/>
        <w:right w:val="none" w:sz="0" w:space="0" w:color="auto"/>
      </w:divBdr>
    </w:div>
    <w:div w:id="577518166">
      <w:bodyDiv w:val="1"/>
      <w:marLeft w:val="0"/>
      <w:marRight w:val="0"/>
      <w:marTop w:val="0"/>
      <w:marBottom w:val="0"/>
      <w:divBdr>
        <w:top w:val="none" w:sz="0" w:space="0" w:color="auto"/>
        <w:left w:val="none" w:sz="0" w:space="0" w:color="auto"/>
        <w:bottom w:val="none" w:sz="0" w:space="0" w:color="auto"/>
        <w:right w:val="none" w:sz="0" w:space="0" w:color="auto"/>
      </w:divBdr>
      <w:divsChild>
        <w:div w:id="1751347875">
          <w:marLeft w:val="0"/>
          <w:marRight w:val="0"/>
          <w:marTop w:val="100"/>
          <w:marBottom w:val="100"/>
          <w:divBdr>
            <w:top w:val="none" w:sz="0" w:space="0" w:color="auto"/>
            <w:left w:val="none" w:sz="0" w:space="0" w:color="auto"/>
            <w:bottom w:val="none" w:sz="0" w:space="0" w:color="auto"/>
            <w:right w:val="none" w:sz="0" w:space="0" w:color="auto"/>
          </w:divBdr>
          <w:divsChild>
            <w:div w:id="1142697086">
              <w:marLeft w:val="0"/>
              <w:marRight w:val="0"/>
              <w:marTop w:val="100"/>
              <w:marBottom w:val="100"/>
              <w:divBdr>
                <w:top w:val="none" w:sz="0" w:space="0" w:color="auto"/>
                <w:left w:val="none" w:sz="0" w:space="0" w:color="auto"/>
                <w:bottom w:val="none" w:sz="0" w:space="0" w:color="auto"/>
                <w:right w:val="none" w:sz="0" w:space="0" w:color="auto"/>
              </w:divBdr>
            </w:div>
          </w:divsChild>
        </w:div>
        <w:div w:id="1156146765">
          <w:marLeft w:val="0"/>
          <w:marRight w:val="0"/>
          <w:marTop w:val="100"/>
          <w:marBottom w:val="100"/>
          <w:divBdr>
            <w:top w:val="none" w:sz="0" w:space="0" w:color="auto"/>
            <w:left w:val="none" w:sz="0" w:space="0" w:color="auto"/>
            <w:bottom w:val="none" w:sz="0" w:space="0" w:color="auto"/>
            <w:right w:val="none" w:sz="0" w:space="0" w:color="auto"/>
          </w:divBdr>
          <w:divsChild>
            <w:div w:id="1447118251">
              <w:marLeft w:val="0"/>
              <w:marRight w:val="0"/>
              <w:marTop w:val="0"/>
              <w:marBottom w:val="0"/>
              <w:divBdr>
                <w:top w:val="none" w:sz="0" w:space="0" w:color="auto"/>
                <w:left w:val="none" w:sz="0" w:space="0" w:color="auto"/>
                <w:bottom w:val="none" w:sz="0" w:space="0" w:color="auto"/>
                <w:right w:val="none" w:sz="0" w:space="0" w:color="auto"/>
              </w:divBdr>
              <w:divsChild>
                <w:div w:id="1991327016">
                  <w:marLeft w:val="0"/>
                  <w:marRight w:val="0"/>
                  <w:marTop w:val="100"/>
                  <w:marBottom w:val="100"/>
                  <w:divBdr>
                    <w:top w:val="none" w:sz="0" w:space="0" w:color="auto"/>
                    <w:left w:val="none" w:sz="0" w:space="0" w:color="auto"/>
                    <w:bottom w:val="none" w:sz="0" w:space="0" w:color="auto"/>
                    <w:right w:val="none" w:sz="0" w:space="0" w:color="auto"/>
                  </w:divBdr>
                  <w:divsChild>
                    <w:div w:id="182013087">
                      <w:marLeft w:val="0"/>
                      <w:marRight w:val="0"/>
                      <w:marTop w:val="0"/>
                      <w:marBottom w:val="0"/>
                      <w:divBdr>
                        <w:top w:val="none" w:sz="0" w:space="0" w:color="auto"/>
                        <w:left w:val="none" w:sz="0" w:space="0" w:color="auto"/>
                        <w:bottom w:val="none" w:sz="0" w:space="0" w:color="auto"/>
                        <w:right w:val="none" w:sz="0" w:space="0" w:color="auto"/>
                      </w:divBdr>
                    </w:div>
                    <w:div w:id="2121801984">
                      <w:marLeft w:val="0"/>
                      <w:marRight w:val="0"/>
                      <w:marTop w:val="0"/>
                      <w:marBottom w:val="0"/>
                      <w:divBdr>
                        <w:top w:val="none" w:sz="0" w:space="0" w:color="auto"/>
                        <w:left w:val="none" w:sz="0" w:space="0" w:color="auto"/>
                        <w:bottom w:val="none" w:sz="0" w:space="0" w:color="auto"/>
                        <w:right w:val="none" w:sz="0" w:space="0" w:color="auto"/>
                      </w:divBdr>
                    </w:div>
                    <w:div w:id="521021022">
                      <w:marLeft w:val="0"/>
                      <w:marRight w:val="0"/>
                      <w:marTop w:val="0"/>
                      <w:marBottom w:val="0"/>
                      <w:divBdr>
                        <w:top w:val="none" w:sz="0" w:space="0" w:color="auto"/>
                        <w:left w:val="none" w:sz="0" w:space="0" w:color="auto"/>
                        <w:bottom w:val="none" w:sz="0" w:space="0" w:color="auto"/>
                        <w:right w:val="none" w:sz="0" w:space="0" w:color="auto"/>
                      </w:divBdr>
                    </w:div>
                  </w:divsChild>
                </w:div>
                <w:div w:id="637227119">
                  <w:marLeft w:val="0"/>
                  <w:marRight w:val="0"/>
                  <w:marTop w:val="100"/>
                  <w:marBottom w:val="100"/>
                  <w:divBdr>
                    <w:top w:val="none" w:sz="0" w:space="0" w:color="auto"/>
                    <w:left w:val="none" w:sz="0" w:space="0" w:color="auto"/>
                    <w:bottom w:val="none" w:sz="0" w:space="0" w:color="auto"/>
                    <w:right w:val="none" w:sz="0" w:space="0" w:color="auto"/>
                  </w:divBdr>
                  <w:divsChild>
                    <w:div w:id="988360719">
                      <w:marLeft w:val="0"/>
                      <w:marRight w:val="0"/>
                      <w:marTop w:val="0"/>
                      <w:marBottom w:val="0"/>
                      <w:divBdr>
                        <w:top w:val="none" w:sz="0" w:space="0" w:color="auto"/>
                        <w:left w:val="none" w:sz="0" w:space="0" w:color="auto"/>
                        <w:bottom w:val="none" w:sz="0" w:space="0" w:color="auto"/>
                        <w:right w:val="none" w:sz="0" w:space="0" w:color="auto"/>
                      </w:divBdr>
                    </w:div>
                    <w:div w:id="1167208613">
                      <w:marLeft w:val="0"/>
                      <w:marRight w:val="0"/>
                      <w:marTop w:val="0"/>
                      <w:marBottom w:val="0"/>
                      <w:divBdr>
                        <w:top w:val="none" w:sz="0" w:space="0" w:color="auto"/>
                        <w:left w:val="none" w:sz="0" w:space="0" w:color="auto"/>
                        <w:bottom w:val="none" w:sz="0" w:space="0" w:color="auto"/>
                        <w:right w:val="none" w:sz="0" w:space="0" w:color="auto"/>
                      </w:divBdr>
                    </w:div>
                    <w:div w:id="815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8100">
          <w:marLeft w:val="0"/>
          <w:marRight w:val="0"/>
          <w:marTop w:val="0"/>
          <w:marBottom w:val="0"/>
          <w:divBdr>
            <w:top w:val="none" w:sz="0" w:space="0" w:color="auto"/>
            <w:left w:val="none" w:sz="0" w:space="0" w:color="auto"/>
            <w:bottom w:val="none" w:sz="0" w:space="0" w:color="auto"/>
            <w:right w:val="none" w:sz="0" w:space="0" w:color="auto"/>
          </w:divBdr>
          <w:divsChild>
            <w:div w:id="2002075858">
              <w:marLeft w:val="0"/>
              <w:marRight w:val="0"/>
              <w:marTop w:val="100"/>
              <w:marBottom w:val="100"/>
              <w:divBdr>
                <w:top w:val="none" w:sz="0" w:space="0" w:color="auto"/>
                <w:left w:val="none" w:sz="0" w:space="0" w:color="auto"/>
                <w:bottom w:val="none" w:sz="0" w:space="0" w:color="auto"/>
                <w:right w:val="none" w:sz="0" w:space="0" w:color="auto"/>
              </w:divBdr>
              <w:divsChild>
                <w:div w:id="162474350">
                  <w:marLeft w:val="0"/>
                  <w:marRight w:val="0"/>
                  <w:marTop w:val="0"/>
                  <w:marBottom w:val="0"/>
                  <w:divBdr>
                    <w:top w:val="none" w:sz="0" w:space="0" w:color="auto"/>
                    <w:left w:val="none" w:sz="0" w:space="0" w:color="auto"/>
                    <w:bottom w:val="none" w:sz="0" w:space="0" w:color="auto"/>
                    <w:right w:val="none" w:sz="0" w:space="0" w:color="auto"/>
                  </w:divBdr>
                  <w:divsChild>
                    <w:div w:id="11657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1559">
          <w:marLeft w:val="0"/>
          <w:marRight w:val="0"/>
          <w:marTop w:val="100"/>
          <w:marBottom w:val="100"/>
          <w:divBdr>
            <w:top w:val="none" w:sz="0" w:space="0" w:color="auto"/>
            <w:left w:val="none" w:sz="0" w:space="0" w:color="auto"/>
            <w:bottom w:val="none" w:sz="0" w:space="0" w:color="auto"/>
            <w:right w:val="none" w:sz="0" w:space="0" w:color="auto"/>
          </w:divBdr>
          <w:divsChild>
            <w:div w:id="368654043">
              <w:marLeft w:val="0"/>
              <w:marRight w:val="0"/>
              <w:marTop w:val="100"/>
              <w:marBottom w:val="100"/>
              <w:divBdr>
                <w:top w:val="none" w:sz="0" w:space="0" w:color="auto"/>
                <w:left w:val="none" w:sz="0" w:space="0" w:color="auto"/>
                <w:bottom w:val="none" w:sz="0" w:space="0" w:color="auto"/>
                <w:right w:val="none" w:sz="0" w:space="0" w:color="auto"/>
              </w:divBdr>
            </w:div>
          </w:divsChild>
        </w:div>
        <w:div w:id="1746564995">
          <w:marLeft w:val="0"/>
          <w:marRight w:val="0"/>
          <w:marTop w:val="100"/>
          <w:marBottom w:val="100"/>
          <w:divBdr>
            <w:top w:val="none" w:sz="0" w:space="0" w:color="auto"/>
            <w:left w:val="none" w:sz="0" w:space="0" w:color="auto"/>
            <w:bottom w:val="none" w:sz="0" w:space="0" w:color="auto"/>
            <w:right w:val="none" w:sz="0" w:space="0" w:color="auto"/>
          </w:divBdr>
          <w:divsChild>
            <w:div w:id="1580406281">
              <w:marLeft w:val="0"/>
              <w:marRight w:val="0"/>
              <w:marTop w:val="100"/>
              <w:marBottom w:val="100"/>
              <w:divBdr>
                <w:top w:val="none" w:sz="0" w:space="0" w:color="auto"/>
                <w:left w:val="none" w:sz="0" w:space="0" w:color="auto"/>
                <w:bottom w:val="none" w:sz="0" w:space="0" w:color="auto"/>
                <w:right w:val="none" w:sz="0" w:space="0" w:color="auto"/>
              </w:divBdr>
            </w:div>
          </w:divsChild>
        </w:div>
        <w:div w:id="1141771352">
          <w:marLeft w:val="0"/>
          <w:marRight w:val="0"/>
          <w:marTop w:val="0"/>
          <w:marBottom w:val="0"/>
          <w:divBdr>
            <w:top w:val="none" w:sz="0" w:space="0" w:color="auto"/>
            <w:left w:val="none" w:sz="0" w:space="0" w:color="auto"/>
            <w:bottom w:val="none" w:sz="0" w:space="0" w:color="auto"/>
            <w:right w:val="none" w:sz="0" w:space="0" w:color="auto"/>
          </w:divBdr>
          <w:divsChild>
            <w:div w:id="2113355465">
              <w:marLeft w:val="0"/>
              <w:marRight w:val="0"/>
              <w:marTop w:val="100"/>
              <w:marBottom w:val="100"/>
              <w:divBdr>
                <w:top w:val="none" w:sz="0" w:space="0" w:color="auto"/>
                <w:left w:val="none" w:sz="0" w:space="0" w:color="auto"/>
                <w:bottom w:val="none" w:sz="0" w:space="0" w:color="auto"/>
                <w:right w:val="none" w:sz="0" w:space="0" w:color="auto"/>
              </w:divBdr>
              <w:divsChild>
                <w:div w:id="1665234589">
                  <w:marLeft w:val="0"/>
                  <w:marRight w:val="0"/>
                  <w:marTop w:val="0"/>
                  <w:marBottom w:val="0"/>
                  <w:divBdr>
                    <w:top w:val="none" w:sz="0" w:space="0" w:color="auto"/>
                    <w:left w:val="none" w:sz="0" w:space="0" w:color="auto"/>
                    <w:bottom w:val="none" w:sz="0" w:space="0" w:color="auto"/>
                    <w:right w:val="none" w:sz="0" w:space="0" w:color="auto"/>
                  </w:divBdr>
                  <w:divsChild>
                    <w:div w:id="19758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113">
          <w:marLeft w:val="0"/>
          <w:marRight w:val="0"/>
          <w:marTop w:val="100"/>
          <w:marBottom w:val="100"/>
          <w:divBdr>
            <w:top w:val="none" w:sz="0" w:space="0" w:color="auto"/>
            <w:left w:val="none" w:sz="0" w:space="0" w:color="auto"/>
            <w:bottom w:val="none" w:sz="0" w:space="0" w:color="auto"/>
            <w:right w:val="none" w:sz="0" w:space="0" w:color="auto"/>
          </w:divBdr>
          <w:divsChild>
            <w:div w:id="151868943">
              <w:marLeft w:val="0"/>
              <w:marRight w:val="0"/>
              <w:marTop w:val="100"/>
              <w:marBottom w:val="100"/>
              <w:divBdr>
                <w:top w:val="none" w:sz="0" w:space="0" w:color="auto"/>
                <w:left w:val="none" w:sz="0" w:space="0" w:color="auto"/>
                <w:bottom w:val="none" w:sz="0" w:space="0" w:color="auto"/>
                <w:right w:val="none" w:sz="0" w:space="0" w:color="auto"/>
              </w:divBdr>
            </w:div>
          </w:divsChild>
        </w:div>
        <w:div w:id="220823275">
          <w:marLeft w:val="0"/>
          <w:marRight w:val="0"/>
          <w:marTop w:val="0"/>
          <w:marBottom w:val="0"/>
          <w:divBdr>
            <w:top w:val="none" w:sz="0" w:space="0" w:color="auto"/>
            <w:left w:val="none" w:sz="0" w:space="0" w:color="auto"/>
            <w:bottom w:val="none" w:sz="0" w:space="0" w:color="auto"/>
            <w:right w:val="none" w:sz="0" w:space="0" w:color="auto"/>
          </w:divBdr>
          <w:divsChild>
            <w:div w:id="1981684915">
              <w:marLeft w:val="0"/>
              <w:marRight w:val="0"/>
              <w:marTop w:val="100"/>
              <w:marBottom w:val="100"/>
              <w:divBdr>
                <w:top w:val="none" w:sz="0" w:space="0" w:color="auto"/>
                <w:left w:val="none" w:sz="0" w:space="0" w:color="auto"/>
                <w:bottom w:val="none" w:sz="0" w:space="0" w:color="auto"/>
                <w:right w:val="none" w:sz="0" w:space="0" w:color="auto"/>
              </w:divBdr>
              <w:divsChild>
                <w:div w:id="837958710">
                  <w:marLeft w:val="0"/>
                  <w:marRight w:val="0"/>
                  <w:marTop w:val="0"/>
                  <w:marBottom w:val="0"/>
                  <w:divBdr>
                    <w:top w:val="none" w:sz="0" w:space="0" w:color="auto"/>
                    <w:left w:val="none" w:sz="0" w:space="0" w:color="auto"/>
                    <w:bottom w:val="none" w:sz="0" w:space="0" w:color="auto"/>
                    <w:right w:val="none" w:sz="0" w:space="0" w:color="auto"/>
                  </w:divBdr>
                  <w:divsChild>
                    <w:div w:id="171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5575">
          <w:marLeft w:val="0"/>
          <w:marRight w:val="0"/>
          <w:marTop w:val="100"/>
          <w:marBottom w:val="100"/>
          <w:divBdr>
            <w:top w:val="none" w:sz="0" w:space="0" w:color="auto"/>
            <w:left w:val="none" w:sz="0" w:space="0" w:color="auto"/>
            <w:bottom w:val="none" w:sz="0" w:space="0" w:color="auto"/>
            <w:right w:val="none" w:sz="0" w:space="0" w:color="auto"/>
          </w:divBdr>
          <w:divsChild>
            <w:div w:id="545261900">
              <w:marLeft w:val="0"/>
              <w:marRight w:val="0"/>
              <w:marTop w:val="100"/>
              <w:marBottom w:val="100"/>
              <w:divBdr>
                <w:top w:val="none" w:sz="0" w:space="0" w:color="auto"/>
                <w:left w:val="none" w:sz="0" w:space="0" w:color="auto"/>
                <w:bottom w:val="none" w:sz="0" w:space="0" w:color="auto"/>
                <w:right w:val="none" w:sz="0" w:space="0" w:color="auto"/>
              </w:divBdr>
            </w:div>
          </w:divsChild>
        </w:div>
        <w:div w:id="1983387917">
          <w:marLeft w:val="0"/>
          <w:marRight w:val="0"/>
          <w:marTop w:val="0"/>
          <w:marBottom w:val="0"/>
          <w:divBdr>
            <w:top w:val="none" w:sz="0" w:space="0" w:color="auto"/>
            <w:left w:val="none" w:sz="0" w:space="0" w:color="auto"/>
            <w:bottom w:val="none" w:sz="0" w:space="0" w:color="auto"/>
            <w:right w:val="none" w:sz="0" w:space="0" w:color="auto"/>
          </w:divBdr>
          <w:divsChild>
            <w:div w:id="834297889">
              <w:marLeft w:val="0"/>
              <w:marRight w:val="0"/>
              <w:marTop w:val="100"/>
              <w:marBottom w:val="100"/>
              <w:divBdr>
                <w:top w:val="none" w:sz="0" w:space="0" w:color="auto"/>
                <w:left w:val="none" w:sz="0" w:space="0" w:color="auto"/>
                <w:bottom w:val="none" w:sz="0" w:space="0" w:color="auto"/>
                <w:right w:val="none" w:sz="0" w:space="0" w:color="auto"/>
              </w:divBdr>
              <w:divsChild>
                <w:div w:id="1674844633">
                  <w:marLeft w:val="0"/>
                  <w:marRight w:val="0"/>
                  <w:marTop w:val="0"/>
                  <w:marBottom w:val="0"/>
                  <w:divBdr>
                    <w:top w:val="none" w:sz="0" w:space="0" w:color="auto"/>
                    <w:left w:val="none" w:sz="0" w:space="0" w:color="auto"/>
                    <w:bottom w:val="none" w:sz="0" w:space="0" w:color="auto"/>
                    <w:right w:val="none" w:sz="0" w:space="0" w:color="auto"/>
                  </w:divBdr>
                  <w:divsChild>
                    <w:div w:id="1702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68738">
          <w:marLeft w:val="0"/>
          <w:marRight w:val="0"/>
          <w:marTop w:val="100"/>
          <w:marBottom w:val="100"/>
          <w:divBdr>
            <w:top w:val="none" w:sz="0" w:space="0" w:color="auto"/>
            <w:left w:val="none" w:sz="0" w:space="0" w:color="auto"/>
            <w:bottom w:val="none" w:sz="0" w:space="0" w:color="auto"/>
            <w:right w:val="none" w:sz="0" w:space="0" w:color="auto"/>
          </w:divBdr>
          <w:divsChild>
            <w:div w:id="399909588">
              <w:marLeft w:val="0"/>
              <w:marRight w:val="0"/>
              <w:marTop w:val="100"/>
              <w:marBottom w:val="100"/>
              <w:divBdr>
                <w:top w:val="none" w:sz="0" w:space="0" w:color="auto"/>
                <w:left w:val="none" w:sz="0" w:space="0" w:color="auto"/>
                <w:bottom w:val="none" w:sz="0" w:space="0" w:color="auto"/>
                <w:right w:val="none" w:sz="0" w:space="0" w:color="auto"/>
              </w:divBdr>
            </w:div>
          </w:divsChild>
        </w:div>
        <w:div w:id="1959993552">
          <w:marLeft w:val="0"/>
          <w:marRight w:val="0"/>
          <w:marTop w:val="0"/>
          <w:marBottom w:val="0"/>
          <w:divBdr>
            <w:top w:val="none" w:sz="0" w:space="0" w:color="auto"/>
            <w:left w:val="none" w:sz="0" w:space="0" w:color="auto"/>
            <w:bottom w:val="none" w:sz="0" w:space="0" w:color="auto"/>
            <w:right w:val="none" w:sz="0" w:space="0" w:color="auto"/>
          </w:divBdr>
          <w:divsChild>
            <w:div w:id="2088263750">
              <w:marLeft w:val="0"/>
              <w:marRight w:val="0"/>
              <w:marTop w:val="100"/>
              <w:marBottom w:val="100"/>
              <w:divBdr>
                <w:top w:val="none" w:sz="0" w:space="0" w:color="auto"/>
                <w:left w:val="none" w:sz="0" w:space="0" w:color="auto"/>
                <w:bottom w:val="none" w:sz="0" w:space="0" w:color="auto"/>
                <w:right w:val="none" w:sz="0" w:space="0" w:color="auto"/>
              </w:divBdr>
              <w:divsChild>
                <w:div w:id="345909170">
                  <w:marLeft w:val="0"/>
                  <w:marRight w:val="0"/>
                  <w:marTop w:val="0"/>
                  <w:marBottom w:val="0"/>
                  <w:divBdr>
                    <w:top w:val="none" w:sz="0" w:space="0" w:color="auto"/>
                    <w:left w:val="none" w:sz="0" w:space="0" w:color="auto"/>
                    <w:bottom w:val="none" w:sz="0" w:space="0" w:color="auto"/>
                    <w:right w:val="none" w:sz="0" w:space="0" w:color="auto"/>
                  </w:divBdr>
                  <w:divsChild>
                    <w:div w:id="351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69716">
          <w:marLeft w:val="0"/>
          <w:marRight w:val="0"/>
          <w:marTop w:val="100"/>
          <w:marBottom w:val="100"/>
          <w:divBdr>
            <w:top w:val="none" w:sz="0" w:space="0" w:color="auto"/>
            <w:left w:val="none" w:sz="0" w:space="0" w:color="auto"/>
            <w:bottom w:val="none" w:sz="0" w:space="0" w:color="auto"/>
            <w:right w:val="none" w:sz="0" w:space="0" w:color="auto"/>
          </w:divBdr>
          <w:divsChild>
            <w:div w:id="1480339198">
              <w:marLeft w:val="0"/>
              <w:marRight w:val="0"/>
              <w:marTop w:val="100"/>
              <w:marBottom w:val="100"/>
              <w:divBdr>
                <w:top w:val="none" w:sz="0" w:space="0" w:color="auto"/>
                <w:left w:val="none" w:sz="0" w:space="0" w:color="auto"/>
                <w:bottom w:val="none" w:sz="0" w:space="0" w:color="auto"/>
                <w:right w:val="none" w:sz="0" w:space="0" w:color="auto"/>
              </w:divBdr>
            </w:div>
          </w:divsChild>
        </w:div>
        <w:div w:id="1107000913">
          <w:marLeft w:val="0"/>
          <w:marRight w:val="0"/>
          <w:marTop w:val="0"/>
          <w:marBottom w:val="0"/>
          <w:divBdr>
            <w:top w:val="none" w:sz="0" w:space="0" w:color="auto"/>
            <w:left w:val="none" w:sz="0" w:space="0" w:color="auto"/>
            <w:bottom w:val="none" w:sz="0" w:space="0" w:color="auto"/>
            <w:right w:val="none" w:sz="0" w:space="0" w:color="auto"/>
          </w:divBdr>
          <w:divsChild>
            <w:div w:id="1438015343">
              <w:marLeft w:val="0"/>
              <w:marRight w:val="0"/>
              <w:marTop w:val="100"/>
              <w:marBottom w:val="100"/>
              <w:divBdr>
                <w:top w:val="none" w:sz="0" w:space="0" w:color="auto"/>
                <w:left w:val="none" w:sz="0" w:space="0" w:color="auto"/>
                <w:bottom w:val="none" w:sz="0" w:space="0" w:color="auto"/>
                <w:right w:val="none" w:sz="0" w:space="0" w:color="auto"/>
              </w:divBdr>
              <w:divsChild>
                <w:div w:id="257106208">
                  <w:marLeft w:val="0"/>
                  <w:marRight w:val="0"/>
                  <w:marTop w:val="0"/>
                  <w:marBottom w:val="0"/>
                  <w:divBdr>
                    <w:top w:val="none" w:sz="0" w:space="0" w:color="auto"/>
                    <w:left w:val="none" w:sz="0" w:space="0" w:color="auto"/>
                    <w:bottom w:val="none" w:sz="0" w:space="0" w:color="auto"/>
                    <w:right w:val="none" w:sz="0" w:space="0" w:color="auto"/>
                  </w:divBdr>
                  <w:divsChild>
                    <w:div w:id="14948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3718">
          <w:marLeft w:val="0"/>
          <w:marRight w:val="0"/>
          <w:marTop w:val="100"/>
          <w:marBottom w:val="100"/>
          <w:divBdr>
            <w:top w:val="none" w:sz="0" w:space="0" w:color="auto"/>
            <w:left w:val="none" w:sz="0" w:space="0" w:color="auto"/>
            <w:bottom w:val="none" w:sz="0" w:space="0" w:color="auto"/>
            <w:right w:val="none" w:sz="0" w:space="0" w:color="auto"/>
          </w:divBdr>
          <w:divsChild>
            <w:div w:id="400371483">
              <w:marLeft w:val="0"/>
              <w:marRight w:val="0"/>
              <w:marTop w:val="100"/>
              <w:marBottom w:val="100"/>
              <w:divBdr>
                <w:top w:val="none" w:sz="0" w:space="0" w:color="auto"/>
                <w:left w:val="none" w:sz="0" w:space="0" w:color="auto"/>
                <w:bottom w:val="none" w:sz="0" w:space="0" w:color="auto"/>
                <w:right w:val="none" w:sz="0" w:space="0" w:color="auto"/>
              </w:divBdr>
            </w:div>
          </w:divsChild>
        </w:div>
        <w:div w:id="710689976">
          <w:marLeft w:val="0"/>
          <w:marRight w:val="0"/>
          <w:marTop w:val="0"/>
          <w:marBottom w:val="0"/>
          <w:divBdr>
            <w:top w:val="none" w:sz="0" w:space="0" w:color="auto"/>
            <w:left w:val="none" w:sz="0" w:space="0" w:color="auto"/>
            <w:bottom w:val="none" w:sz="0" w:space="0" w:color="auto"/>
            <w:right w:val="none" w:sz="0" w:space="0" w:color="auto"/>
          </w:divBdr>
          <w:divsChild>
            <w:div w:id="1410498403">
              <w:marLeft w:val="0"/>
              <w:marRight w:val="0"/>
              <w:marTop w:val="100"/>
              <w:marBottom w:val="100"/>
              <w:divBdr>
                <w:top w:val="none" w:sz="0" w:space="0" w:color="auto"/>
                <w:left w:val="none" w:sz="0" w:space="0" w:color="auto"/>
                <w:bottom w:val="none" w:sz="0" w:space="0" w:color="auto"/>
                <w:right w:val="none" w:sz="0" w:space="0" w:color="auto"/>
              </w:divBdr>
              <w:divsChild>
                <w:div w:id="500245629">
                  <w:marLeft w:val="0"/>
                  <w:marRight w:val="0"/>
                  <w:marTop w:val="0"/>
                  <w:marBottom w:val="0"/>
                  <w:divBdr>
                    <w:top w:val="none" w:sz="0" w:space="0" w:color="auto"/>
                    <w:left w:val="none" w:sz="0" w:space="0" w:color="auto"/>
                    <w:bottom w:val="none" w:sz="0" w:space="0" w:color="auto"/>
                    <w:right w:val="none" w:sz="0" w:space="0" w:color="auto"/>
                  </w:divBdr>
                  <w:divsChild>
                    <w:div w:id="602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2043">
          <w:marLeft w:val="0"/>
          <w:marRight w:val="0"/>
          <w:marTop w:val="100"/>
          <w:marBottom w:val="100"/>
          <w:divBdr>
            <w:top w:val="none" w:sz="0" w:space="0" w:color="auto"/>
            <w:left w:val="none" w:sz="0" w:space="0" w:color="auto"/>
            <w:bottom w:val="none" w:sz="0" w:space="0" w:color="auto"/>
            <w:right w:val="none" w:sz="0" w:space="0" w:color="auto"/>
          </w:divBdr>
          <w:divsChild>
            <w:div w:id="1599824265">
              <w:marLeft w:val="0"/>
              <w:marRight w:val="0"/>
              <w:marTop w:val="100"/>
              <w:marBottom w:val="100"/>
              <w:divBdr>
                <w:top w:val="none" w:sz="0" w:space="0" w:color="auto"/>
                <w:left w:val="none" w:sz="0" w:space="0" w:color="auto"/>
                <w:bottom w:val="none" w:sz="0" w:space="0" w:color="auto"/>
                <w:right w:val="none" w:sz="0" w:space="0" w:color="auto"/>
              </w:divBdr>
            </w:div>
          </w:divsChild>
        </w:div>
        <w:div w:id="2049714952">
          <w:marLeft w:val="0"/>
          <w:marRight w:val="0"/>
          <w:marTop w:val="0"/>
          <w:marBottom w:val="0"/>
          <w:divBdr>
            <w:top w:val="none" w:sz="0" w:space="0" w:color="auto"/>
            <w:left w:val="none" w:sz="0" w:space="0" w:color="auto"/>
            <w:bottom w:val="none" w:sz="0" w:space="0" w:color="auto"/>
            <w:right w:val="none" w:sz="0" w:space="0" w:color="auto"/>
          </w:divBdr>
          <w:divsChild>
            <w:div w:id="415396071">
              <w:marLeft w:val="0"/>
              <w:marRight w:val="0"/>
              <w:marTop w:val="100"/>
              <w:marBottom w:val="100"/>
              <w:divBdr>
                <w:top w:val="none" w:sz="0" w:space="0" w:color="auto"/>
                <w:left w:val="none" w:sz="0" w:space="0" w:color="auto"/>
                <w:bottom w:val="none" w:sz="0" w:space="0" w:color="auto"/>
                <w:right w:val="none" w:sz="0" w:space="0" w:color="auto"/>
              </w:divBdr>
              <w:divsChild>
                <w:div w:id="176889922">
                  <w:marLeft w:val="0"/>
                  <w:marRight w:val="0"/>
                  <w:marTop w:val="0"/>
                  <w:marBottom w:val="0"/>
                  <w:divBdr>
                    <w:top w:val="none" w:sz="0" w:space="0" w:color="auto"/>
                    <w:left w:val="none" w:sz="0" w:space="0" w:color="auto"/>
                    <w:bottom w:val="none" w:sz="0" w:space="0" w:color="auto"/>
                    <w:right w:val="none" w:sz="0" w:space="0" w:color="auto"/>
                  </w:divBdr>
                  <w:divsChild>
                    <w:div w:id="1117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61538">
          <w:marLeft w:val="0"/>
          <w:marRight w:val="0"/>
          <w:marTop w:val="100"/>
          <w:marBottom w:val="100"/>
          <w:divBdr>
            <w:top w:val="none" w:sz="0" w:space="0" w:color="auto"/>
            <w:left w:val="none" w:sz="0" w:space="0" w:color="auto"/>
            <w:bottom w:val="none" w:sz="0" w:space="0" w:color="auto"/>
            <w:right w:val="none" w:sz="0" w:space="0" w:color="auto"/>
          </w:divBdr>
          <w:divsChild>
            <w:div w:id="1503004283">
              <w:marLeft w:val="0"/>
              <w:marRight w:val="0"/>
              <w:marTop w:val="100"/>
              <w:marBottom w:val="100"/>
              <w:divBdr>
                <w:top w:val="none" w:sz="0" w:space="0" w:color="auto"/>
                <w:left w:val="none" w:sz="0" w:space="0" w:color="auto"/>
                <w:bottom w:val="none" w:sz="0" w:space="0" w:color="auto"/>
                <w:right w:val="none" w:sz="0" w:space="0" w:color="auto"/>
              </w:divBdr>
            </w:div>
          </w:divsChild>
        </w:div>
        <w:div w:id="774247117">
          <w:marLeft w:val="0"/>
          <w:marRight w:val="0"/>
          <w:marTop w:val="0"/>
          <w:marBottom w:val="0"/>
          <w:divBdr>
            <w:top w:val="none" w:sz="0" w:space="0" w:color="auto"/>
            <w:left w:val="none" w:sz="0" w:space="0" w:color="auto"/>
            <w:bottom w:val="none" w:sz="0" w:space="0" w:color="auto"/>
            <w:right w:val="none" w:sz="0" w:space="0" w:color="auto"/>
          </w:divBdr>
          <w:divsChild>
            <w:div w:id="65764652">
              <w:marLeft w:val="0"/>
              <w:marRight w:val="0"/>
              <w:marTop w:val="100"/>
              <w:marBottom w:val="100"/>
              <w:divBdr>
                <w:top w:val="none" w:sz="0" w:space="0" w:color="auto"/>
                <w:left w:val="none" w:sz="0" w:space="0" w:color="auto"/>
                <w:bottom w:val="none" w:sz="0" w:space="0" w:color="auto"/>
                <w:right w:val="none" w:sz="0" w:space="0" w:color="auto"/>
              </w:divBdr>
              <w:divsChild>
                <w:div w:id="2034527927">
                  <w:marLeft w:val="0"/>
                  <w:marRight w:val="0"/>
                  <w:marTop w:val="0"/>
                  <w:marBottom w:val="0"/>
                  <w:divBdr>
                    <w:top w:val="none" w:sz="0" w:space="0" w:color="auto"/>
                    <w:left w:val="none" w:sz="0" w:space="0" w:color="auto"/>
                    <w:bottom w:val="none" w:sz="0" w:space="0" w:color="auto"/>
                    <w:right w:val="none" w:sz="0" w:space="0" w:color="auto"/>
                  </w:divBdr>
                  <w:divsChild>
                    <w:div w:id="101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9482">
          <w:marLeft w:val="0"/>
          <w:marRight w:val="0"/>
          <w:marTop w:val="100"/>
          <w:marBottom w:val="100"/>
          <w:divBdr>
            <w:top w:val="none" w:sz="0" w:space="0" w:color="auto"/>
            <w:left w:val="none" w:sz="0" w:space="0" w:color="auto"/>
            <w:bottom w:val="none" w:sz="0" w:space="0" w:color="auto"/>
            <w:right w:val="none" w:sz="0" w:space="0" w:color="auto"/>
          </w:divBdr>
          <w:divsChild>
            <w:div w:id="1137993534">
              <w:marLeft w:val="0"/>
              <w:marRight w:val="0"/>
              <w:marTop w:val="100"/>
              <w:marBottom w:val="100"/>
              <w:divBdr>
                <w:top w:val="none" w:sz="0" w:space="0" w:color="auto"/>
                <w:left w:val="none" w:sz="0" w:space="0" w:color="auto"/>
                <w:bottom w:val="none" w:sz="0" w:space="0" w:color="auto"/>
                <w:right w:val="none" w:sz="0" w:space="0" w:color="auto"/>
              </w:divBdr>
            </w:div>
          </w:divsChild>
        </w:div>
        <w:div w:id="1948272396">
          <w:marLeft w:val="0"/>
          <w:marRight w:val="0"/>
          <w:marTop w:val="100"/>
          <w:marBottom w:val="100"/>
          <w:divBdr>
            <w:top w:val="none" w:sz="0" w:space="0" w:color="auto"/>
            <w:left w:val="none" w:sz="0" w:space="0" w:color="auto"/>
            <w:bottom w:val="none" w:sz="0" w:space="0" w:color="auto"/>
            <w:right w:val="none" w:sz="0" w:space="0" w:color="auto"/>
          </w:divBdr>
          <w:divsChild>
            <w:div w:id="1501001082">
              <w:marLeft w:val="0"/>
              <w:marRight w:val="0"/>
              <w:marTop w:val="100"/>
              <w:marBottom w:val="100"/>
              <w:divBdr>
                <w:top w:val="none" w:sz="0" w:space="0" w:color="auto"/>
                <w:left w:val="none" w:sz="0" w:space="0" w:color="auto"/>
                <w:bottom w:val="none" w:sz="0" w:space="0" w:color="auto"/>
                <w:right w:val="none" w:sz="0" w:space="0" w:color="auto"/>
              </w:divBdr>
              <w:divsChild>
                <w:div w:id="4418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3655">
      <w:bodyDiv w:val="1"/>
      <w:marLeft w:val="0"/>
      <w:marRight w:val="0"/>
      <w:marTop w:val="0"/>
      <w:marBottom w:val="0"/>
      <w:divBdr>
        <w:top w:val="none" w:sz="0" w:space="0" w:color="auto"/>
        <w:left w:val="none" w:sz="0" w:space="0" w:color="auto"/>
        <w:bottom w:val="none" w:sz="0" w:space="0" w:color="auto"/>
        <w:right w:val="none" w:sz="0" w:space="0" w:color="auto"/>
      </w:divBdr>
      <w:divsChild>
        <w:div w:id="1153445375">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936983552">
      <w:bodyDiv w:val="1"/>
      <w:marLeft w:val="0"/>
      <w:marRight w:val="0"/>
      <w:marTop w:val="0"/>
      <w:marBottom w:val="0"/>
      <w:divBdr>
        <w:top w:val="none" w:sz="0" w:space="0" w:color="auto"/>
        <w:left w:val="none" w:sz="0" w:space="0" w:color="auto"/>
        <w:bottom w:val="none" w:sz="0" w:space="0" w:color="auto"/>
        <w:right w:val="none" w:sz="0" w:space="0" w:color="auto"/>
      </w:divBdr>
      <w:divsChild>
        <w:div w:id="392509485">
          <w:marLeft w:val="0"/>
          <w:marRight w:val="0"/>
          <w:marTop w:val="450"/>
          <w:marBottom w:val="100"/>
          <w:divBdr>
            <w:top w:val="none" w:sz="0" w:space="0" w:color="auto"/>
            <w:left w:val="none" w:sz="0" w:space="0" w:color="auto"/>
            <w:bottom w:val="none" w:sz="0" w:space="0" w:color="auto"/>
            <w:right w:val="none" w:sz="0" w:space="0" w:color="auto"/>
          </w:divBdr>
          <w:divsChild>
            <w:div w:id="1782844814">
              <w:marLeft w:val="0"/>
              <w:marRight w:val="0"/>
              <w:marTop w:val="0"/>
              <w:marBottom w:val="0"/>
              <w:divBdr>
                <w:top w:val="none" w:sz="0" w:space="0" w:color="auto"/>
                <w:left w:val="none" w:sz="0" w:space="0" w:color="auto"/>
                <w:bottom w:val="none" w:sz="0" w:space="0" w:color="auto"/>
                <w:right w:val="none" w:sz="0" w:space="0" w:color="auto"/>
              </w:divBdr>
            </w:div>
            <w:div w:id="238753842">
              <w:marLeft w:val="0"/>
              <w:marRight w:val="0"/>
              <w:marTop w:val="0"/>
              <w:marBottom w:val="0"/>
              <w:divBdr>
                <w:top w:val="none" w:sz="0" w:space="0" w:color="auto"/>
                <w:left w:val="none" w:sz="0" w:space="0" w:color="auto"/>
                <w:bottom w:val="none" w:sz="0" w:space="0" w:color="auto"/>
                <w:right w:val="none" w:sz="0" w:space="0" w:color="auto"/>
              </w:divBdr>
            </w:div>
            <w:div w:id="1054891263">
              <w:marLeft w:val="0"/>
              <w:marRight w:val="0"/>
              <w:marTop w:val="0"/>
              <w:marBottom w:val="0"/>
              <w:divBdr>
                <w:top w:val="none" w:sz="0" w:space="0" w:color="auto"/>
                <w:left w:val="none" w:sz="0" w:space="0" w:color="auto"/>
                <w:bottom w:val="none" w:sz="0" w:space="0" w:color="auto"/>
                <w:right w:val="none" w:sz="0" w:space="0" w:color="auto"/>
              </w:divBdr>
            </w:div>
            <w:div w:id="1032074789">
              <w:marLeft w:val="0"/>
              <w:marRight w:val="0"/>
              <w:marTop w:val="0"/>
              <w:marBottom w:val="0"/>
              <w:divBdr>
                <w:top w:val="none" w:sz="0" w:space="0" w:color="auto"/>
                <w:left w:val="none" w:sz="0" w:space="0" w:color="auto"/>
                <w:bottom w:val="none" w:sz="0" w:space="0" w:color="auto"/>
                <w:right w:val="none" w:sz="0" w:space="0" w:color="auto"/>
              </w:divBdr>
            </w:div>
            <w:div w:id="1252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0109">
      <w:bodyDiv w:val="1"/>
      <w:marLeft w:val="0"/>
      <w:marRight w:val="0"/>
      <w:marTop w:val="0"/>
      <w:marBottom w:val="0"/>
      <w:divBdr>
        <w:top w:val="none" w:sz="0" w:space="0" w:color="auto"/>
        <w:left w:val="none" w:sz="0" w:space="0" w:color="auto"/>
        <w:bottom w:val="none" w:sz="0" w:space="0" w:color="auto"/>
        <w:right w:val="none" w:sz="0" w:space="0" w:color="auto"/>
      </w:divBdr>
      <w:divsChild>
        <w:div w:id="1325892">
          <w:marLeft w:val="0"/>
          <w:marRight w:val="0"/>
          <w:marTop w:val="0"/>
          <w:marBottom w:val="0"/>
          <w:divBdr>
            <w:top w:val="none" w:sz="0" w:space="0" w:color="auto"/>
            <w:left w:val="none" w:sz="0" w:space="0" w:color="auto"/>
            <w:bottom w:val="none" w:sz="0" w:space="0" w:color="auto"/>
            <w:right w:val="none" w:sz="0" w:space="0" w:color="auto"/>
          </w:divBdr>
        </w:div>
      </w:divsChild>
    </w:div>
    <w:div w:id="1186216558">
      <w:bodyDiv w:val="1"/>
      <w:marLeft w:val="0"/>
      <w:marRight w:val="0"/>
      <w:marTop w:val="0"/>
      <w:marBottom w:val="0"/>
      <w:divBdr>
        <w:top w:val="none" w:sz="0" w:space="0" w:color="auto"/>
        <w:left w:val="none" w:sz="0" w:space="0" w:color="auto"/>
        <w:bottom w:val="none" w:sz="0" w:space="0" w:color="auto"/>
        <w:right w:val="none" w:sz="0" w:space="0" w:color="auto"/>
      </w:divBdr>
      <w:divsChild>
        <w:div w:id="1499424884">
          <w:marLeft w:val="0"/>
          <w:marRight w:val="0"/>
          <w:marTop w:val="0"/>
          <w:marBottom w:val="0"/>
          <w:divBdr>
            <w:top w:val="none" w:sz="0" w:space="0" w:color="auto"/>
            <w:left w:val="none" w:sz="0" w:space="0" w:color="auto"/>
            <w:bottom w:val="none" w:sz="0" w:space="0" w:color="auto"/>
            <w:right w:val="none" w:sz="0" w:space="0" w:color="auto"/>
          </w:divBdr>
          <w:divsChild>
            <w:div w:id="6697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4628">
      <w:bodyDiv w:val="1"/>
      <w:marLeft w:val="0"/>
      <w:marRight w:val="0"/>
      <w:marTop w:val="0"/>
      <w:marBottom w:val="0"/>
      <w:divBdr>
        <w:top w:val="none" w:sz="0" w:space="0" w:color="auto"/>
        <w:left w:val="none" w:sz="0" w:space="0" w:color="auto"/>
        <w:bottom w:val="none" w:sz="0" w:space="0" w:color="auto"/>
        <w:right w:val="none" w:sz="0" w:space="0" w:color="auto"/>
      </w:divBdr>
    </w:div>
    <w:div w:id="1504928047">
      <w:bodyDiv w:val="1"/>
      <w:marLeft w:val="0"/>
      <w:marRight w:val="0"/>
      <w:marTop w:val="0"/>
      <w:marBottom w:val="0"/>
      <w:divBdr>
        <w:top w:val="none" w:sz="0" w:space="0" w:color="auto"/>
        <w:left w:val="none" w:sz="0" w:space="0" w:color="auto"/>
        <w:bottom w:val="none" w:sz="0" w:space="0" w:color="auto"/>
        <w:right w:val="none" w:sz="0" w:space="0" w:color="auto"/>
      </w:divBdr>
    </w:div>
    <w:div w:id="1524630147">
      <w:bodyDiv w:val="1"/>
      <w:marLeft w:val="0"/>
      <w:marRight w:val="0"/>
      <w:marTop w:val="0"/>
      <w:marBottom w:val="0"/>
      <w:divBdr>
        <w:top w:val="none" w:sz="0" w:space="0" w:color="auto"/>
        <w:left w:val="none" w:sz="0" w:space="0" w:color="auto"/>
        <w:bottom w:val="none" w:sz="0" w:space="0" w:color="auto"/>
        <w:right w:val="none" w:sz="0" w:space="0" w:color="auto"/>
      </w:divBdr>
      <w:divsChild>
        <w:div w:id="108205470">
          <w:marLeft w:val="0"/>
          <w:marRight w:val="0"/>
          <w:marTop w:val="0"/>
          <w:marBottom w:val="0"/>
          <w:divBdr>
            <w:top w:val="none" w:sz="0" w:space="0" w:color="auto"/>
            <w:left w:val="none" w:sz="0" w:space="0" w:color="auto"/>
            <w:bottom w:val="none" w:sz="0" w:space="0" w:color="auto"/>
            <w:right w:val="none" w:sz="0" w:space="0" w:color="auto"/>
          </w:divBdr>
          <w:divsChild>
            <w:div w:id="3777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4786">
      <w:bodyDiv w:val="1"/>
      <w:marLeft w:val="0"/>
      <w:marRight w:val="0"/>
      <w:marTop w:val="0"/>
      <w:marBottom w:val="0"/>
      <w:divBdr>
        <w:top w:val="none" w:sz="0" w:space="0" w:color="auto"/>
        <w:left w:val="none" w:sz="0" w:space="0" w:color="auto"/>
        <w:bottom w:val="none" w:sz="0" w:space="0" w:color="auto"/>
        <w:right w:val="none" w:sz="0" w:space="0" w:color="auto"/>
      </w:divBdr>
      <w:divsChild>
        <w:div w:id="819689119">
          <w:marLeft w:val="0"/>
          <w:marRight w:val="0"/>
          <w:marTop w:val="0"/>
          <w:marBottom w:val="0"/>
          <w:divBdr>
            <w:top w:val="none" w:sz="0" w:space="0" w:color="auto"/>
            <w:left w:val="none" w:sz="0" w:space="0" w:color="auto"/>
            <w:bottom w:val="none" w:sz="0" w:space="0" w:color="auto"/>
            <w:right w:val="none" w:sz="0" w:space="0" w:color="auto"/>
          </w:divBdr>
          <w:divsChild>
            <w:div w:id="609506571">
              <w:marLeft w:val="0"/>
              <w:marRight w:val="0"/>
              <w:marTop w:val="0"/>
              <w:marBottom w:val="0"/>
              <w:divBdr>
                <w:top w:val="none" w:sz="0" w:space="0" w:color="auto"/>
                <w:left w:val="none" w:sz="0" w:space="0" w:color="auto"/>
                <w:bottom w:val="none" w:sz="0" w:space="0" w:color="auto"/>
                <w:right w:val="none" w:sz="0" w:space="0" w:color="auto"/>
              </w:divBdr>
              <w:divsChild>
                <w:div w:id="1573078806">
                  <w:marLeft w:val="0"/>
                  <w:marRight w:val="0"/>
                  <w:marTop w:val="0"/>
                  <w:marBottom w:val="0"/>
                  <w:divBdr>
                    <w:top w:val="none" w:sz="0" w:space="0" w:color="auto"/>
                    <w:left w:val="none" w:sz="0" w:space="0" w:color="auto"/>
                    <w:bottom w:val="none" w:sz="0" w:space="0" w:color="auto"/>
                    <w:right w:val="none" w:sz="0" w:space="0" w:color="auto"/>
                  </w:divBdr>
                  <w:divsChild>
                    <w:div w:id="1495146687">
                      <w:marLeft w:val="0"/>
                      <w:marRight w:val="0"/>
                      <w:marTop w:val="0"/>
                      <w:marBottom w:val="0"/>
                      <w:divBdr>
                        <w:top w:val="none" w:sz="0" w:space="0" w:color="auto"/>
                        <w:left w:val="none" w:sz="0" w:space="0" w:color="auto"/>
                        <w:bottom w:val="none" w:sz="0" w:space="0" w:color="auto"/>
                        <w:right w:val="none" w:sz="0" w:space="0" w:color="auto"/>
                      </w:divBdr>
                      <w:divsChild>
                        <w:div w:id="1667971845">
                          <w:marLeft w:val="0"/>
                          <w:marRight w:val="0"/>
                          <w:marTop w:val="0"/>
                          <w:marBottom w:val="0"/>
                          <w:divBdr>
                            <w:top w:val="none" w:sz="0" w:space="0" w:color="auto"/>
                            <w:left w:val="none" w:sz="0" w:space="0" w:color="auto"/>
                            <w:bottom w:val="none" w:sz="0" w:space="0" w:color="auto"/>
                            <w:right w:val="none" w:sz="0" w:space="0" w:color="auto"/>
                          </w:divBdr>
                          <w:divsChild>
                            <w:div w:id="1322930708">
                              <w:marLeft w:val="2070"/>
                              <w:marRight w:val="3960"/>
                              <w:marTop w:val="0"/>
                              <w:marBottom w:val="0"/>
                              <w:divBdr>
                                <w:top w:val="none" w:sz="0" w:space="0" w:color="auto"/>
                                <w:left w:val="none" w:sz="0" w:space="0" w:color="auto"/>
                                <w:bottom w:val="none" w:sz="0" w:space="0" w:color="auto"/>
                                <w:right w:val="none" w:sz="0" w:space="0" w:color="auto"/>
                              </w:divBdr>
                              <w:divsChild>
                                <w:div w:id="710232221">
                                  <w:marLeft w:val="0"/>
                                  <w:marRight w:val="0"/>
                                  <w:marTop w:val="0"/>
                                  <w:marBottom w:val="0"/>
                                  <w:divBdr>
                                    <w:top w:val="none" w:sz="0" w:space="0" w:color="auto"/>
                                    <w:left w:val="none" w:sz="0" w:space="0" w:color="auto"/>
                                    <w:bottom w:val="none" w:sz="0" w:space="0" w:color="auto"/>
                                    <w:right w:val="none" w:sz="0" w:space="0" w:color="auto"/>
                                  </w:divBdr>
                                  <w:divsChild>
                                    <w:div w:id="799807881">
                                      <w:marLeft w:val="0"/>
                                      <w:marRight w:val="0"/>
                                      <w:marTop w:val="0"/>
                                      <w:marBottom w:val="0"/>
                                      <w:divBdr>
                                        <w:top w:val="none" w:sz="0" w:space="0" w:color="auto"/>
                                        <w:left w:val="none" w:sz="0" w:space="0" w:color="auto"/>
                                        <w:bottom w:val="none" w:sz="0" w:space="0" w:color="auto"/>
                                        <w:right w:val="none" w:sz="0" w:space="0" w:color="auto"/>
                                      </w:divBdr>
                                      <w:divsChild>
                                        <w:div w:id="2096704226">
                                          <w:marLeft w:val="0"/>
                                          <w:marRight w:val="0"/>
                                          <w:marTop w:val="0"/>
                                          <w:marBottom w:val="0"/>
                                          <w:divBdr>
                                            <w:top w:val="none" w:sz="0" w:space="0" w:color="auto"/>
                                            <w:left w:val="none" w:sz="0" w:space="0" w:color="auto"/>
                                            <w:bottom w:val="none" w:sz="0" w:space="0" w:color="auto"/>
                                            <w:right w:val="none" w:sz="0" w:space="0" w:color="auto"/>
                                          </w:divBdr>
                                          <w:divsChild>
                                            <w:div w:id="453714382">
                                              <w:marLeft w:val="0"/>
                                              <w:marRight w:val="0"/>
                                              <w:marTop w:val="90"/>
                                              <w:marBottom w:val="0"/>
                                              <w:divBdr>
                                                <w:top w:val="none" w:sz="0" w:space="0" w:color="auto"/>
                                                <w:left w:val="none" w:sz="0" w:space="0" w:color="auto"/>
                                                <w:bottom w:val="none" w:sz="0" w:space="0" w:color="auto"/>
                                                <w:right w:val="none" w:sz="0" w:space="0" w:color="auto"/>
                                              </w:divBdr>
                                              <w:divsChild>
                                                <w:div w:id="84037708">
                                                  <w:marLeft w:val="0"/>
                                                  <w:marRight w:val="0"/>
                                                  <w:marTop w:val="0"/>
                                                  <w:marBottom w:val="0"/>
                                                  <w:divBdr>
                                                    <w:top w:val="none" w:sz="0" w:space="0" w:color="auto"/>
                                                    <w:left w:val="none" w:sz="0" w:space="0" w:color="auto"/>
                                                    <w:bottom w:val="none" w:sz="0" w:space="0" w:color="auto"/>
                                                    <w:right w:val="none" w:sz="0" w:space="0" w:color="auto"/>
                                                  </w:divBdr>
                                                  <w:divsChild>
                                                    <w:div w:id="1876310667">
                                                      <w:marLeft w:val="0"/>
                                                      <w:marRight w:val="0"/>
                                                      <w:marTop w:val="0"/>
                                                      <w:marBottom w:val="0"/>
                                                      <w:divBdr>
                                                        <w:top w:val="none" w:sz="0" w:space="0" w:color="auto"/>
                                                        <w:left w:val="none" w:sz="0" w:space="0" w:color="auto"/>
                                                        <w:bottom w:val="none" w:sz="0" w:space="0" w:color="auto"/>
                                                        <w:right w:val="none" w:sz="0" w:space="0" w:color="auto"/>
                                                      </w:divBdr>
                                                      <w:divsChild>
                                                        <w:div w:id="1543060300">
                                                          <w:marLeft w:val="0"/>
                                                          <w:marRight w:val="0"/>
                                                          <w:marTop w:val="0"/>
                                                          <w:marBottom w:val="450"/>
                                                          <w:divBdr>
                                                            <w:top w:val="none" w:sz="0" w:space="0" w:color="auto"/>
                                                            <w:left w:val="none" w:sz="0" w:space="0" w:color="auto"/>
                                                            <w:bottom w:val="none" w:sz="0" w:space="0" w:color="auto"/>
                                                            <w:right w:val="none" w:sz="0" w:space="0" w:color="auto"/>
                                                          </w:divBdr>
                                                          <w:divsChild>
                                                            <w:div w:id="451368298">
                                                              <w:marLeft w:val="0"/>
                                                              <w:marRight w:val="0"/>
                                                              <w:marTop w:val="0"/>
                                                              <w:marBottom w:val="0"/>
                                                              <w:divBdr>
                                                                <w:top w:val="none" w:sz="0" w:space="0" w:color="auto"/>
                                                                <w:left w:val="none" w:sz="0" w:space="0" w:color="auto"/>
                                                                <w:bottom w:val="none" w:sz="0" w:space="0" w:color="auto"/>
                                                                <w:right w:val="none" w:sz="0" w:space="0" w:color="auto"/>
                                                              </w:divBdr>
                                                              <w:divsChild>
                                                                <w:div w:id="697703600">
                                                                  <w:marLeft w:val="0"/>
                                                                  <w:marRight w:val="0"/>
                                                                  <w:marTop w:val="0"/>
                                                                  <w:marBottom w:val="0"/>
                                                                  <w:divBdr>
                                                                    <w:top w:val="none" w:sz="0" w:space="0" w:color="auto"/>
                                                                    <w:left w:val="none" w:sz="0" w:space="0" w:color="auto"/>
                                                                    <w:bottom w:val="none" w:sz="0" w:space="0" w:color="auto"/>
                                                                    <w:right w:val="none" w:sz="0" w:space="0" w:color="auto"/>
                                                                  </w:divBdr>
                                                                  <w:divsChild>
                                                                    <w:div w:id="954289829">
                                                                      <w:marLeft w:val="0"/>
                                                                      <w:marRight w:val="0"/>
                                                                      <w:marTop w:val="0"/>
                                                                      <w:marBottom w:val="0"/>
                                                                      <w:divBdr>
                                                                        <w:top w:val="none" w:sz="0" w:space="0" w:color="auto"/>
                                                                        <w:left w:val="none" w:sz="0" w:space="0" w:color="auto"/>
                                                                        <w:bottom w:val="none" w:sz="0" w:space="0" w:color="auto"/>
                                                                        <w:right w:val="none" w:sz="0" w:space="0" w:color="auto"/>
                                                                      </w:divBdr>
                                                                      <w:divsChild>
                                                                        <w:div w:id="280766712">
                                                                          <w:marLeft w:val="0"/>
                                                                          <w:marRight w:val="0"/>
                                                                          <w:marTop w:val="0"/>
                                                                          <w:marBottom w:val="0"/>
                                                                          <w:divBdr>
                                                                            <w:top w:val="none" w:sz="0" w:space="0" w:color="auto"/>
                                                                            <w:left w:val="none" w:sz="0" w:space="0" w:color="auto"/>
                                                                            <w:bottom w:val="none" w:sz="0" w:space="0" w:color="auto"/>
                                                                            <w:right w:val="none" w:sz="0" w:space="0" w:color="auto"/>
                                                                          </w:divBdr>
                                                                          <w:divsChild>
                                                                            <w:div w:id="1520656361">
                                                                              <w:marLeft w:val="0"/>
                                                                              <w:marRight w:val="0"/>
                                                                              <w:marTop w:val="0"/>
                                                                              <w:marBottom w:val="0"/>
                                                                              <w:divBdr>
                                                                                <w:top w:val="none" w:sz="0" w:space="0" w:color="auto"/>
                                                                                <w:left w:val="none" w:sz="0" w:space="0" w:color="auto"/>
                                                                                <w:bottom w:val="none" w:sz="0" w:space="0" w:color="auto"/>
                                                                                <w:right w:val="none" w:sz="0" w:space="0" w:color="auto"/>
                                                                              </w:divBdr>
                                                                              <w:divsChild>
                                                                                <w:div w:id="1221676330">
                                                                                  <w:marLeft w:val="0"/>
                                                                                  <w:marRight w:val="0"/>
                                                                                  <w:marTop w:val="0"/>
                                                                                  <w:marBottom w:val="0"/>
                                                                                  <w:divBdr>
                                                                                    <w:top w:val="none" w:sz="0" w:space="0" w:color="auto"/>
                                                                                    <w:left w:val="none" w:sz="0" w:space="0" w:color="auto"/>
                                                                                    <w:bottom w:val="none" w:sz="0" w:space="0" w:color="auto"/>
                                                                                    <w:right w:val="none" w:sz="0" w:space="0" w:color="auto"/>
                                                                                  </w:divBdr>
                                                                                  <w:divsChild>
                                                                                    <w:div w:id="1112171909">
                                                                                      <w:marLeft w:val="0"/>
                                                                                      <w:marRight w:val="0"/>
                                                                                      <w:marTop w:val="0"/>
                                                                                      <w:marBottom w:val="0"/>
                                                                                      <w:divBdr>
                                                                                        <w:top w:val="none" w:sz="0" w:space="0" w:color="auto"/>
                                                                                        <w:left w:val="none" w:sz="0" w:space="0" w:color="auto"/>
                                                                                        <w:bottom w:val="none" w:sz="0" w:space="0" w:color="auto"/>
                                                                                        <w:right w:val="none" w:sz="0" w:space="0" w:color="auto"/>
                                                                                      </w:divBdr>
                                                                                      <w:divsChild>
                                                                                        <w:div w:id="2081055496">
                                                                                          <w:marLeft w:val="0"/>
                                                                                          <w:marRight w:val="0"/>
                                                                                          <w:marTop w:val="0"/>
                                                                                          <w:marBottom w:val="0"/>
                                                                                          <w:divBdr>
                                                                                            <w:top w:val="none" w:sz="0" w:space="0" w:color="auto"/>
                                                                                            <w:left w:val="none" w:sz="0" w:space="0" w:color="auto"/>
                                                                                            <w:bottom w:val="none" w:sz="0" w:space="0" w:color="auto"/>
                                                                                            <w:right w:val="none" w:sz="0" w:space="0" w:color="auto"/>
                                                                                          </w:divBdr>
                                                                                          <w:divsChild>
                                                                                            <w:div w:id="1850409383">
                                                                                              <w:marLeft w:val="0"/>
                                                                                              <w:marRight w:val="0"/>
                                                                                              <w:marTop w:val="0"/>
                                                                                              <w:marBottom w:val="0"/>
                                                                                              <w:divBdr>
                                                                                                <w:top w:val="none" w:sz="0" w:space="0" w:color="auto"/>
                                                                                                <w:left w:val="none" w:sz="0" w:space="0" w:color="auto"/>
                                                                                                <w:bottom w:val="none" w:sz="0" w:space="0" w:color="auto"/>
                                                                                                <w:right w:val="none" w:sz="0" w:space="0" w:color="auto"/>
                                                                                              </w:divBdr>
                                                                                              <w:divsChild>
                                                                                                <w:div w:id="1612278991">
                                                                                                  <w:marLeft w:val="0"/>
                                                                                                  <w:marRight w:val="0"/>
                                                                                                  <w:marTop w:val="0"/>
                                                                                                  <w:marBottom w:val="0"/>
                                                                                                  <w:divBdr>
                                                                                                    <w:top w:val="none" w:sz="0" w:space="0" w:color="auto"/>
                                                                                                    <w:left w:val="none" w:sz="0" w:space="0" w:color="auto"/>
                                                                                                    <w:bottom w:val="none" w:sz="0" w:space="0" w:color="auto"/>
                                                                                                    <w:right w:val="none" w:sz="0" w:space="0" w:color="auto"/>
                                                                                                  </w:divBdr>
                                                                                                  <w:divsChild>
                                                                                                    <w:div w:id="561258721">
                                                                                                      <w:marLeft w:val="0"/>
                                                                                                      <w:marRight w:val="0"/>
                                                                                                      <w:marTop w:val="0"/>
                                                                                                      <w:marBottom w:val="0"/>
                                                                                                      <w:divBdr>
                                                                                                        <w:top w:val="none" w:sz="0" w:space="0" w:color="auto"/>
                                                                                                        <w:left w:val="none" w:sz="0" w:space="0" w:color="auto"/>
                                                                                                        <w:bottom w:val="none" w:sz="0" w:space="0" w:color="auto"/>
                                                                                                        <w:right w:val="none" w:sz="0" w:space="0" w:color="auto"/>
                                                                                                      </w:divBdr>
                                                                                                      <w:divsChild>
                                                                                                        <w:div w:id="711072667">
                                                                                                          <w:marLeft w:val="0"/>
                                                                                                          <w:marRight w:val="0"/>
                                                                                                          <w:marTop w:val="0"/>
                                                                                                          <w:marBottom w:val="0"/>
                                                                                                          <w:divBdr>
                                                                                                            <w:top w:val="none" w:sz="0" w:space="0" w:color="auto"/>
                                                                                                            <w:left w:val="none" w:sz="0" w:space="0" w:color="auto"/>
                                                                                                            <w:bottom w:val="none" w:sz="0" w:space="0" w:color="auto"/>
                                                                                                            <w:right w:val="none" w:sz="0" w:space="0" w:color="auto"/>
                                                                                                          </w:divBdr>
                                                                                                          <w:divsChild>
                                                                                                            <w:div w:id="1465928053">
                                                                                                              <w:marLeft w:val="300"/>
                                                                                                              <w:marRight w:val="0"/>
                                                                                                              <w:marTop w:val="0"/>
                                                                                                              <w:marBottom w:val="0"/>
                                                                                                              <w:divBdr>
                                                                                                                <w:top w:val="none" w:sz="0" w:space="0" w:color="auto"/>
                                                                                                                <w:left w:val="none" w:sz="0" w:space="0" w:color="auto"/>
                                                                                                                <w:bottom w:val="none" w:sz="0" w:space="0" w:color="auto"/>
                                                                                                                <w:right w:val="none" w:sz="0" w:space="0" w:color="auto"/>
                                                                                                              </w:divBdr>
                                                                                                              <w:divsChild>
                                                                                                                <w:div w:id="1709640997">
                                                                                                                  <w:marLeft w:val="0"/>
                                                                                                                  <w:marRight w:val="0"/>
                                                                                                                  <w:marTop w:val="0"/>
                                                                                                                  <w:marBottom w:val="0"/>
                                                                                                                  <w:divBdr>
                                                                                                                    <w:top w:val="none" w:sz="0" w:space="0" w:color="auto"/>
                                                                                                                    <w:left w:val="none" w:sz="0" w:space="0" w:color="auto"/>
                                                                                                                    <w:bottom w:val="none" w:sz="0" w:space="0" w:color="auto"/>
                                                                                                                    <w:right w:val="none" w:sz="0" w:space="0" w:color="auto"/>
                                                                                                                  </w:divBdr>
                                                                                                                  <w:divsChild>
                                                                                                                    <w:div w:id="1979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8358391">
      <w:bodyDiv w:val="1"/>
      <w:marLeft w:val="0"/>
      <w:marRight w:val="0"/>
      <w:marTop w:val="0"/>
      <w:marBottom w:val="0"/>
      <w:divBdr>
        <w:top w:val="none" w:sz="0" w:space="0" w:color="auto"/>
        <w:left w:val="none" w:sz="0" w:space="0" w:color="auto"/>
        <w:bottom w:val="none" w:sz="0" w:space="0" w:color="auto"/>
        <w:right w:val="none" w:sz="0" w:space="0" w:color="auto"/>
      </w:divBdr>
    </w:div>
    <w:div w:id="1811634522">
      <w:bodyDiv w:val="1"/>
      <w:marLeft w:val="0"/>
      <w:marRight w:val="0"/>
      <w:marTop w:val="0"/>
      <w:marBottom w:val="0"/>
      <w:divBdr>
        <w:top w:val="none" w:sz="0" w:space="0" w:color="auto"/>
        <w:left w:val="none" w:sz="0" w:space="0" w:color="auto"/>
        <w:bottom w:val="none" w:sz="0" w:space="0" w:color="auto"/>
        <w:right w:val="none" w:sz="0" w:space="0" w:color="auto"/>
      </w:divBdr>
      <w:divsChild>
        <w:div w:id="2040155408">
          <w:marLeft w:val="0"/>
          <w:marRight w:val="0"/>
          <w:marTop w:val="0"/>
          <w:marBottom w:val="0"/>
          <w:divBdr>
            <w:top w:val="none" w:sz="0" w:space="0" w:color="auto"/>
            <w:left w:val="none" w:sz="0" w:space="0" w:color="auto"/>
            <w:bottom w:val="none" w:sz="0" w:space="0" w:color="auto"/>
            <w:right w:val="none" w:sz="0" w:space="0" w:color="auto"/>
          </w:divBdr>
          <w:divsChild>
            <w:div w:id="1738816059">
              <w:marLeft w:val="0"/>
              <w:marRight w:val="0"/>
              <w:marTop w:val="0"/>
              <w:marBottom w:val="0"/>
              <w:divBdr>
                <w:top w:val="none" w:sz="0" w:space="0" w:color="auto"/>
                <w:left w:val="none" w:sz="0" w:space="0" w:color="auto"/>
                <w:bottom w:val="none" w:sz="0" w:space="0" w:color="auto"/>
                <w:right w:val="none" w:sz="0" w:space="0" w:color="auto"/>
              </w:divBdr>
              <w:divsChild>
                <w:div w:id="2145390115">
                  <w:marLeft w:val="0"/>
                  <w:marRight w:val="0"/>
                  <w:marTop w:val="0"/>
                  <w:marBottom w:val="0"/>
                  <w:divBdr>
                    <w:top w:val="none" w:sz="0" w:space="0" w:color="auto"/>
                    <w:left w:val="none" w:sz="0" w:space="0" w:color="auto"/>
                    <w:bottom w:val="none" w:sz="0" w:space="0" w:color="auto"/>
                    <w:right w:val="none" w:sz="0" w:space="0" w:color="auto"/>
                  </w:divBdr>
                  <w:divsChild>
                    <w:div w:id="380636127">
                      <w:marLeft w:val="0"/>
                      <w:marRight w:val="0"/>
                      <w:marTop w:val="0"/>
                      <w:marBottom w:val="0"/>
                      <w:divBdr>
                        <w:top w:val="none" w:sz="0" w:space="0" w:color="auto"/>
                        <w:left w:val="none" w:sz="0" w:space="0" w:color="auto"/>
                        <w:bottom w:val="none" w:sz="0" w:space="0" w:color="auto"/>
                        <w:right w:val="none" w:sz="0" w:space="0" w:color="auto"/>
                      </w:divBdr>
                      <w:divsChild>
                        <w:div w:id="255556430">
                          <w:marLeft w:val="0"/>
                          <w:marRight w:val="0"/>
                          <w:marTop w:val="0"/>
                          <w:marBottom w:val="0"/>
                          <w:divBdr>
                            <w:top w:val="none" w:sz="0" w:space="0" w:color="auto"/>
                            <w:left w:val="none" w:sz="0" w:space="0" w:color="auto"/>
                            <w:bottom w:val="none" w:sz="0" w:space="0" w:color="auto"/>
                            <w:right w:val="none" w:sz="0" w:space="0" w:color="auto"/>
                          </w:divBdr>
                          <w:divsChild>
                            <w:div w:id="181214714">
                              <w:marLeft w:val="2070"/>
                              <w:marRight w:val="3960"/>
                              <w:marTop w:val="0"/>
                              <w:marBottom w:val="0"/>
                              <w:divBdr>
                                <w:top w:val="none" w:sz="0" w:space="0" w:color="auto"/>
                                <w:left w:val="none" w:sz="0" w:space="0" w:color="auto"/>
                                <w:bottom w:val="none" w:sz="0" w:space="0" w:color="auto"/>
                                <w:right w:val="none" w:sz="0" w:space="0" w:color="auto"/>
                              </w:divBdr>
                              <w:divsChild>
                                <w:div w:id="503710170">
                                  <w:marLeft w:val="0"/>
                                  <w:marRight w:val="0"/>
                                  <w:marTop w:val="0"/>
                                  <w:marBottom w:val="0"/>
                                  <w:divBdr>
                                    <w:top w:val="none" w:sz="0" w:space="0" w:color="auto"/>
                                    <w:left w:val="none" w:sz="0" w:space="0" w:color="auto"/>
                                    <w:bottom w:val="none" w:sz="0" w:space="0" w:color="auto"/>
                                    <w:right w:val="none" w:sz="0" w:space="0" w:color="auto"/>
                                  </w:divBdr>
                                  <w:divsChild>
                                    <w:div w:id="1349793530">
                                      <w:marLeft w:val="0"/>
                                      <w:marRight w:val="0"/>
                                      <w:marTop w:val="0"/>
                                      <w:marBottom w:val="0"/>
                                      <w:divBdr>
                                        <w:top w:val="none" w:sz="0" w:space="0" w:color="auto"/>
                                        <w:left w:val="none" w:sz="0" w:space="0" w:color="auto"/>
                                        <w:bottom w:val="none" w:sz="0" w:space="0" w:color="auto"/>
                                        <w:right w:val="none" w:sz="0" w:space="0" w:color="auto"/>
                                      </w:divBdr>
                                      <w:divsChild>
                                        <w:div w:id="279652877">
                                          <w:marLeft w:val="0"/>
                                          <w:marRight w:val="0"/>
                                          <w:marTop w:val="0"/>
                                          <w:marBottom w:val="0"/>
                                          <w:divBdr>
                                            <w:top w:val="none" w:sz="0" w:space="0" w:color="auto"/>
                                            <w:left w:val="none" w:sz="0" w:space="0" w:color="auto"/>
                                            <w:bottom w:val="none" w:sz="0" w:space="0" w:color="auto"/>
                                            <w:right w:val="none" w:sz="0" w:space="0" w:color="auto"/>
                                          </w:divBdr>
                                          <w:divsChild>
                                            <w:div w:id="2126802789">
                                              <w:marLeft w:val="0"/>
                                              <w:marRight w:val="0"/>
                                              <w:marTop w:val="90"/>
                                              <w:marBottom w:val="0"/>
                                              <w:divBdr>
                                                <w:top w:val="none" w:sz="0" w:space="0" w:color="auto"/>
                                                <w:left w:val="none" w:sz="0" w:space="0" w:color="auto"/>
                                                <w:bottom w:val="none" w:sz="0" w:space="0" w:color="auto"/>
                                                <w:right w:val="none" w:sz="0" w:space="0" w:color="auto"/>
                                              </w:divBdr>
                                              <w:divsChild>
                                                <w:div w:id="1729958893">
                                                  <w:marLeft w:val="0"/>
                                                  <w:marRight w:val="0"/>
                                                  <w:marTop w:val="0"/>
                                                  <w:marBottom w:val="0"/>
                                                  <w:divBdr>
                                                    <w:top w:val="none" w:sz="0" w:space="0" w:color="auto"/>
                                                    <w:left w:val="none" w:sz="0" w:space="0" w:color="auto"/>
                                                    <w:bottom w:val="none" w:sz="0" w:space="0" w:color="auto"/>
                                                    <w:right w:val="none" w:sz="0" w:space="0" w:color="auto"/>
                                                  </w:divBdr>
                                                  <w:divsChild>
                                                    <w:div w:id="1561280916">
                                                      <w:marLeft w:val="0"/>
                                                      <w:marRight w:val="0"/>
                                                      <w:marTop w:val="0"/>
                                                      <w:marBottom w:val="0"/>
                                                      <w:divBdr>
                                                        <w:top w:val="none" w:sz="0" w:space="0" w:color="auto"/>
                                                        <w:left w:val="none" w:sz="0" w:space="0" w:color="auto"/>
                                                        <w:bottom w:val="none" w:sz="0" w:space="0" w:color="auto"/>
                                                        <w:right w:val="none" w:sz="0" w:space="0" w:color="auto"/>
                                                      </w:divBdr>
                                                      <w:divsChild>
                                                        <w:div w:id="1875146562">
                                                          <w:marLeft w:val="0"/>
                                                          <w:marRight w:val="0"/>
                                                          <w:marTop w:val="0"/>
                                                          <w:marBottom w:val="450"/>
                                                          <w:divBdr>
                                                            <w:top w:val="none" w:sz="0" w:space="0" w:color="auto"/>
                                                            <w:left w:val="none" w:sz="0" w:space="0" w:color="auto"/>
                                                            <w:bottom w:val="none" w:sz="0" w:space="0" w:color="auto"/>
                                                            <w:right w:val="none" w:sz="0" w:space="0" w:color="auto"/>
                                                          </w:divBdr>
                                                          <w:divsChild>
                                                            <w:div w:id="1835949105">
                                                              <w:marLeft w:val="0"/>
                                                              <w:marRight w:val="0"/>
                                                              <w:marTop w:val="0"/>
                                                              <w:marBottom w:val="0"/>
                                                              <w:divBdr>
                                                                <w:top w:val="none" w:sz="0" w:space="0" w:color="auto"/>
                                                                <w:left w:val="none" w:sz="0" w:space="0" w:color="auto"/>
                                                                <w:bottom w:val="none" w:sz="0" w:space="0" w:color="auto"/>
                                                                <w:right w:val="none" w:sz="0" w:space="0" w:color="auto"/>
                                                              </w:divBdr>
                                                              <w:divsChild>
                                                                <w:div w:id="1712146843">
                                                                  <w:marLeft w:val="0"/>
                                                                  <w:marRight w:val="0"/>
                                                                  <w:marTop w:val="0"/>
                                                                  <w:marBottom w:val="0"/>
                                                                  <w:divBdr>
                                                                    <w:top w:val="none" w:sz="0" w:space="0" w:color="auto"/>
                                                                    <w:left w:val="none" w:sz="0" w:space="0" w:color="auto"/>
                                                                    <w:bottom w:val="none" w:sz="0" w:space="0" w:color="auto"/>
                                                                    <w:right w:val="none" w:sz="0" w:space="0" w:color="auto"/>
                                                                  </w:divBdr>
                                                                  <w:divsChild>
                                                                    <w:div w:id="85618275">
                                                                      <w:marLeft w:val="0"/>
                                                                      <w:marRight w:val="0"/>
                                                                      <w:marTop w:val="0"/>
                                                                      <w:marBottom w:val="0"/>
                                                                      <w:divBdr>
                                                                        <w:top w:val="none" w:sz="0" w:space="0" w:color="auto"/>
                                                                        <w:left w:val="none" w:sz="0" w:space="0" w:color="auto"/>
                                                                        <w:bottom w:val="none" w:sz="0" w:space="0" w:color="auto"/>
                                                                        <w:right w:val="none" w:sz="0" w:space="0" w:color="auto"/>
                                                                      </w:divBdr>
                                                                      <w:divsChild>
                                                                        <w:div w:id="1888646045">
                                                                          <w:marLeft w:val="0"/>
                                                                          <w:marRight w:val="0"/>
                                                                          <w:marTop w:val="0"/>
                                                                          <w:marBottom w:val="0"/>
                                                                          <w:divBdr>
                                                                            <w:top w:val="none" w:sz="0" w:space="0" w:color="auto"/>
                                                                            <w:left w:val="none" w:sz="0" w:space="0" w:color="auto"/>
                                                                            <w:bottom w:val="none" w:sz="0" w:space="0" w:color="auto"/>
                                                                            <w:right w:val="none" w:sz="0" w:space="0" w:color="auto"/>
                                                                          </w:divBdr>
                                                                          <w:divsChild>
                                                                            <w:div w:id="778642364">
                                                                              <w:marLeft w:val="0"/>
                                                                              <w:marRight w:val="0"/>
                                                                              <w:marTop w:val="0"/>
                                                                              <w:marBottom w:val="0"/>
                                                                              <w:divBdr>
                                                                                <w:top w:val="none" w:sz="0" w:space="0" w:color="auto"/>
                                                                                <w:left w:val="none" w:sz="0" w:space="0" w:color="auto"/>
                                                                                <w:bottom w:val="none" w:sz="0" w:space="0" w:color="auto"/>
                                                                                <w:right w:val="none" w:sz="0" w:space="0" w:color="auto"/>
                                                                              </w:divBdr>
                                                                              <w:divsChild>
                                                                                <w:div w:id="1104350750">
                                                                                  <w:marLeft w:val="0"/>
                                                                                  <w:marRight w:val="0"/>
                                                                                  <w:marTop w:val="0"/>
                                                                                  <w:marBottom w:val="0"/>
                                                                                  <w:divBdr>
                                                                                    <w:top w:val="none" w:sz="0" w:space="0" w:color="auto"/>
                                                                                    <w:left w:val="none" w:sz="0" w:space="0" w:color="auto"/>
                                                                                    <w:bottom w:val="none" w:sz="0" w:space="0" w:color="auto"/>
                                                                                    <w:right w:val="none" w:sz="0" w:space="0" w:color="auto"/>
                                                                                  </w:divBdr>
                                                                                  <w:divsChild>
                                                                                    <w:div w:id="441343364">
                                                                                      <w:marLeft w:val="0"/>
                                                                                      <w:marRight w:val="0"/>
                                                                                      <w:marTop w:val="0"/>
                                                                                      <w:marBottom w:val="0"/>
                                                                                      <w:divBdr>
                                                                                        <w:top w:val="none" w:sz="0" w:space="0" w:color="auto"/>
                                                                                        <w:left w:val="none" w:sz="0" w:space="0" w:color="auto"/>
                                                                                        <w:bottom w:val="none" w:sz="0" w:space="0" w:color="auto"/>
                                                                                        <w:right w:val="none" w:sz="0" w:space="0" w:color="auto"/>
                                                                                      </w:divBdr>
                                                                                      <w:divsChild>
                                                                                        <w:div w:id="1020467252">
                                                                                          <w:marLeft w:val="0"/>
                                                                                          <w:marRight w:val="0"/>
                                                                                          <w:marTop w:val="0"/>
                                                                                          <w:marBottom w:val="0"/>
                                                                                          <w:divBdr>
                                                                                            <w:top w:val="none" w:sz="0" w:space="0" w:color="auto"/>
                                                                                            <w:left w:val="none" w:sz="0" w:space="0" w:color="auto"/>
                                                                                            <w:bottom w:val="none" w:sz="0" w:space="0" w:color="auto"/>
                                                                                            <w:right w:val="none" w:sz="0" w:space="0" w:color="auto"/>
                                                                                          </w:divBdr>
                                                                                          <w:divsChild>
                                                                                            <w:div w:id="621039466">
                                                                                              <w:marLeft w:val="0"/>
                                                                                              <w:marRight w:val="0"/>
                                                                                              <w:marTop w:val="0"/>
                                                                                              <w:marBottom w:val="0"/>
                                                                                              <w:divBdr>
                                                                                                <w:top w:val="none" w:sz="0" w:space="0" w:color="auto"/>
                                                                                                <w:left w:val="none" w:sz="0" w:space="0" w:color="auto"/>
                                                                                                <w:bottom w:val="none" w:sz="0" w:space="0" w:color="auto"/>
                                                                                                <w:right w:val="none" w:sz="0" w:space="0" w:color="auto"/>
                                                                                              </w:divBdr>
                                                                                              <w:divsChild>
                                                                                                <w:div w:id="671833662">
                                                                                                  <w:marLeft w:val="0"/>
                                                                                                  <w:marRight w:val="0"/>
                                                                                                  <w:marTop w:val="0"/>
                                                                                                  <w:marBottom w:val="0"/>
                                                                                                  <w:divBdr>
                                                                                                    <w:top w:val="none" w:sz="0" w:space="0" w:color="auto"/>
                                                                                                    <w:left w:val="none" w:sz="0" w:space="0" w:color="auto"/>
                                                                                                    <w:bottom w:val="none" w:sz="0" w:space="0" w:color="auto"/>
                                                                                                    <w:right w:val="none" w:sz="0" w:space="0" w:color="auto"/>
                                                                                                  </w:divBdr>
                                                                                                  <w:divsChild>
                                                                                                    <w:div w:id="1993630761">
                                                                                                      <w:marLeft w:val="0"/>
                                                                                                      <w:marRight w:val="0"/>
                                                                                                      <w:marTop w:val="0"/>
                                                                                                      <w:marBottom w:val="0"/>
                                                                                                      <w:divBdr>
                                                                                                        <w:top w:val="none" w:sz="0" w:space="0" w:color="auto"/>
                                                                                                        <w:left w:val="none" w:sz="0" w:space="0" w:color="auto"/>
                                                                                                        <w:bottom w:val="none" w:sz="0" w:space="0" w:color="auto"/>
                                                                                                        <w:right w:val="none" w:sz="0" w:space="0" w:color="auto"/>
                                                                                                      </w:divBdr>
                                                                                                      <w:divsChild>
                                                                                                        <w:div w:id="721753426">
                                                                                                          <w:marLeft w:val="0"/>
                                                                                                          <w:marRight w:val="0"/>
                                                                                                          <w:marTop w:val="0"/>
                                                                                                          <w:marBottom w:val="0"/>
                                                                                                          <w:divBdr>
                                                                                                            <w:top w:val="none" w:sz="0" w:space="0" w:color="auto"/>
                                                                                                            <w:left w:val="none" w:sz="0" w:space="0" w:color="auto"/>
                                                                                                            <w:bottom w:val="none" w:sz="0" w:space="0" w:color="auto"/>
                                                                                                            <w:right w:val="none" w:sz="0" w:space="0" w:color="auto"/>
                                                                                                          </w:divBdr>
                                                                                                          <w:divsChild>
                                                                                                            <w:div w:id="1201868422">
                                                                                                              <w:marLeft w:val="300"/>
                                                                                                              <w:marRight w:val="0"/>
                                                                                                              <w:marTop w:val="0"/>
                                                                                                              <w:marBottom w:val="0"/>
                                                                                                              <w:divBdr>
                                                                                                                <w:top w:val="none" w:sz="0" w:space="0" w:color="auto"/>
                                                                                                                <w:left w:val="none" w:sz="0" w:space="0" w:color="auto"/>
                                                                                                                <w:bottom w:val="none" w:sz="0" w:space="0" w:color="auto"/>
                                                                                                                <w:right w:val="none" w:sz="0" w:space="0" w:color="auto"/>
                                                                                                              </w:divBdr>
                                                                                                              <w:divsChild>
                                                                                                                <w:div w:id="1166507179">
                                                                                                                  <w:marLeft w:val="0"/>
                                                                                                                  <w:marRight w:val="0"/>
                                                                                                                  <w:marTop w:val="0"/>
                                                                                                                  <w:marBottom w:val="0"/>
                                                                                                                  <w:divBdr>
                                                                                                                    <w:top w:val="none" w:sz="0" w:space="0" w:color="auto"/>
                                                                                                                    <w:left w:val="none" w:sz="0" w:space="0" w:color="auto"/>
                                                                                                                    <w:bottom w:val="none" w:sz="0" w:space="0" w:color="auto"/>
                                                                                                                    <w:right w:val="none" w:sz="0" w:space="0" w:color="auto"/>
                                                                                                                  </w:divBdr>
                                                                                                                  <w:divsChild>
                                                                                                                    <w:div w:id="3785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3209243">
      <w:bodyDiv w:val="1"/>
      <w:marLeft w:val="0"/>
      <w:marRight w:val="0"/>
      <w:marTop w:val="0"/>
      <w:marBottom w:val="0"/>
      <w:divBdr>
        <w:top w:val="none" w:sz="0" w:space="0" w:color="auto"/>
        <w:left w:val="none" w:sz="0" w:space="0" w:color="auto"/>
        <w:bottom w:val="none" w:sz="0" w:space="0" w:color="auto"/>
        <w:right w:val="none" w:sz="0" w:space="0" w:color="auto"/>
      </w:divBdr>
    </w:div>
    <w:div w:id="1922173439">
      <w:bodyDiv w:val="1"/>
      <w:marLeft w:val="0"/>
      <w:marRight w:val="0"/>
      <w:marTop w:val="0"/>
      <w:marBottom w:val="0"/>
      <w:divBdr>
        <w:top w:val="none" w:sz="0" w:space="0" w:color="auto"/>
        <w:left w:val="none" w:sz="0" w:space="0" w:color="auto"/>
        <w:bottom w:val="none" w:sz="0" w:space="0" w:color="auto"/>
        <w:right w:val="none" w:sz="0" w:space="0" w:color="auto"/>
      </w:divBdr>
      <w:divsChild>
        <w:div w:id="644041858">
          <w:marLeft w:val="0"/>
          <w:marRight w:val="0"/>
          <w:marTop w:val="0"/>
          <w:marBottom w:val="0"/>
          <w:divBdr>
            <w:top w:val="none" w:sz="0" w:space="0" w:color="auto"/>
            <w:left w:val="none" w:sz="0" w:space="0" w:color="auto"/>
            <w:bottom w:val="none" w:sz="0" w:space="0" w:color="auto"/>
            <w:right w:val="none" w:sz="0" w:space="0" w:color="auto"/>
          </w:divBdr>
        </w:div>
        <w:div w:id="990215901">
          <w:marLeft w:val="0"/>
          <w:marRight w:val="0"/>
          <w:marTop w:val="0"/>
          <w:marBottom w:val="0"/>
          <w:divBdr>
            <w:top w:val="none" w:sz="0" w:space="0" w:color="auto"/>
            <w:left w:val="none" w:sz="0" w:space="0" w:color="auto"/>
            <w:bottom w:val="none" w:sz="0" w:space="0" w:color="auto"/>
            <w:right w:val="none" w:sz="0" w:space="0" w:color="auto"/>
          </w:divBdr>
        </w:div>
        <w:div w:id="520364556">
          <w:marLeft w:val="0"/>
          <w:marRight w:val="0"/>
          <w:marTop w:val="0"/>
          <w:marBottom w:val="0"/>
          <w:divBdr>
            <w:top w:val="none" w:sz="0" w:space="0" w:color="auto"/>
            <w:left w:val="none" w:sz="0" w:space="0" w:color="auto"/>
            <w:bottom w:val="none" w:sz="0" w:space="0" w:color="auto"/>
            <w:right w:val="none" w:sz="0" w:space="0" w:color="auto"/>
          </w:divBdr>
        </w:div>
        <w:div w:id="1098908929">
          <w:marLeft w:val="0"/>
          <w:marRight w:val="0"/>
          <w:marTop w:val="0"/>
          <w:marBottom w:val="0"/>
          <w:divBdr>
            <w:top w:val="none" w:sz="0" w:space="0" w:color="auto"/>
            <w:left w:val="none" w:sz="0" w:space="0" w:color="auto"/>
            <w:bottom w:val="none" w:sz="0" w:space="0" w:color="auto"/>
            <w:right w:val="none" w:sz="0" w:space="0" w:color="auto"/>
          </w:divBdr>
        </w:div>
      </w:divsChild>
    </w:div>
    <w:div w:id="1956206529">
      <w:bodyDiv w:val="1"/>
      <w:marLeft w:val="0"/>
      <w:marRight w:val="0"/>
      <w:marTop w:val="0"/>
      <w:marBottom w:val="0"/>
      <w:divBdr>
        <w:top w:val="none" w:sz="0" w:space="0" w:color="auto"/>
        <w:left w:val="none" w:sz="0" w:space="0" w:color="auto"/>
        <w:bottom w:val="none" w:sz="0" w:space="0" w:color="auto"/>
        <w:right w:val="none" w:sz="0" w:space="0" w:color="auto"/>
      </w:divBdr>
      <w:divsChild>
        <w:div w:id="687945251">
          <w:marLeft w:val="0"/>
          <w:marRight w:val="0"/>
          <w:marTop w:val="0"/>
          <w:marBottom w:val="0"/>
          <w:divBdr>
            <w:top w:val="none" w:sz="0" w:space="0" w:color="auto"/>
            <w:left w:val="none" w:sz="0" w:space="0" w:color="auto"/>
            <w:bottom w:val="none" w:sz="0" w:space="0" w:color="auto"/>
            <w:right w:val="none" w:sz="0" w:space="0" w:color="auto"/>
          </w:divBdr>
          <w:divsChild>
            <w:div w:id="19210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i.cerge-ei.cz/"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idea.cerge-ei.cz/" TargetMode="External"/><Relationship Id="rId13" Type="http://schemas.openxmlformats.org/officeDocument/2006/relationships/hyperlink" Target="https://www.imf.org/external/pubs/ft/weo/2003/02/" TargetMode="External"/><Relationship Id="rId18" Type="http://schemas.openxmlformats.org/officeDocument/2006/relationships/hyperlink" Target="https://www.scopu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deaapps.cerge-ei.cz/Comparison/" TargetMode="External"/><Relationship Id="rId7" Type="http://schemas.openxmlformats.org/officeDocument/2006/relationships/hyperlink" Target="http://ec2-18-188-88-0.us-east-2.compute.amazonaws.com:8080/data/ext_list_April_2018_2017_Metrics.xlsx" TargetMode="External"/><Relationship Id="rId12" Type="http://schemas.microsoft.com/office/2011/relationships/commentsExtended" Target="commentsExtended.xml"/><Relationship Id="rId17" Type="http://schemas.openxmlformats.org/officeDocument/2006/relationships/hyperlink" Target="http://ec2-18-188-88-0.us-east-2.compute.amazonaws.com:8080/data/ext_list_April_2018_2017_Metrics.xls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c2-18-188-88-0.us-east-2.compute.amazonaws.com:8080/data/ext_list_April_2018_2017_Metrics.xlsx" TargetMode="External"/><Relationship Id="rId20" Type="http://schemas.openxmlformats.org/officeDocument/2006/relationships/hyperlink" Target="https://idea-en.cerge-ei.cz/files/IDEA_Study_2_2017_Predatory_journals_in_Scopus/files/downloads/IDEA_Study_2_2017_Predatory_journals_in_Scopus.pdf" TargetMode="External"/><Relationship Id="rId1" Type="http://schemas.openxmlformats.org/officeDocument/2006/relationships/customXml" Target="../customXml/item1.xml"/><Relationship Id="rId6" Type="http://schemas.openxmlformats.org/officeDocument/2006/relationships/hyperlink" Target="https://www.scopus.com/" TargetMode="External"/><Relationship Id="rId11" Type="http://schemas.openxmlformats.org/officeDocument/2006/relationships/comments" Target="comments.xml"/><Relationship Id="rId24" Type="http://schemas.openxmlformats.org/officeDocument/2006/relationships/hyperlink" Target="mailto:martin.srholec@cerge-ei.cz" TargetMode="External"/><Relationship Id="rId5" Type="http://schemas.openxmlformats.org/officeDocument/2006/relationships/webSettings" Target="webSettings.xml"/><Relationship Id="rId15" Type="http://schemas.openxmlformats.org/officeDocument/2006/relationships/hyperlink" Target="https://datahelpdesk.worldbank.org/knowledgebase/articles/378834-how-does-the-world-bank-classify-countries" TargetMode="External"/><Relationship Id="rId23" Type="http://schemas.openxmlformats.org/officeDocument/2006/relationships/hyperlink" Target="mailto:vit.machacek@cerge-ei.cz" TargetMode="External"/><Relationship Id="rId10" Type="http://schemas.openxmlformats.org/officeDocument/2006/relationships/hyperlink" Target="http://ec2-18-188-88-0.us-east-2.compute.amazonaws.com:8080/" TargetMode="External"/><Relationship Id="rId19" Type="http://schemas.openxmlformats.org/officeDocument/2006/relationships/hyperlink" Target="https://idea.cerge-ei.cz/files/IDEA_Studie_17_2017_Mistni_casopisy_ve_Scopusu/mobile/index.html" TargetMode="External"/><Relationship Id="rId4" Type="http://schemas.openxmlformats.org/officeDocument/2006/relationships/settings" Target="settings.xml"/><Relationship Id="rId9" Type="http://schemas.openxmlformats.org/officeDocument/2006/relationships/hyperlink" Target="http://av21.avcr.cz/" TargetMode="External"/><Relationship Id="rId14" Type="http://schemas.openxmlformats.org/officeDocument/2006/relationships/hyperlink" Target="https://datahelpdesk.worldbank.org/knowledgebase/articles/378834-how-does-the-world-bank-classify-countries" TargetMode="External"/><Relationship Id="rId22" Type="http://schemas.openxmlformats.org/officeDocument/2006/relationships/hyperlink" Target="http://dx.doi.org/10.1007/s11192-017-2389-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298E-1C3D-4C59-A1C1-AF99854E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Srholec Martin</cp:lastModifiedBy>
  <cp:revision>22</cp:revision>
  <dcterms:created xsi:type="dcterms:W3CDTF">2019-04-08T08:52:00Z</dcterms:created>
  <dcterms:modified xsi:type="dcterms:W3CDTF">2019-04-09T09:58:00Z</dcterms:modified>
</cp:coreProperties>
</file>