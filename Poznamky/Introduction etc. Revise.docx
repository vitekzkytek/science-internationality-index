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F2057" w14:textId="2C9D47D2" w:rsidR="00FE4F98" w:rsidRPr="001847D7" w:rsidRDefault="00FE4F98" w:rsidP="00FE4F98">
      <w:pPr>
        <w:pStyle w:val="Heading1"/>
        <w:shd w:val="clear" w:color="auto" w:fill="BB133E"/>
        <w:spacing w:before="0"/>
        <w:jc w:val="center"/>
        <w:rPr>
          <w:rFonts w:ascii="Arial" w:hAnsi="Arial" w:cs="Arial"/>
          <w:color w:val="FFFFFF"/>
        </w:rPr>
      </w:pPr>
      <w:r w:rsidRPr="001847D7">
        <w:rPr>
          <w:rFonts w:ascii="Arial" w:hAnsi="Arial" w:cs="Arial"/>
          <w:color w:val="FFFFFF"/>
        </w:rPr>
        <w:t xml:space="preserve">Globalization of </w:t>
      </w:r>
      <w:r w:rsidR="00765256">
        <w:rPr>
          <w:rFonts w:ascii="Arial" w:hAnsi="Arial" w:cs="Arial"/>
          <w:color w:val="FFFFFF"/>
        </w:rPr>
        <w:t>Science</w:t>
      </w:r>
    </w:p>
    <w:p w14:paraId="7D588697" w14:textId="7EC29C4F" w:rsidR="00FE4F98" w:rsidRPr="001847D7" w:rsidRDefault="00FE4F98" w:rsidP="00FE4F98">
      <w:pPr>
        <w:pStyle w:val="Heading2"/>
        <w:shd w:val="clear" w:color="auto" w:fill="BB133E"/>
        <w:jc w:val="center"/>
        <w:rPr>
          <w:rFonts w:ascii="Arial" w:hAnsi="Arial" w:cs="Arial"/>
          <w:color w:val="FFFFFF"/>
        </w:rPr>
      </w:pPr>
      <w:r w:rsidRPr="001847D7">
        <w:rPr>
          <w:rFonts w:ascii="Arial" w:hAnsi="Arial" w:cs="Arial"/>
          <w:b/>
          <w:bCs/>
          <w:color w:val="FFFFFF"/>
        </w:rPr>
        <w:t>Evidence from</w:t>
      </w:r>
      <w:r w:rsidR="003D7C39">
        <w:rPr>
          <w:rFonts w:ascii="Arial" w:hAnsi="Arial" w:cs="Arial"/>
          <w:b/>
          <w:bCs/>
          <w:color w:val="FFFFFF"/>
        </w:rPr>
        <w:t xml:space="preserve"> authors </w:t>
      </w:r>
      <w:r w:rsidR="00E222DD">
        <w:rPr>
          <w:rFonts w:ascii="Arial" w:hAnsi="Arial" w:cs="Arial"/>
          <w:b/>
          <w:bCs/>
          <w:color w:val="FFFFFF"/>
        </w:rPr>
        <w:t xml:space="preserve">in </w:t>
      </w:r>
      <w:r w:rsidR="00E222DD" w:rsidRPr="001847D7">
        <w:rPr>
          <w:rFonts w:ascii="Arial" w:hAnsi="Arial" w:cs="Arial"/>
          <w:b/>
          <w:bCs/>
          <w:color w:val="FFFFFF"/>
        </w:rPr>
        <w:t>a</w:t>
      </w:r>
      <w:r w:rsidR="00E222DD">
        <w:rPr>
          <w:rFonts w:ascii="Arial" w:hAnsi="Arial" w:cs="Arial"/>
          <w:b/>
          <w:bCs/>
          <w:color w:val="FFFFFF"/>
        </w:rPr>
        <w:t>ca</w:t>
      </w:r>
      <w:r w:rsidR="00E222DD" w:rsidRPr="001847D7">
        <w:rPr>
          <w:rFonts w:ascii="Arial" w:hAnsi="Arial" w:cs="Arial"/>
          <w:b/>
          <w:bCs/>
          <w:color w:val="FFFFFF"/>
        </w:rPr>
        <w:t xml:space="preserve">demic journals </w:t>
      </w:r>
      <w:r w:rsidR="003D7C39">
        <w:rPr>
          <w:rFonts w:ascii="Arial" w:hAnsi="Arial" w:cs="Arial"/>
          <w:b/>
          <w:bCs/>
          <w:color w:val="FFFFFF"/>
        </w:rPr>
        <w:t xml:space="preserve">by </w:t>
      </w:r>
      <w:r w:rsidR="003D7C39" w:rsidRPr="001847D7">
        <w:rPr>
          <w:rFonts w:ascii="Arial" w:hAnsi="Arial" w:cs="Arial"/>
          <w:b/>
          <w:bCs/>
          <w:color w:val="FFFFFF"/>
        </w:rPr>
        <w:t>countr</w:t>
      </w:r>
      <w:r w:rsidR="003D7C39">
        <w:rPr>
          <w:rFonts w:ascii="Arial" w:hAnsi="Arial" w:cs="Arial"/>
          <w:b/>
          <w:bCs/>
          <w:color w:val="FFFFFF"/>
        </w:rPr>
        <w:t xml:space="preserve">y of origin </w:t>
      </w:r>
    </w:p>
    <w:p w14:paraId="483038A7" w14:textId="0AF387B3" w:rsidR="00FE4F98" w:rsidRPr="001847D7" w:rsidRDefault="00FE4F98" w:rsidP="00FE4F98">
      <w:pPr>
        <w:pStyle w:val="Heading2"/>
        <w:shd w:val="clear" w:color="auto" w:fill="BB133E"/>
        <w:jc w:val="center"/>
        <w:rPr>
          <w:rFonts w:ascii="Arial" w:hAnsi="Arial" w:cs="Arial"/>
          <w:b/>
          <w:bCs/>
          <w:color w:val="FFFFFF"/>
        </w:rPr>
      </w:pPr>
    </w:p>
    <w:p w14:paraId="7CFA4AC9" w14:textId="0A0A7DDC" w:rsidR="00FE4F98" w:rsidRPr="001847D7" w:rsidRDefault="00FE4F98" w:rsidP="00FE4F98">
      <w:pPr>
        <w:pStyle w:val="NormalWeb"/>
        <w:shd w:val="clear" w:color="auto" w:fill="BB133E"/>
        <w:jc w:val="center"/>
        <w:rPr>
          <w:rFonts w:ascii="Arial" w:hAnsi="Arial" w:cs="Arial"/>
          <w:color w:val="FFFFFF"/>
          <w:lang w:val="en-US"/>
        </w:rPr>
      </w:pPr>
      <w:proofErr w:type="spellStart"/>
      <w:r w:rsidRPr="001847D7">
        <w:rPr>
          <w:rFonts w:ascii="Arial" w:hAnsi="Arial" w:cs="Arial"/>
          <w:color w:val="FFFFFF"/>
          <w:lang w:val="en-US"/>
        </w:rPr>
        <w:t>Vít</w:t>
      </w:r>
      <w:proofErr w:type="spellEnd"/>
      <w:r w:rsidRPr="001847D7">
        <w:rPr>
          <w:rFonts w:ascii="Arial" w:hAnsi="Arial" w:cs="Arial"/>
          <w:color w:val="FFFFFF"/>
          <w:lang w:val="en-US"/>
        </w:rPr>
        <w:t xml:space="preserve"> </w:t>
      </w:r>
      <w:proofErr w:type="spellStart"/>
      <w:r w:rsidRPr="001847D7">
        <w:rPr>
          <w:rFonts w:ascii="Arial" w:hAnsi="Arial" w:cs="Arial"/>
          <w:color w:val="FFFFFF"/>
          <w:lang w:val="en-US"/>
        </w:rPr>
        <w:t>Macháček</w:t>
      </w:r>
      <w:proofErr w:type="spellEnd"/>
      <w:r w:rsidR="00A27703">
        <w:rPr>
          <w:rFonts w:ascii="Arial" w:hAnsi="Arial" w:cs="Arial"/>
          <w:color w:val="FFFFFF"/>
          <w:lang w:val="en-US"/>
        </w:rPr>
        <w:t xml:space="preserve"> and Martin Srholec</w:t>
      </w:r>
    </w:p>
    <w:p w14:paraId="29140558" w14:textId="77777777" w:rsidR="00FE4F98" w:rsidRPr="001847D7" w:rsidRDefault="00FE4F98" w:rsidP="00FE4F98">
      <w:pPr>
        <w:shd w:val="clear" w:color="auto" w:fill="BB133E"/>
        <w:jc w:val="center"/>
        <w:rPr>
          <w:rFonts w:ascii="Arial" w:hAnsi="Arial" w:cs="Arial"/>
          <w:color w:val="FFFFFF"/>
          <w:sz w:val="26"/>
          <w:szCs w:val="26"/>
        </w:rPr>
      </w:pPr>
      <w:r w:rsidRPr="001847D7">
        <w:rPr>
          <w:rFonts w:ascii="Arial" w:hAnsi="Arial" w:cs="Arial"/>
          <w:color w:val="FFFFFF"/>
          <w:sz w:val="26"/>
          <w:szCs w:val="26"/>
        </w:rPr>
        <w:t> Think-tank IDEA of the Economic Institute of AS CR</w:t>
      </w:r>
    </w:p>
    <w:p w14:paraId="001DD26C" w14:textId="77777777" w:rsidR="00FE4F98" w:rsidRPr="001847D7" w:rsidRDefault="00FE4F98" w:rsidP="00FE4F98">
      <w:pPr>
        <w:shd w:val="clear" w:color="auto" w:fill="BB133E"/>
        <w:spacing w:before="100" w:beforeAutospacing="1" w:after="100" w:afterAutospacing="1" w:line="0" w:lineRule="auto"/>
        <w:jc w:val="center"/>
        <w:rPr>
          <w:rFonts w:ascii="Arial" w:eastAsia="Times New Roman" w:hAnsi="Arial" w:cs="Arial"/>
          <w:color w:val="FFFFFF"/>
          <w:sz w:val="26"/>
          <w:szCs w:val="26"/>
          <w:lang w:eastAsia="cs-CZ"/>
        </w:rPr>
      </w:pPr>
    </w:p>
    <w:p w14:paraId="44EE314D" w14:textId="75A1381D" w:rsidR="00FE4F98" w:rsidRPr="009E4DFE" w:rsidRDefault="00AC20B5" w:rsidP="009E4DFE">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Pr>
          <w:rFonts w:ascii="Tahoma" w:eastAsia="Times New Roman" w:hAnsi="Tahoma" w:cs="Tahoma"/>
          <w:b/>
          <w:bCs/>
          <w:color w:val="BB133E"/>
          <w:sz w:val="27"/>
          <w:szCs w:val="27"/>
          <w:lang w:eastAsia="cs-CZ"/>
        </w:rPr>
        <w:t>Introduction</w:t>
      </w:r>
    </w:p>
    <w:p w14:paraId="0102E21D" w14:textId="6DDF7A88" w:rsidR="009736DA" w:rsidRPr="001847D7" w:rsidRDefault="00DF701C"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To which extent</w:t>
      </w:r>
      <w:r w:rsidDel="00DF701C">
        <w:rPr>
          <w:rFonts w:ascii="Arial" w:eastAsia="Times New Roman" w:hAnsi="Arial" w:cs="Arial"/>
          <w:color w:val="000000"/>
          <w:sz w:val="26"/>
          <w:szCs w:val="26"/>
          <w:lang w:eastAsia="cs-CZ"/>
        </w:rPr>
        <w:t xml:space="preserve"> </w:t>
      </w:r>
      <w:proofErr w:type="gramStart"/>
      <w:r w:rsidR="00765256">
        <w:rPr>
          <w:rFonts w:ascii="Arial" w:eastAsia="Times New Roman" w:hAnsi="Arial" w:cs="Arial"/>
          <w:color w:val="000000"/>
          <w:sz w:val="26"/>
          <w:szCs w:val="26"/>
          <w:lang w:eastAsia="cs-CZ"/>
        </w:rPr>
        <w:t xml:space="preserve">are scientific outputs </w:t>
      </w:r>
      <w:r>
        <w:rPr>
          <w:rFonts w:ascii="Arial" w:eastAsia="Times New Roman" w:hAnsi="Arial" w:cs="Arial"/>
          <w:color w:val="000000"/>
          <w:sz w:val="26"/>
          <w:szCs w:val="26"/>
          <w:lang w:eastAsia="cs-CZ"/>
        </w:rPr>
        <w:t>published</w:t>
      </w:r>
      <w:proofErr w:type="gramEnd"/>
      <w:r w:rsidR="00765256">
        <w:rPr>
          <w:rFonts w:ascii="Arial" w:eastAsia="Times New Roman" w:hAnsi="Arial" w:cs="Arial"/>
          <w:color w:val="000000"/>
          <w:sz w:val="26"/>
          <w:szCs w:val="26"/>
          <w:lang w:eastAsia="cs-CZ"/>
        </w:rPr>
        <w:t xml:space="preserve"> in global</w:t>
      </w:r>
      <w:r>
        <w:rPr>
          <w:rFonts w:ascii="Arial" w:eastAsia="Times New Roman" w:hAnsi="Arial" w:cs="Arial"/>
          <w:color w:val="000000"/>
          <w:sz w:val="26"/>
          <w:szCs w:val="26"/>
          <w:lang w:eastAsia="cs-CZ"/>
        </w:rPr>
        <w:t xml:space="preserve"> in contrast to local journals? </w:t>
      </w:r>
      <w:r w:rsidR="00765256">
        <w:rPr>
          <w:rFonts w:ascii="Arial" w:eastAsia="Times New Roman" w:hAnsi="Arial" w:cs="Arial"/>
          <w:color w:val="000000"/>
          <w:sz w:val="26"/>
          <w:szCs w:val="26"/>
          <w:lang w:eastAsia="cs-CZ"/>
        </w:rPr>
        <w:t>How does th</w:t>
      </w:r>
      <w:r w:rsidR="00CD53ED">
        <w:rPr>
          <w:rFonts w:ascii="Arial" w:eastAsia="Times New Roman" w:hAnsi="Arial" w:cs="Arial"/>
          <w:color w:val="000000"/>
          <w:sz w:val="26"/>
          <w:szCs w:val="26"/>
          <w:lang w:eastAsia="cs-CZ"/>
        </w:rPr>
        <w:t>is</w:t>
      </w:r>
      <w:r w:rsidR="00765256">
        <w:rPr>
          <w:rFonts w:ascii="Arial" w:eastAsia="Times New Roman" w:hAnsi="Arial" w:cs="Arial"/>
          <w:color w:val="000000"/>
          <w:sz w:val="26"/>
          <w:szCs w:val="26"/>
          <w:lang w:eastAsia="cs-CZ"/>
        </w:rPr>
        <w:t xml:space="preserve"> tendency differ across countries and disciplines? </w:t>
      </w:r>
      <w:proofErr w:type="gramStart"/>
      <w:r w:rsidR="00C80DEF">
        <w:rPr>
          <w:rFonts w:ascii="Arial" w:eastAsia="Times New Roman" w:hAnsi="Arial" w:cs="Arial"/>
          <w:color w:val="000000"/>
          <w:sz w:val="26"/>
          <w:szCs w:val="26"/>
          <w:lang w:eastAsia="cs-CZ"/>
        </w:rPr>
        <w:t>And</w:t>
      </w:r>
      <w:proofErr w:type="gramEnd"/>
      <w:r w:rsidR="00C80DEF">
        <w:rPr>
          <w:rFonts w:ascii="Arial" w:eastAsia="Times New Roman" w:hAnsi="Arial" w:cs="Arial"/>
          <w:color w:val="000000"/>
          <w:sz w:val="26"/>
          <w:szCs w:val="26"/>
          <w:lang w:eastAsia="cs-CZ"/>
        </w:rPr>
        <w:t xml:space="preserve"> how much has th</w:t>
      </w:r>
      <w:r w:rsidR="000D3BD2">
        <w:rPr>
          <w:rFonts w:ascii="Arial" w:eastAsia="Times New Roman" w:hAnsi="Arial" w:cs="Arial"/>
          <w:color w:val="000000"/>
          <w:sz w:val="26"/>
          <w:szCs w:val="26"/>
          <w:lang w:eastAsia="cs-CZ"/>
        </w:rPr>
        <w:t>is</w:t>
      </w:r>
      <w:r w:rsidR="00C80DEF">
        <w:rPr>
          <w:rFonts w:ascii="Arial" w:eastAsia="Times New Roman" w:hAnsi="Arial" w:cs="Arial"/>
          <w:color w:val="000000"/>
          <w:sz w:val="26"/>
          <w:szCs w:val="26"/>
          <w:lang w:eastAsia="cs-CZ"/>
        </w:rPr>
        <w:t xml:space="preserve"> </w:t>
      </w:r>
      <w:r>
        <w:rPr>
          <w:rFonts w:ascii="Arial" w:eastAsia="Times New Roman" w:hAnsi="Arial" w:cs="Arial"/>
          <w:color w:val="000000"/>
          <w:sz w:val="26"/>
          <w:szCs w:val="26"/>
          <w:lang w:eastAsia="cs-CZ"/>
        </w:rPr>
        <w:t xml:space="preserve">publication landscape </w:t>
      </w:r>
      <w:r w:rsidR="00C80DEF">
        <w:rPr>
          <w:rFonts w:ascii="Arial" w:eastAsia="Times New Roman" w:hAnsi="Arial" w:cs="Arial"/>
          <w:color w:val="000000"/>
          <w:sz w:val="26"/>
          <w:szCs w:val="26"/>
          <w:lang w:eastAsia="cs-CZ"/>
        </w:rPr>
        <w:t>change</w:t>
      </w:r>
      <w:r w:rsidR="006F5BFD">
        <w:rPr>
          <w:rFonts w:ascii="Arial" w:eastAsia="Times New Roman" w:hAnsi="Arial" w:cs="Arial"/>
          <w:color w:val="000000"/>
          <w:sz w:val="26"/>
          <w:szCs w:val="26"/>
          <w:lang w:eastAsia="cs-CZ"/>
        </w:rPr>
        <w:t>d</w:t>
      </w:r>
      <w:r w:rsidR="00C80DEF">
        <w:rPr>
          <w:rFonts w:ascii="Arial" w:eastAsia="Times New Roman" w:hAnsi="Arial" w:cs="Arial"/>
          <w:color w:val="000000"/>
          <w:sz w:val="26"/>
          <w:szCs w:val="26"/>
          <w:lang w:eastAsia="cs-CZ"/>
        </w:rPr>
        <w:t xml:space="preserve"> over the last decade or so?</w:t>
      </w:r>
    </w:p>
    <w:p w14:paraId="6EE18762" w14:textId="00315997" w:rsidR="00F661AE" w:rsidRDefault="009F475B"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 xml:space="preserve">Science knows no limits and boundaries. Scientific </w:t>
      </w:r>
      <w:r w:rsidR="00F661AE">
        <w:rPr>
          <w:rFonts w:ascii="Arial" w:eastAsia="Times New Roman" w:hAnsi="Arial" w:cs="Arial"/>
          <w:color w:val="000000"/>
          <w:sz w:val="26"/>
          <w:szCs w:val="26"/>
          <w:lang w:eastAsia="cs-CZ"/>
        </w:rPr>
        <w:t>inquiry</w:t>
      </w:r>
      <w:r>
        <w:rPr>
          <w:rFonts w:ascii="Arial" w:eastAsia="Times New Roman" w:hAnsi="Arial" w:cs="Arial"/>
          <w:color w:val="000000"/>
          <w:sz w:val="26"/>
          <w:szCs w:val="26"/>
          <w:lang w:eastAsia="cs-CZ"/>
        </w:rPr>
        <w:t xml:space="preserve"> has </w:t>
      </w:r>
      <w:r w:rsidR="00AC20B5">
        <w:rPr>
          <w:rFonts w:ascii="Arial" w:eastAsia="Times New Roman" w:hAnsi="Arial" w:cs="Arial"/>
          <w:color w:val="000000"/>
          <w:sz w:val="26"/>
          <w:szCs w:val="26"/>
          <w:lang w:eastAsia="cs-CZ"/>
        </w:rPr>
        <w:t>therefore</w:t>
      </w:r>
      <w:r w:rsidR="00F661AE">
        <w:rPr>
          <w:rFonts w:ascii="Arial" w:eastAsia="Times New Roman" w:hAnsi="Arial" w:cs="Arial"/>
          <w:color w:val="000000"/>
          <w:sz w:val="26"/>
          <w:szCs w:val="26"/>
          <w:lang w:eastAsia="cs-CZ"/>
        </w:rPr>
        <w:t xml:space="preserve"> </w:t>
      </w:r>
      <w:r>
        <w:rPr>
          <w:rFonts w:ascii="Arial" w:eastAsia="Times New Roman" w:hAnsi="Arial" w:cs="Arial"/>
          <w:color w:val="000000"/>
          <w:sz w:val="26"/>
          <w:szCs w:val="26"/>
          <w:lang w:eastAsia="cs-CZ"/>
        </w:rPr>
        <w:t xml:space="preserve">gone global long before the economy or culture. </w:t>
      </w:r>
      <w:r w:rsidR="00F661AE">
        <w:rPr>
          <w:rFonts w:ascii="Arial" w:eastAsia="Times New Roman" w:hAnsi="Arial" w:cs="Arial"/>
          <w:color w:val="000000"/>
          <w:sz w:val="26"/>
          <w:szCs w:val="26"/>
          <w:lang w:eastAsia="cs-CZ"/>
        </w:rPr>
        <w:t xml:space="preserve">Yet this does not necessarily mean that science </w:t>
      </w:r>
      <w:r w:rsidR="00AC20B5">
        <w:rPr>
          <w:rFonts w:ascii="Arial" w:eastAsia="Times New Roman" w:hAnsi="Arial" w:cs="Arial"/>
          <w:color w:val="000000"/>
          <w:sz w:val="26"/>
          <w:szCs w:val="26"/>
          <w:lang w:eastAsia="cs-CZ"/>
        </w:rPr>
        <w:t>has been</w:t>
      </w:r>
      <w:r w:rsidR="00F661AE">
        <w:rPr>
          <w:rFonts w:ascii="Arial" w:eastAsia="Times New Roman" w:hAnsi="Arial" w:cs="Arial"/>
          <w:color w:val="000000"/>
          <w:sz w:val="26"/>
          <w:szCs w:val="26"/>
          <w:lang w:eastAsia="cs-CZ"/>
        </w:rPr>
        <w:t xml:space="preserve"> global to the same extent everywhere and anywhere. </w:t>
      </w:r>
    </w:p>
    <w:p w14:paraId="0288B107" w14:textId="3E5FD71A" w:rsidR="00A2014D" w:rsidRDefault="00F661AE"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 xml:space="preserve">The </w:t>
      </w:r>
      <w:r w:rsidR="00A2014D">
        <w:rPr>
          <w:rFonts w:ascii="Arial" w:eastAsia="Times New Roman" w:hAnsi="Arial" w:cs="Arial"/>
          <w:color w:val="000000"/>
          <w:sz w:val="26"/>
          <w:szCs w:val="26"/>
          <w:lang w:eastAsia="cs-CZ"/>
        </w:rPr>
        <w:t>aim</w:t>
      </w:r>
      <w:r>
        <w:rPr>
          <w:rFonts w:ascii="Arial" w:eastAsia="Times New Roman" w:hAnsi="Arial" w:cs="Arial"/>
          <w:color w:val="000000"/>
          <w:sz w:val="26"/>
          <w:szCs w:val="26"/>
          <w:lang w:eastAsia="cs-CZ"/>
        </w:rPr>
        <w:t xml:space="preserve"> of this study is</w:t>
      </w:r>
      <w:r w:rsidR="00A2014D">
        <w:rPr>
          <w:rFonts w:ascii="Arial" w:eastAsia="Times New Roman" w:hAnsi="Arial" w:cs="Arial"/>
          <w:color w:val="000000"/>
          <w:sz w:val="26"/>
          <w:szCs w:val="26"/>
          <w:lang w:eastAsia="cs-CZ"/>
        </w:rPr>
        <w:t xml:space="preserve"> to show </w:t>
      </w:r>
      <w:r w:rsidR="00AC20B5">
        <w:rPr>
          <w:rFonts w:ascii="Arial" w:eastAsia="Times New Roman" w:hAnsi="Arial" w:cs="Arial"/>
          <w:color w:val="000000"/>
          <w:sz w:val="26"/>
          <w:szCs w:val="26"/>
          <w:lang w:eastAsia="cs-CZ"/>
        </w:rPr>
        <w:t xml:space="preserve">just </w:t>
      </w:r>
      <w:r w:rsidR="00A2014D">
        <w:rPr>
          <w:rFonts w:ascii="Arial" w:eastAsia="Times New Roman" w:hAnsi="Arial" w:cs="Arial"/>
          <w:color w:val="000000"/>
          <w:sz w:val="26"/>
          <w:szCs w:val="26"/>
          <w:lang w:eastAsia="cs-CZ"/>
        </w:rPr>
        <w:t>that. We provide</w:t>
      </w:r>
      <w:r>
        <w:rPr>
          <w:rFonts w:ascii="Arial" w:eastAsia="Times New Roman" w:hAnsi="Arial" w:cs="Arial"/>
          <w:color w:val="000000"/>
          <w:sz w:val="26"/>
          <w:szCs w:val="26"/>
          <w:lang w:eastAsia="cs-CZ"/>
        </w:rPr>
        <w:t xml:space="preserve"> fresh</w:t>
      </w:r>
      <w:r w:rsidR="00B3316B">
        <w:rPr>
          <w:rFonts w:ascii="Arial" w:eastAsia="Times New Roman" w:hAnsi="Arial" w:cs="Arial"/>
          <w:color w:val="000000"/>
          <w:sz w:val="26"/>
          <w:szCs w:val="26"/>
          <w:lang w:eastAsia="cs-CZ"/>
        </w:rPr>
        <w:t xml:space="preserve"> and unique</w:t>
      </w:r>
      <w:r w:rsidR="00B66DA6">
        <w:rPr>
          <w:rFonts w:ascii="Arial" w:eastAsia="Times New Roman" w:hAnsi="Arial" w:cs="Arial"/>
          <w:color w:val="000000"/>
          <w:sz w:val="26"/>
          <w:szCs w:val="26"/>
          <w:lang w:eastAsia="cs-CZ"/>
        </w:rPr>
        <w:t xml:space="preserve"> </w:t>
      </w:r>
      <w:r>
        <w:rPr>
          <w:rFonts w:ascii="Arial" w:eastAsia="Times New Roman" w:hAnsi="Arial" w:cs="Arial"/>
          <w:color w:val="000000"/>
          <w:sz w:val="26"/>
          <w:szCs w:val="26"/>
          <w:lang w:eastAsia="cs-CZ"/>
        </w:rPr>
        <w:t xml:space="preserve">evidence on the </w:t>
      </w:r>
      <w:r w:rsidR="00B66DA6">
        <w:rPr>
          <w:rFonts w:ascii="Arial" w:eastAsia="Times New Roman" w:hAnsi="Arial" w:cs="Arial"/>
          <w:color w:val="000000"/>
          <w:sz w:val="26"/>
          <w:szCs w:val="26"/>
          <w:lang w:eastAsia="cs-CZ"/>
        </w:rPr>
        <w:t xml:space="preserve">globalization of science that allows for </w:t>
      </w:r>
      <w:r w:rsidR="00A2014D">
        <w:rPr>
          <w:rFonts w:ascii="Arial" w:eastAsia="Times New Roman" w:hAnsi="Arial" w:cs="Arial"/>
          <w:color w:val="000000"/>
          <w:sz w:val="26"/>
          <w:szCs w:val="26"/>
          <w:lang w:eastAsia="cs-CZ"/>
        </w:rPr>
        <w:t xml:space="preserve">a </w:t>
      </w:r>
      <w:r w:rsidR="00B66DA6">
        <w:rPr>
          <w:rFonts w:ascii="Arial" w:eastAsia="Times New Roman" w:hAnsi="Arial" w:cs="Arial"/>
          <w:color w:val="000000"/>
          <w:sz w:val="26"/>
          <w:szCs w:val="26"/>
          <w:lang w:eastAsia="cs-CZ"/>
        </w:rPr>
        <w:t xml:space="preserve">comparison over </w:t>
      </w:r>
      <w:r w:rsidR="00A2014D">
        <w:rPr>
          <w:rFonts w:ascii="Arial" w:eastAsia="Times New Roman" w:hAnsi="Arial" w:cs="Arial"/>
          <w:color w:val="000000"/>
          <w:sz w:val="26"/>
          <w:szCs w:val="26"/>
          <w:lang w:eastAsia="cs-CZ"/>
        </w:rPr>
        <w:t xml:space="preserve">space, </w:t>
      </w:r>
      <w:r w:rsidR="007B1739">
        <w:rPr>
          <w:rFonts w:ascii="Arial" w:eastAsia="Times New Roman" w:hAnsi="Arial" w:cs="Arial"/>
          <w:color w:val="000000"/>
          <w:sz w:val="26"/>
          <w:szCs w:val="26"/>
          <w:lang w:eastAsia="cs-CZ"/>
        </w:rPr>
        <w:t>fields</w:t>
      </w:r>
      <w:r w:rsidR="00A2014D">
        <w:rPr>
          <w:rFonts w:ascii="Arial" w:eastAsia="Times New Roman" w:hAnsi="Arial" w:cs="Arial"/>
          <w:color w:val="000000"/>
          <w:sz w:val="26"/>
          <w:szCs w:val="26"/>
          <w:lang w:eastAsia="cs-CZ"/>
        </w:rPr>
        <w:t xml:space="preserve"> and </w:t>
      </w:r>
      <w:r w:rsidR="00B66DA6">
        <w:rPr>
          <w:rFonts w:ascii="Arial" w:eastAsia="Times New Roman" w:hAnsi="Arial" w:cs="Arial"/>
          <w:color w:val="000000"/>
          <w:sz w:val="26"/>
          <w:szCs w:val="26"/>
          <w:lang w:eastAsia="cs-CZ"/>
        </w:rPr>
        <w:t>time</w:t>
      </w:r>
      <w:r w:rsidR="00A2014D">
        <w:rPr>
          <w:rFonts w:ascii="Arial" w:eastAsia="Times New Roman" w:hAnsi="Arial" w:cs="Arial"/>
          <w:color w:val="000000"/>
          <w:sz w:val="26"/>
          <w:szCs w:val="26"/>
          <w:lang w:eastAsia="cs-CZ"/>
        </w:rPr>
        <w:t xml:space="preserve">, namely for </w:t>
      </w:r>
      <w:del w:id="0" w:author="Srholec Martin" w:date="2019-03-11T13:56:00Z">
        <w:r w:rsidR="00A2014D" w:rsidRPr="009E4DFE" w:rsidDel="00D706CC">
          <w:rPr>
            <w:rFonts w:ascii="Arial" w:eastAsia="Times New Roman" w:hAnsi="Arial" w:cs="Arial"/>
            <w:color w:val="000000"/>
            <w:sz w:val="26"/>
            <w:szCs w:val="26"/>
            <w:highlight w:val="yellow"/>
            <w:lang w:eastAsia="cs-CZ"/>
          </w:rPr>
          <w:delText>xxx</w:delText>
        </w:r>
        <w:r w:rsidR="00A2014D" w:rsidDel="00D706CC">
          <w:rPr>
            <w:rFonts w:ascii="Arial" w:eastAsia="Times New Roman" w:hAnsi="Arial" w:cs="Arial"/>
            <w:color w:val="000000"/>
            <w:sz w:val="26"/>
            <w:szCs w:val="26"/>
            <w:lang w:eastAsia="cs-CZ"/>
          </w:rPr>
          <w:delText xml:space="preserve"> </w:delText>
        </w:r>
      </w:del>
      <w:ins w:id="1" w:author="Srholec Martin" w:date="2019-03-11T13:56:00Z">
        <w:r w:rsidR="00D706CC">
          <w:rPr>
            <w:rFonts w:ascii="Arial" w:eastAsia="Times New Roman" w:hAnsi="Arial" w:cs="Arial"/>
            <w:color w:val="000000"/>
            <w:sz w:val="26"/>
            <w:szCs w:val="26"/>
            <w:lang w:eastAsia="cs-CZ"/>
          </w:rPr>
          <w:t xml:space="preserve">174 </w:t>
        </w:r>
      </w:ins>
      <w:r w:rsidR="00A2014D" w:rsidRPr="009E4DFE">
        <w:rPr>
          <w:rFonts w:ascii="Arial" w:eastAsia="Times New Roman" w:hAnsi="Arial" w:cs="Arial"/>
          <w:b/>
          <w:color w:val="000000"/>
          <w:sz w:val="26"/>
          <w:szCs w:val="26"/>
          <w:lang w:eastAsia="cs-CZ"/>
        </w:rPr>
        <w:t>countries</w:t>
      </w:r>
      <w:r w:rsidR="00A2014D">
        <w:rPr>
          <w:rFonts w:ascii="Arial" w:eastAsia="Times New Roman" w:hAnsi="Arial" w:cs="Arial"/>
          <w:color w:val="000000"/>
          <w:sz w:val="26"/>
          <w:szCs w:val="26"/>
          <w:lang w:eastAsia="cs-CZ"/>
        </w:rPr>
        <w:t xml:space="preserve"> </w:t>
      </w:r>
      <w:ins w:id="2" w:author="Srholec Martin" w:date="2019-03-11T13:55:00Z">
        <w:r w:rsidR="001765C1">
          <w:rPr>
            <w:rFonts w:ascii="Arial" w:eastAsia="Times New Roman" w:hAnsi="Arial" w:cs="Arial"/>
            <w:color w:val="000000"/>
            <w:sz w:val="26"/>
            <w:szCs w:val="26"/>
            <w:lang w:eastAsia="cs-CZ"/>
          </w:rPr>
          <w:t xml:space="preserve">and various </w:t>
        </w:r>
        <w:r w:rsidR="001765C1" w:rsidRPr="001765C1">
          <w:rPr>
            <w:rFonts w:ascii="Arial" w:eastAsia="Times New Roman" w:hAnsi="Arial" w:cs="Arial"/>
            <w:b/>
            <w:color w:val="000000"/>
            <w:sz w:val="26"/>
            <w:szCs w:val="26"/>
            <w:lang w:eastAsia="cs-CZ"/>
            <w:rPrChange w:id="3" w:author="Srholec Martin" w:date="2019-03-11T13:55:00Z">
              <w:rPr>
                <w:rFonts w:ascii="Arial" w:eastAsia="Times New Roman" w:hAnsi="Arial" w:cs="Arial"/>
                <w:color w:val="000000"/>
                <w:sz w:val="26"/>
                <w:szCs w:val="26"/>
                <w:lang w:eastAsia="cs-CZ"/>
              </w:rPr>
            </w:rPrChange>
          </w:rPr>
          <w:t>country groups</w:t>
        </w:r>
        <w:r w:rsidR="001765C1">
          <w:rPr>
            <w:rFonts w:ascii="Arial" w:eastAsia="Times New Roman" w:hAnsi="Arial" w:cs="Arial"/>
            <w:color w:val="000000"/>
            <w:sz w:val="26"/>
            <w:szCs w:val="26"/>
            <w:lang w:eastAsia="cs-CZ"/>
          </w:rPr>
          <w:t xml:space="preserve"> </w:t>
        </w:r>
      </w:ins>
      <w:r w:rsidR="00A2014D">
        <w:rPr>
          <w:rFonts w:ascii="Arial" w:eastAsia="Times New Roman" w:hAnsi="Arial" w:cs="Arial"/>
          <w:color w:val="000000"/>
          <w:sz w:val="26"/>
          <w:szCs w:val="26"/>
          <w:lang w:eastAsia="cs-CZ"/>
        </w:rPr>
        <w:t xml:space="preserve">in </w:t>
      </w:r>
      <w:r w:rsidR="00EA1313">
        <w:rPr>
          <w:rFonts w:ascii="Arial" w:eastAsia="Times New Roman" w:hAnsi="Arial" w:cs="Arial"/>
          <w:color w:val="000000"/>
          <w:sz w:val="26"/>
          <w:szCs w:val="26"/>
          <w:lang w:eastAsia="cs-CZ"/>
        </w:rPr>
        <w:t>4 broad and 27</w:t>
      </w:r>
      <w:r w:rsidR="00A2014D">
        <w:rPr>
          <w:rFonts w:ascii="Arial" w:eastAsia="Times New Roman" w:hAnsi="Arial" w:cs="Arial"/>
          <w:color w:val="000000"/>
          <w:sz w:val="26"/>
          <w:szCs w:val="26"/>
          <w:lang w:eastAsia="cs-CZ"/>
        </w:rPr>
        <w:t xml:space="preserve"> </w:t>
      </w:r>
      <w:r w:rsidR="002701FB">
        <w:rPr>
          <w:rFonts w:ascii="Arial" w:eastAsia="Times New Roman" w:hAnsi="Arial" w:cs="Arial"/>
          <w:color w:val="000000"/>
          <w:sz w:val="26"/>
          <w:szCs w:val="26"/>
          <w:lang w:eastAsia="cs-CZ"/>
        </w:rPr>
        <w:t>narrow</w:t>
      </w:r>
      <w:r w:rsidR="00EA1313">
        <w:rPr>
          <w:rFonts w:ascii="Arial" w:eastAsia="Times New Roman" w:hAnsi="Arial" w:cs="Arial"/>
          <w:color w:val="000000"/>
          <w:sz w:val="26"/>
          <w:szCs w:val="26"/>
          <w:lang w:eastAsia="cs-CZ"/>
        </w:rPr>
        <w:t xml:space="preserve"> </w:t>
      </w:r>
      <w:r w:rsidR="007B1739" w:rsidRPr="009E4DFE">
        <w:rPr>
          <w:rFonts w:ascii="Arial" w:eastAsia="Times New Roman" w:hAnsi="Arial" w:cs="Arial"/>
          <w:b/>
          <w:color w:val="000000"/>
          <w:sz w:val="26"/>
          <w:szCs w:val="26"/>
          <w:lang w:eastAsia="cs-CZ"/>
        </w:rPr>
        <w:t>disciplines</w:t>
      </w:r>
      <w:r w:rsidR="007B1739">
        <w:rPr>
          <w:rFonts w:ascii="Arial" w:eastAsia="Times New Roman" w:hAnsi="Arial" w:cs="Arial"/>
          <w:color w:val="000000"/>
          <w:sz w:val="26"/>
          <w:szCs w:val="26"/>
          <w:lang w:eastAsia="cs-CZ"/>
        </w:rPr>
        <w:t xml:space="preserve"> </w:t>
      </w:r>
      <w:r w:rsidR="00A2014D">
        <w:rPr>
          <w:rFonts w:ascii="Arial" w:eastAsia="Times New Roman" w:hAnsi="Arial" w:cs="Arial"/>
          <w:color w:val="000000"/>
          <w:sz w:val="26"/>
          <w:szCs w:val="26"/>
          <w:lang w:eastAsia="cs-CZ"/>
        </w:rPr>
        <w:t>over 2005 to 2017.</w:t>
      </w:r>
      <w:del w:id="4" w:author="Srholec Martin" w:date="2019-03-11T13:55:00Z">
        <w:r w:rsidR="00A2014D" w:rsidDel="001765C1">
          <w:rPr>
            <w:rFonts w:ascii="Arial" w:eastAsia="Times New Roman" w:hAnsi="Arial" w:cs="Arial"/>
            <w:color w:val="000000"/>
            <w:sz w:val="26"/>
            <w:szCs w:val="26"/>
            <w:lang w:eastAsia="cs-CZ"/>
          </w:rPr>
          <w:delText xml:space="preserve"> </w:delText>
        </w:r>
      </w:del>
    </w:p>
    <w:p w14:paraId="740DFD96" w14:textId="10E36CF4" w:rsidR="00AC20B5" w:rsidRDefault="00AC20B5" w:rsidP="00AC20B5">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 xml:space="preserve">The study </w:t>
      </w:r>
      <w:proofErr w:type="gramStart"/>
      <w:r>
        <w:rPr>
          <w:rFonts w:ascii="Arial" w:eastAsia="Times New Roman" w:hAnsi="Arial" w:cs="Arial"/>
          <w:color w:val="000000"/>
          <w:sz w:val="26"/>
          <w:szCs w:val="26"/>
          <w:lang w:eastAsia="cs-CZ"/>
        </w:rPr>
        <w:t>is based</w:t>
      </w:r>
      <w:proofErr w:type="gramEnd"/>
      <w:r>
        <w:rPr>
          <w:rFonts w:ascii="Arial" w:eastAsia="Times New Roman" w:hAnsi="Arial" w:cs="Arial"/>
          <w:color w:val="000000"/>
          <w:sz w:val="26"/>
          <w:szCs w:val="26"/>
          <w:lang w:eastAsia="cs-CZ"/>
        </w:rPr>
        <w:t xml:space="preserve"> on six </w:t>
      </w:r>
      <w:commentRangeStart w:id="5"/>
      <w:r w:rsidRPr="00907A4C">
        <w:rPr>
          <w:rFonts w:ascii="Arial" w:eastAsia="Times New Roman" w:hAnsi="Arial" w:cs="Arial"/>
          <w:b/>
          <w:color w:val="000000"/>
          <w:sz w:val="26"/>
          <w:szCs w:val="26"/>
          <w:lang w:eastAsia="cs-CZ"/>
        </w:rPr>
        <w:t>journal-level indicators</w:t>
      </w:r>
      <w:r>
        <w:rPr>
          <w:rFonts w:ascii="Arial" w:eastAsia="Times New Roman" w:hAnsi="Arial" w:cs="Arial"/>
          <w:color w:val="000000"/>
          <w:sz w:val="26"/>
          <w:szCs w:val="26"/>
          <w:lang w:eastAsia="cs-CZ"/>
        </w:rPr>
        <w:t xml:space="preserve"> </w:t>
      </w:r>
      <w:commentRangeEnd w:id="5"/>
      <w:r w:rsidR="00496AA1">
        <w:rPr>
          <w:rStyle w:val="CommentReference"/>
        </w:rPr>
        <w:commentReference w:id="5"/>
      </w:r>
      <w:r>
        <w:rPr>
          <w:rFonts w:ascii="Arial" w:eastAsia="Times New Roman" w:hAnsi="Arial" w:cs="Arial"/>
          <w:color w:val="000000"/>
          <w:sz w:val="26"/>
          <w:szCs w:val="26"/>
          <w:lang w:eastAsia="cs-CZ"/>
        </w:rPr>
        <w:t xml:space="preserve">of globalization. The benchmark indicators </w:t>
      </w:r>
      <w:proofErr w:type="gramStart"/>
      <w:r>
        <w:rPr>
          <w:rFonts w:ascii="Arial" w:eastAsia="Times New Roman" w:hAnsi="Arial" w:cs="Arial"/>
          <w:color w:val="000000"/>
          <w:sz w:val="26"/>
          <w:szCs w:val="26"/>
          <w:lang w:eastAsia="cs-CZ"/>
        </w:rPr>
        <w:t>are derived</w:t>
      </w:r>
      <w:proofErr w:type="gramEnd"/>
      <w:r>
        <w:rPr>
          <w:rFonts w:ascii="Arial" w:eastAsia="Times New Roman" w:hAnsi="Arial" w:cs="Arial"/>
          <w:color w:val="000000"/>
          <w:sz w:val="26"/>
          <w:szCs w:val="26"/>
          <w:lang w:eastAsia="cs-CZ"/>
        </w:rPr>
        <w:t xml:space="preserve"> from the composition of </w:t>
      </w:r>
      <w:r w:rsidRPr="00120A4D">
        <w:rPr>
          <w:rFonts w:ascii="Arial" w:eastAsia="Times New Roman" w:hAnsi="Arial" w:cs="Arial"/>
          <w:color w:val="000000"/>
          <w:sz w:val="26"/>
          <w:szCs w:val="26"/>
          <w:lang w:eastAsia="cs-CZ"/>
        </w:rPr>
        <w:t>authors</w:t>
      </w:r>
      <w:r>
        <w:rPr>
          <w:rFonts w:ascii="Arial" w:eastAsia="Times New Roman" w:hAnsi="Arial" w:cs="Arial"/>
          <w:color w:val="000000"/>
          <w:sz w:val="26"/>
          <w:szCs w:val="26"/>
          <w:lang w:eastAsia="cs-CZ"/>
        </w:rPr>
        <w:t xml:space="preserve"> by the country of origin. For comparison, we also use data on the number of documents by the country of origin and </w:t>
      </w:r>
      <w:r w:rsidRPr="00F43870">
        <w:rPr>
          <w:rFonts w:ascii="Arial" w:eastAsia="Times New Roman" w:hAnsi="Arial" w:cs="Arial"/>
          <w:color w:val="000000"/>
          <w:sz w:val="26"/>
          <w:szCs w:val="26"/>
          <w:lang w:eastAsia="cs-CZ"/>
        </w:rPr>
        <w:t>English-written documents</w:t>
      </w:r>
      <w:r>
        <w:rPr>
          <w:rFonts w:ascii="Arial" w:eastAsia="Times New Roman" w:hAnsi="Arial" w:cs="Arial"/>
          <w:color w:val="000000"/>
          <w:sz w:val="26"/>
          <w:szCs w:val="26"/>
          <w:lang w:eastAsia="cs-CZ"/>
        </w:rPr>
        <w:t>.</w:t>
      </w:r>
    </w:p>
    <w:p w14:paraId="57C65AED" w14:textId="48DC4C8F" w:rsidR="00AC20B5" w:rsidRDefault="00AC20B5" w:rsidP="00AC20B5">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 xml:space="preserve">The journal-level indicators </w:t>
      </w:r>
      <w:proofErr w:type="gramStart"/>
      <w:r>
        <w:rPr>
          <w:rFonts w:ascii="Arial" w:eastAsia="Times New Roman" w:hAnsi="Arial" w:cs="Arial"/>
          <w:color w:val="000000"/>
          <w:sz w:val="26"/>
          <w:szCs w:val="26"/>
          <w:lang w:eastAsia="cs-CZ"/>
        </w:rPr>
        <w:t xml:space="preserve">are </w:t>
      </w:r>
      <w:del w:id="6" w:author="Srholec Martin" w:date="2019-03-12T14:22:00Z">
        <w:r w:rsidRPr="0057547A" w:rsidDel="0057547A">
          <w:rPr>
            <w:rFonts w:ascii="Arial" w:eastAsia="Times New Roman" w:hAnsi="Arial" w:cs="Arial"/>
            <w:b/>
            <w:color w:val="000000"/>
            <w:sz w:val="26"/>
            <w:szCs w:val="26"/>
            <w:lang w:eastAsia="cs-CZ"/>
            <w:rPrChange w:id="7" w:author="Srholec Martin" w:date="2019-03-12T14:23:00Z">
              <w:rPr>
                <w:rFonts w:ascii="Arial" w:eastAsia="Times New Roman" w:hAnsi="Arial" w:cs="Arial"/>
                <w:color w:val="000000"/>
                <w:sz w:val="26"/>
                <w:szCs w:val="26"/>
                <w:lang w:eastAsia="cs-CZ"/>
              </w:rPr>
            </w:rPrChange>
          </w:rPr>
          <w:delText xml:space="preserve">then used to produce </w:delText>
        </w:r>
      </w:del>
      <w:commentRangeStart w:id="8"/>
      <w:r w:rsidRPr="0057547A">
        <w:rPr>
          <w:rFonts w:ascii="Arial" w:eastAsia="Times New Roman" w:hAnsi="Arial" w:cs="Arial"/>
          <w:b/>
          <w:color w:val="000000"/>
          <w:sz w:val="26"/>
          <w:szCs w:val="26"/>
          <w:lang w:eastAsia="cs-CZ"/>
        </w:rPr>
        <w:t>aggregated</w:t>
      </w:r>
      <w:proofErr w:type="gramEnd"/>
      <w:r w:rsidRPr="0057547A">
        <w:rPr>
          <w:rFonts w:ascii="Arial" w:eastAsia="Times New Roman" w:hAnsi="Arial" w:cs="Arial"/>
          <w:b/>
          <w:color w:val="000000"/>
          <w:sz w:val="26"/>
          <w:szCs w:val="26"/>
          <w:lang w:eastAsia="cs-CZ"/>
        </w:rPr>
        <w:t xml:space="preserve"> </w:t>
      </w:r>
      <w:commentRangeEnd w:id="8"/>
      <w:r w:rsidR="00496AA1" w:rsidRPr="0057547A">
        <w:rPr>
          <w:rStyle w:val="CommentReference"/>
          <w:b/>
          <w:rPrChange w:id="9" w:author="Srholec Martin" w:date="2019-03-12T14:23:00Z">
            <w:rPr>
              <w:rStyle w:val="CommentReference"/>
            </w:rPr>
          </w:rPrChange>
        </w:rPr>
        <w:commentReference w:id="8"/>
      </w:r>
      <w:del w:id="10" w:author="Srholec Martin" w:date="2019-03-12T14:22:00Z">
        <w:r w:rsidRPr="0057547A" w:rsidDel="0057547A">
          <w:rPr>
            <w:rFonts w:ascii="Arial" w:eastAsia="Times New Roman" w:hAnsi="Arial" w:cs="Arial"/>
            <w:b/>
            <w:color w:val="000000"/>
            <w:sz w:val="26"/>
            <w:szCs w:val="26"/>
            <w:lang w:eastAsia="cs-CZ"/>
            <w:rPrChange w:id="11" w:author="Srholec Martin" w:date="2019-03-12T14:23:00Z">
              <w:rPr>
                <w:rFonts w:ascii="Arial" w:eastAsia="Times New Roman" w:hAnsi="Arial" w:cs="Arial"/>
                <w:color w:val="000000"/>
                <w:sz w:val="26"/>
                <w:szCs w:val="26"/>
                <w:lang w:eastAsia="cs-CZ"/>
              </w:rPr>
            </w:rPrChange>
          </w:rPr>
          <w:delText>figures at</w:delText>
        </w:r>
      </w:del>
      <w:ins w:id="12" w:author="Srholec Martin" w:date="2019-03-12T14:22:00Z">
        <w:r w:rsidR="0057547A" w:rsidRPr="0057547A">
          <w:rPr>
            <w:rFonts w:ascii="Arial" w:eastAsia="Times New Roman" w:hAnsi="Arial" w:cs="Arial"/>
            <w:b/>
            <w:color w:val="000000"/>
            <w:sz w:val="26"/>
            <w:szCs w:val="26"/>
            <w:lang w:eastAsia="cs-CZ"/>
            <w:rPrChange w:id="13" w:author="Srholec Martin" w:date="2019-03-12T14:23:00Z">
              <w:rPr>
                <w:rFonts w:ascii="Arial" w:eastAsia="Times New Roman" w:hAnsi="Arial" w:cs="Arial"/>
                <w:color w:val="000000"/>
                <w:sz w:val="26"/>
                <w:szCs w:val="26"/>
                <w:lang w:eastAsia="cs-CZ"/>
              </w:rPr>
            </w:rPrChange>
          </w:rPr>
          <w:t>to</w:t>
        </w:r>
      </w:ins>
      <w:r w:rsidRPr="0057547A">
        <w:rPr>
          <w:rFonts w:ascii="Arial" w:eastAsia="Times New Roman" w:hAnsi="Arial" w:cs="Arial"/>
          <w:b/>
          <w:color w:val="000000"/>
          <w:sz w:val="26"/>
          <w:szCs w:val="26"/>
          <w:lang w:eastAsia="cs-CZ"/>
          <w:rPrChange w:id="14" w:author="Srholec Martin" w:date="2019-03-12T14:23:00Z">
            <w:rPr>
              <w:rFonts w:ascii="Arial" w:eastAsia="Times New Roman" w:hAnsi="Arial" w:cs="Arial"/>
              <w:color w:val="000000"/>
              <w:sz w:val="26"/>
              <w:szCs w:val="26"/>
              <w:lang w:eastAsia="cs-CZ"/>
            </w:rPr>
          </w:rPrChange>
        </w:rPr>
        <w:t xml:space="preserve"> </w:t>
      </w:r>
      <w:del w:id="15" w:author="Srholec Martin" w:date="2019-03-12T14:22:00Z">
        <w:r w:rsidRPr="0057547A" w:rsidDel="0057547A">
          <w:rPr>
            <w:rFonts w:ascii="Arial" w:eastAsia="Times New Roman" w:hAnsi="Arial" w:cs="Arial"/>
            <w:b/>
            <w:color w:val="000000"/>
            <w:sz w:val="26"/>
            <w:szCs w:val="26"/>
            <w:lang w:eastAsia="cs-CZ"/>
            <w:rPrChange w:id="16" w:author="Srholec Martin" w:date="2019-03-12T14:23:00Z">
              <w:rPr>
                <w:rFonts w:ascii="Arial" w:eastAsia="Times New Roman" w:hAnsi="Arial" w:cs="Arial"/>
                <w:color w:val="000000"/>
                <w:sz w:val="26"/>
                <w:szCs w:val="26"/>
                <w:lang w:eastAsia="cs-CZ"/>
              </w:rPr>
            </w:rPrChange>
          </w:rPr>
          <w:delText xml:space="preserve">the level of </w:delText>
        </w:r>
      </w:del>
      <w:r w:rsidRPr="0057547A">
        <w:rPr>
          <w:rFonts w:ascii="Arial" w:eastAsia="Times New Roman" w:hAnsi="Arial" w:cs="Arial"/>
          <w:b/>
          <w:color w:val="000000"/>
          <w:sz w:val="26"/>
          <w:szCs w:val="26"/>
          <w:lang w:eastAsia="cs-CZ"/>
          <w:rPrChange w:id="17" w:author="Srholec Martin" w:date="2019-03-12T14:23:00Z">
            <w:rPr>
              <w:rFonts w:ascii="Arial" w:eastAsia="Times New Roman" w:hAnsi="Arial" w:cs="Arial"/>
              <w:color w:val="000000"/>
              <w:sz w:val="26"/>
              <w:szCs w:val="26"/>
              <w:lang w:eastAsia="cs-CZ"/>
            </w:rPr>
          </w:rPrChange>
        </w:rPr>
        <w:t>countries and disciplines</w:t>
      </w:r>
      <w:r w:rsidRPr="001847D7">
        <w:rPr>
          <w:rFonts w:ascii="Arial" w:eastAsia="Times New Roman" w:hAnsi="Arial" w:cs="Arial"/>
          <w:color w:val="000000"/>
          <w:sz w:val="26"/>
          <w:szCs w:val="26"/>
          <w:lang w:eastAsia="cs-CZ"/>
        </w:rPr>
        <w:t>.</w:t>
      </w:r>
      <w:r w:rsidR="002701FB">
        <w:rPr>
          <w:rFonts w:ascii="Arial" w:eastAsia="Times New Roman" w:hAnsi="Arial" w:cs="Arial"/>
          <w:color w:val="000000"/>
          <w:sz w:val="26"/>
          <w:szCs w:val="26"/>
          <w:lang w:eastAsia="cs-CZ"/>
        </w:rPr>
        <w:t xml:space="preserve"> These </w:t>
      </w:r>
      <w:r>
        <w:rPr>
          <w:rFonts w:ascii="Arial" w:eastAsia="Times New Roman" w:hAnsi="Arial" w:cs="Arial"/>
          <w:color w:val="000000"/>
          <w:sz w:val="26"/>
          <w:szCs w:val="26"/>
          <w:lang w:eastAsia="cs-CZ"/>
        </w:rPr>
        <w:t>results are standardized b</w:t>
      </w:r>
      <w:r w:rsidRPr="001847D7">
        <w:rPr>
          <w:rFonts w:ascii="Arial" w:eastAsia="Times New Roman" w:hAnsi="Arial" w:cs="Arial"/>
          <w:color w:val="000000"/>
          <w:sz w:val="26"/>
          <w:szCs w:val="26"/>
          <w:lang w:eastAsia="cs-CZ"/>
        </w:rPr>
        <w:t xml:space="preserve">etween </w:t>
      </w:r>
      <w:proofErr w:type="gramStart"/>
      <w:r w:rsidRPr="001847D7">
        <w:rPr>
          <w:rFonts w:ascii="Arial" w:eastAsia="Times New Roman" w:hAnsi="Arial" w:cs="Arial"/>
          <w:color w:val="000000"/>
          <w:sz w:val="26"/>
          <w:szCs w:val="26"/>
          <w:lang w:eastAsia="cs-CZ"/>
        </w:rPr>
        <w:t>0</w:t>
      </w:r>
      <w:proofErr w:type="gramEnd"/>
      <w:r w:rsidRPr="001847D7">
        <w:rPr>
          <w:rFonts w:ascii="Arial" w:eastAsia="Times New Roman" w:hAnsi="Arial" w:cs="Arial"/>
          <w:color w:val="000000"/>
          <w:sz w:val="26"/>
          <w:szCs w:val="26"/>
          <w:lang w:eastAsia="cs-CZ"/>
        </w:rPr>
        <w:t xml:space="preserve"> and 1, where 0 </w:t>
      </w:r>
      <w:r>
        <w:rPr>
          <w:rFonts w:ascii="Arial" w:eastAsia="Times New Roman" w:hAnsi="Arial" w:cs="Arial"/>
          <w:color w:val="000000"/>
          <w:sz w:val="26"/>
          <w:szCs w:val="26"/>
          <w:lang w:eastAsia="cs-CZ"/>
        </w:rPr>
        <w:t>refers to the</w:t>
      </w:r>
      <w:r w:rsidRPr="001847D7">
        <w:rPr>
          <w:rFonts w:ascii="Arial" w:eastAsia="Times New Roman" w:hAnsi="Arial" w:cs="Arial"/>
          <w:color w:val="000000"/>
          <w:sz w:val="26"/>
          <w:szCs w:val="26"/>
          <w:lang w:eastAsia="cs-CZ"/>
        </w:rPr>
        <w:t xml:space="preserve"> lowest and 1 </w:t>
      </w:r>
      <w:r>
        <w:rPr>
          <w:rFonts w:ascii="Arial" w:eastAsia="Times New Roman" w:hAnsi="Arial" w:cs="Arial"/>
          <w:color w:val="000000"/>
          <w:sz w:val="26"/>
          <w:szCs w:val="26"/>
          <w:lang w:eastAsia="cs-CZ"/>
        </w:rPr>
        <w:t>to</w:t>
      </w:r>
      <w:r w:rsidRPr="001847D7">
        <w:rPr>
          <w:rFonts w:ascii="Arial" w:eastAsia="Times New Roman" w:hAnsi="Arial" w:cs="Arial"/>
          <w:color w:val="000000"/>
          <w:sz w:val="26"/>
          <w:szCs w:val="26"/>
          <w:lang w:eastAsia="cs-CZ"/>
        </w:rPr>
        <w:t xml:space="preserve"> the highest</w:t>
      </w:r>
      <w:r>
        <w:rPr>
          <w:rFonts w:ascii="Arial" w:eastAsia="Times New Roman" w:hAnsi="Arial" w:cs="Arial"/>
          <w:color w:val="000000"/>
          <w:sz w:val="26"/>
          <w:szCs w:val="26"/>
          <w:lang w:eastAsia="cs-CZ"/>
        </w:rPr>
        <w:t xml:space="preserve"> </w:t>
      </w:r>
      <w:r w:rsidRPr="001847D7">
        <w:rPr>
          <w:rFonts w:ascii="Arial" w:eastAsia="Times New Roman" w:hAnsi="Arial" w:cs="Arial"/>
          <w:color w:val="000000"/>
          <w:sz w:val="26"/>
          <w:szCs w:val="26"/>
          <w:lang w:eastAsia="cs-CZ"/>
        </w:rPr>
        <w:t xml:space="preserve">globalization. </w:t>
      </w:r>
    </w:p>
    <w:p w14:paraId="6F9B249D" w14:textId="126C2108" w:rsidR="00AC20B5" w:rsidRDefault="00AC20B5" w:rsidP="00AC20B5">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lastRenderedPageBreak/>
        <w:t xml:space="preserve">The analysis is based on </w:t>
      </w:r>
      <w:r w:rsidRPr="00E25A07">
        <w:rPr>
          <w:rFonts w:ascii="Arial" w:eastAsia="Times New Roman" w:hAnsi="Arial" w:cs="Arial"/>
          <w:b/>
          <w:color w:val="000000"/>
          <w:sz w:val="26"/>
          <w:szCs w:val="26"/>
          <w:lang w:eastAsia="cs-CZ"/>
          <w:rPrChange w:id="18" w:author="Srholec Martin" w:date="2019-03-12T15:08:00Z">
            <w:rPr>
              <w:rFonts w:ascii="Arial" w:eastAsia="Times New Roman" w:hAnsi="Arial" w:cs="Arial"/>
              <w:color w:val="000000"/>
              <w:sz w:val="26"/>
              <w:szCs w:val="26"/>
              <w:lang w:eastAsia="cs-CZ"/>
            </w:rPr>
          </w:rPrChange>
        </w:rPr>
        <w:t xml:space="preserve">data for 34 964 </w:t>
      </w:r>
      <w:r w:rsidRPr="000C21A0">
        <w:rPr>
          <w:rFonts w:ascii="Arial" w:eastAsia="Times New Roman" w:hAnsi="Arial" w:cs="Arial"/>
          <w:b/>
          <w:color w:val="000000"/>
          <w:sz w:val="26"/>
          <w:szCs w:val="26"/>
          <w:lang w:eastAsia="cs-CZ"/>
        </w:rPr>
        <w:t>journals</w:t>
      </w:r>
      <w:r w:rsidRPr="00E25A07">
        <w:rPr>
          <w:rFonts w:ascii="Arial" w:eastAsia="Times New Roman" w:hAnsi="Arial" w:cs="Arial"/>
          <w:b/>
          <w:color w:val="000000"/>
          <w:sz w:val="26"/>
          <w:szCs w:val="26"/>
          <w:lang w:eastAsia="cs-CZ"/>
          <w:rPrChange w:id="19" w:author="Srholec Martin" w:date="2019-03-12T15:08:00Z">
            <w:rPr>
              <w:rFonts w:ascii="Arial" w:eastAsia="Times New Roman" w:hAnsi="Arial" w:cs="Arial"/>
              <w:color w:val="000000"/>
              <w:sz w:val="26"/>
              <w:szCs w:val="26"/>
              <w:lang w:eastAsia="cs-CZ"/>
            </w:rPr>
          </w:rPrChange>
        </w:rPr>
        <w:t xml:space="preserve"> </w:t>
      </w:r>
      <w:del w:id="20" w:author="Srholec Martin" w:date="2019-03-12T15:26:00Z">
        <w:r w:rsidRPr="00E25A07" w:rsidDel="00DA0D9B">
          <w:rPr>
            <w:rFonts w:ascii="Arial" w:eastAsia="Times New Roman" w:hAnsi="Arial" w:cs="Arial"/>
            <w:b/>
            <w:color w:val="000000"/>
            <w:sz w:val="26"/>
            <w:szCs w:val="26"/>
            <w:lang w:eastAsia="cs-CZ"/>
            <w:rPrChange w:id="21" w:author="Srholec Martin" w:date="2019-03-12T15:08:00Z">
              <w:rPr>
                <w:rFonts w:ascii="Arial" w:eastAsia="Times New Roman" w:hAnsi="Arial" w:cs="Arial"/>
                <w:color w:val="000000"/>
                <w:sz w:val="26"/>
                <w:szCs w:val="26"/>
                <w:lang w:eastAsia="cs-CZ"/>
              </w:rPr>
            </w:rPrChange>
          </w:rPr>
          <w:delText>downloaded</w:delText>
        </w:r>
        <w:r w:rsidDel="00DA0D9B">
          <w:rPr>
            <w:rFonts w:ascii="Arial" w:eastAsia="Times New Roman" w:hAnsi="Arial" w:cs="Arial"/>
            <w:color w:val="000000"/>
            <w:sz w:val="26"/>
            <w:szCs w:val="26"/>
            <w:lang w:eastAsia="cs-CZ"/>
          </w:rPr>
          <w:delText xml:space="preserve"> </w:delText>
        </w:r>
        <w:r w:rsidRPr="001847D7" w:rsidDel="00DA0D9B">
          <w:rPr>
            <w:rFonts w:ascii="Arial" w:eastAsia="Times New Roman" w:hAnsi="Arial" w:cs="Arial"/>
            <w:color w:val="000000"/>
            <w:sz w:val="26"/>
            <w:szCs w:val="26"/>
            <w:lang w:eastAsia="cs-CZ"/>
          </w:rPr>
          <w:delText xml:space="preserve">using the Scopus API </w:delText>
        </w:r>
      </w:del>
      <w:r w:rsidRPr="001847D7">
        <w:rPr>
          <w:rFonts w:ascii="Arial" w:eastAsia="Times New Roman" w:hAnsi="Arial" w:cs="Arial"/>
          <w:color w:val="000000"/>
          <w:sz w:val="26"/>
          <w:szCs w:val="26"/>
          <w:lang w:eastAsia="cs-CZ"/>
        </w:rPr>
        <w:t>from the </w:t>
      </w:r>
      <w:commentRangeStart w:id="22"/>
      <w:r w:rsidRPr="00F2386A">
        <w:rPr>
          <w:rFonts w:ascii="Arial" w:eastAsia="Times New Roman" w:hAnsi="Arial" w:cs="Arial"/>
          <w:b/>
          <w:color w:val="000000"/>
          <w:sz w:val="26"/>
          <w:szCs w:val="26"/>
          <w:lang w:eastAsia="cs-CZ"/>
        </w:rPr>
        <w:t>Scopus</w:t>
      </w:r>
      <w:r w:rsidRPr="009E4DFE">
        <w:rPr>
          <w:rFonts w:ascii="Arial" w:eastAsia="Times New Roman" w:hAnsi="Arial" w:cs="Arial"/>
          <w:b/>
          <w:color w:val="000000"/>
          <w:sz w:val="26"/>
          <w:szCs w:val="26"/>
          <w:lang w:eastAsia="cs-CZ"/>
        </w:rPr>
        <w:t> </w:t>
      </w:r>
      <w:r>
        <w:rPr>
          <w:rFonts w:ascii="Arial" w:eastAsia="Times New Roman" w:hAnsi="Arial" w:cs="Arial"/>
          <w:b/>
          <w:color w:val="000000"/>
          <w:sz w:val="26"/>
          <w:szCs w:val="26"/>
          <w:lang w:eastAsia="cs-CZ"/>
        </w:rPr>
        <w:t xml:space="preserve">citation </w:t>
      </w:r>
      <w:r w:rsidRPr="009E4DFE">
        <w:rPr>
          <w:rFonts w:ascii="Arial" w:eastAsia="Times New Roman" w:hAnsi="Arial" w:cs="Arial"/>
          <w:b/>
          <w:color w:val="000000"/>
          <w:sz w:val="26"/>
          <w:szCs w:val="26"/>
          <w:lang w:eastAsia="cs-CZ"/>
        </w:rPr>
        <w:t>database</w:t>
      </w:r>
      <w:r>
        <w:rPr>
          <w:rFonts w:ascii="Arial" w:eastAsia="Times New Roman" w:hAnsi="Arial" w:cs="Arial"/>
          <w:color w:val="000000"/>
          <w:sz w:val="26"/>
          <w:szCs w:val="26"/>
          <w:lang w:eastAsia="cs-CZ"/>
        </w:rPr>
        <w:t xml:space="preserve"> </w:t>
      </w:r>
      <w:commentRangeEnd w:id="22"/>
      <w:r w:rsidR="00A3677C">
        <w:rPr>
          <w:rStyle w:val="CommentReference"/>
        </w:rPr>
        <w:commentReference w:id="22"/>
      </w:r>
      <w:r>
        <w:rPr>
          <w:rFonts w:ascii="Arial" w:eastAsia="Times New Roman" w:hAnsi="Arial" w:cs="Arial"/>
          <w:color w:val="000000"/>
          <w:sz w:val="26"/>
          <w:szCs w:val="26"/>
          <w:lang w:eastAsia="cs-CZ"/>
        </w:rPr>
        <w:t>(</w:t>
      </w:r>
      <w:ins w:id="23" w:author="Srholec Martin" w:date="2019-03-12T15:26:00Z">
        <w:r w:rsidR="00DA0D9B">
          <w:rPr>
            <w:rFonts w:ascii="Arial" w:eastAsia="Times New Roman" w:hAnsi="Arial" w:cs="Arial"/>
            <w:color w:val="000000"/>
            <w:sz w:val="26"/>
            <w:szCs w:val="26"/>
            <w:lang w:eastAsia="cs-CZ"/>
          </w:rPr>
          <w:t xml:space="preserve">downloaded in </w:t>
        </w:r>
      </w:ins>
      <w:del w:id="24" w:author="Srholec Martin" w:date="2019-03-12T14:59:00Z">
        <w:r w:rsidRPr="00907A4C" w:rsidDel="00AD3D0F">
          <w:rPr>
            <w:rFonts w:ascii="Arial" w:eastAsia="Times New Roman" w:hAnsi="Arial" w:cs="Arial"/>
            <w:color w:val="000000"/>
            <w:sz w:val="26"/>
            <w:szCs w:val="26"/>
            <w:highlight w:val="yellow"/>
            <w:lang w:eastAsia="cs-CZ"/>
          </w:rPr>
          <w:delText>month</w:delText>
        </w:r>
        <w:r w:rsidDel="00AD3D0F">
          <w:rPr>
            <w:rFonts w:ascii="Arial" w:eastAsia="Times New Roman" w:hAnsi="Arial" w:cs="Arial"/>
            <w:color w:val="000000"/>
            <w:sz w:val="26"/>
            <w:szCs w:val="26"/>
            <w:lang w:eastAsia="cs-CZ"/>
          </w:rPr>
          <w:delText xml:space="preserve"> </w:delText>
        </w:r>
      </w:del>
      <w:ins w:id="25" w:author="Srholec Martin" w:date="2019-03-12T14:59:00Z">
        <w:r w:rsidR="00AD3D0F">
          <w:rPr>
            <w:rFonts w:ascii="Arial" w:eastAsia="Times New Roman" w:hAnsi="Arial" w:cs="Arial"/>
            <w:color w:val="000000"/>
            <w:sz w:val="26"/>
            <w:szCs w:val="26"/>
            <w:lang w:eastAsia="cs-CZ"/>
          </w:rPr>
          <w:t xml:space="preserve">August </w:t>
        </w:r>
      </w:ins>
      <w:r>
        <w:rPr>
          <w:rFonts w:ascii="Arial" w:eastAsia="Times New Roman" w:hAnsi="Arial" w:cs="Arial"/>
          <w:color w:val="000000"/>
          <w:sz w:val="26"/>
          <w:szCs w:val="26"/>
          <w:lang w:eastAsia="cs-CZ"/>
        </w:rPr>
        <w:t xml:space="preserve">2018). </w:t>
      </w:r>
      <w:r w:rsidRPr="001847D7">
        <w:rPr>
          <w:rFonts w:ascii="Arial" w:eastAsia="Times New Roman" w:hAnsi="Arial" w:cs="Arial"/>
          <w:color w:val="000000"/>
          <w:sz w:val="26"/>
          <w:szCs w:val="26"/>
          <w:lang w:eastAsia="cs-CZ"/>
        </w:rPr>
        <w:t xml:space="preserve">The list of journals and </w:t>
      </w:r>
      <w:r>
        <w:rPr>
          <w:rFonts w:ascii="Arial" w:eastAsia="Times New Roman" w:hAnsi="Arial" w:cs="Arial"/>
          <w:color w:val="000000"/>
          <w:sz w:val="26"/>
          <w:szCs w:val="26"/>
          <w:lang w:eastAsia="cs-CZ"/>
        </w:rPr>
        <w:t>assigned</w:t>
      </w:r>
      <w:r w:rsidRPr="001847D7">
        <w:rPr>
          <w:rFonts w:ascii="Arial" w:eastAsia="Times New Roman" w:hAnsi="Arial" w:cs="Arial"/>
          <w:color w:val="000000"/>
          <w:sz w:val="26"/>
          <w:szCs w:val="26"/>
          <w:lang w:eastAsia="cs-CZ"/>
        </w:rPr>
        <w:t xml:space="preserve"> disciplines </w:t>
      </w:r>
      <w:proofErr w:type="gramStart"/>
      <w:r>
        <w:rPr>
          <w:rFonts w:ascii="Arial" w:eastAsia="Times New Roman" w:hAnsi="Arial" w:cs="Arial"/>
          <w:color w:val="000000"/>
          <w:sz w:val="26"/>
          <w:szCs w:val="26"/>
          <w:lang w:eastAsia="cs-CZ"/>
        </w:rPr>
        <w:t>is</w:t>
      </w:r>
      <w:r w:rsidRPr="001847D7">
        <w:rPr>
          <w:rFonts w:ascii="Arial" w:eastAsia="Times New Roman" w:hAnsi="Arial" w:cs="Arial"/>
          <w:color w:val="000000"/>
          <w:sz w:val="26"/>
          <w:szCs w:val="26"/>
          <w:lang w:eastAsia="cs-CZ"/>
        </w:rPr>
        <w:t xml:space="preserve"> </w:t>
      </w:r>
      <w:del w:id="26" w:author="Srholec Martin" w:date="2019-03-12T15:00:00Z">
        <w:r w:rsidRPr="001847D7" w:rsidDel="00A578E3">
          <w:rPr>
            <w:rFonts w:ascii="Arial" w:eastAsia="Times New Roman" w:hAnsi="Arial" w:cs="Arial"/>
            <w:color w:val="000000"/>
            <w:sz w:val="26"/>
            <w:szCs w:val="26"/>
            <w:lang w:eastAsia="cs-CZ"/>
          </w:rPr>
          <w:delText xml:space="preserve">taken </w:delText>
        </w:r>
      </w:del>
      <w:ins w:id="27" w:author="Srholec Martin" w:date="2019-03-12T15:00:00Z">
        <w:r w:rsidR="00A578E3">
          <w:rPr>
            <w:rFonts w:ascii="Arial" w:eastAsia="Times New Roman" w:hAnsi="Arial" w:cs="Arial"/>
            <w:color w:val="000000"/>
            <w:sz w:val="26"/>
            <w:szCs w:val="26"/>
            <w:lang w:eastAsia="cs-CZ"/>
          </w:rPr>
          <w:t>obtained</w:t>
        </w:r>
        <w:proofErr w:type="gramEnd"/>
        <w:r w:rsidR="00A578E3" w:rsidRPr="001847D7">
          <w:rPr>
            <w:rFonts w:ascii="Arial" w:eastAsia="Times New Roman" w:hAnsi="Arial" w:cs="Arial"/>
            <w:color w:val="000000"/>
            <w:sz w:val="26"/>
            <w:szCs w:val="26"/>
            <w:lang w:eastAsia="cs-CZ"/>
          </w:rPr>
          <w:t xml:space="preserve"> </w:t>
        </w:r>
      </w:ins>
      <w:r w:rsidRPr="001847D7">
        <w:rPr>
          <w:rFonts w:ascii="Arial" w:eastAsia="Times New Roman" w:hAnsi="Arial" w:cs="Arial"/>
          <w:color w:val="000000"/>
          <w:sz w:val="26"/>
          <w:szCs w:val="26"/>
          <w:lang w:eastAsia="cs-CZ"/>
        </w:rPr>
        <w:t xml:space="preserve">from the </w:t>
      </w:r>
      <w:commentRangeStart w:id="28"/>
      <w:r w:rsidRPr="009E4DFE">
        <w:rPr>
          <w:rFonts w:ascii="Arial" w:eastAsia="Times New Roman" w:hAnsi="Arial" w:cs="Arial"/>
          <w:b/>
          <w:color w:val="000000"/>
          <w:sz w:val="26"/>
          <w:szCs w:val="26"/>
          <w:lang w:eastAsia="cs-CZ"/>
        </w:rPr>
        <w:t>Scopus Source List</w:t>
      </w:r>
      <w:r>
        <w:rPr>
          <w:rFonts w:ascii="Arial" w:eastAsia="Times New Roman" w:hAnsi="Arial" w:cs="Arial"/>
          <w:color w:val="000000"/>
          <w:sz w:val="26"/>
          <w:szCs w:val="26"/>
          <w:lang w:eastAsia="cs-CZ"/>
        </w:rPr>
        <w:t xml:space="preserve"> </w:t>
      </w:r>
      <w:commentRangeEnd w:id="28"/>
      <w:r>
        <w:rPr>
          <w:rStyle w:val="CommentReference"/>
        </w:rPr>
        <w:commentReference w:id="28"/>
      </w:r>
      <w:r>
        <w:rPr>
          <w:rFonts w:ascii="Arial" w:eastAsia="Times New Roman" w:hAnsi="Arial" w:cs="Arial"/>
          <w:color w:val="000000"/>
          <w:sz w:val="26"/>
          <w:szCs w:val="26"/>
          <w:lang w:eastAsia="cs-CZ"/>
        </w:rPr>
        <w:t>(</w:t>
      </w:r>
      <w:del w:id="29" w:author="Srholec Martin" w:date="2019-03-12T14:59:00Z">
        <w:r w:rsidRPr="00907A4C" w:rsidDel="00AD3D0F">
          <w:rPr>
            <w:rFonts w:ascii="Arial" w:eastAsia="Times New Roman" w:hAnsi="Arial" w:cs="Arial"/>
            <w:color w:val="000000"/>
            <w:sz w:val="26"/>
            <w:szCs w:val="26"/>
            <w:highlight w:val="yellow"/>
            <w:lang w:eastAsia="cs-CZ"/>
          </w:rPr>
          <w:delText>xxx</w:delText>
        </w:r>
        <w:r w:rsidDel="00AD3D0F">
          <w:rPr>
            <w:rFonts w:ascii="Arial" w:eastAsia="Times New Roman" w:hAnsi="Arial" w:cs="Arial"/>
            <w:color w:val="000000"/>
            <w:sz w:val="26"/>
            <w:szCs w:val="26"/>
            <w:lang w:eastAsia="cs-CZ"/>
          </w:rPr>
          <w:delText xml:space="preserve"> </w:delText>
        </w:r>
      </w:del>
      <w:r w:rsidR="00AD3D0F">
        <w:rPr>
          <w:rFonts w:ascii="Arial" w:eastAsia="Times New Roman" w:hAnsi="Arial" w:cs="Arial"/>
          <w:color w:val="000000"/>
          <w:sz w:val="26"/>
          <w:szCs w:val="26"/>
          <w:lang w:eastAsia="cs-CZ"/>
        </w:rPr>
        <w:t>May 2018</w:t>
      </w:r>
      <w:r w:rsidR="008B65F7">
        <w:rPr>
          <w:rFonts w:ascii="Arial" w:eastAsia="Times New Roman" w:hAnsi="Arial" w:cs="Arial"/>
          <w:color w:val="000000"/>
          <w:sz w:val="26"/>
          <w:szCs w:val="26"/>
          <w:lang w:eastAsia="cs-CZ"/>
        </w:rPr>
        <w:t xml:space="preserve"> version</w:t>
      </w:r>
      <w:del w:id="30" w:author="Srholec Martin" w:date="2019-03-12T14:59:00Z">
        <w:r w:rsidDel="00AD3D0F">
          <w:rPr>
            <w:rFonts w:ascii="Arial" w:eastAsia="Times New Roman" w:hAnsi="Arial" w:cs="Arial"/>
            <w:color w:val="000000"/>
            <w:sz w:val="26"/>
            <w:szCs w:val="26"/>
            <w:lang w:eastAsia="cs-CZ"/>
          </w:rPr>
          <w:delText>version</w:delText>
        </w:r>
      </w:del>
      <w:r>
        <w:rPr>
          <w:rFonts w:ascii="Arial" w:eastAsia="Times New Roman" w:hAnsi="Arial" w:cs="Arial"/>
          <w:color w:val="000000"/>
          <w:sz w:val="26"/>
          <w:szCs w:val="26"/>
          <w:lang w:eastAsia="cs-CZ"/>
        </w:rPr>
        <w:t>)</w:t>
      </w:r>
      <w:r w:rsidRPr="001847D7">
        <w:rPr>
          <w:rFonts w:ascii="Arial" w:eastAsia="Times New Roman" w:hAnsi="Arial" w:cs="Arial"/>
          <w:color w:val="000000"/>
          <w:sz w:val="26"/>
          <w:szCs w:val="26"/>
          <w:lang w:eastAsia="cs-CZ"/>
        </w:rPr>
        <w:t>.</w:t>
      </w:r>
    </w:p>
    <w:p w14:paraId="6A238A68" w14:textId="28968E1D" w:rsidR="00AC20B5" w:rsidRDefault="00AC20B5" w:rsidP="00AC20B5">
      <w:pPr>
        <w:shd w:val="clear" w:color="auto" w:fill="FFFFFF"/>
        <w:spacing w:before="450" w:after="450" w:line="240" w:lineRule="auto"/>
        <w:ind w:left="450" w:right="450"/>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 xml:space="preserve">Globalization of science </w:t>
      </w:r>
      <w:proofErr w:type="gramStart"/>
      <w:r>
        <w:rPr>
          <w:rFonts w:ascii="Arial" w:eastAsia="Times New Roman" w:hAnsi="Arial" w:cs="Arial"/>
          <w:color w:val="000000"/>
          <w:sz w:val="26"/>
          <w:szCs w:val="26"/>
          <w:lang w:eastAsia="cs-CZ"/>
        </w:rPr>
        <w:t>should not be confused</w:t>
      </w:r>
      <w:proofErr w:type="gramEnd"/>
      <w:r>
        <w:rPr>
          <w:rFonts w:ascii="Arial" w:eastAsia="Times New Roman" w:hAnsi="Arial" w:cs="Arial"/>
          <w:color w:val="000000"/>
          <w:sz w:val="26"/>
          <w:szCs w:val="26"/>
          <w:lang w:eastAsia="cs-CZ"/>
        </w:rPr>
        <w:t xml:space="preserve"> with its quality (or relevance); they are likely to be related in many interesting ways, depending of the discipline, but they are measured differently and capture different phenomena. </w:t>
      </w:r>
    </w:p>
    <w:p w14:paraId="778C9ECE" w14:textId="660331C5" w:rsidR="00344C79" w:rsidRPr="00344C79" w:rsidRDefault="00344C79" w:rsidP="00344C79">
      <w:pPr>
        <w:shd w:val="clear" w:color="auto" w:fill="FFFFFF"/>
        <w:spacing w:before="450" w:after="450" w:line="240" w:lineRule="auto"/>
        <w:ind w:left="450" w:right="450"/>
        <w:rPr>
          <w:rFonts w:ascii="Arial" w:eastAsia="Times New Roman" w:hAnsi="Arial" w:cs="Arial"/>
          <w:color w:val="000000"/>
          <w:sz w:val="26"/>
          <w:szCs w:val="26"/>
          <w:lang w:eastAsia="cs-CZ"/>
        </w:rPr>
      </w:pPr>
      <w:r w:rsidRPr="00344C79">
        <w:rPr>
          <w:rFonts w:ascii="Arial" w:eastAsia="Times New Roman" w:hAnsi="Arial" w:cs="Arial"/>
          <w:color w:val="000000"/>
          <w:sz w:val="26"/>
          <w:szCs w:val="26"/>
          <w:lang w:eastAsia="cs-CZ"/>
        </w:rPr>
        <w:t xml:space="preserve">The results </w:t>
      </w:r>
      <w:proofErr w:type="gramStart"/>
      <w:r w:rsidRPr="00344C79">
        <w:rPr>
          <w:rFonts w:ascii="Arial" w:eastAsia="Times New Roman" w:hAnsi="Arial" w:cs="Arial"/>
          <w:color w:val="000000"/>
          <w:sz w:val="26"/>
          <w:szCs w:val="26"/>
          <w:lang w:eastAsia="cs-CZ"/>
        </w:rPr>
        <w:t>are presented</w:t>
      </w:r>
      <w:proofErr w:type="gramEnd"/>
      <w:r w:rsidRPr="00344C79">
        <w:rPr>
          <w:rFonts w:ascii="Arial" w:eastAsia="Times New Roman" w:hAnsi="Arial" w:cs="Arial"/>
          <w:color w:val="000000"/>
          <w:sz w:val="26"/>
          <w:szCs w:val="26"/>
          <w:lang w:eastAsia="cs-CZ"/>
        </w:rPr>
        <w:t xml:space="preserve"> in a u</w:t>
      </w:r>
      <w:r>
        <w:rPr>
          <w:rFonts w:ascii="Arial" w:eastAsia="Times New Roman" w:hAnsi="Arial" w:cs="Arial"/>
          <w:color w:val="000000"/>
          <w:sz w:val="26"/>
          <w:szCs w:val="26"/>
          <w:lang w:eastAsia="cs-CZ"/>
        </w:rPr>
        <w:t xml:space="preserve">ser-friendly and interactive </w:t>
      </w:r>
      <w:r w:rsidR="000A2F5F">
        <w:rPr>
          <w:rFonts w:ascii="Arial" w:eastAsia="Times New Roman" w:hAnsi="Arial" w:cs="Arial"/>
          <w:color w:val="000000"/>
          <w:sz w:val="26"/>
          <w:szCs w:val="26"/>
          <w:lang w:eastAsia="cs-CZ"/>
        </w:rPr>
        <w:t>way</w:t>
      </w:r>
      <w:r w:rsidRPr="00344C79">
        <w:rPr>
          <w:rFonts w:ascii="Arial" w:eastAsia="Times New Roman" w:hAnsi="Arial" w:cs="Arial"/>
          <w:color w:val="000000"/>
          <w:sz w:val="26"/>
          <w:szCs w:val="26"/>
          <w:lang w:eastAsia="cs-CZ"/>
        </w:rPr>
        <w:t xml:space="preserve"> that allow</w:t>
      </w:r>
      <w:r w:rsidR="000A2F5F">
        <w:rPr>
          <w:rFonts w:ascii="Arial" w:eastAsia="Times New Roman" w:hAnsi="Arial" w:cs="Arial"/>
          <w:color w:val="000000"/>
          <w:sz w:val="26"/>
          <w:szCs w:val="26"/>
          <w:lang w:eastAsia="cs-CZ"/>
        </w:rPr>
        <w:t>s</w:t>
      </w:r>
      <w:r>
        <w:rPr>
          <w:rFonts w:ascii="Arial" w:eastAsia="Times New Roman" w:hAnsi="Arial" w:cs="Arial"/>
          <w:color w:val="000000"/>
          <w:sz w:val="26"/>
          <w:szCs w:val="26"/>
          <w:lang w:eastAsia="cs-CZ"/>
        </w:rPr>
        <w:t xml:space="preserve"> readers to </w:t>
      </w:r>
      <w:r w:rsidR="00AC20B5">
        <w:rPr>
          <w:rFonts w:ascii="Arial" w:eastAsia="Times New Roman" w:hAnsi="Arial" w:cs="Arial"/>
          <w:color w:val="000000"/>
          <w:sz w:val="26"/>
          <w:szCs w:val="26"/>
          <w:lang w:eastAsia="cs-CZ"/>
        </w:rPr>
        <w:t>customize the output</w:t>
      </w:r>
      <w:r>
        <w:rPr>
          <w:rFonts w:ascii="Arial" w:eastAsia="Times New Roman" w:hAnsi="Arial" w:cs="Arial"/>
          <w:color w:val="000000"/>
          <w:sz w:val="26"/>
          <w:szCs w:val="26"/>
          <w:lang w:eastAsia="cs-CZ"/>
        </w:rPr>
        <w:t xml:space="preserve">. The result should be of interest not only to academics and research managers but also to policy-makers and broader audience across the globe. </w:t>
      </w:r>
    </w:p>
    <w:p w14:paraId="316B5099" w14:textId="550519FD" w:rsidR="00981C25" w:rsidRDefault="00981C25" w:rsidP="00B3316B">
      <w:pPr>
        <w:shd w:val="clear" w:color="auto" w:fill="FFFFFF"/>
        <w:spacing w:before="450" w:after="450" w:line="240" w:lineRule="auto"/>
        <w:ind w:left="450" w:right="450"/>
        <w:rPr>
          <w:rFonts w:ascii="Arial" w:eastAsia="Times New Roman" w:hAnsi="Arial" w:cs="Arial"/>
          <w:color w:val="000000"/>
          <w:sz w:val="26"/>
          <w:szCs w:val="26"/>
          <w:lang w:eastAsia="cs-CZ"/>
        </w:rPr>
      </w:pPr>
      <w:r w:rsidRPr="00344C79">
        <w:rPr>
          <w:rFonts w:ascii="Arial" w:eastAsia="Times New Roman" w:hAnsi="Arial" w:cs="Arial"/>
          <w:color w:val="000000"/>
          <w:sz w:val="26"/>
          <w:szCs w:val="26"/>
          <w:lang w:eastAsia="cs-CZ"/>
        </w:rPr>
        <w:t>For earlier studies of the IDEA think tank</w:t>
      </w:r>
      <w:r w:rsidR="00344C79" w:rsidRPr="009E4DFE">
        <w:rPr>
          <w:rFonts w:ascii="Arial" w:eastAsia="Times New Roman" w:hAnsi="Arial" w:cs="Arial"/>
          <w:color w:val="000000"/>
          <w:sz w:val="26"/>
          <w:szCs w:val="26"/>
          <w:lang w:eastAsia="cs-CZ"/>
        </w:rPr>
        <w:t xml:space="preserve"> on related topics</w:t>
      </w:r>
      <w:r w:rsidRPr="00344C79">
        <w:rPr>
          <w:rFonts w:ascii="Arial" w:eastAsia="Times New Roman" w:hAnsi="Arial" w:cs="Arial"/>
          <w:color w:val="000000"/>
          <w:sz w:val="26"/>
          <w:szCs w:val="26"/>
          <w:lang w:eastAsia="cs-CZ"/>
        </w:rPr>
        <w:t xml:space="preserve">, including on </w:t>
      </w:r>
      <w:commentRangeStart w:id="31"/>
      <w:r w:rsidR="000A2F5F" w:rsidRPr="009E4DFE">
        <w:rPr>
          <w:rFonts w:ascii="Arial" w:eastAsia="Times New Roman" w:hAnsi="Arial" w:cs="Arial"/>
          <w:b/>
          <w:color w:val="000000"/>
          <w:sz w:val="26"/>
          <w:szCs w:val="26"/>
          <w:lang w:eastAsia="cs-CZ"/>
        </w:rPr>
        <w:t>local journals</w:t>
      </w:r>
      <w:r w:rsidR="000A2F5F">
        <w:rPr>
          <w:rFonts w:ascii="Arial" w:eastAsia="Times New Roman" w:hAnsi="Arial" w:cs="Arial"/>
          <w:color w:val="000000"/>
          <w:sz w:val="26"/>
          <w:szCs w:val="26"/>
          <w:lang w:eastAsia="cs-CZ"/>
        </w:rPr>
        <w:t xml:space="preserve"> </w:t>
      </w:r>
      <w:commentRangeEnd w:id="31"/>
      <w:r w:rsidR="000A2F5F">
        <w:rPr>
          <w:rStyle w:val="CommentReference"/>
        </w:rPr>
        <w:commentReference w:id="31"/>
      </w:r>
      <w:r w:rsidR="000A2F5F">
        <w:rPr>
          <w:rFonts w:ascii="Arial" w:eastAsia="Times New Roman" w:hAnsi="Arial" w:cs="Arial"/>
          <w:color w:val="000000"/>
          <w:sz w:val="26"/>
          <w:szCs w:val="26"/>
          <w:lang w:eastAsia="cs-CZ"/>
        </w:rPr>
        <w:t xml:space="preserve">and </w:t>
      </w:r>
      <w:commentRangeStart w:id="32"/>
      <w:r w:rsidRPr="009E4DFE">
        <w:rPr>
          <w:rFonts w:ascii="Arial" w:eastAsia="Times New Roman" w:hAnsi="Arial" w:cs="Arial"/>
          <w:b/>
          <w:color w:val="000000"/>
          <w:sz w:val="26"/>
          <w:szCs w:val="26"/>
          <w:lang w:eastAsia="cs-CZ"/>
        </w:rPr>
        <w:t>predatory publishing</w:t>
      </w:r>
      <w:commentRangeEnd w:id="32"/>
      <w:r w:rsidR="00344C79" w:rsidRPr="009E4DFE">
        <w:rPr>
          <w:rStyle w:val="CommentReference"/>
          <w:b/>
        </w:rPr>
        <w:commentReference w:id="32"/>
      </w:r>
      <w:r w:rsidRPr="00344C79">
        <w:rPr>
          <w:rFonts w:ascii="Arial" w:eastAsia="Times New Roman" w:hAnsi="Arial" w:cs="Arial"/>
          <w:color w:val="000000"/>
          <w:sz w:val="26"/>
          <w:szCs w:val="26"/>
          <w:lang w:eastAsia="cs-CZ"/>
        </w:rPr>
        <w:t xml:space="preserve">, see </w:t>
      </w:r>
      <w:commentRangeStart w:id="33"/>
      <w:commentRangeStart w:id="34"/>
      <w:r w:rsidR="00344C79" w:rsidRPr="009E4DFE">
        <w:rPr>
          <w:rFonts w:ascii="Arial" w:eastAsia="Times New Roman" w:hAnsi="Arial" w:cs="Arial"/>
          <w:b/>
          <w:color w:val="000000"/>
          <w:sz w:val="26"/>
          <w:szCs w:val="26"/>
          <w:lang w:eastAsia="cs-CZ"/>
        </w:rPr>
        <w:t>here</w:t>
      </w:r>
      <w:commentRangeEnd w:id="33"/>
      <w:r w:rsidR="00344C79" w:rsidRPr="009E4DFE">
        <w:rPr>
          <w:rStyle w:val="CommentReference"/>
          <w:b/>
        </w:rPr>
        <w:commentReference w:id="33"/>
      </w:r>
      <w:commentRangeEnd w:id="34"/>
      <w:r w:rsidR="00BC43C4">
        <w:rPr>
          <w:rStyle w:val="CommentReference"/>
        </w:rPr>
        <w:commentReference w:id="34"/>
      </w:r>
      <w:r w:rsidRPr="00344C79">
        <w:rPr>
          <w:rFonts w:ascii="Arial" w:eastAsia="Times New Roman" w:hAnsi="Arial" w:cs="Arial"/>
          <w:color w:val="000000"/>
          <w:sz w:val="26"/>
          <w:szCs w:val="26"/>
          <w:lang w:eastAsia="cs-CZ"/>
        </w:rPr>
        <w:t>.</w:t>
      </w:r>
      <w:r>
        <w:rPr>
          <w:rFonts w:ascii="Arial" w:eastAsia="Times New Roman" w:hAnsi="Arial" w:cs="Arial"/>
          <w:color w:val="000000"/>
          <w:sz w:val="26"/>
          <w:szCs w:val="26"/>
          <w:lang w:eastAsia="cs-CZ"/>
        </w:rPr>
        <w:t xml:space="preserve"> </w:t>
      </w:r>
    </w:p>
    <w:p w14:paraId="03B99C9D" w14:textId="4A9CBD65" w:rsidR="00AC20B5" w:rsidRPr="001847D7" w:rsidDel="00BC43C4" w:rsidRDefault="00AC20B5" w:rsidP="00AC20B5">
      <w:pPr>
        <w:shd w:val="clear" w:color="auto" w:fill="FFFFFF"/>
        <w:spacing w:before="450" w:after="450" w:line="240" w:lineRule="auto"/>
        <w:ind w:left="450" w:right="450"/>
        <w:rPr>
          <w:del w:id="35" w:author="Srholec Martin" w:date="2019-03-12T15:43:00Z"/>
          <w:rFonts w:ascii="Arial" w:eastAsia="Times New Roman" w:hAnsi="Arial" w:cs="Arial"/>
          <w:color w:val="000000"/>
          <w:sz w:val="26"/>
          <w:szCs w:val="26"/>
          <w:lang w:eastAsia="cs-CZ"/>
        </w:rPr>
      </w:pPr>
      <w:del w:id="36" w:author="Srholec Martin" w:date="2019-03-12T15:43:00Z">
        <w:r w:rsidRPr="009E4DFE" w:rsidDel="00BC43C4">
          <w:rPr>
            <w:rFonts w:ascii="Arial" w:eastAsia="Times New Roman" w:hAnsi="Arial" w:cs="Arial"/>
            <w:color w:val="000000"/>
            <w:sz w:val="26"/>
            <w:szCs w:val="26"/>
            <w:highlight w:val="cyan"/>
            <w:lang w:eastAsia="cs-CZ"/>
          </w:rPr>
          <w:delText>MOVE TO “journal-level indicators” The methodology builds on Zitt and Bassecoulard (1999), who proposed some of the indicators and the aggregation process. However since any systematic evidence is very scarce. Some evidence is estimated in Aman (2016), but their estimation does not take into account the research sector size.</w:delText>
        </w:r>
      </w:del>
    </w:p>
    <w:p w14:paraId="3990D148" w14:textId="7A1A9A5D" w:rsidR="00A54210" w:rsidRDefault="00A54210">
      <w:pPr>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br w:type="page"/>
      </w:r>
    </w:p>
    <w:p w14:paraId="01411A4B" w14:textId="0929E3C4" w:rsidR="00CE1C48" w:rsidRPr="001847D7" w:rsidRDefault="0028642C">
      <w:r>
        <w:rPr>
          <w:rStyle w:val="CommentReference"/>
        </w:rPr>
        <w:lastRenderedPageBreak/>
        <w:commentReference w:id="37"/>
      </w:r>
    </w:p>
    <w:p w14:paraId="399A4F17" w14:textId="1695F60B" w:rsidR="00FE4F98" w:rsidRPr="001847D7" w:rsidRDefault="00792BDB" w:rsidP="00FE4F98">
      <w:pPr>
        <w:pStyle w:val="Heading4"/>
        <w:jc w:val="center"/>
        <w:rPr>
          <w:rFonts w:ascii="Arial" w:hAnsi="Arial" w:cs="Arial"/>
          <w:color w:val="BB133E"/>
          <w:sz w:val="26"/>
          <w:szCs w:val="26"/>
          <w:lang w:val="en-US"/>
        </w:rPr>
      </w:pPr>
      <w:r>
        <w:rPr>
          <w:rFonts w:ascii="Arial" w:hAnsi="Arial" w:cs="Arial"/>
          <w:color w:val="BB133E"/>
          <w:sz w:val="26"/>
          <w:szCs w:val="26"/>
          <w:lang w:val="en-US"/>
        </w:rPr>
        <w:t>Using the application</w:t>
      </w:r>
    </w:p>
    <w:p w14:paraId="0D811F02" w14:textId="7DEDA435" w:rsidR="005900AF" w:rsidRDefault="00FE4F98" w:rsidP="005900AF">
      <w:pPr>
        <w:pStyle w:val="NormalWeb"/>
        <w:spacing w:before="0" w:after="0"/>
        <w:rPr>
          <w:rFonts w:ascii="Arial" w:hAnsi="Arial" w:cs="Arial"/>
          <w:color w:val="000000"/>
          <w:sz w:val="26"/>
          <w:szCs w:val="26"/>
          <w:lang w:val="en-US"/>
        </w:rPr>
      </w:pPr>
      <w:r w:rsidRPr="001847D7">
        <w:rPr>
          <w:rFonts w:ascii="Arial" w:hAnsi="Arial" w:cs="Arial"/>
          <w:color w:val="000000"/>
          <w:sz w:val="26"/>
          <w:szCs w:val="26"/>
          <w:lang w:val="en-US"/>
        </w:rPr>
        <w:t xml:space="preserve">Each point </w:t>
      </w:r>
      <w:r w:rsidR="005900AF">
        <w:rPr>
          <w:rFonts w:ascii="Arial" w:hAnsi="Arial" w:cs="Arial"/>
          <w:color w:val="000000"/>
          <w:sz w:val="26"/>
          <w:szCs w:val="26"/>
          <w:lang w:val="en-US"/>
        </w:rPr>
        <w:t xml:space="preserve">depicts </w:t>
      </w:r>
      <w:r w:rsidRPr="001847D7">
        <w:rPr>
          <w:rFonts w:ascii="Arial" w:hAnsi="Arial" w:cs="Arial"/>
          <w:color w:val="000000"/>
          <w:sz w:val="26"/>
          <w:szCs w:val="26"/>
          <w:lang w:val="en-US"/>
        </w:rPr>
        <w:t>the globalization index</w:t>
      </w:r>
      <w:r w:rsidR="005900AF">
        <w:rPr>
          <w:rFonts w:ascii="Arial" w:hAnsi="Arial" w:cs="Arial"/>
          <w:color w:val="000000"/>
          <w:sz w:val="26"/>
          <w:szCs w:val="26"/>
          <w:lang w:val="en-US"/>
        </w:rPr>
        <w:t xml:space="preserve"> of a respective country </w:t>
      </w:r>
      <w:r w:rsidR="00F2386A">
        <w:rPr>
          <w:rFonts w:ascii="Arial" w:hAnsi="Arial" w:cs="Arial"/>
          <w:color w:val="000000"/>
          <w:sz w:val="26"/>
          <w:szCs w:val="26"/>
          <w:lang w:val="en-US"/>
        </w:rPr>
        <w:t>and</w:t>
      </w:r>
      <w:r w:rsidR="005900AF">
        <w:rPr>
          <w:rFonts w:ascii="Arial" w:hAnsi="Arial" w:cs="Arial"/>
          <w:color w:val="000000"/>
          <w:sz w:val="26"/>
          <w:szCs w:val="26"/>
          <w:lang w:val="en-US"/>
        </w:rPr>
        <w:t xml:space="preserve"> discipline in a given year. For more </w:t>
      </w:r>
      <w:proofErr w:type="gramStart"/>
      <w:r w:rsidR="005900AF">
        <w:rPr>
          <w:rFonts w:ascii="Arial" w:hAnsi="Arial" w:cs="Arial"/>
          <w:color w:val="000000"/>
          <w:sz w:val="26"/>
          <w:szCs w:val="26"/>
          <w:lang w:val="en-US"/>
        </w:rPr>
        <w:t>details</w:t>
      </w:r>
      <w:proofErr w:type="gramEnd"/>
      <w:r w:rsidR="005900AF">
        <w:rPr>
          <w:rFonts w:ascii="Arial" w:hAnsi="Arial" w:cs="Arial"/>
          <w:color w:val="000000"/>
          <w:sz w:val="26"/>
          <w:szCs w:val="26"/>
          <w:lang w:val="en-US"/>
        </w:rPr>
        <w:t xml:space="preserve"> see definition of the</w:t>
      </w:r>
      <w:r w:rsidR="005900AF" w:rsidRPr="005900AF">
        <w:t xml:space="preserve"> </w:t>
      </w:r>
      <w:r w:rsidR="005900AF" w:rsidRPr="009E4DFE">
        <w:rPr>
          <w:rFonts w:ascii="Arial" w:hAnsi="Arial" w:cs="Arial"/>
          <w:b/>
          <w:color w:val="000000"/>
          <w:sz w:val="26"/>
          <w:szCs w:val="26"/>
          <w:lang w:val="en-US"/>
        </w:rPr>
        <w:t>journal-level indicators</w:t>
      </w:r>
      <w:r w:rsidR="005900AF">
        <w:rPr>
          <w:rFonts w:ascii="Arial" w:hAnsi="Arial" w:cs="Arial"/>
          <w:color w:val="000000"/>
          <w:sz w:val="26"/>
          <w:szCs w:val="26"/>
          <w:lang w:val="en-US"/>
        </w:rPr>
        <w:t xml:space="preserve"> and </w:t>
      </w:r>
      <w:r w:rsidR="005900AF" w:rsidRPr="009E4DFE">
        <w:rPr>
          <w:rFonts w:ascii="Arial" w:hAnsi="Arial" w:cs="Arial"/>
          <w:b/>
          <w:color w:val="000000"/>
          <w:sz w:val="26"/>
          <w:szCs w:val="26"/>
          <w:lang w:val="en-US"/>
        </w:rPr>
        <w:t>aggregation</w:t>
      </w:r>
      <w:r w:rsidR="005900AF">
        <w:rPr>
          <w:rFonts w:ascii="Arial" w:hAnsi="Arial" w:cs="Arial"/>
          <w:color w:val="000000"/>
          <w:sz w:val="26"/>
          <w:szCs w:val="26"/>
          <w:lang w:val="en-US"/>
        </w:rPr>
        <w:t xml:space="preserve"> procedure. </w:t>
      </w:r>
    </w:p>
    <w:p w14:paraId="25886F80" w14:textId="34D494DF" w:rsidR="004E47F4" w:rsidRDefault="00792BDB" w:rsidP="009E4DFE">
      <w:pPr>
        <w:pStyle w:val="NormalWeb"/>
        <w:spacing w:after="0" w:afterAutospacing="0"/>
        <w:rPr>
          <w:rFonts w:ascii="Arial" w:hAnsi="Arial" w:cs="Arial"/>
          <w:color w:val="000000"/>
          <w:sz w:val="26"/>
          <w:szCs w:val="26"/>
          <w:lang w:val="en-US"/>
        </w:rPr>
      </w:pPr>
      <w:r>
        <w:rPr>
          <w:rFonts w:ascii="Arial" w:hAnsi="Arial" w:cs="Arial"/>
          <w:color w:val="000000"/>
          <w:sz w:val="26"/>
          <w:szCs w:val="26"/>
          <w:lang w:val="en-US"/>
        </w:rPr>
        <w:t xml:space="preserve">Use the upper dropdown menus to </w:t>
      </w:r>
      <w:r w:rsidR="004E47F4">
        <w:rPr>
          <w:rFonts w:ascii="Arial" w:hAnsi="Arial" w:cs="Arial"/>
          <w:color w:val="000000"/>
          <w:sz w:val="26"/>
          <w:szCs w:val="26"/>
          <w:lang w:val="en-US"/>
        </w:rPr>
        <w:t>customize the output. One can compare either:</w:t>
      </w:r>
      <w:r w:rsidR="00FA6074">
        <w:rPr>
          <w:rFonts w:ascii="Arial" w:hAnsi="Arial" w:cs="Arial"/>
          <w:color w:val="000000"/>
          <w:sz w:val="26"/>
          <w:szCs w:val="26"/>
          <w:lang w:val="en-US"/>
        </w:rPr>
        <w:t xml:space="preserve"> </w:t>
      </w:r>
    </w:p>
    <w:p w14:paraId="2419B1D5" w14:textId="796DB9B1" w:rsidR="004E47F4" w:rsidRDefault="00792BDB" w:rsidP="009E4DFE">
      <w:pPr>
        <w:pStyle w:val="NormalWeb"/>
        <w:numPr>
          <w:ilvl w:val="0"/>
          <w:numId w:val="4"/>
        </w:numPr>
        <w:spacing w:before="0" w:beforeAutospacing="0" w:after="0" w:afterAutospacing="0"/>
        <w:rPr>
          <w:rFonts w:ascii="Arial" w:hAnsi="Arial" w:cs="Arial"/>
          <w:color w:val="000000"/>
          <w:sz w:val="26"/>
          <w:szCs w:val="26"/>
          <w:lang w:val="en-US"/>
        </w:rPr>
      </w:pPr>
      <w:r w:rsidRPr="009E4DFE">
        <w:rPr>
          <w:rFonts w:ascii="Arial" w:hAnsi="Arial" w:cs="Arial"/>
          <w:b/>
          <w:color w:val="000000"/>
          <w:sz w:val="26"/>
          <w:szCs w:val="26"/>
          <w:lang w:val="en-US"/>
        </w:rPr>
        <w:t>countries</w:t>
      </w:r>
      <w:r w:rsidRPr="00792BDB">
        <w:rPr>
          <w:rFonts w:ascii="Arial" w:hAnsi="Arial" w:cs="Arial"/>
          <w:color w:val="000000"/>
          <w:sz w:val="26"/>
          <w:szCs w:val="26"/>
          <w:lang w:val="en-US"/>
        </w:rPr>
        <w:t xml:space="preserve"> </w:t>
      </w:r>
      <w:r w:rsidR="004E47F4">
        <w:rPr>
          <w:rFonts w:ascii="Arial" w:hAnsi="Arial" w:cs="Arial"/>
          <w:color w:val="000000"/>
          <w:sz w:val="26"/>
          <w:szCs w:val="26"/>
          <w:lang w:val="en-US"/>
        </w:rPr>
        <w:t>within a</w:t>
      </w:r>
      <w:r w:rsidRPr="00792BDB">
        <w:rPr>
          <w:rFonts w:ascii="Arial" w:hAnsi="Arial" w:cs="Arial"/>
          <w:color w:val="000000"/>
          <w:sz w:val="26"/>
          <w:szCs w:val="26"/>
          <w:lang w:val="en-US"/>
        </w:rPr>
        <w:t xml:space="preserve"> discipline</w:t>
      </w:r>
      <w:r w:rsidR="004E47F4">
        <w:rPr>
          <w:rFonts w:ascii="Arial" w:hAnsi="Arial" w:cs="Arial"/>
          <w:color w:val="000000"/>
          <w:sz w:val="26"/>
          <w:szCs w:val="26"/>
          <w:lang w:val="en-US"/>
        </w:rPr>
        <w:t>,</w:t>
      </w:r>
      <w:r>
        <w:rPr>
          <w:rFonts w:ascii="Arial" w:hAnsi="Arial" w:cs="Arial"/>
          <w:color w:val="000000"/>
          <w:sz w:val="26"/>
          <w:szCs w:val="26"/>
          <w:lang w:val="en-US"/>
        </w:rPr>
        <w:t xml:space="preserve"> or </w:t>
      </w:r>
    </w:p>
    <w:p w14:paraId="06694180" w14:textId="37120E3D" w:rsidR="00860C0D" w:rsidRDefault="00792BDB" w:rsidP="009E4DFE">
      <w:pPr>
        <w:pStyle w:val="NormalWeb"/>
        <w:numPr>
          <w:ilvl w:val="0"/>
          <w:numId w:val="4"/>
        </w:numPr>
        <w:spacing w:after="0" w:afterAutospacing="0"/>
        <w:rPr>
          <w:rFonts w:ascii="Arial" w:hAnsi="Arial" w:cs="Arial"/>
          <w:color w:val="000000"/>
          <w:sz w:val="26"/>
          <w:szCs w:val="26"/>
          <w:lang w:val="en-US"/>
        </w:rPr>
      </w:pPr>
      <w:r w:rsidRPr="009E4DFE">
        <w:rPr>
          <w:rFonts w:ascii="Arial" w:hAnsi="Arial" w:cs="Arial"/>
          <w:b/>
          <w:color w:val="000000"/>
          <w:sz w:val="26"/>
          <w:szCs w:val="26"/>
          <w:lang w:val="en-US"/>
        </w:rPr>
        <w:t>disciplines</w:t>
      </w:r>
      <w:r>
        <w:rPr>
          <w:rFonts w:ascii="Arial" w:hAnsi="Arial" w:cs="Arial"/>
          <w:color w:val="000000"/>
          <w:sz w:val="26"/>
          <w:szCs w:val="26"/>
          <w:lang w:val="en-US"/>
        </w:rPr>
        <w:t xml:space="preserve"> </w:t>
      </w:r>
      <w:r w:rsidR="004E47F4">
        <w:rPr>
          <w:rFonts w:ascii="Arial" w:hAnsi="Arial" w:cs="Arial"/>
          <w:color w:val="000000"/>
          <w:sz w:val="26"/>
          <w:szCs w:val="26"/>
          <w:lang w:val="en-US"/>
        </w:rPr>
        <w:t>within</w:t>
      </w:r>
      <w:r>
        <w:rPr>
          <w:rFonts w:ascii="Arial" w:hAnsi="Arial" w:cs="Arial"/>
          <w:color w:val="000000"/>
          <w:sz w:val="26"/>
          <w:szCs w:val="26"/>
          <w:lang w:val="en-US"/>
        </w:rPr>
        <w:t xml:space="preserve"> </w:t>
      </w:r>
      <w:r w:rsidR="00634667">
        <w:rPr>
          <w:rFonts w:ascii="Arial" w:hAnsi="Arial" w:cs="Arial"/>
          <w:color w:val="000000"/>
          <w:sz w:val="26"/>
          <w:szCs w:val="26"/>
          <w:lang w:val="en-US"/>
        </w:rPr>
        <w:t xml:space="preserve">a </w:t>
      </w:r>
      <w:r>
        <w:rPr>
          <w:rFonts w:ascii="Arial" w:hAnsi="Arial" w:cs="Arial"/>
          <w:color w:val="000000"/>
          <w:sz w:val="26"/>
          <w:szCs w:val="26"/>
          <w:lang w:val="en-US"/>
        </w:rPr>
        <w:t>countr</w:t>
      </w:r>
      <w:r w:rsidR="00634667">
        <w:rPr>
          <w:rFonts w:ascii="Arial" w:hAnsi="Arial" w:cs="Arial"/>
          <w:color w:val="000000"/>
          <w:sz w:val="26"/>
          <w:szCs w:val="26"/>
          <w:lang w:val="en-US"/>
        </w:rPr>
        <w:t>y</w:t>
      </w:r>
      <w:r>
        <w:rPr>
          <w:rFonts w:ascii="Arial" w:hAnsi="Arial" w:cs="Arial"/>
          <w:color w:val="000000"/>
          <w:sz w:val="26"/>
          <w:szCs w:val="26"/>
          <w:lang w:val="en-US"/>
        </w:rPr>
        <w:t>;</w:t>
      </w:r>
    </w:p>
    <w:p w14:paraId="23C6BB3E" w14:textId="48A55A38" w:rsidR="00320936" w:rsidRPr="005900AF" w:rsidRDefault="00320936" w:rsidP="009E4DFE">
      <w:pPr>
        <w:pStyle w:val="NormalWeb"/>
        <w:spacing w:before="0" w:beforeAutospacing="0"/>
        <w:rPr>
          <w:rFonts w:ascii="Arial" w:hAnsi="Arial" w:cs="Arial"/>
          <w:color w:val="000000"/>
          <w:sz w:val="26"/>
          <w:szCs w:val="26"/>
          <w:lang w:val="en-US"/>
        </w:rPr>
      </w:pPr>
      <w:proofErr w:type="gramStart"/>
      <w:r>
        <w:rPr>
          <w:rFonts w:ascii="Arial" w:hAnsi="Arial" w:cs="Arial"/>
          <w:color w:val="000000"/>
          <w:sz w:val="26"/>
          <w:szCs w:val="26"/>
          <w:lang w:val="en-US"/>
        </w:rPr>
        <w:t>the</w:t>
      </w:r>
      <w:proofErr w:type="gramEnd"/>
      <w:r>
        <w:rPr>
          <w:rFonts w:ascii="Arial" w:hAnsi="Arial" w:cs="Arial"/>
          <w:color w:val="000000"/>
          <w:sz w:val="26"/>
          <w:szCs w:val="26"/>
          <w:lang w:val="en-US"/>
        </w:rPr>
        <w:t xml:space="preserve"> </w:t>
      </w:r>
      <w:r w:rsidR="00860C0D">
        <w:rPr>
          <w:rFonts w:ascii="Arial" w:hAnsi="Arial" w:cs="Arial"/>
          <w:color w:val="000000"/>
          <w:sz w:val="26"/>
          <w:szCs w:val="26"/>
          <w:lang w:val="en-US"/>
        </w:rPr>
        <w:t xml:space="preserve">main </w:t>
      </w:r>
      <w:r>
        <w:rPr>
          <w:rFonts w:ascii="Arial" w:hAnsi="Arial" w:cs="Arial"/>
          <w:color w:val="000000"/>
          <w:sz w:val="26"/>
          <w:szCs w:val="26"/>
          <w:lang w:val="en-US"/>
        </w:rPr>
        <w:t xml:space="preserve">dimension is </w:t>
      </w:r>
      <w:r w:rsidR="00174EB1">
        <w:rPr>
          <w:rFonts w:ascii="Arial" w:hAnsi="Arial" w:cs="Arial"/>
          <w:color w:val="000000"/>
          <w:sz w:val="26"/>
          <w:szCs w:val="26"/>
          <w:lang w:val="en-US"/>
        </w:rPr>
        <w:t>fixed</w:t>
      </w:r>
      <w:r>
        <w:rPr>
          <w:rFonts w:ascii="Arial" w:hAnsi="Arial" w:cs="Arial"/>
          <w:color w:val="000000"/>
          <w:sz w:val="26"/>
          <w:szCs w:val="26"/>
          <w:lang w:val="en-US"/>
        </w:rPr>
        <w:t xml:space="preserve"> by the button X. Up to ten </w:t>
      </w:r>
      <w:r w:rsidR="00D7321E">
        <w:rPr>
          <w:rFonts w:ascii="Arial" w:hAnsi="Arial" w:cs="Arial"/>
          <w:color w:val="000000"/>
          <w:sz w:val="26"/>
          <w:szCs w:val="26"/>
          <w:lang w:val="en-US"/>
        </w:rPr>
        <w:t>items</w:t>
      </w:r>
      <w:r>
        <w:rPr>
          <w:rFonts w:ascii="Arial" w:hAnsi="Arial" w:cs="Arial"/>
          <w:color w:val="000000"/>
          <w:sz w:val="26"/>
          <w:szCs w:val="26"/>
          <w:lang w:val="en-US"/>
        </w:rPr>
        <w:t xml:space="preserve"> can be included in the comparison.</w:t>
      </w:r>
      <w:r w:rsidR="00860C0D">
        <w:rPr>
          <w:rFonts w:ascii="Arial" w:hAnsi="Arial" w:cs="Arial"/>
          <w:color w:val="000000"/>
          <w:sz w:val="26"/>
          <w:szCs w:val="26"/>
          <w:lang w:val="en-US"/>
        </w:rPr>
        <w:t xml:space="preserve"> </w:t>
      </w:r>
      <w:r w:rsidR="00174EB1">
        <w:rPr>
          <w:rFonts w:ascii="Arial" w:hAnsi="Arial" w:cs="Arial"/>
          <w:color w:val="000000"/>
          <w:sz w:val="26"/>
          <w:szCs w:val="26"/>
          <w:lang w:val="en-US"/>
        </w:rPr>
        <w:t>S</w:t>
      </w:r>
      <w:r>
        <w:rPr>
          <w:rFonts w:ascii="Arial" w:hAnsi="Arial" w:cs="Arial"/>
          <w:color w:val="000000"/>
          <w:sz w:val="26"/>
          <w:szCs w:val="26"/>
          <w:lang w:val="en-US"/>
        </w:rPr>
        <w:t xml:space="preserve">witch between </w:t>
      </w:r>
      <w:r w:rsidR="00174EB1">
        <w:rPr>
          <w:rFonts w:ascii="Arial" w:hAnsi="Arial" w:cs="Arial"/>
          <w:color w:val="000000"/>
          <w:sz w:val="26"/>
          <w:szCs w:val="26"/>
          <w:lang w:val="en-US"/>
        </w:rPr>
        <w:t>different</w:t>
      </w:r>
      <w:r>
        <w:rPr>
          <w:rFonts w:ascii="Arial" w:hAnsi="Arial" w:cs="Arial"/>
          <w:color w:val="000000"/>
          <w:sz w:val="26"/>
          <w:szCs w:val="26"/>
          <w:lang w:val="en-US"/>
        </w:rPr>
        <w:t xml:space="preserve"> indicators </w:t>
      </w:r>
      <w:r w:rsidR="00174EB1">
        <w:rPr>
          <w:rFonts w:ascii="Arial" w:hAnsi="Arial" w:cs="Arial"/>
          <w:color w:val="000000"/>
          <w:sz w:val="26"/>
          <w:szCs w:val="26"/>
          <w:lang w:val="en-US"/>
        </w:rPr>
        <w:t>in the third dropdown menu.</w:t>
      </w:r>
    </w:p>
    <w:p w14:paraId="653ECEDF" w14:textId="480AA9AC" w:rsidR="00320936" w:rsidRDefault="00320936" w:rsidP="00FE4F98">
      <w:pPr>
        <w:pStyle w:val="NormalWeb"/>
        <w:spacing w:before="0" w:after="0"/>
        <w:rPr>
          <w:rFonts w:ascii="Arial" w:hAnsi="Arial" w:cs="Arial"/>
          <w:color w:val="000000"/>
          <w:sz w:val="26"/>
          <w:szCs w:val="26"/>
          <w:lang w:val="en-US"/>
        </w:rPr>
      </w:pPr>
      <w:r>
        <w:rPr>
          <w:rFonts w:ascii="Arial" w:hAnsi="Arial" w:cs="Arial"/>
          <w:color w:val="000000"/>
          <w:sz w:val="26"/>
          <w:szCs w:val="26"/>
          <w:lang w:val="en-US"/>
        </w:rPr>
        <w:t xml:space="preserve">Moving the cursor over a point displays its value and over the connecting lines displays the name of the particular series. </w:t>
      </w:r>
    </w:p>
    <w:p w14:paraId="5C1BF630" w14:textId="6F65976B" w:rsidR="00FA6074" w:rsidRDefault="004E47F4" w:rsidP="00FE4F98">
      <w:pPr>
        <w:pStyle w:val="NormalWeb"/>
        <w:spacing w:before="0" w:after="0"/>
        <w:rPr>
          <w:rFonts w:ascii="Arial" w:hAnsi="Arial" w:cs="Arial"/>
          <w:color w:val="000000"/>
          <w:sz w:val="26"/>
          <w:szCs w:val="26"/>
          <w:lang w:val="en-US"/>
        </w:rPr>
      </w:pPr>
      <w:r>
        <w:rPr>
          <w:rFonts w:ascii="Arial" w:hAnsi="Arial" w:cs="Arial"/>
          <w:color w:val="000000"/>
          <w:sz w:val="26"/>
          <w:szCs w:val="26"/>
          <w:lang w:val="en-US"/>
        </w:rPr>
        <w:t xml:space="preserve">The dashed grey line shows average of the main dimension, i.e. either for the world or all disciplines. </w:t>
      </w:r>
    </w:p>
    <w:p w14:paraId="39293116" w14:textId="77777777" w:rsidR="00E04507" w:rsidRDefault="00E04507" w:rsidP="00FE4F98">
      <w:pPr>
        <w:pStyle w:val="NormalWeb"/>
        <w:spacing w:before="0" w:after="0"/>
        <w:rPr>
          <w:rFonts w:ascii="Arial" w:hAnsi="Arial" w:cs="Arial"/>
          <w:color w:val="000000"/>
          <w:sz w:val="26"/>
          <w:szCs w:val="26"/>
          <w:lang w:val="en-US"/>
        </w:rPr>
      </w:pPr>
      <w:r>
        <w:rPr>
          <w:rFonts w:ascii="Arial" w:hAnsi="Arial" w:cs="Arial"/>
          <w:color w:val="000000"/>
          <w:sz w:val="26"/>
          <w:szCs w:val="26"/>
          <w:lang w:val="en-US"/>
        </w:rPr>
        <w:t xml:space="preserve">Keep scrolling down for more information and presentation of the key overarching findings. </w:t>
      </w:r>
    </w:p>
    <w:p w14:paraId="25C0BEA4" w14:textId="7FEF38FB" w:rsidR="005900AF" w:rsidRDefault="00E04507" w:rsidP="00FE4F98">
      <w:pPr>
        <w:pStyle w:val="NormalWeb"/>
        <w:spacing w:before="0" w:after="0"/>
        <w:rPr>
          <w:rFonts w:ascii="Arial" w:hAnsi="Arial" w:cs="Arial"/>
          <w:color w:val="000000"/>
          <w:sz w:val="26"/>
          <w:szCs w:val="26"/>
          <w:lang w:val="en-US"/>
        </w:rPr>
      </w:pPr>
      <w:r>
        <w:rPr>
          <w:rFonts w:ascii="Arial" w:hAnsi="Arial" w:cs="Arial"/>
          <w:color w:val="000000"/>
          <w:sz w:val="26"/>
          <w:szCs w:val="26"/>
          <w:lang w:val="en-US"/>
        </w:rPr>
        <w:t>Use the menu in the top-</w:t>
      </w:r>
      <w:proofErr w:type="spellStart"/>
      <w:r>
        <w:rPr>
          <w:rFonts w:ascii="Arial" w:hAnsi="Arial" w:cs="Arial"/>
          <w:color w:val="000000"/>
          <w:sz w:val="26"/>
          <w:szCs w:val="26"/>
          <w:lang w:val="en-US"/>
        </w:rPr>
        <w:t>centre</w:t>
      </w:r>
      <w:proofErr w:type="spellEnd"/>
      <w:r>
        <w:rPr>
          <w:rFonts w:ascii="Arial" w:hAnsi="Arial" w:cs="Arial"/>
          <w:color w:val="000000"/>
          <w:sz w:val="26"/>
          <w:szCs w:val="26"/>
          <w:lang w:val="en-US"/>
        </w:rPr>
        <w:t xml:space="preserve"> to </w:t>
      </w:r>
      <w:r w:rsidR="00A54210">
        <w:rPr>
          <w:rFonts w:ascii="Arial" w:hAnsi="Arial" w:cs="Arial"/>
          <w:color w:val="000000"/>
          <w:sz w:val="26"/>
          <w:szCs w:val="26"/>
          <w:lang w:val="en-US"/>
        </w:rPr>
        <w:t>jump</w:t>
      </w:r>
      <w:r>
        <w:rPr>
          <w:rFonts w:ascii="Arial" w:hAnsi="Arial" w:cs="Arial"/>
          <w:color w:val="000000"/>
          <w:sz w:val="26"/>
          <w:szCs w:val="26"/>
          <w:lang w:val="en-US"/>
        </w:rPr>
        <w:t xml:space="preserve"> at any time between </w:t>
      </w:r>
      <w:r w:rsidR="00A54210">
        <w:rPr>
          <w:rFonts w:ascii="Arial" w:hAnsi="Arial" w:cs="Arial"/>
          <w:color w:val="000000"/>
          <w:sz w:val="26"/>
          <w:szCs w:val="26"/>
          <w:lang w:val="en-US"/>
        </w:rPr>
        <w:t xml:space="preserve">the </w:t>
      </w:r>
      <w:r>
        <w:rPr>
          <w:rFonts w:ascii="Arial" w:hAnsi="Arial" w:cs="Arial"/>
          <w:color w:val="000000"/>
          <w:sz w:val="26"/>
          <w:szCs w:val="26"/>
          <w:lang w:val="en-US"/>
        </w:rPr>
        <w:t>main parts of the study.</w:t>
      </w:r>
    </w:p>
    <w:p w14:paraId="1B2A8F8F" w14:textId="77777777" w:rsidR="00A54210" w:rsidRDefault="00A54210">
      <w:pPr>
        <w:rPr>
          <w:rFonts w:ascii="Arial" w:eastAsia="Times New Roman" w:hAnsi="Arial" w:cs="Arial"/>
          <w:color w:val="000000"/>
          <w:sz w:val="26"/>
          <w:szCs w:val="26"/>
          <w:lang w:eastAsia="cs-CZ"/>
        </w:rPr>
      </w:pPr>
      <w:r>
        <w:rPr>
          <w:rFonts w:ascii="Arial" w:hAnsi="Arial" w:cs="Arial"/>
          <w:color w:val="000000"/>
          <w:sz w:val="26"/>
          <w:szCs w:val="26"/>
        </w:rPr>
        <w:br w:type="page"/>
      </w:r>
    </w:p>
    <w:p w14:paraId="5F647557" w14:textId="0B82BB8E" w:rsidR="00FE4F98" w:rsidRPr="001847D7" w:rsidRDefault="00FE4F98" w:rsidP="00FE4F98">
      <w:pPr>
        <w:pStyle w:val="NormalWeb"/>
        <w:rPr>
          <w:rFonts w:ascii="Arial" w:hAnsi="Arial" w:cs="Arial"/>
          <w:color w:val="000000"/>
          <w:sz w:val="26"/>
          <w:szCs w:val="26"/>
          <w:lang w:val="en-US"/>
        </w:rPr>
      </w:pPr>
    </w:p>
    <w:p w14:paraId="2BF6705C" w14:textId="16BBBE33" w:rsidR="00FE4F98" w:rsidRPr="001847D7" w:rsidRDefault="00A54210"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Pr>
          <w:rFonts w:ascii="Tahoma" w:eastAsia="Times New Roman" w:hAnsi="Tahoma" w:cs="Tahoma"/>
          <w:b/>
          <w:bCs/>
          <w:color w:val="BB133E"/>
          <w:sz w:val="27"/>
          <w:szCs w:val="27"/>
          <w:lang w:eastAsia="cs-CZ"/>
        </w:rPr>
        <w:t>Good to know</w:t>
      </w:r>
      <w:r w:rsidR="0076486A">
        <w:rPr>
          <w:rFonts w:ascii="Tahoma" w:eastAsia="Times New Roman" w:hAnsi="Tahoma" w:cs="Tahoma"/>
          <w:b/>
          <w:bCs/>
          <w:color w:val="BB133E"/>
          <w:sz w:val="27"/>
          <w:szCs w:val="27"/>
          <w:lang w:eastAsia="cs-CZ"/>
        </w:rPr>
        <w:t xml:space="preserve"> </w:t>
      </w:r>
      <w:r>
        <w:rPr>
          <w:rFonts w:ascii="Tahoma" w:eastAsia="Times New Roman" w:hAnsi="Tahoma" w:cs="Tahoma"/>
          <w:b/>
          <w:bCs/>
          <w:color w:val="BB133E"/>
          <w:sz w:val="27"/>
          <w:szCs w:val="27"/>
          <w:lang w:eastAsia="cs-CZ"/>
        </w:rPr>
        <w:t xml:space="preserve">before </w:t>
      </w:r>
      <w:r w:rsidR="000E12CC">
        <w:rPr>
          <w:rFonts w:ascii="Tahoma" w:eastAsia="Times New Roman" w:hAnsi="Tahoma" w:cs="Tahoma"/>
          <w:b/>
          <w:bCs/>
          <w:color w:val="BB133E"/>
          <w:sz w:val="27"/>
          <w:szCs w:val="27"/>
          <w:lang w:eastAsia="cs-CZ"/>
        </w:rPr>
        <w:t>using</w:t>
      </w:r>
    </w:p>
    <w:p w14:paraId="7B212648" w14:textId="1A772A3E" w:rsidR="00634667" w:rsidRPr="00D33A96"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D33A96">
        <w:rPr>
          <w:rFonts w:ascii="Arial" w:eastAsia="Times New Roman" w:hAnsi="Arial" w:cs="Arial"/>
          <w:color w:val="000000"/>
          <w:sz w:val="26"/>
          <w:szCs w:val="26"/>
          <w:lang w:eastAsia="cs-CZ"/>
        </w:rPr>
        <w:t xml:space="preserve">Large year-by-year jumps is some series </w:t>
      </w:r>
      <w:proofErr w:type="gramStart"/>
      <w:r w:rsidRPr="00D33A96">
        <w:rPr>
          <w:rFonts w:ascii="Arial" w:eastAsia="Times New Roman" w:hAnsi="Arial" w:cs="Arial"/>
          <w:color w:val="000000"/>
          <w:sz w:val="26"/>
          <w:szCs w:val="26"/>
          <w:lang w:eastAsia="cs-CZ"/>
        </w:rPr>
        <w:t>can be driven</w:t>
      </w:r>
      <w:proofErr w:type="gramEnd"/>
      <w:r w:rsidRPr="00D33A96">
        <w:rPr>
          <w:rFonts w:ascii="Arial" w:eastAsia="Times New Roman" w:hAnsi="Arial" w:cs="Arial"/>
          <w:color w:val="000000"/>
          <w:sz w:val="26"/>
          <w:szCs w:val="26"/>
          <w:lang w:eastAsia="cs-CZ"/>
        </w:rPr>
        <w:t xml:space="preserve"> by adding (or removing) </w:t>
      </w:r>
      <w:r>
        <w:rPr>
          <w:rFonts w:ascii="Arial" w:eastAsia="Times New Roman" w:hAnsi="Arial" w:cs="Arial"/>
          <w:color w:val="000000"/>
          <w:sz w:val="26"/>
          <w:szCs w:val="26"/>
          <w:lang w:eastAsia="cs-CZ"/>
        </w:rPr>
        <w:t xml:space="preserve">important </w:t>
      </w:r>
      <w:r w:rsidRPr="00D33A96">
        <w:rPr>
          <w:rFonts w:ascii="Arial" w:eastAsia="Times New Roman" w:hAnsi="Arial" w:cs="Arial"/>
          <w:color w:val="000000"/>
          <w:sz w:val="26"/>
          <w:szCs w:val="26"/>
          <w:lang w:eastAsia="cs-CZ"/>
        </w:rPr>
        <w:t>journals in Scopus.</w:t>
      </w:r>
    </w:p>
    <w:p w14:paraId="41C68F98" w14:textId="20FC01CA" w:rsidR="00634667" w:rsidRPr="00D33A96"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D33A96">
        <w:rPr>
          <w:rFonts w:ascii="Arial" w:eastAsia="Times New Roman" w:hAnsi="Arial" w:cs="Arial"/>
          <w:color w:val="000000"/>
          <w:sz w:val="26"/>
          <w:szCs w:val="26"/>
          <w:lang w:eastAsia="cs-CZ"/>
        </w:rPr>
        <w:t xml:space="preserve">The globalization indexes are standardized between </w:t>
      </w:r>
      <w:proofErr w:type="gramStart"/>
      <w:r w:rsidRPr="00D33A96">
        <w:rPr>
          <w:rFonts w:ascii="Arial" w:eastAsia="Times New Roman" w:hAnsi="Arial" w:cs="Arial"/>
          <w:color w:val="000000"/>
          <w:sz w:val="26"/>
          <w:szCs w:val="26"/>
          <w:lang w:eastAsia="cs-CZ"/>
        </w:rPr>
        <w:t>0</w:t>
      </w:r>
      <w:proofErr w:type="gramEnd"/>
      <w:r w:rsidRPr="00D33A96">
        <w:rPr>
          <w:rFonts w:ascii="Arial" w:eastAsia="Times New Roman" w:hAnsi="Arial" w:cs="Arial"/>
          <w:color w:val="000000"/>
          <w:sz w:val="26"/>
          <w:szCs w:val="26"/>
          <w:lang w:eastAsia="cs-CZ"/>
        </w:rPr>
        <w:t xml:space="preserve"> and 1 across all countries (</w:t>
      </w:r>
      <w:del w:id="38" w:author="Srholec Martin" w:date="2019-03-13T10:52:00Z">
        <w:r w:rsidRPr="00D33A96" w:rsidDel="009563BE">
          <w:rPr>
            <w:rFonts w:ascii="Arial" w:eastAsia="Times New Roman" w:hAnsi="Arial" w:cs="Arial"/>
            <w:color w:val="000000"/>
            <w:sz w:val="26"/>
            <w:szCs w:val="26"/>
            <w:highlight w:val="yellow"/>
            <w:lang w:eastAsia="cs-CZ"/>
          </w:rPr>
          <w:delText>xxx</w:delText>
        </w:r>
      </w:del>
      <w:ins w:id="39" w:author="Srholec Martin" w:date="2019-03-13T10:52:00Z">
        <w:r w:rsidR="009563BE">
          <w:rPr>
            <w:rFonts w:ascii="Arial" w:eastAsia="Times New Roman" w:hAnsi="Arial" w:cs="Arial"/>
            <w:color w:val="000000"/>
            <w:sz w:val="26"/>
            <w:szCs w:val="26"/>
            <w:lang w:eastAsia="cs-CZ"/>
          </w:rPr>
          <w:t>174</w:t>
        </w:r>
      </w:ins>
      <w:r w:rsidRPr="00D33A96">
        <w:rPr>
          <w:rFonts w:ascii="Arial" w:eastAsia="Times New Roman" w:hAnsi="Arial" w:cs="Arial"/>
          <w:color w:val="000000"/>
          <w:sz w:val="26"/>
          <w:szCs w:val="26"/>
          <w:lang w:eastAsia="cs-CZ"/>
        </w:rPr>
        <w:t>), narrow disciplines (27) and years (13).</w:t>
      </w:r>
    </w:p>
    <w:p w14:paraId="6A627CB4" w14:textId="7DE27907" w:rsidR="00634667" w:rsidRPr="0095505D"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Pr>
          <w:rFonts w:ascii="Arial" w:eastAsia="Times New Roman" w:hAnsi="Arial" w:cs="Arial"/>
          <w:color w:val="000000"/>
          <w:sz w:val="26"/>
          <w:szCs w:val="26"/>
          <w:lang w:eastAsia="cs-CZ"/>
        </w:rPr>
        <w:t>Results for c</w:t>
      </w:r>
      <w:r w:rsidRPr="0095505D">
        <w:rPr>
          <w:rFonts w:ascii="Arial" w:eastAsia="Times New Roman" w:hAnsi="Arial" w:cs="Arial"/>
          <w:color w:val="000000"/>
          <w:sz w:val="26"/>
          <w:szCs w:val="26"/>
          <w:lang w:eastAsia="cs-CZ"/>
        </w:rPr>
        <w:t xml:space="preserve">ountry groups </w:t>
      </w:r>
      <w:proofErr w:type="gramStart"/>
      <w:r w:rsidRPr="0095505D">
        <w:rPr>
          <w:rFonts w:ascii="Arial" w:eastAsia="Times New Roman" w:hAnsi="Arial" w:cs="Arial"/>
          <w:color w:val="000000"/>
          <w:sz w:val="26"/>
          <w:szCs w:val="26"/>
          <w:lang w:eastAsia="cs-CZ"/>
        </w:rPr>
        <w:t>are computed</w:t>
      </w:r>
      <w:proofErr w:type="gramEnd"/>
      <w:r w:rsidRPr="0095505D">
        <w:rPr>
          <w:rFonts w:ascii="Arial" w:eastAsia="Times New Roman" w:hAnsi="Arial" w:cs="Arial"/>
          <w:color w:val="000000"/>
          <w:sz w:val="26"/>
          <w:szCs w:val="26"/>
          <w:lang w:eastAsia="cs-CZ"/>
        </w:rPr>
        <w:t xml:space="preserve"> as simple averages of member countries. </w:t>
      </w:r>
      <w:r>
        <w:rPr>
          <w:rFonts w:ascii="Arial" w:eastAsia="Times New Roman" w:hAnsi="Arial" w:cs="Arial"/>
          <w:color w:val="000000"/>
          <w:sz w:val="26"/>
          <w:szCs w:val="26"/>
          <w:lang w:eastAsia="cs-CZ"/>
        </w:rPr>
        <w:t>Germany</w:t>
      </w:r>
      <w:r w:rsidRPr="0095505D">
        <w:rPr>
          <w:rFonts w:ascii="Arial" w:eastAsia="Times New Roman" w:hAnsi="Arial" w:cs="Arial"/>
          <w:color w:val="000000"/>
          <w:sz w:val="26"/>
          <w:szCs w:val="26"/>
          <w:lang w:eastAsia="cs-CZ"/>
        </w:rPr>
        <w:t xml:space="preserve"> has the same weight as </w:t>
      </w:r>
      <w:r>
        <w:rPr>
          <w:rFonts w:ascii="Arial" w:eastAsia="Times New Roman" w:hAnsi="Arial" w:cs="Arial"/>
          <w:color w:val="000000"/>
          <w:sz w:val="26"/>
          <w:szCs w:val="26"/>
          <w:lang w:eastAsia="cs-CZ"/>
        </w:rPr>
        <w:t>Luxembourg</w:t>
      </w:r>
      <w:r w:rsidRPr="0095505D">
        <w:rPr>
          <w:rFonts w:ascii="Arial" w:eastAsia="Times New Roman" w:hAnsi="Arial" w:cs="Arial"/>
          <w:color w:val="000000"/>
          <w:sz w:val="26"/>
          <w:szCs w:val="26"/>
          <w:lang w:eastAsia="cs-CZ"/>
        </w:rPr>
        <w:t xml:space="preserve">, etc. </w:t>
      </w:r>
    </w:p>
    <w:p w14:paraId="5F56E8D2" w14:textId="77777777" w:rsidR="00634667" w:rsidRPr="00777140"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777140">
        <w:rPr>
          <w:rFonts w:ascii="Arial" w:eastAsia="Times New Roman" w:hAnsi="Arial" w:cs="Arial"/>
          <w:color w:val="000000"/>
          <w:sz w:val="26"/>
          <w:szCs w:val="26"/>
          <w:lang w:eastAsia="cs-CZ"/>
        </w:rPr>
        <w:t xml:space="preserve">Results for broad and narrow disciplines </w:t>
      </w:r>
      <w:proofErr w:type="gramStart"/>
      <w:r w:rsidRPr="00777140">
        <w:rPr>
          <w:rFonts w:ascii="Arial" w:eastAsia="Times New Roman" w:hAnsi="Arial" w:cs="Arial"/>
          <w:color w:val="000000"/>
          <w:sz w:val="26"/>
          <w:szCs w:val="26"/>
          <w:lang w:eastAsia="cs-CZ"/>
        </w:rPr>
        <w:t>are calculated</w:t>
      </w:r>
      <w:proofErr w:type="gramEnd"/>
      <w:r w:rsidRPr="00777140">
        <w:rPr>
          <w:rFonts w:ascii="Arial" w:eastAsia="Times New Roman" w:hAnsi="Arial" w:cs="Arial"/>
          <w:color w:val="000000"/>
          <w:sz w:val="26"/>
          <w:szCs w:val="26"/>
          <w:lang w:eastAsia="cs-CZ"/>
        </w:rPr>
        <w:t xml:space="preserve"> separately from scratch; the former are not simply aggregations of the latter.</w:t>
      </w:r>
    </w:p>
    <w:p w14:paraId="242E9B8E" w14:textId="3E821243" w:rsidR="00634667" w:rsidRPr="0095505D"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95505D">
        <w:rPr>
          <w:rFonts w:ascii="Arial" w:eastAsia="Times New Roman" w:hAnsi="Arial" w:cs="Arial"/>
          <w:color w:val="000000"/>
          <w:sz w:val="26"/>
          <w:szCs w:val="26"/>
          <w:lang w:eastAsia="cs-CZ"/>
        </w:rPr>
        <w:t xml:space="preserve">Only data on </w:t>
      </w:r>
      <w:r>
        <w:rPr>
          <w:rFonts w:ascii="Arial" w:eastAsia="Times New Roman" w:hAnsi="Arial" w:cs="Arial"/>
          <w:color w:val="000000"/>
          <w:sz w:val="26"/>
          <w:szCs w:val="26"/>
          <w:lang w:eastAsia="cs-CZ"/>
        </w:rPr>
        <w:t xml:space="preserve">document types of a </w:t>
      </w:r>
      <w:r w:rsidRPr="0095505D">
        <w:rPr>
          <w:rFonts w:ascii="Arial" w:eastAsia="Times New Roman" w:hAnsi="Arial" w:cs="Arial"/>
          <w:color w:val="000000"/>
          <w:sz w:val="26"/>
          <w:szCs w:val="26"/>
          <w:lang w:eastAsia="cs-CZ"/>
        </w:rPr>
        <w:t xml:space="preserve">journal article, review and conference paper </w:t>
      </w:r>
      <w:proofErr w:type="gramStart"/>
      <w:r w:rsidRPr="0095505D">
        <w:rPr>
          <w:rFonts w:ascii="Arial" w:eastAsia="Times New Roman" w:hAnsi="Arial" w:cs="Arial"/>
          <w:color w:val="000000"/>
          <w:sz w:val="26"/>
          <w:szCs w:val="26"/>
          <w:lang w:eastAsia="cs-CZ"/>
        </w:rPr>
        <w:t>are taken</w:t>
      </w:r>
      <w:proofErr w:type="gramEnd"/>
      <w:r w:rsidRPr="0095505D">
        <w:rPr>
          <w:rFonts w:ascii="Arial" w:eastAsia="Times New Roman" w:hAnsi="Arial" w:cs="Arial"/>
          <w:color w:val="000000"/>
          <w:sz w:val="26"/>
          <w:szCs w:val="26"/>
          <w:lang w:eastAsia="cs-CZ"/>
        </w:rPr>
        <w:t xml:space="preserve"> into account.</w:t>
      </w:r>
    </w:p>
    <w:p w14:paraId="2B125334" w14:textId="2FD94914" w:rsidR="00634667" w:rsidRPr="0095505D" w:rsidRDefault="00634667" w:rsidP="00634667">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95505D">
        <w:rPr>
          <w:rFonts w:ascii="Arial" w:eastAsia="Times New Roman" w:hAnsi="Arial" w:cs="Arial"/>
          <w:color w:val="000000"/>
          <w:sz w:val="26"/>
          <w:szCs w:val="26"/>
          <w:lang w:eastAsia="cs-CZ"/>
        </w:rPr>
        <w:t xml:space="preserve">Journals </w:t>
      </w:r>
      <w:proofErr w:type="gramStart"/>
      <w:r w:rsidRPr="0095505D">
        <w:rPr>
          <w:rFonts w:ascii="Arial" w:eastAsia="Times New Roman" w:hAnsi="Arial" w:cs="Arial"/>
          <w:color w:val="000000"/>
          <w:sz w:val="26"/>
          <w:szCs w:val="26"/>
          <w:lang w:eastAsia="cs-CZ"/>
        </w:rPr>
        <w:t>are fully counted</w:t>
      </w:r>
      <w:proofErr w:type="gramEnd"/>
      <w:r w:rsidRPr="0095505D">
        <w:rPr>
          <w:rFonts w:ascii="Arial" w:eastAsia="Times New Roman" w:hAnsi="Arial" w:cs="Arial"/>
          <w:color w:val="000000"/>
          <w:sz w:val="26"/>
          <w:szCs w:val="26"/>
          <w:lang w:eastAsia="cs-CZ"/>
        </w:rPr>
        <w:t xml:space="preserve"> in each discipline, to which they are assigned. Large interdisciplinary journals may </w:t>
      </w:r>
      <w:r>
        <w:rPr>
          <w:rFonts w:ascii="Arial" w:eastAsia="Times New Roman" w:hAnsi="Arial" w:cs="Arial"/>
          <w:color w:val="000000"/>
          <w:sz w:val="26"/>
          <w:szCs w:val="26"/>
          <w:lang w:eastAsia="cs-CZ"/>
        </w:rPr>
        <w:t>affect results for smaller disciplines.</w:t>
      </w:r>
    </w:p>
    <w:p w14:paraId="790EC9B4" w14:textId="081327D0" w:rsidR="00634667" w:rsidRDefault="00634667" w:rsidP="00634667">
      <w:pPr>
        <w:numPr>
          <w:ilvl w:val="0"/>
          <w:numId w:val="2"/>
        </w:numPr>
        <w:shd w:val="clear" w:color="auto" w:fill="FFFFFF"/>
        <w:spacing w:after="120" w:line="240" w:lineRule="auto"/>
        <w:rPr>
          <w:ins w:id="40" w:author="Srholec Martin" w:date="2019-03-12T08:58:00Z"/>
          <w:rFonts w:ascii="Arial" w:eastAsia="Times New Roman" w:hAnsi="Arial" w:cs="Arial"/>
          <w:color w:val="000000"/>
          <w:sz w:val="26"/>
          <w:szCs w:val="26"/>
          <w:lang w:eastAsia="cs-CZ"/>
        </w:rPr>
      </w:pPr>
      <w:r w:rsidRPr="0095505D">
        <w:rPr>
          <w:rFonts w:ascii="Arial" w:eastAsia="Times New Roman" w:hAnsi="Arial" w:cs="Arial"/>
          <w:color w:val="000000"/>
          <w:sz w:val="26"/>
          <w:szCs w:val="26"/>
          <w:lang w:eastAsia="cs-CZ"/>
        </w:rPr>
        <w:t xml:space="preserve">Comparison of indicators within </w:t>
      </w:r>
      <w:r>
        <w:rPr>
          <w:rFonts w:ascii="Arial" w:eastAsia="Times New Roman" w:hAnsi="Arial" w:cs="Arial"/>
          <w:color w:val="000000"/>
          <w:sz w:val="26"/>
          <w:szCs w:val="26"/>
          <w:lang w:eastAsia="cs-CZ"/>
        </w:rPr>
        <w:t xml:space="preserve">a </w:t>
      </w:r>
      <w:r w:rsidRPr="0095505D">
        <w:rPr>
          <w:rFonts w:ascii="Arial" w:eastAsia="Times New Roman" w:hAnsi="Arial" w:cs="Arial"/>
          <w:color w:val="000000"/>
          <w:sz w:val="26"/>
          <w:szCs w:val="26"/>
          <w:lang w:eastAsia="cs-CZ"/>
        </w:rPr>
        <w:t>countr</w:t>
      </w:r>
      <w:r>
        <w:rPr>
          <w:rFonts w:ascii="Arial" w:eastAsia="Times New Roman" w:hAnsi="Arial" w:cs="Arial"/>
          <w:color w:val="000000"/>
          <w:sz w:val="26"/>
          <w:szCs w:val="26"/>
          <w:lang w:eastAsia="cs-CZ"/>
        </w:rPr>
        <w:t>y</w:t>
      </w:r>
      <w:r w:rsidRPr="0095505D">
        <w:rPr>
          <w:rFonts w:ascii="Arial" w:eastAsia="Times New Roman" w:hAnsi="Arial" w:cs="Arial"/>
          <w:color w:val="000000"/>
          <w:sz w:val="26"/>
          <w:szCs w:val="26"/>
          <w:lang w:eastAsia="cs-CZ"/>
        </w:rPr>
        <w:t xml:space="preserve"> </w:t>
      </w:r>
      <w:r>
        <w:rPr>
          <w:rFonts w:ascii="Arial" w:eastAsia="Times New Roman" w:hAnsi="Arial" w:cs="Arial"/>
          <w:color w:val="000000"/>
          <w:sz w:val="26"/>
          <w:szCs w:val="26"/>
          <w:lang w:eastAsia="cs-CZ"/>
        </w:rPr>
        <w:t>or a</w:t>
      </w:r>
      <w:r w:rsidRPr="0095505D">
        <w:rPr>
          <w:rFonts w:ascii="Arial" w:eastAsia="Times New Roman" w:hAnsi="Arial" w:cs="Arial"/>
          <w:color w:val="000000"/>
          <w:sz w:val="26"/>
          <w:szCs w:val="26"/>
          <w:lang w:eastAsia="cs-CZ"/>
        </w:rPr>
        <w:t xml:space="preserve"> discipline could be misleading, hence not </w:t>
      </w:r>
      <w:r>
        <w:rPr>
          <w:rFonts w:ascii="Arial" w:eastAsia="Times New Roman" w:hAnsi="Arial" w:cs="Arial"/>
          <w:color w:val="000000"/>
          <w:sz w:val="26"/>
          <w:szCs w:val="26"/>
          <w:lang w:eastAsia="cs-CZ"/>
        </w:rPr>
        <w:t>facilitated</w:t>
      </w:r>
      <w:r w:rsidRPr="0095505D">
        <w:rPr>
          <w:rFonts w:ascii="Arial" w:eastAsia="Times New Roman" w:hAnsi="Arial" w:cs="Arial"/>
          <w:color w:val="000000"/>
          <w:sz w:val="26"/>
          <w:szCs w:val="26"/>
          <w:lang w:eastAsia="cs-CZ"/>
        </w:rPr>
        <w:t>.</w:t>
      </w:r>
    </w:p>
    <w:p w14:paraId="61EB1713" w14:textId="2EB19AE0" w:rsidR="00C31626" w:rsidRPr="0095505D" w:rsidRDefault="00C31626" w:rsidP="00C31626">
      <w:pPr>
        <w:numPr>
          <w:ilvl w:val="0"/>
          <w:numId w:val="2"/>
        </w:numPr>
        <w:shd w:val="clear" w:color="auto" w:fill="FFFFFF"/>
        <w:spacing w:after="120" w:line="240" w:lineRule="auto"/>
        <w:rPr>
          <w:rFonts w:ascii="Arial" w:eastAsia="Times New Roman" w:hAnsi="Arial" w:cs="Arial"/>
          <w:color w:val="000000"/>
          <w:sz w:val="26"/>
          <w:szCs w:val="26"/>
          <w:lang w:eastAsia="cs-CZ"/>
        </w:rPr>
      </w:pPr>
      <w:proofErr w:type="spellStart"/>
      <w:ins w:id="41" w:author="Srholec Martin" w:date="2019-03-12T08:58:00Z">
        <w:r w:rsidRPr="00C31626">
          <w:rPr>
            <w:rFonts w:ascii="Arial" w:eastAsia="Times New Roman" w:hAnsi="Arial" w:cs="Arial"/>
            <w:color w:val="000000"/>
            <w:sz w:val="26"/>
            <w:szCs w:val="26"/>
            <w:lang w:eastAsia="cs-CZ"/>
          </w:rPr>
          <w:t>GiniSimpson</w:t>
        </w:r>
        <w:proofErr w:type="spellEnd"/>
        <w:r w:rsidRPr="00C31626">
          <w:rPr>
            <w:rFonts w:ascii="Arial" w:eastAsia="Times New Roman" w:hAnsi="Arial" w:cs="Arial"/>
            <w:color w:val="000000"/>
            <w:sz w:val="26"/>
            <w:szCs w:val="26"/>
            <w:lang w:eastAsia="cs-CZ"/>
          </w:rPr>
          <w:t xml:space="preserve">, </w:t>
        </w:r>
      </w:ins>
      <w:ins w:id="42" w:author="Srholec Martin" w:date="2019-03-12T11:13:00Z">
        <w:r w:rsidR="003E2FC1" w:rsidRPr="003E2FC1">
          <w:rPr>
            <w:rFonts w:ascii="Arial" w:eastAsia="Times New Roman" w:hAnsi="Arial" w:cs="Arial"/>
            <w:color w:val="000000"/>
            <w:sz w:val="26"/>
            <w:szCs w:val="26"/>
            <w:highlight w:val="yellow"/>
            <w:lang w:eastAsia="cs-CZ"/>
          </w:rPr>
          <w:t>Local Authors</w:t>
        </w:r>
      </w:ins>
      <w:ins w:id="43" w:author="Srholec Martin" w:date="2019-03-12T08:58:00Z">
        <w:r w:rsidRPr="003E2FC1">
          <w:rPr>
            <w:rFonts w:ascii="Arial" w:eastAsia="Times New Roman" w:hAnsi="Arial" w:cs="Arial"/>
            <w:color w:val="000000"/>
            <w:sz w:val="26"/>
            <w:szCs w:val="26"/>
            <w:highlight w:val="yellow"/>
            <w:lang w:eastAsia="cs-CZ"/>
            <w:rPrChange w:id="44" w:author="Srholec Martin" w:date="2019-03-12T11:14:00Z">
              <w:rPr>
                <w:rFonts w:ascii="Arial" w:eastAsia="Times New Roman" w:hAnsi="Arial" w:cs="Arial"/>
                <w:color w:val="000000"/>
                <w:sz w:val="26"/>
                <w:szCs w:val="26"/>
                <w:lang w:eastAsia="cs-CZ"/>
              </w:rPr>
            </w:rPrChange>
          </w:rPr>
          <w:t xml:space="preserve"> and </w:t>
        </w:r>
      </w:ins>
      <w:ins w:id="45" w:author="Srholec Martin" w:date="2019-03-12T11:13:00Z">
        <w:r w:rsidR="003E2FC1" w:rsidRPr="003E2FC1">
          <w:rPr>
            <w:rFonts w:ascii="Arial" w:eastAsia="Times New Roman" w:hAnsi="Arial" w:cs="Arial"/>
            <w:color w:val="000000"/>
            <w:sz w:val="26"/>
            <w:szCs w:val="26"/>
            <w:highlight w:val="yellow"/>
            <w:lang w:eastAsia="cs-CZ"/>
            <w:rPrChange w:id="46" w:author="Srholec Martin" w:date="2019-03-12T11:14:00Z">
              <w:rPr>
                <w:rFonts w:ascii="Arial" w:eastAsia="Times New Roman" w:hAnsi="Arial" w:cs="Arial"/>
                <w:color w:val="000000"/>
                <w:sz w:val="26"/>
                <w:szCs w:val="26"/>
                <w:lang w:eastAsia="cs-CZ"/>
              </w:rPr>
            </w:rPrChange>
          </w:rPr>
          <w:t>English Documents</w:t>
        </w:r>
      </w:ins>
      <w:proofErr w:type="gramStart"/>
      <w:ins w:id="47" w:author="Srholec Martin" w:date="2019-03-12T11:14:00Z">
        <w:r w:rsidR="003E2FC1">
          <w:rPr>
            <w:rFonts w:ascii="Arial" w:eastAsia="Times New Roman" w:hAnsi="Arial" w:cs="Arial"/>
            <w:color w:val="000000"/>
            <w:sz w:val="26"/>
            <w:szCs w:val="26"/>
            <w:lang w:eastAsia="cs-CZ"/>
          </w:rPr>
          <w:t>???</w:t>
        </w:r>
      </w:ins>
      <w:proofErr w:type="gramEnd"/>
      <w:ins w:id="48" w:author="Srholec Martin" w:date="2019-03-12T08:58:00Z">
        <w:r w:rsidRPr="00C31626">
          <w:rPr>
            <w:rFonts w:ascii="Arial" w:eastAsia="Times New Roman" w:hAnsi="Arial" w:cs="Arial"/>
            <w:color w:val="000000"/>
            <w:sz w:val="26"/>
            <w:szCs w:val="26"/>
            <w:lang w:eastAsia="cs-CZ"/>
          </w:rPr>
          <w:t xml:space="preserve"> </w:t>
        </w:r>
        <w:proofErr w:type="gramStart"/>
        <w:r w:rsidRPr="00C31626">
          <w:rPr>
            <w:rFonts w:ascii="Arial" w:eastAsia="Times New Roman" w:hAnsi="Arial" w:cs="Arial"/>
            <w:color w:val="000000"/>
            <w:sz w:val="26"/>
            <w:szCs w:val="26"/>
            <w:lang w:eastAsia="cs-CZ"/>
          </w:rPr>
          <w:t>indicators</w:t>
        </w:r>
        <w:proofErr w:type="gramEnd"/>
        <w:r w:rsidRPr="00C31626">
          <w:rPr>
            <w:rFonts w:ascii="Arial" w:eastAsia="Times New Roman" w:hAnsi="Arial" w:cs="Arial"/>
            <w:color w:val="000000"/>
            <w:sz w:val="26"/>
            <w:szCs w:val="26"/>
            <w:lang w:eastAsia="cs-CZ"/>
          </w:rPr>
          <w:t xml:space="preserve"> do not take into account the research sector size in the estimation.</w:t>
        </w:r>
      </w:ins>
    </w:p>
    <w:p w14:paraId="2F04A776" w14:textId="6A1D26D5" w:rsidR="00DE616F" w:rsidRPr="009E4DFE" w:rsidRDefault="00536ECB" w:rsidP="009E4DFE">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9E4DFE">
        <w:rPr>
          <w:rFonts w:ascii="Arial" w:eastAsia="Times New Roman" w:hAnsi="Arial" w:cs="Arial"/>
          <w:color w:val="000000"/>
          <w:sz w:val="26"/>
          <w:szCs w:val="26"/>
          <w:lang w:eastAsia="cs-CZ"/>
        </w:rPr>
        <w:t>For the sake of robustness, o</w:t>
      </w:r>
      <w:r w:rsidR="00DE616F" w:rsidRPr="009E4DFE">
        <w:rPr>
          <w:rFonts w:ascii="Arial" w:eastAsia="Times New Roman" w:hAnsi="Arial" w:cs="Arial"/>
          <w:color w:val="000000"/>
          <w:sz w:val="26"/>
          <w:szCs w:val="26"/>
          <w:lang w:eastAsia="cs-CZ"/>
        </w:rPr>
        <w:t xml:space="preserve">nly journals with at least 30 documents in the </w:t>
      </w:r>
      <w:r w:rsidRPr="009E4DFE">
        <w:rPr>
          <w:rFonts w:ascii="Arial" w:eastAsia="Times New Roman" w:hAnsi="Arial" w:cs="Arial"/>
          <w:color w:val="000000"/>
          <w:sz w:val="26"/>
          <w:szCs w:val="26"/>
          <w:lang w:eastAsia="cs-CZ"/>
        </w:rPr>
        <w:t>given</w:t>
      </w:r>
      <w:r w:rsidR="00DE616F" w:rsidRPr="009E4DFE">
        <w:rPr>
          <w:rFonts w:ascii="Arial" w:eastAsia="Times New Roman" w:hAnsi="Arial" w:cs="Arial"/>
          <w:color w:val="000000"/>
          <w:sz w:val="26"/>
          <w:szCs w:val="26"/>
          <w:lang w:eastAsia="cs-CZ"/>
        </w:rPr>
        <w:t xml:space="preserve"> </w:t>
      </w:r>
      <w:r w:rsidR="00DE616F" w:rsidRPr="00256660">
        <w:rPr>
          <w:rFonts w:ascii="Arial" w:eastAsia="Times New Roman" w:hAnsi="Arial" w:cs="Arial"/>
          <w:color w:val="000000"/>
          <w:sz w:val="26"/>
          <w:szCs w:val="26"/>
          <w:lang w:eastAsia="cs-CZ"/>
        </w:rPr>
        <w:t>year are</w:t>
      </w:r>
      <w:r w:rsidR="00DE616F" w:rsidRPr="009E4DFE">
        <w:rPr>
          <w:rFonts w:ascii="Arial" w:eastAsia="Times New Roman" w:hAnsi="Arial" w:cs="Arial"/>
          <w:color w:val="000000"/>
          <w:sz w:val="26"/>
          <w:szCs w:val="26"/>
          <w:lang w:eastAsia="cs-CZ"/>
        </w:rPr>
        <w:t xml:space="preserve"> included in the calculations.</w:t>
      </w:r>
    </w:p>
    <w:p w14:paraId="6A4EED4B" w14:textId="45FECAD4" w:rsidR="00536ECB" w:rsidRPr="009E4DFE" w:rsidRDefault="00536ECB" w:rsidP="009E4DFE">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9E4DFE">
        <w:rPr>
          <w:rFonts w:ascii="Arial" w:eastAsia="Times New Roman" w:hAnsi="Arial" w:cs="Arial"/>
          <w:color w:val="000000"/>
          <w:sz w:val="26"/>
          <w:szCs w:val="26"/>
          <w:lang w:eastAsia="cs-CZ"/>
        </w:rPr>
        <w:t>Only results of the aggregation</w:t>
      </w:r>
      <w:r w:rsidR="00337057" w:rsidRPr="009E4DFE">
        <w:rPr>
          <w:rFonts w:ascii="Arial" w:eastAsia="Times New Roman" w:hAnsi="Arial" w:cs="Arial"/>
          <w:color w:val="000000"/>
          <w:sz w:val="26"/>
          <w:szCs w:val="26"/>
          <w:lang w:eastAsia="cs-CZ"/>
        </w:rPr>
        <w:t xml:space="preserve"> </w:t>
      </w:r>
      <w:r w:rsidR="00634667">
        <w:rPr>
          <w:rFonts w:ascii="Arial" w:eastAsia="Times New Roman" w:hAnsi="Arial" w:cs="Arial"/>
          <w:color w:val="000000"/>
          <w:sz w:val="26"/>
          <w:szCs w:val="26"/>
          <w:lang w:eastAsia="cs-CZ"/>
        </w:rPr>
        <w:t>to countries and disciplines</w:t>
      </w:r>
      <w:r w:rsidRPr="009E4DFE">
        <w:rPr>
          <w:rFonts w:ascii="Arial" w:eastAsia="Times New Roman" w:hAnsi="Arial" w:cs="Arial"/>
          <w:color w:val="000000"/>
          <w:sz w:val="26"/>
          <w:szCs w:val="26"/>
          <w:lang w:eastAsia="cs-CZ"/>
        </w:rPr>
        <w:t xml:space="preserve"> based on </w:t>
      </w:r>
      <w:r w:rsidR="00337057" w:rsidRPr="009E4DFE">
        <w:rPr>
          <w:rFonts w:ascii="Arial" w:eastAsia="Times New Roman" w:hAnsi="Arial" w:cs="Arial"/>
          <w:color w:val="000000"/>
          <w:sz w:val="26"/>
          <w:szCs w:val="26"/>
          <w:lang w:eastAsia="cs-CZ"/>
        </w:rPr>
        <w:t xml:space="preserve">reliable </w:t>
      </w:r>
      <w:r w:rsidRPr="009E4DFE">
        <w:rPr>
          <w:rFonts w:ascii="Arial" w:eastAsia="Times New Roman" w:hAnsi="Arial" w:cs="Arial"/>
          <w:color w:val="000000"/>
          <w:sz w:val="26"/>
          <w:szCs w:val="26"/>
          <w:lang w:eastAsia="cs-CZ"/>
        </w:rPr>
        <w:t xml:space="preserve">data from at least 30 journals </w:t>
      </w:r>
      <w:proofErr w:type="gramStart"/>
      <w:r w:rsidRPr="009E4DFE">
        <w:rPr>
          <w:rFonts w:ascii="Arial" w:eastAsia="Times New Roman" w:hAnsi="Arial" w:cs="Arial"/>
          <w:color w:val="000000"/>
          <w:sz w:val="26"/>
          <w:szCs w:val="26"/>
          <w:lang w:eastAsia="cs-CZ"/>
        </w:rPr>
        <w:t>are reported</w:t>
      </w:r>
      <w:proofErr w:type="gramEnd"/>
      <w:r w:rsidRPr="009E4DFE">
        <w:rPr>
          <w:rFonts w:ascii="Arial" w:eastAsia="Times New Roman" w:hAnsi="Arial" w:cs="Arial"/>
          <w:color w:val="000000"/>
          <w:sz w:val="26"/>
          <w:szCs w:val="26"/>
          <w:lang w:eastAsia="cs-CZ"/>
        </w:rPr>
        <w:t>.</w:t>
      </w:r>
      <w:bookmarkStart w:id="49" w:name="_GoBack"/>
      <w:bookmarkEnd w:id="49"/>
    </w:p>
    <w:p w14:paraId="6190B352" w14:textId="1E883651" w:rsidR="00536ECB" w:rsidRPr="009E4DFE" w:rsidRDefault="00F2386A" w:rsidP="009E4DFE">
      <w:pPr>
        <w:numPr>
          <w:ilvl w:val="0"/>
          <w:numId w:val="2"/>
        </w:numPr>
        <w:shd w:val="clear" w:color="auto" w:fill="FFFFFF"/>
        <w:spacing w:after="120" w:line="240" w:lineRule="auto"/>
        <w:rPr>
          <w:rFonts w:ascii="Arial" w:eastAsia="Times New Roman" w:hAnsi="Arial" w:cs="Arial"/>
          <w:color w:val="000000"/>
          <w:sz w:val="26"/>
          <w:szCs w:val="26"/>
          <w:lang w:eastAsia="cs-CZ"/>
        </w:rPr>
      </w:pPr>
      <w:r w:rsidRPr="009E4DFE">
        <w:rPr>
          <w:rFonts w:ascii="Arial" w:eastAsia="Times New Roman" w:hAnsi="Arial" w:cs="Arial"/>
          <w:color w:val="000000"/>
          <w:sz w:val="26"/>
          <w:szCs w:val="26"/>
          <w:lang w:eastAsia="cs-CZ"/>
        </w:rPr>
        <w:t xml:space="preserve">Smaller countries and disciplines suffer from gaps in the </w:t>
      </w:r>
      <w:r w:rsidR="00337057" w:rsidRPr="009E4DFE">
        <w:rPr>
          <w:rFonts w:ascii="Arial" w:eastAsia="Times New Roman" w:hAnsi="Arial" w:cs="Arial"/>
          <w:color w:val="000000"/>
          <w:sz w:val="26"/>
          <w:szCs w:val="26"/>
          <w:lang w:eastAsia="cs-CZ"/>
        </w:rPr>
        <w:t xml:space="preserve">displayed </w:t>
      </w:r>
      <w:r w:rsidRPr="009E4DFE">
        <w:rPr>
          <w:rFonts w:ascii="Arial" w:eastAsia="Times New Roman" w:hAnsi="Arial" w:cs="Arial"/>
          <w:color w:val="000000"/>
          <w:sz w:val="26"/>
          <w:szCs w:val="26"/>
          <w:lang w:eastAsia="cs-CZ"/>
        </w:rPr>
        <w:t>results due</w:t>
      </w:r>
      <w:r w:rsidR="00337057" w:rsidRPr="009E4DFE">
        <w:rPr>
          <w:rFonts w:ascii="Arial" w:eastAsia="Times New Roman" w:hAnsi="Arial" w:cs="Arial"/>
          <w:color w:val="000000"/>
          <w:sz w:val="26"/>
          <w:szCs w:val="26"/>
          <w:lang w:eastAsia="cs-CZ"/>
        </w:rPr>
        <w:t xml:space="preserve"> to</w:t>
      </w:r>
      <w:r w:rsidRPr="009E4DFE">
        <w:rPr>
          <w:rFonts w:ascii="Arial" w:eastAsia="Times New Roman" w:hAnsi="Arial" w:cs="Arial"/>
          <w:color w:val="000000"/>
          <w:sz w:val="26"/>
          <w:szCs w:val="26"/>
          <w:lang w:eastAsia="cs-CZ"/>
        </w:rPr>
        <w:t xml:space="preserve"> insufficient data.</w:t>
      </w:r>
    </w:p>
    <w:p w14:paraId="0B1EBA8D" w14:textId="10131869" w:rsidR="0076486A" w:rsidRPr="00634667" w:rsidRDefault="00536ECB" w:rsidP="009E4DFE">
      <w:pPr>
        <w:numPr>
          <w:ilvl w:val="0"/>
          <w:numId w:val="2"/>
        </w:numPr>
        <w:shd w:val="clear" w:color="auto" w:fill="FFFFFF"/>
        <w:spacing w:after="120" w:line="240" w:lineRule="auto"/>
        <w:rPr>
          <w:rFonts w:ascii="Arial" w:eastAsia="Times New Roman" w:hAnsi="Arial" w:cs="Arial"/>
          <w:color w:val="000000"/>
          <w:sz w:val="26"/>
          <w:szCs w:val="26"/>
          <w:lang w:eastAsia="cs-CZ"/>
        </w:rPr>
      </w:pPr>
      <w:del w:id="50" w:author="Srholec Martin" w:date="2019-03-13T10:51:00Z">
        <w:r w:rsidRPr="00634667" w:rsidDel="00A169DA">
          <w:rPr>
            <w:rFonts w:ascii="Arial" w:eastAsia="Times New Roman" w:hAnsi="Arial" w:cs="Arial"/>
            <w:color w:val="000000"/>
            <w:sz w:val="26"/>
            <w:szCs w:val="26"/>
            <w:lang w:eastAsia="cs-CZ"/>
          </w:rPr>
          <w:delText>Overall</w:delText>
        </w:r>
        <w:r w:rsidR="000E12CC" w:rsidRPr="00634667" w:rsidDel="00A169DA">
          <w:rPr>
            <w:rFonts w:ascii="Arial" w:eastAsia="Times New Roman" w:hAnsi="Arial" w:cs="Arial"/>
            <w:color w:val="000000"/>
            <w:sz w:val="26"/>
            <w:szCs w:val="26"/>
            <w:lang w:eastAsia="cs-CZ"/>
          </w:rPr>
          <w:delText>,</w:delText>
        </w:r>
        <w:r w:rsidR="00755E83" w:rsidRPr="00634667" w:rsidDel="00A169DA">
          <w:rPr>
            <w:rFonts w:ascii="Arial" w:eastAsia="Times New Roman" w:hAnsi="Arial" w:cs="Arial"/>
            <w:color w:val="000000"/>
            <w:sz w:val="26"/>
            <w:szCs w:val="26"/>
            <w:lang w:eastAsia="cs-CZ"/>
          </w:rPr>
          <w:delText xml:space="preserve"> one should be careful </w:delText>
        </w:r>
        <w:r w:rsidR="00F2386A" w:rsidRPr="009E4DFE" w:rsidDel="00A169DA">
          <w:rPr>
            <w:rFonts w:ascii="Arial" w:eastAsia="Times New Roman" w:hAnsi="Arial" w:cs="Arial"/>
            <w:color w:val="000000"/>
            <w:sz w:val="26"/>
            <w:szCs w:val="26"/>
            <w:lang w:eastAsia="cs-CZ"/>
          </w:rPr>
          <w:delText xml:space="preserve">when </w:delText>
        </w:r>
        <w:r w:rsidR="00755E83" w:rsidRPr="001A4F7C" w:rsidDel="00A169DA">
          <w:rPr>
            <w:rFonts w:ascii="Arial" w:eastAsia="Times New Roman" w:hAnsi="Arial" w:cs="Arial"/>
            <w:color w:val="000000"/>
            <w:sz w:val="26"/>
            <w:szCs w:val="26"/>
            <w:lang w:eastAsia="cs-CZ"/>
          </w:rPr>
          <w:delText>interpreting r</w:delText>
        </w:r>
      </w:del>
      <w:ins w:id="51" w:author="Srholec Martin" w:date="2019-03-13T10:51:00Z">
        <w:r w:rsidR="00A169DA">
          <w:rPr>
            <w:rFonts w:ascii="Arial" w:eastAsia="Times New Roman" w:hAnsi="Arial" w:cs="Arial"/>
            <w:color w:val="000000"/>
            <w:sz w:val="26"/>
            <w:szCs w:val="26"/>
            <w:lang w:eastAsia="cs-CZ"/>
          </w:rPr>
          <w:t>R</w:t>
        </w:r>
      </w:ins>
      <w:r w:rsidR="00755E83" w:rsidRPr="001A4F7C">
        <w:rPr>
          <w:rFonts w:ascii="Arial" w:eastAsia="Times New Roman" w:hAnsi="Arial" w:cs="Arial"/>
          <w:color w:val="000000"/>
          <w:sz w:val="26"/>
          <w:szCs w:val="26"/>
          <w:lang w:eastAsia="cs-CZ"/>
        </w:rPr>
        <w:t>esults for small</w:t>
      </w:r>
      <w:r w:rsidR="004F4566" w:rsidRPr="009E4DFE">
        <w:rPr>
          <w:rFonts w:ascii="Arial" w:eastAsia="Times New Roman" w:hAnsi="Arial" w:cs="Arial"/>
          <w:color w:val="000000"/>
          <w:sz w:val="26"/>
          <w:szCs w:val="26"/>
          <w:lang w:eastAsia="cs-CZ"/>
        </w:rPr>
        <w:t>er</w:t>
      </w:r>
      <w:r w:rsidR="00755E83" w:rsidRPr="001A4F7C">
        <w:rPr>
          <w:rFonts w:ascii="Arial" w:eastAsia="Times New Roman" w:hAnsi="Arial" w:cs="Arial"/>
          <w:color w:val="000000"/>
          <w:sz w:val="26"/>
          <w:szCs w:val="26"/>
          <w:lang w:eastAsia="cs-CZ"/>
        </w:rPr>
        <w:t xml:space="preserve"> countries </w:t>
      </w:r>
      <w:r w:rsidRPr="001A4F7C">
        <w:rPr>
          <w:rFonts w:ascii="Arial" w:eastAsia="Times New Roman" w:hAnsi="Arial" w:cs="Arial"/>
          <w:color w:val="000000"/>
          <w:sz w:val="26"/>
          <w:szCs w:val="26"/>
          <w:lang w:eastAsia="cs-CZ"/>
        </w:rPr>
        <w:t>and</w:t>
      </w:r>
      <w:r w:rsidR="000E12CC" w:rsidRPr="001A4F7C">
        <w:rPr>
          <w:rFonts w:ascii="Arial" w:eastAsia="Times New Roman" w:hAnsi="Arial" w:cs="Arial"/>
          <w:color w:val="000000"/>
          <w:sz w:val="26"/>
          <w:szCs w:val="26"/>
          <w:lang w:eastAsia="cs-CZ"/>
        </w:rPr>
        <w:t xml:space="preserve"> </w:t>
      </w:r>
      <w:r w:rsidR="00755E83" w:rsidRPr="001A4F7C">
        <w:rPr>
          <w:rFonts w:ascii="Arial" w:eastAsia="Times New Roman" w:hAnsi="Arial" w:cs="Arial"/>
          <w:color w:val="000000"/>
          <w:sz w:val="26"/>
          <w:szCs w:val="26"/>
          <w:lang w:eastAsia="cs-CZ"/>
        </w:rPr>
        <w:t xml:space="preserve">disciplines with </w:t>
      </w:r>
      <w:r w:rsidRPr="001A4F7C">
        <w:rPr>
          <w:rFonts w:ascii="Arial" w:eastAsia="Times New Roman" w:hAnsi="Arial" w:cs="Arial"/>
          <w:color w:val="000000"/>
          <w:sz w:val="26"/>
          <w:szCs w:val="26"/>
          <w:lang w:eastAsia="cs-CZ"/>
        </w:rPr>
        <w:t xml:space="preserve">relatively </w:t>
      </w:r>
      <w:r w:rsidR="00755E83" w:rsidRPr="00634667">
        <w:rPr>
          <w:rFonts w:ascii="Arial" w:eastAsia="Times New Roman" w:hAnsi="Arial" w:cs="Arial"/>
          <w:color w:val="000000"/>
          <w:sz w:val="26"/>
          <w:szCs w:val="26"/>
          <w:lang w:eastAsia="cs-CZ"/>
        </w:rPr>
        <w:t>thin data</w:t>
      </w:r>
      <w:ins w:id="52" w:author="Srholec Martin" w:date="2019-03-13T10:51:00Z">
        <w:r w:rsidR="00A169DA">
          <w:rPr>
            <w:rFonts w:ascii="Arial" w:eastAsia="Times New Roman" w:hAnsi="Arial" w:cs="Arial"/>
            <w:color w:val="000000"/>
            <w:sz w:val="26"/>
            <w:szCs w:val="26"/>
            <w:lang w:eastAsia="cs-CZ"/>
          </w:rPr>
          <w:t xml:space="preserve"> </w:t>
        </w:r>
        <w:proofErr w:type="gramStart"/>
        <w:r w:rsidR="00A169DA">
          <w:rPr>
            <w:rFonts w:ascii="Arial" w:eastAsia="Times New Roman" w:hAnsi="Arial" w:cs="Arial"/>
            <w:color w:val="000000"/>
            <w:sz w:val="26"/>
            <w:szCs w:val="26"/>
            <w:lang w:eastAsia="cs-CZ"/>
          </w:rPr>
          <w:t>should be interpreted</w:t>
        </w:r>
        <w:proofErr w:type="gramEnd"/>
        <w:r w:rsidR="00A169DA">
          <w:rPr>
            <w:rFonts w:ascii="Arial" w:eastAsia="Times New Roman" w:hAnsi="Arial" w:cs="Arial"/>
            <w:color w:val="000000"/>
            <w:sz w:val="26"/>
            <w:szCs w:val="26"/>
            <w:lang w:eastAsia="cs-CZ"/>
          </w:rPr>
          <w:t xml:space="preserve"> with caution</w:t>
        </w:r>
      </w:ins>
      <w:r w:rsidR="00755E83" w:rsidRPr="00634667">
        <w:rPr>
          <w:rFonts w:ascii="Arial" w:eastAsia="Times New Roman" w:hAnsi="Arial" w:cs="Arial"/>
          <w:color w:val="000000"/>
          <w:sz w:val="26"/>
          <w:szCs w:val="26"/>
          <w:lang w:eastAsia="cs-CZ"/>
        </w:rPr>
        <w:t>.</w:t>
      </w:r>
      <w:r w:rsidR="0076486A" w:rsidRPr="00634667">
        <w:rPr>
          <w:rFonts w:ascii="Arial" w:eastAsia="Times New Roman" w:hAnsi="Arial" w:cs="Arial"/>
          <w:color w:val="000000"/>
          <w:sz w:val="26"/>
          <w:szCs w:val="26"/>
          <w:lang w:eastAsia="cs-CZ"/>
        </w:rPr>
        <w:t xml:space="preserve"> </w:t>
      </w:r>
    </w:p>
    <w:p w14:paraId="377A6B8B" w14:textId="0A64345F" w:rsidR="00D7321E" w:rsidRPr="001847D7" w:rsidRDefault="00D7321E" w:rsidP="009E4DFE">
      <w:pPr>
        <w:shd w:val="clear" w:color="auto" w:fill="FFFFFF"/>
        <w:spacing w:before="100" w:beforeAutospacing="1" w:after="100" w:afterAutospacing="1" w:line="240" w:lineRule="auto"/>
      </w:pPr>
    </w:p>
    <w:sectPr w:rsidR="00D7321E" w:rsidRPr="00184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rholec Martin" w:date="2019-03-07T11:30:00Z" w:initials="SM">
    <w:p w14:paraId="64F265EE" w14:textId="15471842" w:rsidR="00496AA1" w:rsidRDefault="00496AA1">
      <w:pPr>
        <w:pStyle w:val="CommentText"/>
      </w:pPr>
      <w:r>
        <w:rPr>
          <w:rStyle w:val="CommentReference"/>
        </w:rPr>
        <w:annotationRef/>
      </w:r>
      <w:r>
        <w:t>Pop-up “Description of indicators”</w:t>
      </w:r>
    </w:p>
  </w:comment>
  <w:comment w:id="8" w:author="Srholec Martin" w:date="2019-03-07T11:30:00Z" w:initials="SM">
    <w:p w14:paraId="637A634E" w14:textId="420AAACD" w:rsidR="00496AA1" w:rsidRDefault="00496AA1">
      <w:pPr>
        <w:pStyle w:val="CommentText"/>
      </w:pPr>
      <w:r>
        <w:rPr>
          <w:rStyle w:val="CommentReference"/>
        </w:rPr>
        <w:annotationRef/>
      </w:r>
      <w:r>
        <w:t xml:space="preserve">Pop-up co </w:t>
      </w:r>
      <w:proofErr w:type="spellStart"/>
      <w:r>
        <w:t>bylo</w:t>
      </w:r>
      <w:proofErr w:type="spellEnd"/>
      <w:r>
        <w:t xml:space="preserve"> “general framework”</w:t>
      </w:r>
    </w:p>
  </w:comment>
  <w:comment w:id="22" w:author="Srholec Martin" w:date="2019-03-12T15:30:00Z" w:initials="SM">
    <w:p w14:paraId="76184C98" w14:textId="6EFAC904" w:rsidR="00A3677C" w:rsidRDefault="00A3677C">
      <w:pPr>
        <w:pStyle w:val="CommentText"/>
      </w:pPr>
      <w:r>
        <w:rPr>
          <w:rStyle w:val="CommentReference"/>
        </w:rPr>
        <w:annotationRef/>
      </w:r>
      <w:r>
        <w:t>Link directly to Scopus on-line</w:t>
      </w:r>
    </w:p>
  </w:comment>
  <w:comment w:id="28" w:author="Srholec Martin" w:date="2019-03-07T11:26:00Z" w:initials="SM">
    <w:p w14:paraId="335C11C3" w14:textId="5A61C903" w:rsidR="00AC20B5" w:rsidRDefault="00AC20B5">
      <w:pPr>
        <w:pStyle w:val="CommentText"/>
      </w:pPr>
      <w:r>
        <w:rPr>
          <w:rStyle w:val="CommentReference"/>
        </w:rPr>
        <w:annotationRef/>
      </w:r>
      <w:proofErr w:type="spellStart"/>
      <w:r>
        <w:t>Jenom</w:t>
      </w:r>
      <w:proofErr w:type="spellEnd"/>
      <w:r>
        <w:t xml:space="preserve"> link, ne pop-up</w:t>
      </w:r>
    </w:p>
  </w:comment>
  <w:comment w:id="31" w:author="Srholec Martin" w:date="2019-03-06T17:26:00Z" w:initials="SM">
    <w:p w14:paraId="03F83C4A" w14:textId="0BF0EA8C" w:rsidR="000A2F5F" w:rsidRDefault="000A2F5F">
      <w:pPr>
        <w:pStyle w:val="CommentText"/>
      </w:pPr>
      <w:r>
        <w:rPr>
          <w:rStyle w:val="CommentReference"/>
        </w:rPr>
        <w:annotationRef/>
      </w:r>
      <w:r>
        <w:t xml:space="preserve">Pop-up, </w:t>
      </w:r>
      <w:proofErr w:type="spellStart"/>
      <w:r>
        <w:t>ktery</w:t>
      </w:r>
      <w:proofErr w:type="spellEnd"/>
      <w:r>
        <w:t xml:space="preserve"> </w:t>
      </w:r>
      <w:proofErr w:type="spellStart"/>
      <w:r>
        <w:t>uz</w:t>
      </w:r>
      <w:proofErr w:type="spellEnd"/>
      <w:r>
        <w:t xml:space="preserve"> tam je pod “IDEA study”</w:t>
      </w:r>
    </w:p>
  </w:comment>
  <w:comment w:id="32" w:author="Srholec Martin" w:date="2019-03-06T17:12:00Z" w:initials="SM">
    <w:p w14:paraId="59A28A61" w14:textId="55CEEFA2" w:rsidR="00344C79" w:rsidRDefault="00344C79">
      <w:pPr>
        <w:pStyle w:val="CommentText"/>
      </w:pPr>
      <w:r>
        <w:rPr>
          <w:rStyle w:val="CommentReference"/>
        </w:rPr>
        <w:annotationRef/>
      </w:r>
      <w:r>
        <w:t>Pop-up</w:t>
      </w:r>
    </w:p>
  </w:comment>
  <w:comment w:id="33" w:author="Srholec Martin" w:date="2019-03-06T17:13:00Z" w:initials="SM">
    <w:p w14:paraId="5B22F246" w14:textId="2CF31157" w:rsidR="00344C79" w:rsidRDefault="00344C79">
      <w:pPr>
        <w:pStyle w:val="CommentText"/>
      </w:pPr>
      <w:r>
        <w:rPr>
          <w:rStyle w:val="CommentReference"/>
        </w:rPr>
        <w:annotationRef/>
      </w:r>
      <w:proofErr w:type="spellStart"/>
      <w:r>
        <w:t>Proklik</w:t>
      </w:r>
      <w:proofErr w:type="spellEnd"/>
      <w:r>
        <w:t>?</w:t>
      </w:r>
    </w:p>
  </w:comment>
  <w:comment w:id="34" w:author="Srholec Martin" w:date="2019-03-12T15:43:00Z" w:initials="SM">
    <w:p w14:paraId="29C1C0D2" w14:textId="5F67F182" w:rsidR="00BC43C4" w:rsidRDefault="00BC43C4">
      <w:pPr>
        <w:pStyle w:val="CommentText"/>
      </w:pPr>
      <w:r>
        <w:rPr>
          <w:rStyle w:val="CommentReference"/>
        </w:rPr>
        <w:annotationRef/>
      </w:r>
      <w:r>
        <w:t>Pop-up to the main IDEA ENG web and open in a new window.</w:t>
      </w:r>
    </w:p>
    <w:p w14:paraId="31A90236" w14:textId="61300168" w:rsidR="00BC43C4" w:rsidRDefault="00BC43C4">
      <w:pPr>
        <w:pStyle w:val="CommentText"/>
      </w:pPr>
      <w:r>
        <w:t>All external links in the application open in a new window!</w:t>
      </w:r>
    </w:p>
  </w:comment>
  <w:comment w:id="37" w:author="Martin Srholec" w:date="2019-01-09T16:25:00Z" w:initials="MS">
    <w:p w14:paraId="73AB49EB" w14:textId="77777777" w:rsidR="0028642C" w:rsidRDefault="0028642C">
      <w:pPr>
        <w:pStyle w:val="CommentText"/>
      </w:pPr>
      <w:r>
        <w:rPr>
          <w:rStyle w:val="CommentReference"/>
        </w:rPr>
        <w:annotationRef/>
      </w:r>
      <w:proofErr w:type="spellStart"/>
      <w:r>
        <w:t>Přidat</w:t>
      </w:r>
      <w:proofErr w:type="spellEnd"/>
      <w:r>
        <w:t xml:space="preserve"> Developing Countries</w:t>
      </w:r>
      <w:proofErr w:type="gramStart"/>
      <w:r>
        <w:t>!!!</w:t>
      </w:r>
      <w:proofErr w:type="gramEnd"/>
    </w:p>
    <w:p w14:paraId="0D3FAFC4" w14:textId="77777777" w:rsidR="0028642C" w:rsidRDefault="0028642C">
      <w:pPr>
        <w:pStyle w:val="CommentText"/>
      </w:pPr>
    </w:p>
    <w:p w14:paraId="5F469B30" w14:textId="77777777" w:rsidR="0028642C" w:rsidRPr="0028642C" w:rsidRDefault="0028642C">
      <w:pPr>
        <w:pStyle w:val="CommentText"/>
        <w:rPr>
          <w:lang w:val="cs-CZ"/>
        </w:rPr>
      </w:pPr>
      <w:r>
        <w:t xml:space="preserve">Je </w:t>
      </w:r>
      <w:r>
        <w:rPr>
          <w:lang w:val="cs-CZ"/>
        </w:rPr>
        <w:t>podivné, že když jsou tam tři položky vybrané, tak jedna je červeně, jedna oranžově a jedna zeleně. Červená se od oranžové příliš neliší! Proč se tam vybírají podobné barvy?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265EE" w15:done="0"/>
  <w15:commentEx w15:paraId="637A634E" w15:done="0"/>
  <w15:commentEx w15:paraId="76184C98" w15:done="0"/>
  <w15:commentEx w15:paraId="335C11C3" w15:done="0"/>
  <w15:commentEx w15:paraId="03F83C4A" w15:done="0"/>
  <w15:commentEx w15:paraId="59A28A61" w15:done="0"/>
  <w15:commentEx w15:paraId="5B22F246" w15:done="0"/>
  <w15:commentEx w15:paraId="31A90236" w15:done="0"/>
  <w15:commentEx w15:paraId="5F469B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585"/>
    <w:multiLevelType w:val="hybridMultilevel"/>
    <w:tmpl w:val="5FBC4A9E"/>
    <w:lvl w:ilvl="0" w:tplc="883E1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1236"/>
    <w:multiLevelType w:val="multilevel"/>
    <w:tmpl w:val="A2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627E"/>
    <w:multiLevelType w:val="multilevel"/>
    <w:tmpl w:val="8B8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C0697"/>
    <w:multiLevelType w:val="multilevel"/>
    <w:tmpl w:val="0AF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holec Martin">
    <w15:presenceInfo w15:providerId="None" w15:userId="Srholec Martin"/>
  </w15:person>
  <w15:person w15:author="Martin Srholec">
    <w15:presenceInfo w15:providerId="Windows Live" w15:userId="525d8447b006c8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98"/>
    <w:rsid w:val="000006E6"/>
    <w:rsid w:val="000A2F5F"/>
    <w:rsid w:val="000A550D"/>
    <w:rsid w:val="000A68C8"/>
    <w:rsid w:val="000B5249"/>
    <w:rsid w:val="000C21A0"/>
    <w:rsid w:val="000D3BD2"/>
    <w:rsid w:val="000E12CC"/>
    <w:rsid w:val="000E221F"/>
    <w:rsid w:val="000F7298"/>
    <w:rsid w:val="0010443A"/>
    <w:rsid w:val="0010538A"/>
    <w:rsid w:val="00120A4D"/>
    <w:rsid w:val="00174EB1"/>
    <w:rsid w:val="001765C1"/>
    <w:rsid w:val="001847D7"/>
    <w:rsid w:val="001A3F7A"/>
    <w:rsid w:val="001A4F7C"/>
    <w:rsid w:val="00224434"/>
    <w:rsid w:val="00251369"/>
    <w:rsid w:val="00256660"/>
    <w:rsid w:val="002701FB"/>
    <w:rsid w:val="0028642C"/>
    <w:rsid w:val="0030170C"/>
    <w:rsid w:val="00320936"/>
    <w:rsid w:val="0033665C"/>
    <w:rsid w:val="00337057"/>
    <w:rsid w:val="00344C79"/>
    <w:rsid w:val="00362768"/>
    <w:rsid w:val="003A7FF5"/>
    <w:rsid w:val="003B0C72"/>
    <w:rsid w:val="003D7C39"/>
    <w:rsid w:val="003E2FC1"/>
    <w:rsid w:val="00467537"/>
    <w:rsid w:val="00496AA1"/>
    <w:rsid w:val="004B79E9"/>
    <w:rsid w:val="004D6C8E"/>
    <w:rsid w:val="004E47F4"/>
    <w:rsid w:val="004F4566"/>
    <w:rsid w:val="00504BF3"/>
    <w:rsid w:val="0052655A"/>
    <w:rsid w:val="00536ECB"/>
    <w:rsid w:val="0057547A"/>
    <w:rsid w:val="005900AF"/>
    <w:rsid w:val="006303DF"/>
    <w:rsid w:val="00634667"/>
    <w:rsid w:val="006B6EE7"/>
    <w:rsid w:val="006B73A7"/>
    <w:rsid w:val="006F5BFD"/>
    <w:rsid w:val="006F7AC4"/>
    <w:rsid w:val="0071252F"/>
    <w:rsid w:val="00724E85"/>
    <w:rsid w:val="007304FB"/>
    <w:rsid w:val="007344B6"/>
    <w:rsid w:val="00755E83"/>
    <w:rsid w:val="0076486A"/>
    <w:rsid w:val="00765256"/>
    <w:rsid w:val="00792BDB"/>
    <w:rsid w:val="007A5B73"/>
    <w:rsid w:val="007B1739"/>
    <w:rsid w:val="008057BE"/>
    <w:rsid w:val="008076CC"/>
    <w:rsid w:val="008157A8"/>
    <w:rsid w:val="00826A21"/>
    <w:rsid w:val="008464A6"/>
    <w:rsid w:val="00860C0D"/>
    <w:rsid w:val="008A219F"/>
    <w:rsid w:val="008B65F7"/>
    <w:rsid w:val="008D6366"/>
    <w:rsid w:val="008E52F2"/>
    <w:rsid w:val="009376F7"/>
    <w:rsid w:val="009563BE"/>
    <w:rsid w:val="00956CF5"/>
    <w:rsid w:val="009736DA"/>
    <w:rsid w:val="00981C25"/>
    <w:rsid w:val="0099268D"/>
    <w:rsid w:val="009C410A"/>
    <w:rsid w:val="009C4EEB"/>
    <w:rsid w:val="009E4DFE"/>
    <w:rsid w:val="009F475B"/>
    <w:rsid w:val="00A169DA"/>
    <w:rsid w:val="00A2014D"/>
    <w:rsid w:val="00A27703"/>
    <w:rsid w:val="00A3677C"/>
    <w:rsid w:val="00A54210"/>
    <w:rsid w:val="00A578E3"/>
    <w:rsid w:val="00AC20B5"/>
    <w:rsid w:val="00AD3D0F"/>
    <w:rsid w:val="00AE6FA0"/>
    <w:rsid w:val="00B3316B"/>
    <w:rsid w:val="00B40579"/>
    <w:rsid w:val="00B66DA6"/>
    <w:rsid w:val="00B7108D"/>
    <w:rsid w:val="00BC43C4"/>
    <w:rsid w:val="00C31626"/>
    <w:rsid w:val="00C501F0"/>
    <w:rsid w:val="00C774B2"/>
    <w:rsid w:val="00C80DEF"/>
    <w:rsid w:val="00C91ADD"/>
    <w:rsid w:val="00CD53ED"/>
    <w:rsid w:val="00D01CF5"/>
    <w:rsid w:val="00D706CC"/>
    <w:rsid w:val="00D7321E"/>
    <w:rsid w:val="00D83E8C"/>
    <w:rsid w:val="00DA0D9B"/>
    <w:rsid w:val="00DE616F"/>
    <w:rsid w:val="00DF66EE"/>
    <w:rsid w:val="00DF701C"/>
    <w:rsid w:val="00E04507"/>
    <w:rsid w:val="00E222DD"/>
    <w:rsid w:val="00E25A07"/>
    <w:rsid w:val="00E25F49"/>
    <w:rsid w:val="00E35663"/>
    <w:rsid w:val="00E93ED7"/>
    <w:rsid w:val="00EA1313"/>
    <w:rsid w:val="00ED02CE"/>
    <w:rsid w:val="00F2386A"/>
    <w:rsid w:val="00F43870"/>
    <w:rsid w:val="00F535A1"/>
    <w:rsid w:val="00F661AE"/>
    <w:rsid w:val="00F875FB"/>
    <w:rsid w:val="00FA0957"/>
    <w:rsid w:val="00FA6074"/>
    <w:rsid w:val="00FE00C8"/>
    <w:rsid w:val="00FE4F98"/>
    <w:rsid w:val="00FF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8B9C"/>
  <w15:chartTrackingRefBased/>
  <w15:docId w15:val="{41844E1C-3BA5-4375-85C4-A8BDA88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F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4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E4F98"/>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paragraph" w:styleId="Heading4">
    <w:name w:val="heading 4"/>
    <w:basedOn w:val="Normal"/>
    <w:link w:val="Heading4Char"/>
    <w:uiPriority w:val="9"/>
    <w:qFormat/>
    <w:rsid w:val="00FE4F98"/>
    <w:pPr>
      <w:spacing w:before="100" w:beforeAutospacing="1" w:after="100" w:afterAutospacing="1" w:line="240" w:lineRule="auto"/>
      <w:outlineLvl w:val="3"/>
    </w:pPr>
    <w:rPr>
      <w:rFonts w:ascii="Times New Roman" w:eastAsia="Times New Roman" w:hAnsi="Times New Roman" w:cs="Times New Roman"/>
      <w:b/>
      <w:bCs/>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F98"/>
    <w:rPr>
      <w:rFonts w:ascii="Times New Roman" w:eastAsia="Times New Roman" w:hAnsi="Times New Roman" w:cs="Times New Roman"/>
      <w:b/>
      <w:bCs/>
      <w:sz w:val="27"/>
      <w:szCs w:val="27"/>
      <w:lang w:val="cs-CZ" w:eastAsia="cs-CZ"/>
    </w:rPr>
  </w:style>
  <w:style w:type="character" w:customStyle="1" w:styleId="Heading4Char">
    <w:name w:val="Heading 4 Char"/>
    <w:basedOn w:val="DefaultParagraphFont"/>
    <w:link w:val="Heading4"/>
    <w:uiPriority w:val="9"/>
    <w:rsid w:val="00FE4F98"/>
    <w:rPr>
      <w:rFonts w:ascii="Times New Roman" w:eastAsia="Times New Roman" w:hAnsi="Times New Roman" w:cs="Times New Roman"/>
      <w:b/>
      <w:bCs/>
      <w:sz w:val="24"/>
      <w:szCs w:val="24"/>
      <w:lang w:val="cs-CZ" w:eastAsia="cs-CZ"/>
    </w:rPr>
  </w:style>
  <w:style w:type="paragraph" w:styleId="NormalWeb">
    <w:name w:val="Normal (Web)"/>
    <w:basedOn w:val="Normal"/>
    <w:uiPriority w:val="99"/>
    <w:semiHidden/>
    <w:unhideWhenUsed/>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mjx-char">
    <w:name w:val="mjx-char"/>
    <w:basedOn w:val="DefaultParagraphFont"/>
    <w:rsid w:val="00FE4F98"/>
  </w:style>
  <w:style w:type="character" w:customStyle="1" w:styleId="mjxassistivemathml">
    <w:name w:val="mjx_assistive_mathml"/>
    <w:basedOn w:val="DefaultParagraphFont"/>
    <w:rsid w:val="00FE4F98"/>
  </w:style>
  <w:style w:type="paragraph" w:customStyle="1" w:styleId="tip">
    <w:name w:val="tip"/>
    <w:basedOn w:val="Normal"/>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1Char">
    <w:name w:val="Heading 1 Char"/>
    <w:basedOn w:val="DefaultParagraphFont"/>
    <w:link w:val="Heading1"/>
    <w:uiPriority w:val="9"/>
    <w:rsid w:val="00FE4F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4F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B6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EE7"/>
    <w:rPr>
      <w:rFonts w:ascii="Segoe UI" w:hAnsi="Segoe UI" w:cs="Segoe UI"/>
      <w:sz w:val="18"/>
      <w:szCs w:val="18"/>
    </w:rPr>
  </w:style>
  <w:style w:type="character" w:styleId="CommentReference">
    <w:name w:val="annotation reference"/>
    <w:basedOn w:val="DefaultParagraphFont"/>
    <w:uiPriority w:val="99"/>
    <w:semiHidden/>
    <w:unhideWhenUsed/>
    <w:rsid w:val="0028642C"/>
    <w:rPr>
      <w:sz w:val="16"/>
      <w:szCs w:val="16"/>
    </w:rPr>
  </w:style>
  <w:style w:type="paragraph" w:styleId="CommentText">
    <w:name w:val="annotation text"/>
    <w:basedOn w:val="Normal"/>
    <w:link w:val="CommentTextChar"/>
    <w:uiPriority w:val="99"/>
    <w:semiHidden/>
    <w:unhideWhenUsed/>
    <w:rsid w:val="0028642C"/>
    <w:pPr>
      <w:spacing w:line="240" w:lineRule="auto"/>
    </w:pPr>
    <w:rPr>
      <w:sz w:val="20"/>
      <w:szCs w:val="20"/>
    </w:rPr>
  </w:style>
  <w:style w:type="character" w:customStyle="1" w:styleId="CommentTextChar">
    <w:name w:val="Comment Text Char"/>
    <w:basedOn w:val="DefaultParagraphFont"/>
    <w:link w:val="CommentText"/>
    <w:uiPriority w:val="99"/>
    <w:semiHidden/>
    <w:rsid w:val="0028642C"/>
    <w:rPr>
      <w:sz w:val="20"/>
      <w:szCs w:val="20"/>
    </w:rPr>
  </w:style>
  <w:style w:type="paragraph" w:styleId="CommentSubject">
    <w:name w:val="annotation subject"/>
    <w:basedOn w:val="CommentText"/>
    <w:next w:val="CommentText"/>
    <w:link w:val="CommentSubjectChar"/>
    <w:uiPriority w:val="99"/>
    <w:semiHidden/>
    <w:unhideWhenUsed/>
    <w:rsid w:val="0028642C"/>
    <w:rPr>
      <w:b/>
      <w:bCs/>
    </w:rPr>
  </w:style>
  <w:style w:type="character" w:customStyle="1" w:styleId="CommentSubjectChar">
    <w:name w:val="Comment Subject Char"/>
    <w:basedOn w:val="CommentTextChar"/>
    <w:link w:val="CommentSubject"/>
    <w:uiPriority w:val="99"/>
    <w:semiHidden/>
    <w:rsid w:val="0028642C"/>
    <w:rPr>
      <w:b/>
      <w:bCs/>
      <w:sz w:val="20"/>
      <w:szCs w:val="20"/>
    </w:rPr>
  </w:style>
  <w:style w:type="paragraph" w:styleId="ListParagraph">
    <w:name w:val="List Paragraph"/>
    <w:basedOn w:val="Normal"/>
    <w:uiPriority w:val="34"/>
    <w:qFormat/>
    <w:rsid w:val="00DE616F"/>
    <w:pPr>
      <w:ind w:left="720"/>
      <w:contextualSpacing/>
    </w:pPr>
  </w:style>
  <w:style w:type="paragraph" w:styleId="Revision">
    <w:name w:val="Revision"/>
    <w:hidden/>
    <w:uiPriority w:val="99"/>
    <w:semiHidden/>
    <w:rsid w:val="00000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4290">
      <w:bodyDiv w:val="1"/>
      <w:marLeft w:val="0"/>
      <w:marRight w:val="0"/>
      <w:marTop w:val="0"/>
      <w:marBottom w:val="0"/>
      <w:divBdr>
        <w:top w:val="none" w:sz="0" w:space="0" w:color="auto"/>
        <w:left w:val="none" w:sz="0" w:space="0" w:color="auto"/>
        <w:bottom w:val="none" w:sz="0" w:space="0" w:color="auto"/>
        <w:right w:val="none" w:sz="0" w:space="0" w:color="auto"/>
      </w:divBdr>
      <w:divsChild>
        <w:div w:id="1639988505">
          <w:marLeft w:val="0"/>
          <w:marRight w:val="0"/>
          <w:marTop w:val="0"/>
          <w:marBottom w:val="0"/>
          <w:divBdr>
            <w:top w:val="none" w:sz="0" w:space="0" w:color="auto"/>
            <w:left w:val="none" w:sz="0" w:space="0" w:color="auto"/>
            <w:bottom w:val="none" w:sz="0" w:space="0" w:color="auto"/>
            <w:right w:val="none" w:sz="0" w:space="0" w:color="auto"/>
          </w:divBdr>
          <w:divsChild>
            <w:div w:id="1852991424">
              <w:marLeft w:val="0"/>
              <w:marRight w:val="0"/>
              <w:marTop w:val="100"/>
              <w:marBottom w:val="100"/>
              <w:divBdr>
                <w:top w:val="none" w:sz="0" w:space="0" w:color="auto"/>
                <w:left w:val="none" w:sz="0" w:space="0" w:color="auto"/>
                <w:bottom w:val="none" w:sz="0" w:space="0" w:color="auto"/>
                <w:right w:val="none" w:sz="0" w:space="0" w:color="auto"/>
              </w:divBdr>
              <w:divsChild>
                <w:div w:id="6690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735">
      <w:bodyDiv w:val="1"/>
      <w:marLeft w:val="0"/>
      <w:marRight w:val="0"/>
      <w:marTop w:val="0"/>
      <w:marBottom w:val="0"/>
      <w:divBdr>
        <w:top w:val="none" w:sz="0" w:space="0" w:color="auto"/>
        <w:left w:val="none" w:sz="0" w:space="0" w:color="auto"/>
        <w:bottom w:val="none" w:sz="0" w:space="0" w:color="auto"/>
        <w:right w:val="none" w:sz="0" w:space="0" w:color="auto"/>
      </w:divBdr>
      <w:divsChild>
        <w:div w:id="661853559">
          <w:marLeft w:val="0"/>
          <w:marRight w:val="0"/>
          <w:marTop w:val="100"/>
          <w:marBottom w:val="100"/>
          <w:divBdr>
            <w:top w:val="none" w:sz="0" w:space="0" w:color="auto"/>
            <w:left w:val="none" w:sz="0" w:space="0" w:color="auto"/>
            <w:bottom w:val="none" w:sz="0" w:space="0" w:color="auto"/>
            <w:right w:val="none" w:sz="0" w:space="0" w:color="auto"/>
          </w:divBdr>
          <w:divsChild>
            <w:div w:id="16682910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0238973">
      <w:bodyDiv w:val="1"/>
      <w:marLeft w:val="0"/>
      <w:marRight w:val="0"/>
      <w:marTop w:val="0"/>
      <w:marBottom w:val="0"/>
      <w:divBdr>
        <w:top w:val="none" w:sz="0" w:space="0" w:color="auto"/>
        <w:left w:val="none" w:sz="0" w:space="0" w:color="auto"/>
        <w:bottom w:val="none" w:sz="0" w:space="0" w:color="auto"/>
        <w:right w:val="none" w:sz="0" w:space="0" w:color="auto"/>
      </w:divBdr>
      <w:divsChild>
        <w:div w:id="1551917296">
          <w:marLeft w:val="0"/>
          <w:marRight w:val="0"/>
          <w:marTop w:val="0"/>
          <w:marBottom w:val="0"/>
          <w:divBdr>
            <w:top w:val="none" w:sz="0" w:space="0" w:color="auto"/>
            <w:left w:val="none" w:sz="0" w:space="0" w:color="auto"/>
            <w:bottom w:val="none" w:sz="0" w:space="0" w:color="auto"/>
            <w:right w:val="none" w:sz="0" w:space="0" w:color="auto"/>
          </w:divBdr>
          <w:divsChild>
            <w:div w:id="562301495">
              <w:marLeft w:val="0"/>
              <w:marRight w:val="0"/>
              <w:marTop w:val="100"/>
              <w:marBottom w:val="100"/>
              <w:divBdr>
                <w:top w:val="none" w:sz="0" w:space="0" w:color="auto"/>
                <w:left w:val="none" w:sz="0" w:space="0" w:color="auto"/>
                <w:bottom w:val="none" w:sz="0" w:space="0" w:color="auto"/>
                <w:right w:val="none" w:sz="0" w:space="0" w:color="auto"/>
              </w:divBdr>
              <w:divsChild>
                <w:div w:id="120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7414">
      <w:bodyDiv w:val="1"/>
      <w:marLeft w:val="0"/>
      <w:marRight w:val="0"/>
      <w:marTop w:val="0"/>
      <w:marBottom w:val="0"/>
      <w:divBdr>
        <w:top w:val="none" w:sz="0" w:space="0" w:color="auto"/>
        <w:left w:val="none" w:sz="0" w:space="0" w:color="auto"/>
        <w:bottom w:val="none" w:sz="0" w:space="0" w:color="auto"/>
        <w:right w:val="none" w:sz="0" w:space="0" w:color="auto"/>
      </w:divBdr>
      <w:divsChild>
        <w:div w:id="359476018">
          <w:marLeft w:val="0"/>
          <w:marRight w:val="0"/>
          <w:marTop w:val="100"/>
          <w:marBottom w:val="100"/>
          <w:divBdr>
            <w:top w:val="none" w:sz="0" w:space="0" w:color="auto"/>
            <w:left w:val="none" w:sz="0" w:space="0" w:color="auto"/>
            <w:bottom w:val="none" w:sz="0" w:space="0" w:color="auto"/>
            <w:right w:val="none" w:sz="0" w:space="0" w:color="auto"/>
          </w:divBdr>
          <w:divsChild>
            <w:div w:id="211692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1752504">
      <w:bodyDiv w:val="1"/>
      <w:marLeft w:val="0"/>
      <w:marRight w:val="0"/>
      <w:marTop w:val="0"/>
      <w:marBottom w:val="0"/>
      <w:divBdr>
        <w:top w:val="none" w:sz="0" w:space="0" w:color="auto"/>
        <w:left w:val="none" w:sz="0" w:space="0" w:color="auto"/>
        <w:bottom w:val="none" w:sz="0" w:space="0" w:color="auto"/>
        <w:right w:val="none" w:sz="0" w:space="0" w:color="auto"/>
      </w:divBdr>
    </w:div>
    <w:div w:id="899445461">
      <w:bodyDiv w:val="1"/>
      <w:marLeft w:val="0"/>
      <w:marRight w:val="0"/>
      <w:marTop w:val="0"/>
      <w:marBottom w:val="0"/>
      <w:divBdr>
        <w:top w:val="none" w:sz="0" w:space="0" w:color="auto"/>
        <w:left w:val="none" w:sz="0" w:space="0" w:color="auto"/>
        <w:bottom w:val="none" w:sz="0" w:space="0" w:color="auto"/>
        <w:right w:val="none" w:sz="0" w:space="0" w:color="auto"/>
      </w:divBdr>
      <w:divsChild>
        <w:div w:id="623386554">
          <w:marLeft w:val="0"/>
          <w:marRight w:val="0"/>
          <w:marTop w:val="100"/>
          <w:marBottom w:val="100"/>
          <w:divBdr>
            <w:top w:val="none" w:sz="0" w:space="0" w:color="auto"/>
            <w:left w:val="none" w:sz="0" w:space="0" w:color="auto"/>
            <w:bottom w:val="none" w:sz="0" w:space="0" w:color="auto"/>
            <w:right w:val="none" w:sz="0" w:space="0" w:color="auto"/>
          </w:divBdr>
          <w:divsChild>
            <w:div w:id="836504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9440871">
      <w:bodyDiv w:val="1"/>
      <w:marLeft w:val="0"/>
      <w:marRight w:val="0"/>
      <w:marTop w:val="0"/>
      <w:marBottom w:val="0"/>
      <w:divBdr>
        <w:top w:val="none" w:sz="0" w:space="0" w:color="auto"/>
        <w:left w:val="none" w:sz="0" w:space="0" w:color="auto"/>
        <w:bottom w:val="none" w:sz="0" w:space="0" w:color="auto"/>
        <w:right w:val="none" w:sz="0" w:space="0" w:color="auto"/>
      </w:divBdr>
    </w:div>
    <w:div w:id="1129317906">
      <w:bodyDiv w:val="1"/>
      <w:marLeft w:val="0"/>
      <w:marRight w:val="0"/>
      <w:marTop w:val="0"/>
      <w:marBottom w:val="0"/>
      <w:divBdr>
        <w:top w:val="none" w:sz="0" w:space="0" w:color="auto"/>
        <w:left w:val="none" w:sz="0" w:space="0" w:color="auto"/>
        <w:bottom w:val="none" w:sz="0" w:space="0" w:color="auto"/>
        <w:right w:val="none" w:sz="0" w:space="0" w:color="auto"/>
      </w:divBdr>
      <w:divsChild>
        <w:div w:id="530189932">
          <w:marLeft w:val="0"/>
          <w:marRight w:val="0"/>
          <w:marTop w:val="100"/>
          <w:marBottom w:val="100"/>
          <w:divBdr>
            <w:top w:val="none" w:sz="0" w:space="0" w:color="auto"/>
            <w:left w:val="none" w:sz="0" w:space="0" w:color="auto"/>
            <w:bottom w:val="none" w:sz="0" w:space="0" w:color="auto"/>
            <w:right w:val="none" w:sz="0" w:space="0" w:color="auto"/>
          </w:divBdr>
          <w:divsChild>
            <w:div w:id="10912714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8331406">
      <w:bodyDiv w:val="1"/>
      <w:marLeft w:val="0"/>
      <w:marRight w:val="0"/>
      <w:marTop w:val="0"/>
      <w:marBottom w:val="0"/>
      <w:divBdr>
        <w:top w:val="none" w:sz="0" w:space="0" w:color="auto"/>
        <w:left w:val="none" w:sz="0" w:space="0" w:color="auto"/>
        <w:bottom w:val="none" w:sz="0" w:space="0" w:color="auto"/>
        <w:right w:val="none" w:sz="0" w:space="0" w:color="auto"/>
      </w:divBdr>
    </w:div>
    <w:div w:id="1262448811">
      <w:bodyDiv w:val="1"/>
      <w:marLeft w:val="0"/>
      <w:marRight w:val="0"/>
      <w:marTop w:val="0"/>
      <w:marBottom w:val="0"/>
      <w:divBdr>
        <w:top w:val="none" w:sz="0" w:space="0" w:color="auto"/>
        <w:left w:val="none" w:sz="0" w:space="0" w:color="auto"/>
        <w:bottom w:val="none" w:sz="0" w:space="0" w:color="auto"/>
        <w:right w:val="none" w:sz="0" w:space="0" w:color="auto"/>
      </w:divBdr>
      <w:divsChild>
        <w:div w:id="990643799">
          <w:marLeft w:val="0"/>
          <w:marRight w:val="0"/>
          <w:marTop w:val="100"/>
          <w:marBottom w:val="100"/>
          <w:divBdr>
            <w:top w:val="none" w:sz="0" w:space="0" w:color="auto"/>
            <w:left w:val="none" w:sz="0" w:space="0" w:color="auto"/>
            <w:bottom w:val="none" w:sz="0" w:space="0" w:color="auto"/>
            <w:right w:val="none" w:sz="0" w:space="0" w:color="auto"/>
          </w:divBdr>
          <w:divsChild>
            <w:div w:id="390233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5946607">
      <w:bodyDiv w:val="1"/>
      <w:marLeft w:val="0"/>
      <w:marRight w:val="0"/>
      <w:marTop w:val="0"/>
      <w:marBottom w:val="0"/>
      <w:divBdr>
        <w:top w:val="none" w:sz="0" w:space="0" w:color="auto"/>
        <w:left w:val="none" w:sz="0" w:space="0" w:color="auto"/>
        <w:bottom w:val="none" w:sz="0" w:space="0" w:color="auto"/>
        <w:right w:val="none" w:sz="0" w:space="0" w:color="auto"/>
      </w:divBdr>
      <w:divsChild>
        <w:div w:id="1461994825">
          <w:marLeft w:val="0"/>
          <w:marRight w:val="0"/>
          <w:marTop w:val="0"/>
          <w:marBottom w:val="0"/>
          <w:divBdr>
            <w:top w:val="none" w:sz="0" w:space="0" w:color="auto"/>
            <w:left w:val="none" w:sz="0" w:space="0" w:color="auto"/>
            <w:bottom w:val="none" w:sz="0" w:space="0" w:color="auto"/>
            <w:right w:val="none" w:sz="0" w:space="0" w:color="auto"/>
          </w:divBdr>
          <w:divsChild>
            <w:div w:id="1997561835">
              <w:marLeft w:val="0"/>
              <w:marRight w:val="0"/>
              <w:marTop w:val="100"/>
              <w:marBottom w:val="100"/>
              <w:divBdr>
                <w:top w:val="none" w:sz="0" w:space="0" w:color="auto"/>
                <w:left w:val="none" w:sz="0" w:space="0" w:color="auto"/>
                <w:bottom w:val="none" w:sz="0" w:space="0" w:color="auto"/>
                <w:right w:val="none" w:sz="0" w:space="0" w:color="auto"/>
              </w:divBdr>
              <w:divsChild>
                <w:div w:id="4992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4227">
      <w:bodyDiv w:val="1"/>
      <w:marLeft w:val="0"/>
      <w:marRight w:val="0"/>
      <w:marTop w:val="0"/>
      <w:marBottom w:val="0"/>
      <w:divBdr>
        <w:top w:val="none" w:sz="0" w:space="0" w:color="auto"/>
        <w:left w:val="none" w:sz="0" w:space="0" w:color="auto"/>
        <w:bottom w:val="none" w:sz="0" w:space="0" w:color="auto"/>
        <w:right w:val="none" w:sz="0" w:space="0" w:color="auto"/>
      </w:divBdr>
    </w:div>
    <w:div w:id="1680811825">
      <w:bodyDiv w:val="1"/>
      <w:marLeft w:val="0"/>
      <w:marRight w:val="0"/>
      <w:marTop w:val="0"/>
      <w:marBottom w:val="0"/>
      <w:divBdr>
        <w:top w:val="none" w:sz="0" w:space="0" w:color="auto"/>
        <w:left w:val="none" w:sz="0" w:space="0" w:color="auto"/>
        <w:bottom w:val="none" w:sz="0" w:space="0" w:color="auto"/>
        <w:right w:val="none" w:sz="0" w:space="0" w:color="auto"/>
      </w:divBdr>
      <w:divsChild>
        <w:div w:id="1356271926">
          <w:marLeft w:val="0"/>
          <w:marRight w:val="0"/>
          <w:marTop w:val="100"/>
          <w:marBottom w:val="100"/>
          <w:divBdr>
            <w:top w:val="none" w:sz="0" w:space="0" w:color="auto"/>
            <w:left w:val="none" w:sz="0" w:space="0" w:color="auto"/>
            <w:bottom w:val="none" w:sz="0" w:space="0" w:color="auto"/>
            <w:right w:val="none" w:sz="0" w:space="0" w:color="auto"/>
          </w:divBdr>
          <w:divsChild>
            <w:div w:id="866866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06854138">
      <w:bodyDiv w:val="1"/>
      <w:marLeft w:val="0"/>
      <w:marRight w:val="0"/>
      <w:marTop w:val="0"/>
      <w:marBottom w:val="0"/>
      <w:divBdr>
        <w:top w:val="none" w:sz="0" w:space="0" w:color="auto"/>
        <w:left w:val="none" w:sz="0" w:space="0" w:color="auto"/>
        <w:bottom w:val="none" w:sz="0" w:space="0" w:color="auto"/>
        <w:right w:val="none" w:sz="0" w:space="0" w:color="auto"/>
      </w:divBdr>
    </w:div>
    <w:div w:id="1870101422">
      <w:bodyDiv w:val="1"/>
      <w:marLeft w:val="0"/>
      <w:marRight w:val="0"/>
      <w:marTop w:val="0"/>
      <w:marBottom w:val="0"/>
      <w:divBdr>
        <w:top w:val="none" w:sz="0" w:space="0" w:color="auto"/>
        <w:left w:val="none" w:sz="0" w:space="0" w:color="auto"/>
        <w:bottom w:val="none" w:sz="0" w:space="0" w:color="auto"/>
        <w:right w:val="none" w:sz="0" w:space="0" w:color="auto"/>
      </w:divBdr>
    </w:div>
    <w:div w:id="1895460966">
      <w:bodyDiv w:val="1"/>
      <w:marLeft w:val="0"/>
      <w:marRight w:val="0"/>
      <w:marTop w:val="0"/>
      <w:marBottom w:val="0"/>
      <w:divBdr>
        <w:top w:val="none" w:sz="0" w:space="0" w:color="auto"/>
        <w:left w:val="none" w:sz="0" w:space="0" w:color="auto"/>
        <w:bottom w:val="none" w:sz="0" w:space="0" w:color="auto"/>
        <w:right w:val="none" w:sz="0" w:space="0" w:color="auto"/>
      </w:divBdr>
      <w:divsChild>
        <w:div w:id="1114130840">
          <w:marLeft w:val="0"/>
          <w:marRight w:val="0"/>
          <w:marTop w:val="100"/>
          <w:marBottom w:val="100"/>
          <w:divBdr>
            <w:top w:val="none" w:sz="0" w:space="0" w:color="auto"/>
            <w:left w:val="none" w:sz="0" w:space="0" w:color="auto"/>
            <w:bottom w:val="none" w:sz="0" w:space="0" w:color="auto"/>
            <w:right w:val="none" w:sz="0" w:space="0" w:color="auto"/>
          </w:divBdr>
          <w:divsChild>
            <w:div w:id="7745225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5212588">
      <w:bodyDiv w:val="1"/>
      <w:marLeft w:val="0"/>
      <w:marRight w:val="0"/>
      <w:marTop w:val="0"/>
      <w:marBottom w:val="0"/>
      <w:divBdr>
        <w:top w:val="none" w:sz="0" w:space="0" w:color="auto"/>
        <w:left w:val="none" w:sz="0" w:space="0" w:color="auto"/>
        <w:bottom w:val="none" w:sz="0" w:space="0" w:color="auto"/>
        <w:right w:val="none" w:sz="0" w:space="0" w:color="auto"/>
      </w:divBdr>
      <w:divsChild>
        <w:div w:id="546994221">
          <w:marLeft w:val="0"/>
          <w:marRight w:val="0"/>
          <w:marTop w:val="0"/>
          <w:marBottom w:val="0"/>
          <w:divBdr>
            <w:top w:val="none" w:sz="0" w:space="0" w:color="auto"/>
            <w:left w:val="none" w:sz="0" w:space="0" w:color="auto"/>
            <w:bottom w:val="none" w:sz="0" w:space="0" w:color="auto"/>
            <w:right w:val="none" w:sz="0" w:space="0" w:color="auto"/>
          </w:divBdr>
          <w:divsChild>
            <w:div w:id="681930847">
              <w:marLeft w:val="0"/>
              <w:marRight w:val="0"/>
              <w:marTop w:val="100"/>
              <w:marBottom w:val="100"/>
              <w:divBdr>
                <w:top w:val="none" w:sz="0" w:space="0" w:color="auto"/>
                <w:left w:val="none" w:sz="0" w:space="0" w:color="auto"/>
                <w:bottom w:val="none" w:sz="0" w:space="0" w:color="auto"/>
                <w:right w:val="none" w:sz="0" w:space="0" w:color="auto"/>
              </w:divBdr>
              <w:divsChild>
                <w:div w:id="7389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8935">
      <w:bodyDiv w:val="1"/>
      <w:marLeft w:val="0"/>
      <w:marRight w:val="0"/>
      <w:marTop w:val="0"/>
      <w:marBottom w:val="0"/>
      <w:divBdr>
        <w:top w:val="none" w:sz="0" w:space="0" w:color="auto"/>
        <w:left w:val="none" w:sz="0" w:space="0" w:color="auto"/>
        <w:bottom w:val="none" w:sz="0" w:space="0" w:color="auto"/>
        <w:right w:val="none" w:sz="0" w:space="0" w:color="auto"/>
      </w:divBdr>
      <w:divsChild>
        <w:div w:id="465054212">
          <w:marLeft w:val="0"/>
          <w:marRight w:val="0"/>
          <w:marTop w:val="100"/>
          <w:marBottom w:val="100"/>
          <w:divBdr>
            <w:top w:val="none" w:sz="0" w:space="0" w:color="auto"/>
            <w:left w:val="none" w:sz="0" w:space="0" w:color="auto"/>
            <w:bottom w:val="none" w:sz="0" w:space="0" w:color="auto"/>
            <w:right w:val="none" w:sz="0" w:space="0" w:color="auto"/>
          </w:divBdr>
          <w:divsChild>
            <w:div w:id="10466412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91996959">
      <w:bodyDiv w:val="1"/>
      <w:marLeft w:val="0"/>
      <w:marRight w:val="0"/>
      <w:marTop w:val="0"/>
      <w:marBottom w:val="0"/>
      <w:divBdr>
        <w:top w:val="none" w:sz="0" w:space="0" w:color="auto"/>
        <w:left w:val="none" w:sz="0" w:space="0" w:color="auto"/>
        <w:bottom w:val="none" w:sz="0" w:space="0" w:color="auto"/>
        <w:right w:val="none" w:sz="0" w:space="0" w:color="auto"/>
      </w:divBdr>
      <w:divsChild>
        <w:div w:id="1101267027">
          <w:marLeft w:val="0"/>
          <w:marRight w:val="0"/>
          <w:marTop w:val="100"/>
          <w:marBottom w:val="100"/>
          <w:divBdr>
            <w:top w:val="none" w:sz="0" w:space="0" w:color="auto"/>
            <w:left w:val="none" w:sz="0" w:space="0" w:color="auto"/>
            <w:bottom w:val="none" w:sz="0" w:space="0" w:color="auto"/>
            <w:right w:val="none" w:sz="0" w:space="0" w:color="auto"/>
          </w:divBdr>
          <w:divsChild>
            <w:div w:id="165443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4</Pages>
  <Words>743</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71</cp:revision>
  <dcterms:created xsi:type="dcterms:W3CDTF">2019-01-09T12:37:00Z</dcterms:created>
  <dcterms:modified xsi:type="dcterms:W3CDTF">2019-03-13T14:38:00Z</dcterms:modified>
</cp:coreProperties>
</file>