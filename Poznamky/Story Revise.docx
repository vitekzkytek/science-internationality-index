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A0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356">
        <w:rPr>
          <w:rFonts w:ascii="Times New Roman" w:hAnsi="Times New Roman" w:cs="Times New Roman"/>
          <w:sz w:val="24"/>
          <w:szCs w:val="24"/>
        </w:rPr>
        <w:t>In contrast, transition countries continue to be relatively isolated</w:t>
      </w:r>
      <w:del w:id="0" w:author="Srholec Martin" w:date="2019-03-13T13:59:00Z">
        <w:r w:rsidRPr="005B7356" w:rsidDel="005B7356">
          <w:rPr>
            <w:rFonts w:ascii="Times New Roman" w:hAnsi="Times New Roman" w:cs="Times New Roman"/>
            <w:sz w:val="24"/>
            <w:szCs w:val="24"/>
          </w:rPr>
          <w:delText xml:space="preserve"> from the global science arena</w:delText>
        </w:r>
      </w:del>
      <w:r w:rsidRPr="005B7356">
        <w:rPr>
          <w:rFonts w:ascii="Times New Roman" w:hAnsi="Times New Roman" w:cs="Times New Roman"/>
          <w:sz w:val="24"/>
          <w:szCs w:val="24"/>
        </w:rPr>
        <w:t>.</w:t>
      </w:r>
    </w:p>
    <w:p w:rsidR="005B7356" w:rsidDel="004C3986" w:rsidRDefault="005B7356" w:rsidP="0046174A">
      <w:pPr>
        <w:spacing w:after="0" w:line="240" w:lineRule="auto"/>
        <w:jc w:val="both"/>
        <w:rPr>
          <w:del w:id="1" w:author="Vít Macháček" w:date="2019-03-15T13:17:00Z"/>
          <w:rFonts w:ascii="Times New Roman" w:hAnsi="Times New Roman" w:cs="Times New Roman"/>
          <w:sz w:val="24"/>
          <w:szCs w:val="24"/>
        </w:rPr>
      </w:pPr>
    </w:p>
    <w:p w:rsidR="005B7356" w:rsidDel="004C3986" w:rsidRDefault="005B7356" w:rsidP="0046174A">
      <w:pPr>
        <w:spacing w:after="0" w:line="240" w:lineRule="auto"/>
        <w:jc w:val="both"/>
        <w:rPr>
          <w:ins w:id="2" w:author="Srholec Martin" w:date="2019-03-13T13:59:00Z"/>
          <w:del w:id="3" w:author="Vít Macháček" w:date="2019-03-15T13:17:00Z"/>
          <w:rFonts w:ascii="Times New Roman" w:hAnsi="Times New Roman" w:cs="Times New Roman"/>
          <w:sz w:val="24"/>
          <w:szCs w:val="24"/>
        </w:rPr>
      </w:pPr>
    </w:p>
    <w:p w:rsidR="005B7356" w:rsidRPr="005B7356" w:rsidRDefault="005B7356" w:rsidP="005B7356">
      <w:pPr>
        <w:spacing w:after="0" w:line="240" w:lineRule="auto"/>
        <w:jc w:val="both"/>
        <w:rPr>
          <w:ins w:id="4" w:author="Srholec Martin" w:date="2019-03-13T13:59:00Z"/>
          <w:rFonts w:ascii="Times New Roman" w:hAnsi="Times New Roman" w:cs="Times New Roman"/>
          <w:sz w:val="24"/>
          <w:szCs w:val="24"/>
        </w:rPr>
      </w:pPr>
      <w:r w:rsidRPr="005B7356">
        <w:rPr>
          <w:rFonts w:ascii="Times New Roman" w:hAnsi="Times New Roman" w:cs="Times New Roman"/>
          <w:sz w:val="24"/>
          <w:szCs w:val="24"/>
        </w:rPr>
        <w:t xml:space="preserve">Tip: Display </w:t>
      </w:r>
      <w:del w:id="5" w:author="Srholec Martin" w:date="2019-03-13T14:00:00Z">
        <w:r w:rsidRPr="005B7356" w:rsidDel="005B7356">
          <w:rPr>
            <w:rFonts w:ascii="Times New Roman" w:hAnsi="Times New Roman" w:cs="Times New Roman"/>
            <w:sz w:val="24"/>
            <w:szCs w:val="24"/>
          </w:rPr>
          <w:delText xml:space="preserve">this comparison for a </w:delText>
        </w:r>
      </w:del>
      <w:ins w:id="6" w:author="Srholec Martin" w:date="2019-03-13T14:00:00Z">
        <w:r>
          <w:rPr>
            <w:rFonts w:ascii="Times New Roman" w:hAnsi="Times New Roman" w:cs="Times New Roman"/>
            <w:sz w:val="24"/>
            <w:szCs w:val="24"/>
          </w:rPr>
          <w:t>the</w:t>
        </w:r>
        <w:r w:rsidRPr="005B735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5B7356">
        <w:rPr>
          <w:rFonts w:ascii="Times New Roman" w:hAnsi="Times New Roman" w:cs="Times New Roman"/>
          <w:sz w:val="24"/>
          <w:szCs w:val="24"/>
        </w:rPr>
        <w:t>discipline of your interest using the upper menu.</w:t>
      </w:r>
    </w:p>
    <w:p w:rsidR="005B7356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356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356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356">
        <w:rPr>
          <w:rFonts w:ascii="Times New Roman" w:hAnsi="Times New Roman" w:cs="Times New Roman"/>
          <w:sz w:val="24"/>
          <w:szCs w:val="24"/>
        </w:rPr>
        <w:t>China scored last initially but globalized its science base enormously</w:t>
      </w:r>
      <w:del w:id="7" w:author="Srholec Martin" w:date="2019-03-13T14:01:00Z">
        <w:r w:rsidRPr="005B7356" w:rsidDel="005B7356">
          <w:rPr>
            <w:rFonts w:ascii="Times New Roman" w:hAnsi="Times New Roman" w:cs="Times New Roman"/>
            <w:sz w:val="24"/>
            <w:szCs w:val="24"/>
          </w:rPr>
          <w:delText xml:space="preserve"> over the period</w:delText>
        </w:r>
      </w:del>
      <w:r w:rsidRPr="005B7356">
        <w:rPr>
          <w:rFonts w:ascii="Times New Roman" w:hAnsi="Times New Roman" w:cs="Times New Roman"/>
          <w:sz w:val="24"/>
          <w:szCs w:val="24"/>
        </w:rPr>
        <w:t xml:space="preserve">, eventually converging </w:t>
      </w:r>
      <w:del w:id="8" w:author="Srholec Martin" w:date="2019-03-13T14:02:00Z">
        <w:r w:rsidRPr="005B7356" w:rsidDel="005B7356">
          <w:rPr>
            <w:rFonts w:ascii="Times New Roman" w:hAnsi="Times New Roman" w:cs="Times New Roman"/>
            <w:sz w:val="24"/>
            <w:szCs w:val="24"/>
          </w:rPr>
          <w:delText xml:space="preserve">roughly </w:delText>
        </w:r>
      </w:del>
      <w:r w:rsidRPr="005B7356">
        <w:rPr>
          <w:rFonts w:ascii="Times New Roman" w:hAnsi="Times New Roman" w:cs="Times New Roman"/>
          <w:sz w:val="24"/>
          <w:szCs w:val="24"/>
        </w:rPr>
        <w:t xml:space="preserve">to </w:t>
      </w:r>
      <w:del w:id="9" w:author="Srholec Martin" w:date="2019-03-13T14:02:00Z">
        <w:r w:rsidRPr="005B7356" w:rsidDel="005B7356">
          <w:rPr>
            <w:rFonts w:ascii="Times New Roman" w:hAnsi="Times New Roman" w:cs="Times New Roman"/>
            <w:sz w:val="24"/>
            <w:szCs w:val="24"/>
          </w:rPr>
          <w:delText>the same</w:delText>
        </w:r>
      </w:del>
      <w:ins w:id="10" w:author="Srholec Martin" w:date="2019-03-13T14:02:00Z">
        <w:r>
          <w:rPr>
            <w:rFonts w:ascii="Times New Roman" w:hAnsi="Times New Roman" w:cs="Times New Roman"/>
            <w:sz w:val="24"/>
            <w:szCs w:val="24"/>
          </w:rPr>
          <w:t>a similar</w:t>
        </w:r>
      </w:ins>
      <w:r w:rsidRPr="005B7356">
        <w:rPr>
          <w:rFonts w:ascii="Times New Roman" w:hAnsi="Times New Roman" w:cs="Times New Roman"/>
          <w:sz w:val="24"/>
          <w:szCs w:val="24"/>
        </w:rPr>
        <w:t xml:space="preserve"> level </w:t>
      </w:r>
      <w:del w:id="11" w:author="Srholec Martin" w:date="2019-03-13T14:02:00Z">
        <w:r w:rsidRPr="005B7356" w:rsidDel="005B7356">
          <w:rPr>
            <w:rFonts w:ascii="Times New Roman" w:hAnsi="Times New Roman" w:cs="Times New Roman"/>
            <w:sz w:val="24"/>
            <w:szCs w:val="24"/>
          </w:rPr>
          <w:delText xml:space="preserve">as </w:delText>
        </w:r>
      </w:del>
      <w:ins w:id="12" w:author="Srholec Martin" w:date="2019-03-13T14:02:00Z">
        <w:r>
          <w:rPr>
            <w:rFonts w:ascii="Times New Roman" w:hAnsi="Times New Roman" w:cs="Times New Roman"/>
            <w:sz w:val="24"/>
            <w:szCs w:val="24"/>
          </w:rPr>
          <w:t>with</w:t>
        </w:r>
        <w:r w:rsidRPr="005B735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5B7356">
        <w:rPr>
          <w:rFonts w:ascii="Times New Roman" w:hAnsi="Times New Roman" w:cs="Times New Roman"/>
          <w:sz w:val="24"/>
          <w:szCs w:val="24"/>
        </w:rPr>
        <w:t>Brazil and India.</w:t>
      </w:r>
    </w:p>
    <w:p w:rsidR="005B7356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356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356">
        <w:rPr>
          <w:rFonts w:ascii="Times New Roman" w:hAnsi="Times New Roman" w:cs="Times New Roman"/>
          <w:sz w:val="24"/>
          <w:szCs w:val="24"/>
        </w:rPr>
        <w:t xml:space="preserve">Tip: Add (or remove) countries (or country groups) </w:t>
      </w:r>
      <w:del w:id="13" w:author="Srholec Martin" w:date="2019-03-13T14:03:00Z">
        <w:r w:rsidRPr="005B7356" w:rsidDel="005B7356">
          <w:rPr>
            <w:rFonts w:ascii="Times New Roman" w:hAnsi="Times New Roman" w:cs="Times New Roman"/>
            <w:sz w:val="24"/>
            <w:szCs w:val="24"/>
          </w:rPr>
          <w:delText xml:space="preserve">to the comparison </w:delText>
        </w:r>
      </w:del>
      <w:r w:rsidRPr="005B7356">
        <w:rPr>
          <w:rFonts w:ascii="Times New Roman" w:hAnsi="Times New Roman" w:cs="Times New Roman"/>
          <w:sz w:val="24"/>
          <w:szCs w:val="24"/>
        </w:rPr>
        <w:t>using the upper menu. Replace the EU-28 average by individual member countries of your interest.</w:t>
      </w:r>
    </w:p>
    <w:p w:rsidR="005B7356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356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5C44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C44">
        <w:rPr>
          <w:rFonts w:ascii="Times New Roman" w:hAnsi="Times New Roman" w:cs="Times New Roman"/>
          <w:sz w:val="24"/>
          <w:szCs w:val="24"/>
        </w:rPr>
        <w:t>The least globalized (period average</w:t>
      </w:r>
      <w:del w:id="14" w:author="Srholec Martin" w:date="2019-03-13T14:07:00Z">
        <w:r w:rsidRPr="00025C44" w:rsidDel="00025C44">
          <w:rPr>
            <w:rFonts w:ascii="Times New Roman" w:hAnsi="Times New Roman" w:cs="Times New Roman"/>
            <w:sz w:val="24"/>
            <w:szCs w:val="24"/>
          </w:rPr>
          <w:delText>, Euclidian Distance</w:delText>
        </w:r>
      </w:del>
      <w:r w:rsidRPr="00025C44">
        <w:rPr>
          <w:rFonts w:ascii="Times New Roman" w:hAnsi="Times New Roman" w:cs="Times New Roman"/>
          <w:sz w:val="24"/>
          <w:szCs w:val="24"/>
        </w:rPr>
        <w:t>)</w:t>
      </w:r>
    </w:p>
    <w:p w:rsidR="00025C44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356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C44">
        <w:rPr>
          <w:rFonts w:ascii="Times New Roman" w:hAnsi="Times New Roman" w:cs="Times New Roman"/>
          <w:sz w:val="24"/>
          <w:szCs w:val="24"/>
        </w:rPr>
        <w:t xml:space="preserve">Not only Russia, but also other former members of the Soviet bloc, cluster at the bottom of the </w:t>
      </w:r>
      <w:ins w:id="15" w:author="Srholec Martin" w:date="2019-03-13T14:04:00Z">
        <w:r w:rsidRPr="00025C44">
          <w:rPr>
            <w:rFonts w:ascii="Times New Roman" w:hAnsi="Times New Roman" w:cs="Times New Roman"/>
            <w:sz w:val="24"/>
            <w:szCs w:val="24"/>
          </w:rPr>
          <w:t xml:space="preserve">worldwide </w:t>
        </w:r>
      </w:ins>
      <w:r w:rsidRPr="00025C44">
        <w:rPr>
          <w:rFonts w:ascii="Times New Roman" w:hAnsi="Times New Roman" w:cs="Times New Roman"/>
          <w:sz w:val="24"/>
          <w:szCs w:val="24"/>
        </w:rPr>
        <w:t>ranking</w:t>
      </w:r>
      <w:del w:id="16" w:author="Srholec Martin" w:date="2019-03-13T14:04:00Z">
        <w:r w:rsidRPr="00025C44" w:rsidDel="00025C44">
          <w:rPr>
            <w:rFonts w:ascii="Times New Roman" w:hAnsi="Times New Roman" w:cs="Times New Roman"/>
            <w:sz w:val="24"/>
            <w:szCs w:val="24"/>
          </w:rPr>
          <w:delText xml:space="preserve"> worldwide</w:delText>
        </w:r>
      </w:del>
      <w:r w:rsidRPr="00025C44">
        <w:rPr>
          <w:rFonts w:ascii="Times New Roman" w:hAnsi="Times New Roman" w:cs="Times New Roman"/>
          <w:sz w:val="24"/>
          <w:szCs w:val="24"/>
        </w:rPr>
        <w:t>.</w:t>
      </w:r>
    </w:p>
    <w:p w:rsidR="005B7356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356" w:rsidRDefault="005B735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5C44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C44">
        <w:rPr>
          <w:rFonts w:ascii="Times New Roman" w:hAnsi="Times New Roman" w:cs="Times New Roman"/>
          <w:sz w:val="24"/>
          <w:szCs w:val="24"/>
        </w:rPr>
        <w:t>Chinese science turns out to be actually the least globalized in the whole world initially</w:t>
      </w:r>
      <w:del w:id="17" w:author="Srholec Martin" w:date="2019-03-13T14:05:00Z">
        <w:r w:rsidRPr="00025C44" w:rsidDel="00025C44">
          <w:rPr>
            <w:rFonts w:ascii="Times New Roman" w:hAnsi="Times New Roman" w:cs="Times New Roman"/>
            <w:sz w:val="24"/>
            <w:szCs w:val="24"/>
          </w:rPr>
          <w:delText xml:space="preserve"> (among all countries for which data is available)</w:delText>
        </w:r>
      </w:del>
      <w:r w:rsidRPr="00025C44">
        <w:rPr>
          <w:rFonts w:ascii="Times New Roman" w:hAnsi="Times New Roman" w:cs="Times New Roman"/>
          <w:sz w:val="24"/>
          <w:szCs w:val="24"/>
        </w:rPr>
        <w:t>.</w:t>
      </w:r>
    </w:p>
    <w:p w:rsidR="005B7356" w:rsidRDefault="005B7356" w:rsidP="0046174A">
      <w:pPr>
        <w:spacing w:after="0" w:line="240" w:lineRule="auto"/>
        <w:jc w:val="both"/>
        <w:rPr>
          <w:ins w:id="18" w:author="Srholec Martin" w:date="2019-03-13T14:05:00Z"/>
          <w:rFonts w:ascii="Times New Roman" w:hAnsi="Times New Roman" w:cs="Times New Roman"/>
          <w:sz w:val="24"/>
          <w:szCs w:val="24"/>
        </w:rPr>
      </w:pPr>
    </w:p>
    <w:p w:rsidR="00025C44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5C44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C44">
        <w:rPr>
          <w:rFonts w:ascii="Times New Roman" w:hAnsi="Times New Roman" w:cs="Times New Roman"/>
          <w:sz w:val="24"/>
          <w:szCs w:val="24"/>
        </w:rPr>
        <w:t xml:space="preserve">Tip: Replace China by other members of the Soviet bloc to see how they fare </w:t>
      </w:r>
      <w:del w:id="19" w:author="Srholec Martin" w:date="2019-03-13T14:05:00Z">
        <w:r w:rsidRPr="00025C44" w:rsidDel="00025C44">
          <w:rPr>
            <w:rFonts w:ascii="Times New Roman" w:hAnsi="Times New Roman" w:cs="Times New Roman"/>
            <w:sz w:val="24"/>
            <w:szCs w:val="24"/>
          </w:rPr>
          <w:delText>with regards</w:delText>
        </w:r>
      </w:del>
      <w:ins w:id="20" w:author="Srholec Martin" w:date="2019-03-13T14:05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1" w:author="Srholec Martin" w:date="2019-03-13T14:06:00Z">
        <w:r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ins w:id="22" w:author="Srholec Martin" w:date="2019-03-13T14:05:00Z">
        <w:r>
          <w:rPr>
            <w:rFonts w:ascii="Times New Roman" w:hAnsi="Times New Roman" w:cs="Times New Roman"/>
            <w:sz w:val="24"/>
            <w:szCs w:val="24"/>
          </w:rPr>
          <w:t>comparison</w:t>
        </w:r>
      </w:ins>
      <w:r w:rsidRPr="00025C44">
        <w:rPr>
          <w:rFonts w:ascii="Times New Roman" w:hAnsi="Times New Roman" w:cs="Times New Roman"/>
          <w:sz w:val="24"/>
          <w:szCs w:val="24"/>
        </w:rPr>
        <w:t xml:space="preserve"> to the world average.</w:t>
      </w:r>
    </w:p>
    <w:p w:rsidR="00025C44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5C44" w:rsidRDefault="0018360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60E">
        <w:rPr>
          <w:rFonts w:ascii="Times New Roman" w:hAnsi="Times New Roman" w:cs="Times New Roman"/>
          <w:sz w:val="24"/>
          <w:szCs w:val="24"/>
        </w:rPr>
        <w:t xml:space="preserve">In advanced </w:t>
      </w:r>
      <w:proofErr w:type="gramStart"/>
      <w:r w:rsidRPr="0018360E">
        <w:rPr>
          <w:rFonts w:ascii="Times New Roman" w:hAnsi="Times New Roman" w:cs="Times New Roman"/>
          <w:sz w:val="24"/>
          <w:szCs w:val="24"/>
        </w:rPr>
        <w:t>countries</w:t>
      </w:r>
      <w:proofErr w:type="gramEnd"/>
      <w:r w:rsidRPr="0018360E">
        <w:rPr>
          <w:rFonts w:ascii="Times New Roman" w:hAnsi="Times New Roman" w:cs="Times New Roman"/>
          <w:sz w:val="24"/>
          <w:szCs w:val="24"/>
        </w:rPr>
        <w:t xml:space="preserve"> science </w:t>
      </w:r>
      <w:del w:id="23" w:author="Srholec Martin" w:date="2019-03-13T14:07:00Z">
        <w:r w:rsidRPr="0018360E" w:rsidDel="0018360E">
          <w:rPr>
            <w:rFonts w:ascii="Times New Roman" w:hAnsi="Times New Roman" w:cs="Times New Roman"/>
            <w:sz w:val="24"/>
            <w:szCs w:val="24"/>
          </w:rPr>
          <w:delText>turns out to be</w:delText>
        </w:r>
      </w:del>
      <w:ins w:id="24" w:author="Srholec Martin" w:date="2019-03-13T14:07:00Z">
        <w:r>
          <w:rPr>
            <w:rFonts w:ascii="Times New Roman" w:hAnsi="Times New Roman" w:cs="Times New Roman"/>
            <w:sz w:val="24"/>
            <w:szCs w:val="24"/>
          </w:rPr>
          <w:t>is</w:t>
        </w:r>
      </w:ins>
      <w:r w:rsidRPr="0018360E">
        <w:rPr>
          <w:rFonts w:ascii="Times New Roman" w:hAnsi="Times New Roman" w:cs="Times New Roman"/>
          <w:sz w:val="24"/>
          <w:szCs w:val="24"/>
        </w:rPr>
        <w:t xml:space="preserve"> </w:t>
      </w:r>
      <w:del w:id="25" w:author="Srholec Martin" w:date="2019-03-13T14:08:00Z">
        <w:r w:rsidRPr="0018360E" w:rsidDel="0018360E">
          <w:rPr>
            <w:rFonts w:ascii="Times New Roman" w:hAnsi="Times New Roman" w:cs="Times New Roman"/>
            <w:sz w:val="24"/>
            <w:szCs w:val="24"/>
          </w:rPr>
          <w:delText xml:space="preserve">on average </w:delText>
        </w:r>
      </w:del>
      <w:r w:rsidRPr="0018360E">
        <w:rPr>
          <w:rFonts w:ascii="Times New Roman" w:hAnsi="Times New Roman" w:cs="Times New Roman"/>
          <w:sz w:val="24"/>
          <w:szCs w:val="24"/>
        </w:rPr>
        <w:t>highly globalized across disciplines.</w:t>
      </w:r>
    </w:p>
    <w:p w:rsidR="0018360E" w:rsidRDefault="0018360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60E" w:rsidRDefault="0018360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60E">
        <w:rPr>
          <w:rFonts w:ascii="Times New Roman" w:hAnsi="Times New Roman" w:cs="Times New Roman"/>
          <w:sz w:val="24"/>
          <w:szCs w:val="24"/>
        </w:rPr>
        <w:t xml:space="preserve">In fact, it is </w:t>
      </w:r>
      <w:del w:id="26" w:author="Srholec Martin" w:date="2019-03-13T14:09:00Z">
        <w:r w:rsidRPr="0018360E" w:rsidDel="0018360E">
          <w:rPr>
            <w:rFonts w:ascii="Times New Roman" w:hAnsi="Times New Roman" w:cs="Times New Roman"/>
            <w:sz w:val="24"/>
            <w:szCs w:val="24"/>
          </w:rPr>
          <w:delText xml:space="preserve">even </w:delText>
        </w:r>
      </w:del>
      <w:r w:rsidRPr="0018360E">
        <w:rPr>
          <w:rFonts w:ascii="Times New Roman" w:hAnsi="Times New Roman" w:cs="Times New Roman"/>
          <w:sz w:val="24"/>
          <w:szCs w:val="24"/>
        </w:rPr>
        <w:t>hard to find a</w:t>
      </w:r>
      <w:ins w:id="27" w:author="Srholec Martin" w:date="2019-03-13T14:11:00Z">
        <w:r w:rsidR="0044464E">
          <w:rPr>
            <w:rFonts w:ascii="Times New Roman" w:hAnsi="Times New Roman" w:cs="Times New Roman"/>
            <w:sz w:val="24"/>
            <w:szCs w:val="24"/>
          </w:rPr>
          <w:t xml:space="preserve"> more narrow</w:t>
        </w:r>
      </w:ins>
      <w:r w:rsidRPr="0018360E">
        <w:rPr>
          <w:rFonts w:ascii="Times New Roman" w:hAnsi="Times New Roman" w:cs="Times New Roman"/>
          <w:sz w:val="24"/>
          <w:szCs w:val="24"/>
        </w:rPr>
        <w:t xml:space="preserve"> sub-discipline that </w:t>
      </w:r>
      <w:del w:id="28" w:author="Srholec Martin" w:date="2019-03-13T14:09:00Z">
        <w:r w:rsidRPr="0018360E" w:rsidDel="0018360E">
          <w:rPr>
            <w:rFonts w:ascii="Times New Roman" w:hAnsi="Times New Roman" w:cs="Times New Roman"/>
            <w:sz w:val="24"/>
            <w:szCs w:val="24"/>
          </w:rPr>
          <w:delText>shows up</w:delText>
        </w:r>
      </w:del>
      <w:ins w:id="29" w:author="Srholec Martin" w:date="2019-03-13T14:10:00Z">
        <w:r>
          <w:rPr>
            <w:rFonts w:ascii="Times New Roman" w:hAnsi="Times New Roman" w:cs="Times New Roman"/>
            <w:sz w:val="24"/>
            <w:szCs w:val="24"/>
          </w:rPr>
          <w:t>deviates</w:t>
        </w:r>
      </w:ins>
      <w:r w:rsidRPr="0018360E">
        <w:rPr>
          <w:rFonts w:ascii="Times New Roman" w:hAnsi="Times New Roman" w:cs="Times New Roman"/>
          <w:sz w:val="24"/>
          <w:szCs w:val="24"/>
        </w:rPr>
        <w:t xml:space="preserve"> significantly </w:t>
      </w:r>
      <w:del w:id="30" w:author="Srholec Martin" w:date="2019-03-13T14:10:00Z">
        <w:r w:rsidRPr="0018360E" w:rsidDel="0018360E">
          <w:rPr>
            <w:rFonts w:ascii="Times New Roman" w:hAnsi="Times New Roman" w:cs="Times New Roman"/>
            <w:sz w:val="24"/>
            <w:szCs w:val="24"/>
          </w:rPr>
          <w:delText xml:space="preserve">outside </w:delText>
        </w:r>
      </w:del>
      <w:ins w:id="31" w:author="Srholec Martin" w:date="2019-03-13T14:10:00Z">
        <w:r>
          <w:rPr>
            <w:rFonts w:ascii="Times New Roman" w:hAnsi="Times New Roman" w:cs="Times New Roman"/>
            <w:sz w:val="24"/>
            <w:szCs w:val="24"/>
          </w:rPr>
          <w:t>from</w:t>
        </w:r>
        <w:r w:rsidRPr="0018360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18360E">
        <w:rPr>
          <w:rFonts w:ascii="Times New Roman" w:hAnsi="Times New Roman" w:cs="Times New Roman"/>
          <w:sz w:val="24"/>
          <w:szCs w:val="24"/>
        </w:rPr>
        <w:t>of this narrow corridor.</w:t>
      </w:r>
    </w:p>
    <w:p w:rsidR="00025C44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60E" w:rsidRDefault="0044464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64E">
        <w:rPr>
          <w:rFonts w:ascii="Times New Roman" w:hAnsi="Times New Roman" w:cs="Times New Roman"/>
          <w:sz w:val="24"/>
          <w:szCs w:val="24"/>
        </w:rPr>
        <w:t xml:space="preserve">Tip: Add </w:t>
      </w:r>
      <w:del w:id="32" w:author="Srholec Martin" w:date="2019-03-13T14:10:00Z">
        <w:r w:rsidRPr="0044464E" w:rsidDel="0044464E">
          <w:rPr>
            <w:rFonts w:ascii="Times New Roman" w:hAnsi="Times New Roman" w:cs="Times New Roman"/>
            <w:sz w:val="24"/>
            <w:szCs w:val="24"/>
          </w:rPr>
          <w:delText xml:space="preserve">results for </w:delText>
        </w:r>
      </w:del>
      <w:del w:id="33" w:author="Srholec Martin" w:date="2019-03-13T14:11:00Z">
        <w:r w:rsidRPr="0044464E" w:rsidDel="0044464E">
          <w:rPr>
            <w:rFonts w:ascii="Times New Roman" w:hAnsi="Times New Roman" w:cs="Times New Roman"/>
            <w:sz w:val="24"/>
            <w:szCs w:val="24"/>
          </w:rPr>
          <w:delText xml:space="preserve">more detailed </w:delText>
        </w:r>
      </w:del>
      <w:r w:rsidRPr="0044464E">
        <w:rPr>
          <w:rFonts w:ascii="Times New Roman" w:hAnsi="Times New Roman" w:cs="Times New Roman"/>
          <w:sz w:val="24"/>
          <w:szCs w:val="24"/>
        </w:rPr>
        <w:t xml:space="preserve">sub-disciplines of your interest using the upper menu. For definition of the </w:t>
      </w:r>
      <w:proofErr w:type="gramStart"/>
      <w:r w:rsidRPr="0044464E">
        <w:rPr>
          <w:rFonts w:ascii="Times New Roman" w:hAnsi="Times New Roman" w:cs="Times New Roman"/>
          <w:sz w:val="24"/>
          <w:szCs w:val="24"/>
        </w:rPr>
        <w:t>disciplines</w:t>
      </w:r>
      <w:proofErr w:type="gramEnd"/>
      <w:r w:rsidRPr="0044464E">
        <w:rPr>
          <w:rFonts w:ascii="Times New Roman" w:hAnsi="Times New Roman" w:cs="Times New Roman"/>
          <w:sz w:val="24"/>
          <w:szCs w:val="24"/>
        </w:rPr>
        <w:t xml:space="preserve"> see a note below the figure.</w:t>
      </w:r>
    </w:p>
    <w:p w:rsidR="008E5492" w:rsidRDefault="008E54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492" w:rsidRDefault="008E54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92">
        <w:rPr>
          <w:rFonts w:ascii="Times New Roman" w:hAnsi="Times New Roman" w:cs="Times New Roman"/>
          <w:sz w:val="24"/>
          <w:szCs w:val="24"/>
        </w:rPr>
        <w:t xml:space="preserve">Russian science did not ever </w:t>
      </w:r>
      <w:del w:id="34" w:author="Srholec Martin" w:date="2019-03-13T14:12:00Z">
        <w:r w:rsidRPr="008E5492" w:rsidDel="008E5492">
          <w:rPr>
            <w:rFonts w:ascii="Times New Roman" w:hAnsi="Times New Roman" w:cs="Times New Roman"/>
            <w:sz w:val="24"/>
            <w:szCs w:val="24"/>
          </w:rPr>
          <w:delText xml:space="preserve">really </w:delText>
        </w:r>
      </w:del>
      <w:r w:rsidRPr="008E5492">
        <w:rPr>
          <w:rFonts w:ascii="Times New Roman" w:hAnsi="Times New Roman" w:cs="Times New Roman"/>
          <w:sz w:val="24"/>
          <w:szCs w:val="24"/>
        </w:rPr>
        <w:t>break from its inward-looking Soviet past, regardless of the discipline.</w:t>
      </w:r>
    </w:p>
    <w:p w:rsidR="0044464E" w:rsidRDefault="0044464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492" w:rsidRDefault="008E54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92">
        <w:rPr>
          <w:rFonts w:ascii="Times New Roman" w:hAnsi="Times New Roman" w:cs="Times New Roman"/>
          <w:sz w:val="24"/>
          <w:szCs w:val="24"/>
        </w:rPr>
        <w:t xml:space="preserve">The only major exception </w:t>
      </w:r>
      <w:del w:id="35" w:author="Srholec Martin" w:date="2019-03-13T14:13:00Z">
        <w:r w:rsidRPr="008E5492" w:rsidDel="008E5492">
          <w:rPr>
            <w:rFonts w:ascii="Times New Roman" w:hAnsi="Times New Roman" w:cs="Times New Roman"/>
            <w:sz w:val="24"/>
            <w:szCs w:val="24"/>
          </w:rPr>
          <w:delText xml:space="preserve">that systematically defies the overall trends </w:delText>
        </w:r>
      </w:del>
      <w:r w:rsidRPr="008E5492">
        <w:rPr>
          <w:rFonts w:ascii="Times New Roman" w:hAnsi="Times New Roman" w:cs="Times New Roman"/>
          <w:sz w:val="24"/>
          <w:szCs w:val="24"/>
        </w:rPr>
        <w:t xml:space="preserve">is the </w:t>
      </w:r>
      <w:del w:id="36" w:author="Srholec Martin" w:date="2019-03-13T14:13:00Z">
        <w:r w:rsidRPr="008E5492" w:rsidDel="008E5492">
          <w:rPr>
            <w:rFonts w:ascii="Times New Roman" w:hAnsi="Times New Roman" w:cs="Times New Roman"/>
            <w:sz w:val="24"/>
            <w:szCs w:val="24"/>
          </w:rPr>
          <w:delText xml:space="preserve">detailed </w:delText>
        </w:r>
      </w:del>
      <w:r w:rsidRPr="008E5492">
        <w:rPr>
          <w:rFonts w:ascii="Times New Roman" w:hAnsi="Times New Roman" w:cs="Times New Roman"/>
          <w:sz w:val="24"/>
          <w:szCs w:val="24"/>
        </w:rPr>
        <w:t>sub-</w:t>
      </w:r>
      <w:del w:id="37" w:author="Srholec Martin" w:date="2019-03-13T14:13:00Z">
        <w:r w:rsidRPr="008E5492" w:rsidDel="008E5492">
          <w:rPr>
            <w:rFonts w:ascii="Times New Roman" w:hAnsi="Times New Roman" w:cs="Times New Roman"/>
            <w:sz w:val="24"/>
            <w:szCs w:val="24"/>
          </w:rPr>
          <w:delText xml:space="preserve">field </w:delText>
        </w:r>
      </w:del>
      <w:ins w:id="38" w:author="Srholec Martin" w:date="2019-03-13T14:13:00Z">
        <w:r>
          <w:rPr>
            <w:rFonts w:ascii="Times New Roman" w:hAnsi="Times New Roman" w:cs="Times New Roman"/>
            <w:sz w:val="24"/>
            <w:szCs w:val="24"/>
          </w:rPr>
          <w:t>sub-discipline</w:t>
        </w:r>
        <w:r w:rsidRPr="008E549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8E5492">
        <w:rPr>
          <w:rFonts w:ascii="Times New Roman" w:hAnsi="Times New Roman" w:cs="Times New Roman"/>
          <w:sz w:val="24"/>
          <w:szCs w:val="24"/>
        </w:rPr>
        <w:t>of Pharmacology, Toxicology and Pharmaceutics.</w:t>
      </w:r>
    </w:p>
    <w:p w:rsidR="008E5492" w:rsidRDefault="008E54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492" w:rsidRDefault="008E54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92">
        <w:rPr>
          <w:rFonts w:ascii="Times New Roman" w:hAnsi="Times New Roman" w:cs="Times New Roman"/>
          <w:sz w:val="24"/>
          <w:szCs w:val="24"/>
        </w:rPr>
        <w:t xml:space="preserve">Interestingly, in many disciplines </w:t>
      </w:r>
      <w:del w:id="39" w:author="Srholec Martin" w:date="2019-03-13T14:14:00Z">
        <w:r w:rsidRPr="008E5492" w:rsidDel="008E5492">
          <w:rPr>
            <w:rFonts w:ascii="Times New Roman" w:hAnsi="Times New Roman" w:cs="Times New Roman"/>
            <w:sz w:val="24"/>
            <w:szCs w:val="24"/>
          </w:rPr>
          <w:delText>the low globalization</w:delText>
        </w:r>
      </w:del>
      <w:ins w:id="40" w:author="Srholec Martin" w:date="2019-03-13T14:14:00Z">
        <w:r>
          <w:rPr>
            <w:rFonts w:ascii="Times New Roman" w:hAnsi="Times New Roman" w:cs="Times New Roman"/>
            <w:sz w:val="24"/>
            <w:szCs w:val="24"/>
          </w:rPr>
          <w:t>this</w:t>
        </w:r>
      </w:ins>
      <w:r w:rsidRPr="008E5492">
        <w:rPr>
          <w:rFonts w:ascii="Times New Roman" w:hAnsi="Times New Roman" w:cs="Times New Roman"/>
          <w:sz w:val="24"/>
          <w:szCs w:val="24"/>
        </w:rPr>
        <w:t xml:space="preserve"> is in a sharp contrast to the relatively high share of </w:t>
      </w:r>
      <w:del w:id="41" w:author="Srholec Martin" w:date="2019-03-13T14:15:00Z">
        <w:r w:rsidRPr="008E5492" w:rsidDel="00127F20">
          <w:rPr>
            <w:rFonts w:ascii="Times New Roman" w:hAnsi="Times New Roman" w:cs="Times New Roman"/>
            <w:sz w:val="24"/>
            <w:szCs w:val="24"/>
          </w:rPr>
          <w:delText xml:space="preserve">publications </w:delText>
        </w:r>
      </w:del>
      <w:ins w:id="42" w:author="Srholec Martin" w:date="2019-03-13T14:15:00Z">
        <w:r w:rsidR="00127F20">
          <w:rPr>
            <w:rFonts w:ascii="Times New Roman" w:hAnsi="Times New Roman" w:cs="Times New Roman"/>
            <w:sz w:val="24"/>
            <w:szCs w:val="24"/>
          </w:rPr>
          <w:t>documents</w:t>
        </w:r>
        <w:r w:rsidR="00127F20" w:rsidRPr="008E549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8E5492">
        <w:rPr>
          <w:rFonts w:ascii="Times New Roman" w:hAnsi="Times New Roman" w:cs="Times New Roman"/>
          <w:sz w:val="24"/>
          <w:szCs w:val="24"/>
        </w:rPr>
        <w:t>published in English.</w:t>
      </w:r>
    </w:p>
    <w:p w:rsidR="00127F20" w:rsidRDefault="00127F2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F20" w:rsidRDefault="00127F2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F20">
        <w:rPr>
          <w:rFonts w:ascii="Times New Roman" w:hAnsi="Times New Roman" w:cs="Times New Roman"/>
          <w:sz w:val="24"/>
          <w:szCs w:val="24"/>
        </w:rPr>
        <w:t xml:space="preserve">In fact, about four-fifths of </w:t>
      </w:r>
      <w:del w:id="43" w:author="Srholec Martin" w:date="2019-03-13T14:16:00Z">
        <w:r w:rsidRPr="00127F20" w:rsidDel="00127F20">
          <w:rPr>
            <w:rFonts w:ascii="Times New Roman" w:hAnsi="Times New Roman" w:cs="Times New Roman"/>
            <w:sz w:val="24"/>
            <w:szCs w:val="24"/>
          </w:rPr>
          <w:delText xml:space="preserve">indexed </w:delText>
        </w:r>
      </w:del>
      <w:r w:rsidRPr="00127F20">
        <w:rPr>
          <w:rFonts w:ascii="Times New Roman" w:hAnsi="Times New Roman" w:cs="Times New Roman"/>
          <w:sz w:val="24"/>
          <w:szCs w:val="24"/>
        </w:rPr>
        <w:t xml:space="preserve">documents with at least one </w:t>
      </w:r>
      <w:del w:id="44" w:author="Srholec Martin" w:date="2019-03-13T14:16:00Z">
        <w:r w:rsidRPr="00127F20" w:rsidDel="00127F20">
          <w:rPr>
            <w:rFonts w:ascii="Times New Roman" w:hAnsi="Times New Roman" w:cs="Times New Roman"/>
            <w:sz w:val="24"/>
            <w:szCs w:val="24"/>
          </w:rPr>
          <w:delText>Russian-affiliated</w:delText>
        </w:r>
      </w:del>
      <w:r w:rsidRPr="00127F20">
        <w:rPr>
          <w:rFonts w:ascii="Times New Roman" w:hAnsi="Times New Roman" w:cs="Times New Roman"/>
          <w:sz w:val="24"/>
          <w:szCs w:val="24"/>
        </w:rPr>
        <w:t xml:space="preserve"> author </w:t>
      </w:r>
      <w:ins w:id="45" w:author="Srholec Martin" w:date="2019-03-13T14:16:00Z">
        <w:r>
          <w:rPr>
            <w:rFonts w:ascii="Times New Roman" w:hAnsi="Times New Roman" w:cs="Times New Roman"/>
            <w:sz w:val="24"/>
            <w:szCs w:val="24"/>
          </w:rPr>
          <w:t xml:space="preserve">from Russia </w:t>
        </w:r>
      </w:ins>
      <w:proofErr w:type="gramStart"/>
      <w:r w:rsidRPr="00127F20">
        <w:rPr>
          <w:rFonts w:ascii="Times New Roman" w:hAnsi="Times New Roman" w:cs="Times New Roman"/>
          <w:sz w:val="24"/>
          <w:szCs w:val="24"/>
        </w:rPr>
        <w:t>were written</w:t>
      </w:r>
      <w:proofErr w:type="gramEnd"/>
      <w:r w:rsidRPr="00127F20">
        <w:rPr>
          <w:rFonts w:ascii="Times New Roman" w:hAnsi="Times New Roman" w:cs="Times New Roman"/>
          <w:sz w:val="24"/>
          <w:szCs w:val="24"/>
        </w:rPr>
        <w:t xml:space="preserve"> in English over this period.</w:t>
      </w:r>
    </w:p>
    <w:p w:rsidR="00127F20" w:rsidRDefault="00127F2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F20" w:rsidRDefault="00127F2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F78" w:rsidRDefault="00AD1F8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F85">
        <w:rPr>
          <w:rFonts w:ascii="Times New Roman" w:hAnsi="Times New Roman" w:cs="Times New Roman"/>
          <w:sz w:val="24"/>
          <w:szCs w:val="24"/>
        </w:rPr>
        <w:lastRenderedPageBreak/>
        <w:t xml:space="preserve">China has profoundly globalized its science system; gradually moving from </w:t>
      </w:r>
      <w:del w:id="46" w:author="Srholec Martin" w:date="2019-03-13T14:17:00Z">
        <w:r w:rsidRPr="00AD1F85" w:rsidDel="00AD1F85">
          <w:rPr>
            <w:rFonts w:ascii="Times New Roman" w:hAnsi="Times New Roman" w:cs="Times New Roman"/>
            <w:sz w:val="24"/>
            <w:szCs w:val="24"/>
          </w:rPr>
          <w:delText xml:space="preserve">one of </w:delText>
        </w:r>
      </w:del>
      <w:r w:rsidRPr="00AD1F85">
        <w:rPr>
          <w:rFonts w:ascii="Times New Roman" w:hAnsi="Times New Roman" w:cs="Times New Roman"/>
          <w:sz w:val="24"/>
          <w:szCs w:val="24"/>
        </w:rPr>
        <w:t>the lowest globalization rates to prominence at the world stage.</w:t>
      </w:r>
    </w:p>
    <w:p w:rsidR="00AD1F85" w:rsidRDefault="00AD1F8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1F85" w:rsidRDefault="00584A4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A4F">
        <w:rPr>
          <w:rFonts w:ascii="Times New Roman" w:hAnsi="Times New Roman" w:cs="Times New Roman"/>
          <w:sz w:val="24"/>
          <w:szCs w:val="24"/>
        </w:rPr>
        <w:t xml:space="preserve">In some </w:t>
      </w:r>
      <w:del w:id="47" w:author="Srholec Martin" w:date="2019-03-13T14:18:00Z">
        <w:r w:rsidRPr="00584A4F" w:rsidDel="00584A4F">
          <w:rPr>
            <w:rFonts w:ascii="Times New Roman" w:hAnsi="Times New Roman" w:cs="Times New Roman"/>
            <w:sz w:val="24"/>
            <w:szCs w:val="24"/>
          </w:rPr>
          <w:delText xml:space="preserve">of the detailed </w:delText>
        </w:r>
      </w:del>
      <w:r w:rsidRPr="00584A4F">
        <w:rPr>
          <w:rFonts w:ascii="Times New Roman" w:hAnsi="Times New Roman" w:cs="Times New Roman"/>
          <w:sz w:val="24"/>
          <w:szCs w:val="24"/>
        </w:rPr>
        <w:t xml:space="preserve">sub-disciplines, China has </w:t>
      </w:r>
      <w:del w:id="48" w:author="Srholec Martin" w:date="2019-03-13T14:18:00Z">
        <w:r w:rsidRPr="00584A4F" w:rsidDel="00584A4F">
          <w:rPr>
            <w:rFonts w:ascii="Times New Roman" w:hAnsi="Times New Roman" w:cs="Times New Roman"/>
            <w:sz w:val="24"/>
            <w:szCs w:val="24"/>
          </w:rPr>
          <w:delText xml:space="preserve">even </w:delText>
        </w:r>
      </w:del>
      <w:ins w:id="49" w:author="Srholec Martin" w:date="2019-03-13T14:18:00Z">
        <w:r>
          <w:rPr>
            <w:rFonts w:ascii="Times New Roman" w:hAnsi="Times New Roman" w:cs="Times New Roman"/>
            <w:sz w:val="24"/>
            <w:szCs w:val="24"/>
          </w:rPr>
          <w:t>already</w:t>
        </w:r>
        <w:r w:rsidRPr="00584A4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584A4F">
        <w:rPr>
          <w:rFonts w:ascii="Times New Roman" w:hAnsi="Times New Roman" w:cs="Times New Roman"/>
          <w:sz w:val="24"/>
          <w:szCs w:val="24"/>
        </w:rPr>
        <w:t>surpassed the United States and steams forward to the top ranking.</w:t>
      </w:r>
    </w:p>
    <w:p w:rsidR="00420F78" w:rsidRDefault="00420F7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4F" w:rsidRDefault="00FE37E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7EE">
        <w:rPr>
          <w:rFonts w:ascii="Times New Roman" w:hAnsi="Times New Roman" w:cs="Times New Roman"/>
          <w:sz w:val="24"/>
          <w:szCs w:val="24"/>
        </w:rPr>
        <w:t xml:space="preserve">If these trends persist, China will soon eliminate the gap </w:t>
      </w:r>
      <w:del w:id="50" w:author="Srholec Martin" w:date="2019-03-13T14:20:00Z">
        <w:r w:rsidRPr="00FE37EE" w:rsidDel="00702928">
          <w:rPr>
            <w:rFonts w:ascii="Times New Roman" w:hAnsi="Times New Roman" w:cs="Times New Roman"/>
            <w:sz w:val="24"/>
            <w:szCs w:val="24"/>
          </w:rPr>
          <w:delText xml:space="preserve">with regards </w:delText>
        </w:r>
      </w:del>
      <w:r w:rsidRPr="00FE37EE">
        <w:rPr>
          <w:rFonts w:ascii="Times New Roman" w:hAnsi="Times New Roman" w:cs="Times New Roman"/>
          <w:sz w:val="24"/>
          <w:szCs w:val="24"/>
        </w:rPr>
        <w:t xml:space="preserve">to </w:t>
      </w:r>
      <w:del w:id="51" w:author="Srholec Martin" w:date="2019-03-13T14:20:00Z">
        <w:r w:rsidRPr="00FE37EE" w:rsidDel="00702928">
          <w:rPr>
            <w:rFonts w:ascii="Times New Roman" w:hAnsi="Times New Roman" w:cs="Times New Roman"/>
            <w:sz w:val="24"/>
            <w:szCs w:val="24"/>
          </w:rPr>
          <w:delText xml:space="preserve">Advanced </w:delText>
        </w:r>
      </w:del>
      <w:ins w:id="52" w:author="Srholec Martin" w:date="2019-03-13T14:20:00Z">
        <w:r w:rsidR="00702928">
          <w:rPr>
            <w:rFonts w:ascii="Times New Roman" w:hAnsi="Times New Roman" w:cs="Times New Roman"/>
            <w:sz w:val="24"/>
            <w:szCs w:val="24"/>
          </w:rPr>
          <w:t>a</w:t>
        </w:r>
        <w:r w:rsidR="00702928" w:rsidRPr="00FE37EE">
          <w:rPr>
            <w:rFonts w:ascii="Times New Roman" w:hAnsi="Times New Roman" w:cs="Times New Roman"/>
            <w:sz w:val="24"/>
            <w:szCs w:val="24"/>
          </w:rPr>
          <w:t xml:space="preserve">dvanced </w:t>
        </w:r>
      </w:ins>
      <w:r w:rsidRPr="00FE37EE">
        <w:rPr>
          <w:rFonts w:ascii="Times New Roman" w:hAnsi="Times New Roman" w:cs="Times New Roman"/>
          <w:sz w:val="24"/>
          <w:szCs w:val="24"/>
        </w:rPr>
        <w:t>countries in most of the sub-disciplines.</w:t>
      </w:r>
    </w:p>
    <w:p w:rsidR="00702928" w:rsidRDefault="0070292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434" w:rsidRDefault="00771434" w:rsidP="0046174A">
      <w:pPr>
        <w:spacing w:after="0" w:line="240" w:lineRule="auto"/>
        <w:jc w:val="both"/>
        <w:rPr>
          <w:ins w:id="53" w:author="Srholec Martin" w:date="2019-03-13T14:26:00Z"/>
          <w:rFonts w:ascii="Times New Roman" w:hAnsi="Times New Roman" w:cs="Times New Roman"/>
          <w:sz w:val="24"/>
          <w:szCs w:val="24"/>
        </w:rPr>
      </w:pPr>
      <w:r w:rsidRPr="00771434">
        <w:rPr>
          <w:rFonts w:ascii="Times New Roman" w:hAnsi="Times New Roman" w:cs="Times New Roman"/>
          <w:sz w:val="24"/>
          <w:szCs w:val="24"/>
        </w:rPr>
        <w:t xml:space="preserve">In Central (and Eastern) Europe, however, Social Sciences continue to </w:t>
      </w:r>
      <w:del w:id="54" w:author="Srholec Martin" w:date="2019-03-13T14:23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 xml:space="preserve">foster </w:delText>
        </w:r>
      </w:del>
      <w:ins w:id="55" w:author="Srholec Martin" w:date="2019-03-13T14:23:00Z">
        <w:r>
          <w:rPr>
            <w:rFonts w:ascii="Times New Roman" w:hAnsi="Times New Roman" w:cs="Times New Roman"/>
            <w:sz w:val="24"/>
            <w:szCs w:val="24"/>
          </w:rPr>
          <w:t>maintain</w:t>
        </w:r>
        <w:r w:rsidRPr="0077143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771434">
        <w:rPr>
          <w:rFonts w:ascii="Times New Roman" w:hAnsi="Times New Roman" w:cs="Times New Roman"/>
          <w:sz w:val="24"/>
          <w:szCs w:val="24"/>
        </w:rPr>
        <w:t>their own local publication silos.</w:t>
      </w:r>
    </w:p>
    <w:p w:rsidR="00771434" w:rsidRDefault="00771434" w:rsidP="0046174A">
      <w:pPr>
        <w:spacing w:after="0" w:line="240" w:lineRule="auto"/>
        <w:jc w:val="both"/>
        <w:rPr>
          <w:ins w:id="56" w:author="Srholec Martin" w:date="2019-03-13T14:26:00Z"/>
          <w:rFonts w:ascii="Times New Roman" w:hAnsi="Times New Roman" w:cs="Times New Roman"/>
          <w:sz w:val="24"/>
          <w:szCs w:val="24"/>
        </w:rPr>
      </w:pPr>
      <w:bookmarkStart w:id="57" w:name="_GoBack"/>
      <w:bookmarkEnd w:id="57"/>
    </w:p>
    <w:p w:rsidR="00771434" w:rsidRDefault="007714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434">
        <w:rPr>
          <w:rFonts w:ascii="Times New Roman" w:hAnsi="Times New Roman" w:cs="Times New Roman"/>
          <w:sz w:val="24"/>
          <w:szCs w:val="24"/>
        </w:rPr>
        <w:t xml:space="preserve">The prime exception is Hungary, where Social Sciences used to be more </w:t>
      </w:r>
      <w:del w:id="58" w:author="Srholec Martin" w:date="2019-03-13T14:28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>Western-</w:delText>
        </w:r>
      </w:del>
      <w:r w:rsidRPr="00771434">
        <w:rPr>
          <w:rFonts w:ascii="Times New Roman" w:hAnsi="Times New Roman" w:cs="Times New Roman"/>
          <w:sz w:val="24"/>
          <w:szCs w:val="24"/>
        </w:rPr>
        <w:t xml:space="preserve">oriented </w:t>
      </w:r>
      <w:ins w:id="59" w:author="Srholec Martin" w:date="2019-03-13T14:28:00Z">
        <w:r>
          <w:rPr>
            <w:rFonts w:ascii="Times New Roman" w:hAnsi="Times New Roman" w:cs="Times New Roman"/>
            <w:sz w:val="24"/>
            <w:szCs w:val="24"/>
          </w:rPr>
          <w:t xml:space="preserve">to the West </w:t>
        </w:r>
      </w:ins>
      <w:r w:rsidRPr="00771434">
        <w:rPr>
          <w:rFonts w:ascii="Times New Roman" w:hAnsi="Times New Roman" w:cs="Times New Roman"/>
          <w:sz w:val="24"/>
          <w:szCs w:val="24"/>
        </w:rPr>
        <w:t>even before the fall of the Berlin Wall.</w:t>
      </w:r>
    </w:p>
    <w:p w:rsidR="00702928" w:rsidRDefault="0070292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434" w:rsidRDefault="007714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del w:id="60" w:author="Srholec Martin" w:date="2019-03-13T14:25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 xml:space="preserve">In 2017, </w:delText>
        </w:r>
      </w:del>
      <w:del w:id="61" w:author="Srholec Martin" w:date="2019-03-13T14:24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 xml:space="preserve">cca </w:delText>
        </w:r>
      </w:del>
      <w:del w:id="62" w:author="Srholec Martin" w:date="2019-03-13T14:25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 xml:space="preserve">75 % of </w:delText>
        </w:r>
      </w:del>
      <w:del w:id="63" w:author="Srholec Martin" w:date="2019-03-13T14:24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 xml:space="preserve">indexed </w:delText>
        </w:r>
      </w:del>
      <w:del w:id="64" w:author="Srholec Martin" w:date="2019-03-13T14:25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>documents in Social Sciences from Austria, Denmark, Netherlands, Sweden and Switzerland were published in above average globalized journals</w:delText>
        </w:r>
      </w:del>
      <w:del w:id="65" w:author="Srholec Martin" w:date="2019-03-13T14:24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 xml:space="preserve"> (Euclidian distance)</w:delText>
        </w:r>
      </w:del>
      <w:del w:id="66" w:author="Srholec Martin" w:date="2019-03-13T14:25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>, while this was less than 40 % in Czechia or Slovakia.</w:delText>
        </w:r>
      </w:del>
    </w:p>
    <w:p w:rsidR="00771434" w:rsidRDefault="0077143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434" w:rsidRDefault="00771434" w:rsidP="0046174A">
      <w:pPr>
        <w:spacing w:after="0" w:line="240" w:lineRule="auto"/>
        <w:jc w:val="both"/>
        <w:rPr>
          <w:ins w:id="67" w:author="Srholec Martin" w:date="2019-03-13T14:31:00Z"/>
          <w:rFonts w:ascii="Times New Roman" w:hAnsi="Times New Roman" w:cs="Times New Roman"/>
          <w:sz w:val="24"/>
          <w:szCs w:val="24"/>
        </w:rPr>
      </w:pPr>
      <w:r w:rsidRPr="00771434">
        <w:rPr>
          <w:rFonts w:ascii="Times New Roman" w:hAnsi="Times New Roman" w:cs="Times New Roman"/>
          <w:sz w:val="24"/>
          <w:szCs w:val="24"/>
        </w:rPr>
        <w:t xml:space="preserve">Physical and Life Sciences have </w:t>
      </w:r>
      <w:del w:id="68" w:author="Srholec Martin" w:date="2019-03-13T14:31:00Z">
        <w:r w:rsidRPr="00771434" w:rsidDel="0001148A">
          <w:rPr>
            <w:rFonts w:ascii="Times New Roman" w:hAnsi="Times New Roman" w:cs="Times New Roman"/>
            <w:sz w:val="24"/>
            <w:szCs w:val="24"/>
          </w:rPr>
          <w:delText xml:space="preserve">always </w:delText>
        </w:r>
      </w:del>
      <w:r w:rsidRPr="00771434">
        <w:rPr>
          <w:rFonts w:ascii="Times New Roman" w:hAnsi="Times New Roman" w:cs="Times New Roman"/>
          <w:sz w:val="24"/>
          <w:szCs w:val="24"/>
        </w:rPr>
        <w:t xml:space="preserve">continued to be connected </w:t>
      </w:r>
      <w:del w:id="69" w:author="Srholec Martin" w:date="2019-03-13T14:29:00Z">
        <w:r w:rsidRPr="00771434" w:rsidDel="00771434">
          <w:rPr>
            <w:rFonts w:ascii="Times New Roman" w:hAnsi="Times New Roman" w:cs="Times New Roman"/>
            <w:sz w:val="24"/>
            <w:szCs w:val="24"/>
          </w:rPr>
          <w:delText>with the western science</w:delText>
        </w:r>
      </w:del>
      <w:ins w:id="70" w:author="Srholec Martin" w:date="2019-03-13T14:29:00Z">
        <w:r>
          <w:rPr>
            <w:rFonts w:ascii="Times New Roman" w:hAnsi="Times New Roman" w:cs="Times New Roman"/>
            <w:sz w:val="24"/>
            <w:szCs w:val="24"/>
          </w:rPr>
          <w:t xml:space="preserve">to the </w:t>
        </w:r>
      </w:ins>
      <w:ins w:id="71" w:author="Srholec Martin" w:date="2019-03-13T14:30:00Z">
        <w:r w:rsidR="0001148A">
          <w:rPr>
            <w:rFonts w:ascii="Times New Roman" w:hAnsi="Times New Roman" w:cs="Times New Roman"/>
            <w:sz w:val="24"/>
            <w:szCs w:val="24"/>
          </w:rPr>
          <w:t>global arena</w:t>
        </w:r>
      </w:ins>
      <w:del w:id="72" w:author="Srholec Martin" w:date="2019-03-13T14:30:00Z">
        <w:r w:rsidRPr="00771434" w:rsidDel="0001148A">
          <w:rPr>
            <w:rFonts w:ascii="Times New Roman" w:hAnsi="Times New Roman" w:cs="Times New Roman"/>
            <w:sz w:val="24"/>
            <w:szCs w:val="24"/>
          </w:rPr>
          <w:delText xml:space="preserve"> and maintain a high level of globalization</w:delText>
        </w:r>
      </w:del>
      <w:r w:rsidRPr="00771434">
        <w:rPr>
          <w:rFonts w:ascii="Times New Roman" w:hAnsi="Times New Roman" w:cs="Times New Roman"/>
          <w:sz w:val="24"/>
          <w:szCs w:val="24"/>
        </w:rPr>
        <w:t>.</w:t>
      </w:r>
    </w:p>
    <w:p w:rsidR="0001148A" w:rsidRDefault="0001148A" w:rsidP="0046174A">
      <w:pPr>
        <w:spacing w:after="0" w:line="240" w:lineRule="auto"/>
        <w:jc w:val="both"/>
        <w:rPr>
          <w:ins w:id="73" w:author="Srholec Martin" w:date="2019-03-13T14:31:00Z"/>
          <w:rFonts w:ascii="Times New Roman" w:hAnsi="Times New Roman" w:cs="Times New Roman"/>
          <w:sz w:val="24"/>
          <w:szCs w:val="24"/>
        </w:rPr>
      </w:pPr>
    </w:p>
    <w:p w:rsidR="0001148A" w:rsidRDefault="0001148A" w:rsidP="0046174A">
      <w:pPr>
        <w:spacing w:after="0" w:line="240" w:lineRule="auto"/>
        <w:jc w:val="both"/>
        <w:rPr>
          <w:ins w:id="74" w:author="Srholec Martin" w:date="2019-03-13T14:30:00Z"/>
          <w:rFonts w:ascii="Times New Roman" w:hAnsi="Times New Roman" w:cs="Times New Roman"/>
          <w:sz w:val="24"/>
          <w:szCs w:val="24"/>
        </w:rPr>
      </w:pPr>
      <w:r w:rsidRPr="0001148A">
        <w:rPr>
          <w:rFonts w:ascii="Times New Roman" w:hAnsi="Times New Roman" w:cs="Times New Roman"/>
          <w:sz w:val="24"/>
          <w:szCs w:val="24"/>
        </w:rPr>
        <w:t xml:space="preserve">However, Social Sciences have been </w:t>
      </w:r>
      <w:del w:id="75" w:author="Srholec Martin" w:date="2019-03-13T14:31:00Z">
        <w:r w:rsidRPr="0001148A" w:rsidDel="0001148A">
          <w:rPr>
            <w:rFonts w:ascii="Times New Roman" w:hAnsi="Times New Roman" w:cs="Times New Roman"/>
            <w:sz w:val="24"/>
            <w:szCs w:val="24"/>
          </w:rPr>
          <w:delText xml:space="preserve">devastated and </w:delText>
        </w:r>
      </w:del>
      <w:r w:rsidRPr="0001148A">
        <w:rPr>
          <w:rFonts w:ascii="Times New Roman" w:hAnsi="Times New Roman" w:cs="Times New Roman"/>
          <w:sz w:val="24"/>
          <w:szCs w:val="24"/>
        </w:rPr>
        <w:t xml:space="preserve">locked behind the Berlin Wall; they steadily globalize, but from a </w:t>
      </w:r>
      <w:del w:id="76" w:author="Srholec Martin" w:date="2019-03-13T14:32:00Z">
        <w:r w:rsidRPr="0001148A" w:rsidDel="0001148A">
          <w:rPr>
            <w:rFonts w:ascii="Times New Roman" w:hAnsi="Times New Roman" w:cs="Times New Roman"/>
            <w:sz w:val="24"/>
            <w:szCs w:val="24"/>
          </w:rPr>
          <w:delText xml:space="preserve">very </w:delText>
        </w:r>
      </w:del>
      <w:r w:rsidRPr="0001148A">
        <w:rPr>
          <w:rFonts w:ascii="Times New Roman" w:hAnsi="Times New Roman" w:cs="Times New Roman"/>
          <w:sz w:val="24"/>
          <w:szCs w:val="24"/>
        </w:rPr>
        <w:t>low base and there is still a long way to go.</w:t>
      </w:r>
    </w:p>
    <w:p w:rsidR="0001148A" w:rsidRDefault="0001148A" w:rsidP="0046174A">
      <w:pPr>
        <w:spacing w:after="0" w:line="240" w:lineRule="auto"/>
        <w:jc w:val="both"/>
        <w:rPr>
          <w:ins w:id="77" w:author="Srholec Martin" w:date="2019-03-13T14:30:00Z"/>
          <w:rFonts w:ascii="Times New Roman" w:hAnsi="Times New Roman" w:cs="Times New Roman"/>
          <w:sz w:val="24"/>
          <w:szCs w:val="24"/>
        </w:rPr>
      </w:pPr>
    </w:p>
    <w:p w:rsidR="0001148A" w:rsidRDefault="0001148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48A">
        <w:rPr>
          <w:rFonts w:ascii="Times New Roman" w:hAnsi="Times New Roman" w:cs="Times New Roman"/>
          <w:sz w:val="24"/>
          <w:szCs w:val="24"/>
        </w:rPr>
        <w:t xml:space="preserve">Tip: Explore </w:t>
      </w:r>
      <w:del w:id="78" w:author="Srholec Martin" w:date="2019-03-13T14:32:00Z">
        <w:r w:rsidRPr="0001148A" w:rsidDel="0001148A">
          <w:rPr>
            <w:rFonts w:ascii="Times New Roman" w:hAnsi="Times New Roman" w:cs="Times New Roman"/>
            <w:sz w:val="24"/>
            <w:szCs w:val="24"/>
          </w:rPr>
          <w:delText xml:space="preserve">development in </w:delText>
        </w:r>
      </w:del>
      <w:r w:rsidRPr="0001148A">
        <w:rPr>
          <w:rFonts w:ascii="Times New Roman" w:hAnsi="Times New Roman" w:cs="Times New Roman"/>
          <w:sz w:val="24"/>
          <w:szCs w:val="24"/>
        </w:rPr>
        <w:t xml:space="preserve">other countries of the former Soviet bloc using the upper menu. Note, for instance, the </w:t>
      </w:r>
      <w:del w:id="79" w:author="Srholec Martin" w:date="2019-03-13T14:33:00Z">
        <w:r w:rsidRPr="0001148A" w:rsidDel="0001148A">
          <w:rPr>
            <w:rFonts w:ascii="Times New Roman" w:hAnsi="Times New Roman" w:cs="Times New Roman"/>
            <w:sz w:val="24"/>
            <w:szCs w:val="24"/>
          </w:rPr>
          <w:delText>rampart decline of globalization of Social Sciences</w:delText>
        </w:r>
      </w:del>
      <w:ins w:id="80" w:author="Srholec Martin" w:date="2019-03-13T14:33:00Z">
        <w:r>
          <w:rPr>
            <w:rFonts w:ascii="Times New Roman" w:hAnsi="Times New Roman" w:cs="Times New Roman"/>
            <w:sz w:val="24"/>
            <w:szCs w:val="24"/>
          </w:rPr>
          <w:t>development</w:t>
        </w:r>
      </w:ins>
      <w:r w:rsidRPr="0001148A">
        <w:rPr>
          <w:rFonts w:ascii="Times New Roman" w:hAnsi="Times New Roman" w:cs="Times New Roman"/>
          <w:sz w:val="24"/>
          <w:szCs w:val="24"/>
        </w:rPr>
        <w:t xml:space="preserve"> in Ukraine.</w:t>
      </w:r>
    </w:p>
    <w:p w:rsidR="00FE37EE" w:rsidRDefault="00FE37E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7EE" w:rsidRDefault="00FE37E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7EE" w:rsidRDefault="00FE37E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7EE" w:rsidRDefault="00FE37E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4A4F" w:rsidRDefault="00584A4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492" w:rsidRDefault="008E549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64E" w:rsidRDefault="0044464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60E" w:rsidRDefault="0018360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5C44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5C44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5C44" w:rsidRPr="0046174A" w:rsidRDefault="00025C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5C44" w:rsidRPr="004617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rholec Martin">
    <w15:presenceInfo w15:providerId="None" w15:userId="Srholec Martin"/>
  </w15:person>
  <w15:person w15:author="Vít Macháček">
    <w15:presenceInfo w15:providerId="Windows Live" w15:userId="6766fffacb90d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49"/>
    <w:rsid w:val="0001148A"/>
    <w:rsid w:val="00025C44"/>
    <w:rsid w:val="00127F20"/>
    <w:rsid w:val="0018360E"/>
    <w:rsid w:val="003452A0"/>
    <w:rsid w:val="00401149"/>
    <w:rsid w:val="00420F78"/>
    <w:rsid w:val="0044464E"/>
    <w:rsid w:val="0046174A"/>
    <w:rsid w:val="004C3986"/>
    <w:rsid w:val="00584A4F"/>
    <w:rsid w:val="005B7356"/>
    <w:rsid w:val="00702928"/>
    <w:rsid w:val="00771434"/>
    <w:rsid w:val="008E5492"/>
    <w:rsid w:val="00AD1F85"/>
    <w:rsid w:val="00F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BFAD7-F30E-4F76-824E-926CB799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493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Srholec Martin</dc:creator>
  <cp:keywords/>
  <dc:description/>
  <cp:lastModifiedBy>Vít Macháček</cp:lastModifiedBy>
  <cp:revision>14</cp:revision>
  <dcterms:created xsi:type="dcterms:W3CDTF">2019-03-13T12:59:00Z</dcterms:created>
  <dcterms:modified xsi:type="dcterms:W3CDTF">2019-03-15T12:25:00Z</dcterms:modified>
</cp:coreProperties>
</file>