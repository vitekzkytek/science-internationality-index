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F2057" w14:textId="77777777" w:rsidR="00FE4F98" w:rsidRPr="001847D7" w:rsidRDefault="00FE4F98" w:rsidP="00FE4F98">
      <w:pPr>
        <w:pStyle w:val="Heading1"/>
        <w:shd w:val="clear" w:color="auto" w:fill="BB133E"/>
        <w:spacing w:before="0"/>
        <w:jc w:val="center"/>
        <w:rPr>
          <w:rFonts w:ascii="Arial" w:hAnsi="Arial" w:cs="Arial"/>
          <w:color w:val="FFFFFF"/>
        </w:rPr>
      </w:pPr>
      <w:r w:rsidRPr="001847D7">
        <w:rPr>
          <w:rFonts w:ascii="Arial" w:hAnsi="Arial" w:cs="Arial"/>
          <w:color w:val="FFFFFF"/>
        </w:rPr>
        <w:t xml:space="preserve">Globalization of </w:t>
      </w:r>
      <w:del w:id="0" w:author="Martin Srholec" w:date="2019-01-09T14:51:00Z">
        <w:r w:rsidRPr="001847D7" w:rsidDel="00765256">
          <w:rPr>
            <w:rFonts w:ascii="Arial" w:hAnsi="Arial" w:cs="Arial"/>
            <w:color w:val="FFFFFF"/>
          </w:rPr>
          <w:delText>Research</w:delText>
        </w:r>
      </w:del>
      <w:ins w:id="1" w:author="Martin Srholec" w:date="2019-01-09T14:51:00Z">
        <w:r w:rsidR="00765256">
          <w:rPr>
            <w:rFonts w:ascii="Arial" w:hAnsi="Arial" w:cs="Arial"/>
            <w:color w:val="FFFFFF"/>
          </w:rPr>
          <w:t>Science</w:t>
        </w:r>
      </w:ins>
      <w:del w:id="2" w:author="Martin Srholec" w:date="2019-01-09T13:51:00Z">
        <w:r w:rsidRPr="001847D7" w:rsidDel="000A68C8">
          <w:rPr>
            <w:rFonts w:ascii="Arial" w:hAnsi="Arial" w:cs="Arial"/>
            <w:color w:val="FFFFFF"/>
          </w:rPr>
          <w:delText xml:space="preserve"> Output</w:delText>
        </w:r>
      </w:del>
    </w:p>
    <w:p w14:paraId="7D588697" w14:textId="4CA213EE" w:rsidR="00FE4F98" w:rsidRPr="001847D7" w:rsidRDefault="00FE4F98" w:rsidP="00FE4F98">
      <w:pPr>
        <w:pStyle w:val="Heading2"/>
        <w:shd w:val="clear" w:color="auto" w:fill="BB133E"/>
        <w:jc w:val="center"/>
        <w:rPr>
          <w:rFonts w:ascii="Arial" w:hAnsi="Arial" w:cs="Arial"/>
          <w:color w:val="FFFFFF"/>
        </w:rPr>
      </w:pPr>
      <w:r w:rsidRPr="001847D7">
        <w:rPr>
          <w:rFonts w:ascii="Arial" w:hAnsi="Arial" w:cs="Arial"/>
          <w:b/>
          <w:bCs/>
          <w:color w:val="FFFFFF"/>
        </w:rPr>
        <w:t>Evidence from</w:t>
      </w:r>
      <w:ins w:id="3" w:author="Srholec Martin" w:date="2019-03-04T10:59:00Z">
        <w:r w:rsidR="003D7C39">
          <w:rPr>
            <w:rFonts w:ascii="Arial" w:hAnsi="Arial" w:cs="Arial"/>
            <w:b/>
            <w:bCs/>
            <w:color w:val="FFFFFF"/>
          </w:rPr>
          <w:t xml:space="preserve"> </w:t>
        </w:r>
      </w:ins>
      <w:ins w:id="4" w:author="Srholec Martin" w:date="2019-03-04T11:00:00Z">
        <w:r w:rsidR="003D7C39">
          <w:rPr>
            <w:rFonts w:ascii="Arial" w:hAnsi="Arial" w:cs="Arial"/>
            <w:b/>
            <w:bCs/>
            <w:color w:val="FFFFFF"/>
          </w:rPr>
          <w:t>author</w:t>
        </w:r>
      </w:ins>
      <w:ins w:id="5" w:author="Srholec Martin" w:date="2019-03-04T11:01:00Z">
        <w:r w:rsidR="003D7C39">
          <w:rPr>
            <w:rFonts w:ascii="Arial" w:hAnsi="Arial" w:cs="Arial"/>
            <w:b/>
            <w:bCs/>
            <w:color w:val="FFFFFF"/>
          </w:rPr>
          <w:t>s</w:t>
        </w:r>
      </w:ins>
      <w:ins w:id="6" w:author="Srholec Martin" w:date="2019-03-04T11:00:00Z">
        <w:r w:rsidR="003D7C39">
          <w:rPr>
            <w:rFonts w:ascii="Arial" w:hAnsi="Arial" w:cs="Arial"/>
            <w:b/>
            <w:bCs/>
            <w:color w:val="FFFFFF"/>
          </w:rPr>
          <w:t xml:space="preserve"> </w:t>
        </w:r>
      </w:ins>
      <w:ins w:id="7" w:author="Srholec Martin" w:date="2019-03-08T11:53:00Z">
        <w:r w:rsidR="00E222DD">
          <w:rPr>
            <w:rFonts w:ascii="Arial" w:hAnsi="Arial" w:cs="Arial"/>
            <w:b/>
            <w:bCs/>
            <w:color w:val="FFFFFF"/>
          </w:rPr>
          <w:t xml:space="preserve">in </w:t>
        </w:r>
        <w:r w:rsidR="00E222DD" w:rsidRPr="001847D7">
          <w:rPr>
            <w:rFonts w:ascii="Arial" w:hAnsi="Arial" w:cs="Arial"/>
            <w:b/>
            <w:bCs/>
            <w:color w:val="FFFFFF"/>
          </w:rPr>
          <w:t>a</w:t>
        </w:r>
        <w:r w:rsidR="00E222DD">
          <w:rPr>
            <w:rFonts w:ascii="Arial" w:hAnsi="Arial" w:cs="Arial"/>
            <w:b/>
            <w:bCs/>
            <w:color w:val="FFFFFF"/>
          </w:rPr>
          <w:t>ca</w:t>
        </w:r>
        <w:r w:rsidR="00E222DD" w:rsidRPr="001847D7">
          <w:rPr>
            <w:rFonts w:ascii="Arial" w:hAnsi="Arial" w:cs="Arial"/>
            <w:b/>
            <w:bCs/>
            <w:color w:val="FFFFFF"/>
          </w:rPr>
          <w:t xml:space="preserve">demic journals </w:t>
        </w:r>
      </w:ins>
      <w:ins w:id="8" w:author="Srholec Martin" w:date="2019-03-04T11:00:00Z">
        <w:r w:rsidR="003D7C39">
          <w:rPr>
            <w:rFonts w:ascii="Arial" w:hAnsi="Arial" w:cs="Arial"/>
            <w:b/>
            <w:bCs/>
            <w:color w:val="FFFFFF"/>
          </w:rPr>
          <w:t xml:space="preserve">by </w:t>
        </w:r>
        <w:r w:rsidR="003D7C39" w:rsidRPr="001847D7">
          <w:rPr>
            <w:rFonts w:ascii="Arial" w:hAnsi="Arial" w:cs="Arial"/>
            <w:b/>
            <w:bCs/>
            <w:color w:val="FFFFFF"/>
          </w:rPr>
          <w:t>countr</w:t>
        </w:r>
        <w:r w:rsidR="003D7C39">
          <w:rPr>
            <w:rFonts w:ascii="Arial" w:hAnsi="Arial" w:cs="Arial"/>
            <w:b/>
            <w:bCs/>
            <w:color w:val="FFFFFF"/>
          </w:rPr>
          <w:t>y</w:t>
        </w:r>
      </w:ins>
      <w:ins w:id="9" w:author="Srholec Martin" w:date="2019-03-04T11:01:00Z">
        <w:r w:rsidR="003D7C39">
          <w:rPr>
            <w:rFonts w:ascii="Arial" w:hAnsi="Arial" w:cs="Arial"/>
            <w:b/>
            <w:bCs/>
            <w:color w:val="FFFFFF"/>
          </w:rPr>
          <w:t xml:space="preserve"> of origin</w:t>
        </w:r>
      </w:ins>
      <w:ins w:id="10" w:author="Srholec Martin" w:date="2019-03-04T11:00:00Z">
        <w:r w:rsidR="003D7C39">
          <w:rPr>
            <w:rFonts w:ascii="Arial" w:hAnsi="Arial" w:cs="Arial"/>
            <w:b/>
            <w:bCs/>
            <w:color w:val="FFFFFF"/>
          </w:rPr>
          <w:t xml:space="preserve"> </w:t>
        </w:r>
      </w:ins>
      <w:del w:id="11" w:author="Srholec Martin" w:date="2019-03-04T11:00:00Z">
        <w:r w:rsidRPr="001847D7" w:rsidDel="003D7C39">
          <w:rPr>
            <w:rFonts w:ascii="Arial" w:hAnsi="Arial" w:cs="Arial"/>
            <w:b/>
            <w:bCs/>
            <w:color w:val="FFFFFF"/>
          </w:rPr>
          <w:delText xml:space="preserve"> </w:delText>
        </w:r>
      </w:del>
      <w:ins w:id="12" w:author="Martin Srholec" w:date="2019-01-09T13:51:00Z">
        <w:del w:id="13" w:author="Srholec Martin" w:date="2019-03-04T10:56:00Z">
          <w:r w:rsidR="000A68C8" w:rsidDel="00A27703">
            <w:rPr>
              <w:rFonts w:ascii="Arial" w:hAnsi="Arial" w:cs="Arial"/>
              <w:b/>
              <w:bCs/>
              <w:color w:val="FFFFFF"/>
            </w:rPr>
            <w:delText xml:space="preserve">authors in </w:delText>
          </w:r>
        </w:del>
      </w:ins>
      <w:del w:id="14" w:author="Srholec Martin" w:date="2019-03-04T11:01:00Z">
        <w:r w:rsidRPr="001847D7" w:rsidDel="003D7C39">
          <w:rPr>
            <w:rFonts w:ascii="Arial" w:hAnsi="Arial" w:cs="Arial"/>
            <w:b/>
            <w:bCs/>
            <w:color w:val="FFFFFF"/>
          </w:rPr>
          <w:delText>ac</w:delText>
        </w:r>
      </w:del>
      <w:del w:id="15" w:author="Srholec Martin" w:date="2019-03-08T11:53:00Z">
        <w:r w:rsidRPr="001847D7" w:rsidDel="00E222DD">
          <w:rPr>
            <w:rFonts w:ascii="Arial" w:hAnsi="Arial" w:cs="Arial"/>
            <w:b/>
            <w:bCs/>
            <w:color w:val="FFFFFF"/>
          </w:rPr>
          <w:delText>ademic journals</w:delText>
        </w:r>
      </w:del>
      <w:del w:id="16" w:author="Srholec Martin" w:date="2019-03-04T11:01:00Z">
        <w:r w:rsidRPr="001847D7" w:rsidDel="003D7C39">
          <w:rPr>
            <w:rFonts w:ascii="Arial" w:hAnsi="Arial" w:cs="Arial"/>
            <w:b/>
            <w:bCs/>
            <w:color w:val="FFFFFF"/>
          </w:rPr>
          <w:delText xml:space="preserve"> by</w:delText>
        </w:r>
      </w:del>
      <w:del w:id="17" w:author="Srholec Martin" w:date="2019-03-08T11:53:00Z">
        <w:r w:rsidRPr="001847D7" w:rsidDel="00E222DD">
          <w:rPr>
            <w:rFonts w:ascii="Arial" w:hAnsi="Arial" w:cs="Arial"/>
            <w:b/>
            <w:bCs/>
            <w:color w:val="FFFFFF"/>
          </w:rPr>
          <w:delText xml:space="preserve"> </w:delText>
        </w:r>
      </w:del>
      <w:del w:id="18" w:author="Srholec Martin" w:date="2019-03-04T11:00:00Z">
        <w:r w:rsidRPr="001847D7" w:rsidDel="003D7C39">
          <w:rPr>
            <w:rFonts w:ascii="Arial" w:hAnsi="Arial" w:cs="Arial"/>
            <w:b/>
            <w:bCs/>
            <w:color w:val="FFFFFF"/>
          </w:rPr>
          <w:delText xml:space="preserve">countries </w:delText>
        </w:r>
      </w:del>
      <w:ins w:id="19" w:author="Martin Srholec" w:date="2019-01-09T13:53:00Z">
        <w:del w:id="20" w:author="Srholec Martin" w:date="2019-03-04T11:00:00Z">
          <w:r w:rsidR="000A68C8" w:rsidRPr="001847D7" w:rsidDel="003D7C39">
            <w:rPr>
              <w:rFonts w:ascii="Arial" w:hAnsi="Arial" w:cs="Arial"/>
              <w:b/>
              <w:bCs/>
              <w:color w:val="FFFFFF"/>
            </w:rPr>
            <w:delText>countr</w:delText>
          </w:r>
          <w:r w:rsidR="000A68C8" w:rsidDel="003D7C39">
            <w:rPr>
              <w:rFonts w:ascii="Arial" w:hAnsi="Arial" w:cs="Arial"/>
              <w:b/>
              <w:bCs/>
              <w:color w:val="FFFFFF"/>
            </w:rPr>
            <w:delText xml:space="preserve">y </w:delText>
          </w:r>
        </w:del>
        <w:del w:id="21" w:author="Srholec Martin" w:date="2019-03-04T10:57:00Z">
          <w:r w:rsidR="000A68C8" w:rsidDel="00A27703">
            <w:rPr>
              <w:rFonts w:ascii="Arial" w:hAnsi="Arial" w:cs="Arial"/>
              <w:b/>
              <w:bCs/>
              <w:color w:val="FFFFFF"/>
            </w:rPr>
            <w:delText>of origin</w:delText>
          </w:r>
        </w:del>
        <w:del w:id="22" w:author="Srholec Martin" w:date="2019-03-04T11:00:00Z">
          <w:r w:rsidR="000A68C8" w:rsidRPr="001847D7" w:rsidDel="003D7C39">
            <w:rPr>
              <w:rFonts w:ascii="Arial" w:hAnsi="Arial" w:cs="Arial"/>
              <w:b/>
              <w:bCs/>
              <w:color w:val="FFFFFF"/>
            </w:rPr>
            <w:delText xml:space="preserve"> </w:delText>
          </w:r>
        </w:del>
      </w:ins>
      <w:del w:id="23" w:author="Martin Srholec" w:date="2019-01-09T13:53:00Z">
        <w:r w:rsidRPr="001847D7" w:rsidDel="000A68C8">
          <w:rPr>
            <w:rFonts w:ascii="Arial" w:hAnsi="Arial" w:cs="Arial"/>
            <w:b/>
            <w:bCs/>
            <w:color w:val="FFFFFF"/>
          </w:rPr>
          <w:delText>and disciplines</w:delText>
        </w:r>
      </w:del>
    </w:p>
    <w:p w14:paraId="483038A7" w14:textId="0D2612D3" w:rsidR="00FE4F98" w:rsidRPr="001847D7" w:rsidRDefault="00FE4F98" w:rsidP="00FE4F98">
      <w:pPr>
        <w:pStyle w:val="Heading2"/>
        <w:shd w:val="clear" w:color="auto" w:fill="BB133E"/>
        <w:jc w:val="center"/>
        <w:rPr>
          <w:rFonts w:ascii="Arial" w:hAnsi="Arial" w:cs="Arial"/>
          <w:b/>
          <w:bCs/>
          <w:color w:val="FFFFFF"/>
        </w:rPr>
      </w:pPr>
      <w:del w:id="24" w:author="Srholec Martin" w:date="2019-03-04T10:55:00Z">
        <w:r w:rsidRPr="001847D7" w:rsidDel="00A27703">
          <w:rPr>
            <w:rFonts w:ascii="Arial" w:hAnsi="Arial" w:cs="Arial"/>
            <w:b/>
            <w:bCs/>
            <w:color w:val="FFFFFF"/>
          </w:rPr>
          <w:delText>WORKING VERSION, PLEASE DO NOT DISTRIBUTE!</w:delText>
        </w:r>
      </w:del>
    </w:p>
    <w:p w14:paraId="7CFA4AC9" w14:textId="0A0A7DDC" w:rsidR="00FE4F98" w:rsidRPr="001847D7" w:rsidRDefault="00FE4F98" w:rsidP="00FE4F98">
      <w:pPr>
        <w:pStyle w:val="NormalWeb"/>
        <w:shd w:val="clear" w:color="auto" w:fill="BB133E"/>
        <w:jc w:val="center"/>
        <w:rPr>
          <w:rFonts w:ascii="Arial" w:hAnsi="Arial" w:cs="Arial"/>
          <w:color w:val="FFFFFF"/>
          <w:lang w:val="en-US"/>
        </w:rPr>
      </w:pPr>
      <w:r w:rsidRPr="001847D7">
        <w:rPr>
          <w:rFonts w:ascii="Arial" w:hAnsi="Arial" w:cs="Arial"/>
          <w:color w:val="FFFFFF"/>
          <w:lang w:val="en-US"/>
        </w:rPr>
        <w:t>Vít Macháček</w:t>
      </w:r>
      <w:ins w:id="25" w:author="Srholec Martin" w:date="2019-03-04T10:55:00Z">
        <w:r w:rsidR="00A27703">
          <w:rPr>
            <w:rFonts w:ascii="Arial" w:hAnsi="Arial" w:cs="Arial"/>
            <w:color w:val="FFFFFF"/>
            <w:lang w:val="en-US"/>
          </w:rPr>
          <w:t xml:space="preserve"> and Martin Srholec</w:t>
        </w:r>
      </w:ins>
    </w:p>
    <w:p w14:paraId="29140558" w14:textId="77777777" w:rsidR="00FE4F98" w:rsidRPr="001847D7" w:rsidRDefault="00FE4F98" w:rsidP="00FE4F98">
      <w:pPr>
        <w:shd w:val="clear" w:color="auto" w:fill="BB133E"/>
        <w:jc w:val="center"/>
        <w:rPr>
          <w:rFonts w:ascii="Arial" w:hAnsi="Arial" w:cs="Arial"/>
          <w:color w:val="FFFFFF"/>
          <w:sz w:val="26"/>
          <w:szCs w:val="26"/>
        </w:rPr>
      </w:pPr>
      <w:r w:rsidRPr="001847D7">
        <w:rPr>
          <w:rFonts w:ascii="Arial" w:hAnsi="Arial" w:cs="Arial"/>
          <w:color w:val="FFFFFF"/>
          <w:sz w:val="26"/>
          <w:szCs w:val="26"/>
        </w:rPr>
        <w:t> Think-tank IDEA of the Economic Institute of AS CR</w:t>
      </w:r>
    </w:p>
    <w:p w14:paraId="001DD26C" w14:textId="77777777" w:rsidR="00FE4F98" w:rsidRPr="001847D7" w:rsidRDefault="00FE4F98" w:rsidP="00FE4F98">
      <w:pPr>
        <w:shd w:val="clear" w:color="auto" w:fill="BB133E"/>
        <w:spacing w:before="100" w:beforeAutospacing="1" w:after="100" w:afterAutospacing="1" w:line="0" w:lineRule="auto"/>
        <w:jc w:val="center"/>
        <w:rPr>
          <w:rFonts w:ascii="Arial" w:eastAsia="Times New Roman" w:hAnsi="Arial" w:cs="Arial"/>
          <w:color w:val="FFFFFF"/>
          <w:sz w:val="26"/>
          <w:szCs w:val="26"/>
          <w:lang w:eastAsia="cs-CZ"/>
        </w:rPr>
      </w:pPr>
    </w:p>
    <w:p w14:paraId="131E175C" w14:textId="1A941E51" w:rsidR="00FE4F98" w:rsidRPr="001847D7" w:rsidDel="00DF701C" w:rsidRDefault="00FE4F98" w:rsidP="00FE4F98">
      <w:pPr>
        <w:shd w:val="clear" w:color="auto" w:fill="FFFFFF"/>
        <w:spacing w:before="450" w:after="450" w:line="240" w:lineRule="auto"/>
        <w:ind w:left="450" w:right="450"/>
        <w:jc w:val="center"/>
        <w:outlineLvl w:val="2"/>
        <w:rPr>
          <w:del w:id="26" w:author="Srholec Martin" w:date="2019-03-06T13:43:00Z"/>
          <w:rFonts w:ascii="Tahoma" w:eastAsia="Times New Roman" w:hAnsi="Tahoma" w:cs="Tahoma"/>
          <w:b/>
          <w:bCs/>
          <w:color w:val="BB133E"/>
          <w:sz w:val="27"/>
          <w:szCs w:val="27"/>
          <w:lang w:eastAsia="cs-CZ"/>
        </w:rPr>
      </w:pPr>
    </w:p>
    <w:p w14:paraId="0472D8A7" w14:textId="68798FF2" w:rsidR="00FE4F98" w:rsidRPr="001847D7" w:rsidDel="00DF701C" w:rsidRDefault="00FE4F98" w:rsidP="00FE4F98">
      <w:pPr>
        <w:shd w:val="clear" w:color="auto" w:fill="FFFFFF"/>
        <w:spacing w:before="450" w:after="450" w:line="240" w:lineRule="auto"/>
        <w:ind w:left="450" w:right="450"/>
        <w:jc w:val="center"/>
        <w:outlineLvl w:val="2"/>
        <w:rPr>
          <w:del w:id="27" w:author="Srholec Martin" w:date="2019-03-06T13:43:00Z"/>
          <w:rFonts w:ascii="Tahoma" w:eastAsia="Times New Roman" w:hAnsi="Tahoma" w:cs="Tahoma"/>
          <w:b/>
          <w:bCs/>
          <w:color w:val="BB133E"/>
          <w:sz w:val="27"/>
          <w:szCs w:val="27"/>
          <w:lang w:eastAsia="cs-CZ"/>
        </w:rPr>
      </w:pPr>
      <w:del w:id="28" w:author="Srholec Martin" w:date="2019-03-06T13:43:00Z">
        <w:r w:rsidRPr="001847D7" w:rsidDel="00DF701C">
          <w:rPr>
            <w:rFonts w:ascii="Tahoma" w:eastAsia="Times New Roman" w:hAnsi="Tahoma" w:cs="Tahoma"/>
            <w:b/>
            <w:bCs/>
            <w:color w:val="BB133E"/>
            <w:sz w:val="27"/>
            <w:szCs w:val="27"/>
            <w:lang w:eastAsia="cs-CZ"/>
          </w:rPr>
          <w:delText>Globalization of Scientific Journals</w:delText>
        </w:r>
      </w:del>
    </w:p>
    <w:p w14:paraId="44EE314D" w14:textId="22587C26" w:rsidR="00FE4F98" w:rsidRPr="00DF701C" w:rsidRDefault="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Change w:id="29" w:author="Srholec Martin" w:date="2019-03-06T13:43:00Z">
            <w:rPr>
              <w:rFonts w:ascii="Arial" w:eastAsia="Times New Roman" w:hAnsi="Arial" w:cs="Arial"/>
              <w:b/>
              <w:bCs/>
              <w:color w:val="BB133E"/>
              <w:sz w:val="24"/>
              <w:szCs w:val="24"/>
              <w:lang w:eastAsia="cs-CZ"/>
            </w:rPr>
          </w:rPrChange>
        </w:rPr>
        <w:pPrChange w:id="30" w:author="Srholec Martin" w:date="2019-03-06T13:43:00Z">
          <w:pPr>
            <w:shd w:val="clear" w:color="auto" w:fill="FFFFFF"/>
            <w:spacing w:before="100" w:beforeAutospacing="1" w:after="100" w:afterAutospacing="1" w:line="240" w:lineRule="auto"/>
            <w:jc w:val="center"/>
            <w:outlineLvl w:val="3"/>
          </w:pPr>
        </w:pPrChange>
      </w:pPr>
      <w:del w:id="31" w:author="Srholec Martin" w:date="2019-03-06T13:53:00Z">
        <w:r w:rsidRPr="00DF701C" w:rsidDel="000D3BD2">
          <w:rPr>
            <w:rFonts w:ascii="Tahoma" w:eastAsia="Times New Roman" w:hAnsi="Tahoma" w:cs="Tahoma"/>
            <w:b/>
            <w:bCs/>
            <w:color w:val="BB133E"/>
            <w:sz w:val="27"/>
            <w:szCs w:val="27"/>
            <w:lang w:eastAsia="cs-CZ"/>
            <w:rPrChange w:id="32" w:author="Srholec Martin" w:date="2019-03-06T13:43:00Z">
              <w:rPr>
                <w:rFonts w:ascii="Arial" w:eastAsia="Times New Roman" w:hAnsi="Arial" w:cs="Arial"/>
                <w:b/>
                <w:bCs/>
                <w:color w:val="BB133E"/>
                <w:sz w:val="24"/>
                <w:szCs w:val="24"/>
                <w:lang w:eastAsia="cs-CZ"/>
              </w:rPr>
            </w:rPrChange>
          </w:rPr>
          <w:delText>Motivation</w:delText>
        </w:r>
      </w:del>
      <w:ins w:id="33" w:author="Srholec Martin" w:date="2019-03-07T11:20:00Z">
        <w:r w:rsidR="00AC20B5">
          <w:rPr>
            <w:rFonts w:ascii="Tahoma" w:eastAsia="Times New Roman" w:hAnsi="Tahoma" w:cs="Tahoma"/>
            <w:b/>
            <w:bCs/>
            <w:color w:val="BB133E"/>
            <w:sz w:val="27"/>
            <w:szCs w:val="27"/>
            <w:lang w:eastAsia="cs-CZ"/>
          </w:rPr>
          <w:t>Introduction</w:t>
        </w:r>
      </w:ins>
    </w:p>
    <w:p w14:paraId="00E63093" w14:textId="515AB5A4" w:rsidR="00CD53ED" w:rsidDel="009736DA" w:rsidRDefault="00FE4F98" w:rsidP="00FE4F98">
      <w:pPr>
        <w:shd w:val="clear" w:color="auto" w:fill="FFFFFF"/>
        <w:spacing w:before="450" w:after="450" w:line="240" w:lineRule="auto"/>
        <w:ind w:left="450" w:right="450"/>
        <w:rPr>
          <w:del w:id="34" w:author="Martin Srholec" w:date="2019-01-09T15:55:00Z"/>
          <w:rFonts w:ascii="Arial" w:eastAsia="Times New Roman" w:hAnsi="Arial" w:cs="Arial"/>
          <w:color w:val="000000"/>
          <w:sz w:val="26"/>
          <w:szCs w:val="26"/>
          <w:lang w:eastAsia="cs-CZ"/>
        </w:rPr>
      </w:pPr>
      <w:del w:id="35" w:author="Martin Srholec" w:date="2019-01-09T15:57:00Z">
        <w:r w:rsidRPr="001847D7" w:rsidDel="006F5BFD">
          <w:rPr>
            <w:rFonts w:ascii="Arial" w:eastAsia="Times New Roman" w:hAnsi="Arial" w:cs="Arial"/>
            <w:color w:val="000000"/>
            <w:sz w:val="26"/>
            <w:szCs w:val="26"/>
            <w:lang w:eastAsia="cs-CZ"/>
          </w:rPr>
          <w:delText>Researchers should present their results to the global audience. They should be published in the globalized journals, that are contributed by authors from wide range of countries. Then the journals can meet its primary objective of a scientific communication platform.</w:delText>
        </w:r>
      </w:del>
      <w:ins w:id="36" w:author="Srholec Martin" w:date="2019-03-06T13:44:00Z">
        <w:r w:rsidR="00DF701C">
          <w:rPr>
            <w:rFonts w:ascii="Arial" w:eastAsia="Times New Roman" w:hAnsi="Arial" w:cs="Arial"/>
            <w:color w:val="000000"/>
            <w:sz w:val="26"/>
            <w:szCs w:val="26"/>
            <w:lang w:eastAsia="cs-CZ"/>
          </w:rPr>
          <w:t>To which extent</w:t>
        </w:r>
        <w:r w:rsidR="00DF701C" w:rsidDel="00DF701C">
          <w:rPr>
            <w:rFonts w:ascii="Arial" w:eastAsia="Times New Roman" w:hAnsi="Arial" w:cs="Arial"/>
            <w:color w:val="000000"/>
            <w:sz w:val="26"/>
            <w:szCs w:val="26"/>
            <w:lang w:eastAsia="cs-CZ"/>
          </w:rPr>
          <w:t xml:space="preserve"> </w:t>
        </w:r>
      </w:ins>
      <w:ins w:id="37" w:author="Martin Srholec" w:date="2019-01-09T14:52:00Z">
        <w:del w:id="38" w:author="Srholec Martin" w:date="2019-03-06T13:44:00Z">
          <w:r w:rsidR="00765256" w:rsidDel="00DF701C">
            <w:rPr>
              <w:rFonts w:ascii="Arial" w:eastAsia="Times New Roman" w:hAnsi="Arial" w:cs="Arial"/>
              <w:color w:val="000000"/>
              <w:sz w:val="26"/>
              <w:szCs w:val="26"/>
              <w:lang w:eastAsia="cs-CZ"/>
            </w:rPr>
            <w:delText xml:space="preserve">How much </w:delText>
          </w:r>
        </w:del>
      </w:ins>
      <w:ins w:id="39" w:author="Martin Srholec" w:date="2019-01-09T14:53:00Z">
        <w:r w:rsidR="00765256">
          <w:rPr>
            <w:rFonts w:ascii="Arial" w:eastAsia="Times New Roman" w:hAnsi="Arial" w:cs="Arial"/>
            <w:color w:val="000000"/>
            <w:sz w:val="26"/>
            <w:szCs w:val="26"/>
            <w:lang w:eastAsia="cs-CZ"/>
          </w:rPr>
          <w:t xml:space="preserve">are </w:t>
        </w:r>
      </w:ins>
      <w:ins w:id="40" w:author="Martin Srholec" w:date="2019-01-09T14:52:00Z">
        <w:r w:rsidR="00765256">
          <w:rPr>
            <w:rFonts w:ascii="Arial" w:eastAsia="Times New Roman" w:hAnsi="Arial" w:cs="Arial"/>
            <w:color w:val="000000"/>
            <w:sz w:val="26"/>
            <w:szCs w:val="26"/>
            <w:lang w:eastAsia="cs-CZ"/>
          </w:rPr>
          <w:t>scien</w:t>
        </w:r>
      </w:ins>
      <w:ins w:id="41" w:author="Martin Srholec" w:date="2019-01-09T14:53:00Z">
        <w:r w:rsidR="00765256">
          <w:rPr>
            <w:rFonts w:ascii="Arial" w:eastAsia="Times New Roman" w:hAnsi="Arial" w:cs="Arial"/>
            <w:color w:val="000000"/>
            <w:sz w:val="26"/>
            <w:szCs w:val="26"/>
            <w:lang w:eastAsia="cs-CZ"/>
          </w:rPr>
          <w:t xml:space="preserve">tific outputs </w:t>
        </w:r>
        <w:del w:id="42" w:author="Srholec Martin" w:date="2019-03-06T13:44:00Z">
          <w:r w:rsidR="00765256" w:rsidDel="00DF701C">
            <w:rPr>
              <w:rFonts w:ascii="Arial" w:eastAsia="Times New Roman" w:hAnsi="Arial" w:cs="Arial"/>
              <w:color w:val="000000"/>
              <w:sz w:val="26"/>
              <w:szCs w:val="26"/>
              <w:lang w:eastAsia="cs-CZ"/>
            </w:rPr>
            <w:delText>presented</w:delText>
          </w:r>
        </w:del>
      </w:ins>
      <w:ins w:id="43" w:author="Srholec Martin" w:date="2019-03-06T13:48:00Z">
        <w:r w:rsidR="00DF701C">
          <w:rPr>
            <w:rFonts w:ascii="Arial" w:eastAsia="Times New Roman" w:hAnsi="Arial" w:cs="Arial"/>
            <w:color w:val="000000"/>
            <w:sz w:val="26"/>
            <w:szCs w:val="26"/>
            <w:lang w:eastAsia="cs-CZ"/>
          </w:rPr>
          <w:t>published</w:t>
        </w:r>
      </w:ins>
      <w:ins w:id="44" w:author="Martin Srholec" w:date="2019-01-09T14:53:00Z">
        <w:r w:rsidR="00765256">
          <w:rPr>
            <w:rFonts w:ascii="Arial" w:eastAsia="Times New Roman" w:hAnsi="Arial" w:cs="Arial"/>
            <w:color w:val="000000"/>
            <w:sz w:val="26"/>
            <w:szCs w:val="26"/>
            <w:lang w:eastAsia="cs-CZ"/>
          </w:rPr>
          <w:t xml:space="preserve"> in global</w:t>
        </w:r>
      </w:ins>
      <w:ins w:id="45" w:author="Srholec Martin" w:date="2019-03-06T13:49:00Z">
        <w:r w:rsidR="00DF701C">
          <w:rPr>
            <w:rFonts w:ascii="Arial" w:eastAsia="Times New Roman" w:hAnsi="Arial" w:cs="Arial"/>
            <w:color w:val="000000"/>
            <w:sz w:val="26"/>
            <w:szCs w:val="26"/>
            <w:lang w:eastAsia="cs-CZ"/>
          </w:rPr>
          <w:t xml:space="preserve"> in contrast to local</w:t>
        </w:r>
      </w:ins>
      <w:ins w:id="46" w:author="Martin Srholec" w:date="2019-01-09T15:55:00Z">
        <w:del w:id="47" w:author="Srholec Martin" w:date="2019-03-06T13:41:00Z">
          <w:r w:rsidR="006F5BFD" w:rsidDel="00DF701C">
            <w:rPr>
              <w:rFonts w:ascii="Arial" w:eastAsia="Times New Roman" w:hAnsi="Arial" w:cs="Arial"/>
              <w:color w:val="000000"/>
              <w:sz w:val="26"/>
              <w:szCs w:val="26"/>
              <w:lang w:eastAsia="cs-CZ"/>
            </w:rPr>
            <w:delText>ized</w:delText>
          </w:r>
        </w:del>
      </w:ins>
      <w:ins w:id="48" w:author="Martin Srholec" w:date="2019-01-09T14:53:00Z">
        <w:del w:id="49" w:author="Srholec Martin" w:date="2019-03-06T13:41:00Z">
          <w:r w:rsidR="00765256" w:rsidDel="00DF701C">
            <w:rPr>
              <w:rFonts w:ascii="Arial" w:eastAsia="Times New Roman" w:hAnsi="Arial" w:cs="Arial"/>
              <w:color w:val="000000"/>
              <w:sz w:val="26"/>
              <w:szCs w:val="26"/>
              <w:lang w:eastAsia="cs-CZ"/>
            </w:rPr>
            <w:delText xml:space="preserve"> </w:delText>
          </w:r>
        </w:del>
      </w:ins>
      <w:ins w:id="50" w:author="Srholec Martin" w:date="2019-03-06T13:41:00Z">
        <w:r w:rsidR="00DF701C">
          <w:rPr>
            <w:rFonts w:ascii="Arial" w:eastAsia="Times New Roman" w:hAnsi="Arial" w:cs="Arial"/>
            <w:color w:val="000000"/>
            <w:sz w:val="26"/>
            <w:szCs w:val="26"/>
            <w:lang w:eastAsia="cs-CZ"/>
          </w:rPr>
          <w:t xml:space="preserve"> </w:t>
        </w:r>
      </w:ins>
      <w:ins w:id="51" w:author="Martin Srholec" w:date="2019-01-09T14:53:00Z">
        <w:del w:id="52" w:author="Srholec Martin" w:date="2019-03-06T13:44:00Z">
          <w:r w:rsidR="00765256" w:rsidDel="00DF701C">
            <w:rPr>
              <w:rFonts w:ascii="Arial" w:eastAsia="Times New Roman" w:hAnsi="Arial" w:cs="Arial"/>
              <w:color w:val="000000"/>
              <w:sz w:val="26"/>
              <w:szCs w:val="26"/>
              <w:lang w:eastAsia="cs-CZ"/>
            </w:rPr>
            <w:delText>publication</w:delText>
          </w:r>
        </w:del>
      </w:ins>
      <w:ins w:id="53" w:author="Srholec Martin" w:date="2019-03-06T13:44:00Z">
        <w:r w:rsidR="00DF701C">
          <w:rPr>
            <w:rFonts w:ascii="Arial" w:eastAsia="Times New Roman" w:hAnsi="Arial" w:cs="Arial"/>
            <w:color w:val="000000"/>
            <w:sz w:val="26"/>
            <w:szCs w:val="26"/>
            <w:lang w:eastAsia="cs-CZ"/>
          </w:rPr>
          <w:t>journals</w:t>
        </w:r>
      </w:ins>
      <w:ins w:id="54" w:author="Srholec Martin" w:date="2019-03-06T13:45:00Z">
        <w:r w:rsidR="00DF701C">
          <w:rPr>
            <w:rFonts w:ascii="Arial" w:eastAsia="Times New Roman" w:hAnsi="Arial" w:cs="Arial"/>
            <w:color w:val="000000"/>
            <w:sz w:val="26"/>
            <w:szCs w:val="26"/>
            <w:lang w:eastAsia="cs-CZ"/>
          </w:rPr>
          <w:t xml:space="preserve">? </w:t>
        </w:r>
      </w:ins>
      <w:ins w:id="55" w:author="Martin Srholec" w:date="2019-01-09T14:53:00Z">
        <w:del w:id="56" w:author="Srholec Martin" w:date="2019-03-06T13:50:00Z">
          <w:r w:rsidR="00765256" w:rsidDel="00DF701C">
            <w:rPr>
              <w:rFonts w:ascii="Arial" w:eastAsia="Times New Roman" w:hAnsi="Arial" w:cs="Arial"/>
              <w:color w:val="000000"/>
              <w:sz w:val="26"/>
              <w:szCs w:val="26"/>
              <w:lang w:eastAsia="cs-CZ"/>
            </w:rPr>
            <w:delText xml:space="preserve"> </w:delText>
          </w:r>
        </w:del>
        <w:del w:id="57" w:author="Srholec Martin" w:date="2019-03-06T13:49:00Z">
          <w:r w:rsidR="00765256" w:rsidDel="00DF701C">
            <w:rPr>
              <w:rFonts w:ascii="Arial" w:eastAsia="Times New Roman" w:hAnsi="Arial" w:cs="Arial"/>
              <w:color w:val="000000"/>
              <w:sz w:val="26"/>
              <w:szCs w:val="26"/>
              <w:lang w:eastAsia="cs-CZ"/>
            </w:rPr>
            <w:delText>platforms?</w:delText>
          </w:r>
        </w:del>
      </w:ins>
      <w:ins w:id="58" w:author="Martin Srholec" w:date="2019-01-09T14:52:00Z">
        <w:del w:id="59" w:author="Srholec Martin" w:date="2019-03-06T13:49:00Z">
          <w:r w:rsidR="00765256" w:rsidDel="00DF701C">
            <w:rPr>
              <w:rFonts w:ascii="Arial" w:eastAsia="Times New Roman" w:hAnsi="Arial" w:cs="Arial"/>
              <w:color w:val="000000"/>
              <w:sz w:val="26"/>
              <w:szCs w:val="26"/>
              <w:lang w:eastAsia="cs-CZ"/>
            </w:rPr>
            <w:delText xml:space="preserve"> </w:delText>
          </w:r>
        </w:del>
      </w:ins>
      <w:ins w:id="60" w:author="Martin Srholec" w:date="2019-01-09T15:09:00Z">
        <w:del w:id="61" w:author="Srholec Martin" w:date="2019-03-06T13:49:00Z">
          <w:r w:rsidR="00CD53ED" w:rsidDel="00DF701C">
            <w:rPr>
              <w:rFonts w:ascii="Arial" w:eastAsia="Times New Roman" w:hAnsi="Arial" w:cs="Arial"/>
              <w:color w:val="000000"/>
              <w:sz w:val="26"/>
              <w:szCs w:val="26"/>
              <w:lang w:eastAsia="cs-CZ"/>
            </w:rPr>
            <w:delText>T</w:delText>
          </w:r>
        </w:del>
      </w:ins>
      <w:ins w:id="62" w:author="Martin Srholec" w:date="2019-01-09T14:55:00Z">
        <w:del w:id="63" w:author="Srholec Martin" w:date="2019-03-06T13:49:00Z">
          <w:r w:rsidR="00765256" w:rsidDel="00DF701C">
            <w:rPr>
              <w:rFonts w:ascii="Arial" w:eastAsia="Times New Roman" w:hAnsi="Arial" w:cs="Arial"/>
              <w:color w:val="000000"/>
              <w:sz w:val="26"/>
              <w:szCs w:val="26"/>
              <w:lang w:eastAsia="cs-CZ"/>
            </w:rPr>
            <w:delText xml:space="preserve">o which extent in contrast </w:delText>
          </w:r>
        </w:del>
      </w:ins>
      <w:ins w:id="64" w:author="Martin Srholec" w:date="2019-01-09T15:13:00Z">
        <w:del w:id="65" w:author="Srholec Martin" w:date="2019-03-06T13:49:00Z">
          <w:r w:rsidR="006B6EE7" w:rsidDel="00DF701C">
            <w:rPr>
              <w:rFonts w:ascii="Arial" w:eastAsia="Times New Roman" w:hAnsi="Arial" w:cs="Arial"/>
              <w:color w:val="000000"/>
              <w:sz w:val="26"/>
              <w:szCs w:val="26"/>
              <w:lang w:eastAsia="cs-CZ"/>
            </w:rPr>
            <w:delText xml:space="preserve">they tend to </w:delText>
          </w:r>
        </w:del>
      </w:ins>
      <w:ins w:id="66" w:author="Martin Srholec" w:date="2019-01-09T15:53:00Z">
        <w:del w:id="67" w:author="Srholec Martin" w:date="2019-03-06T13:49:00Z">
          <w:r w:rsidR="003A7FF5" w:rsidDel="00DF701C">
            <w:rPr>
              <w:rFonts w:ascii="Arial" w:eastAsia="Times New Roman" w:hAnsi="Arial" w:cs="Arial"/>
              <w:color w:val="000000"/>
              <w:sz w:val="26"/>
              <w:szCs w:val="26"/>
              <w:lang w:eastAsia="cs-CZ"/>
            </w:rPr>
            <w:delText>be communicated</w:delText>
          </w:r>
        </w:del>
      </w:ins>
      <w:ins w:id="68" w:author="Martin Srholec" w:date="2019-01-09T15:10:00Z">
        <w:del w:id="69" w:author="Srholec Martin" w:date="2019-03-06T13:49:00Z">
          <w:r w:rsidR="006B6EE7" w:rsidDel="00DF701C">
            <w:rPr>
              <w:rFonts w:ascii="Arial" w:eastAsia="Times New Roman" w:hAnsi="Arial" w:cs="Arial"/>
              <w:color w:val="000000"/>
              <w:sz w:val="26"/>
              <w:szCs w:val="26"/>
              <w:lang w:eastAsia="cs-CZ"/>
            </w:rPr>
            <w:delText xml:space="preserve"> </w:delText>
          </w:r>
        </w:del>
      </w:ins>
      <w:ins w:id="70" w:author="Martin Srholec" w:date="2019-01-09T14:54:00Z">
        <w:del w:id="71" w:author="Srholec Martin" w:date="2019-03-06T13:49:00Z">
          <w:r w:rsidR="00765256" w:rsidDel="00DF701C">
            <w:rPr>
              <w:rFonts w:ascii="Arial" w:eastAsia="Times New Roman" w:hAnsi="Arial" w:cs="Arial"/>
              <w:color w:val="000000"/>
              <w:sz w:val="26"/>
              <w:szCs w:val="26"/>
              <w:lang w:eastAsia="cs-CZ"/>
            </w:rPr>
            <w:delText xml:space="preserve">in local </w:delText>
          </w:r>
        </w:del>
      </w:ins>
      <w:ins w:id="72" w:author="Martin Srholec" w:date="2019-01-09T15:05:00Z">
        <w:del w:id="73" w:author="Srholec Martin" w:date="2019-03-06T13:49:00Z">
          <w:r w:rsidR="00CD53ED" w:rsidDel="00DF701C">
            <w:rPr>
              <w:rFonts w:ascii="Arial" w:eastAsia="Times New Roman" w:hAnsi="Arial" w:cs="Arial"/>
              <w:color w:val="000000"/>
              <w:sz w:val="26"/>
              <w:szCs w:val="26"/>
              <w:lang w:eastAsia="cs-CZ"/>
            </w:rPr>
            <w:delText>journals</w:delText>
          </w:r>
        </w:del>
      </w:ins>
      <w:ins w:id="74" w:author="Martin Srholec" w:date="2019-01-09T14:54:00Z">
        <w:del w:id="75" w:author="Srholec Martin" w:date="2019-03-06T13:49:00Z">
          <w:r w:rsidR="00765256" w:rsidDel="00DF701C">
            <w:rPr>
              <w:rFonts w:ascii="Arial" w:eastAsia="Times New Roman" w:hAnsi="Arial" w:cs="Arial"/>
              <w:color w:val="000000"/>
              <w:sz w:val="26"/>
              <w:szCs w:val="26"/>
              <w:lang w:eastAsia="cs-CZ"/>
            </w:rPr>
            <w:delText xml:space="preserve">? </w:delText>
          </w:r>
        </w:del>
      </w:ins>
      <w:ins w:id="76" w:author="Martin Srholec" w:date="2019-01-09T14:58:00Z">
        <w:r w:rsidR="00765256">
          <w:rPr>
            <w:rFonts w:ascii="Arial" w:eastAsia="Times New Roman" w:hAnsi="Arial" w:cs="Arial"/>
            <w:color w:val="000000"/>
            <w:sz w:val="26"/>
            <w:szCs w:val="26"/>
            <w:lang w:eastAsia="cs-CZ"/>
          </w:rPr>
          <w:t>How does th</w:t>
        </w:r>
      </w:ins>
      <w:ins w:id="77" w:author="Martin Srholec" w:date="2019-01-09T15:06:00Z">
        <w:r w:rsidR="00CD53ED">
          <w:rPr>
            <w:rFonts w:ascii="Arial" w:eastAsia="Times New Roman" w:hAnsi="Arial" w:cs="Arial"/>
            <w:color w:val="000000"/>
            <w:sz w:val="26"/>
            <w:szCs w:val="26"/>
            <w:lang w:eastAsia="cs-CZ"/>
          </w:rPr>
          <w:t>is</w:t>
        </w:r>
      </w:ins>
      <w:ins w:id="78" w:author="Martin Srholec" w:date="2019-01-09T14:58:00Z">
        <w:r w:rsidR="00765256">
          <w:rPr>
            <w:rFonts w:ascii="Arial" w:eastAsia="Times New Roman" w:hAnsi="Arial" w:cs="Arial"/>
            <w:color w:val="000000"/>
            <w:sz w:val="26"/>
            <w:szCs w:val="26"/>
            <w:lang w:eastAsia="cs-CZ"/>
          </w:rPr>
          <w:t xml:space="preserve"> tendency </w:t>
        </w:r>
      </w:ins>
      <w:ins w:id="79" w:author="Martin Srholec" w:date="2019-01-09T14:59:00Z">
        <w:r w:rsidR="00765256">
          <w:rPr>
            <w:rFonts w:ascii="Arial" w:eastAsia="Times New Roman" w:hAnsi="Arial" w:cs="Arial"/>
            <w:color w:val="000000"/>
            <w:sz w:val="26"/>
            <w:szCs w:val="26"/>
            <w:lang w:eastAsia="cs-CZ"/>
          </w:rPr>
          <w:t xml:space="preserve">differ across countries and disciplines? </w:t>
        </w:r>
      </w:ins>
      <w:ins w:id="80" w:author="Martin Srholec" w:date="2019-01-09T15:54:00Z">
        <w:r w:rsidR="00C80DEF">
          <w:rPr>
            <w:rFonts w:ascii="Arial" w:eastAsia="Times New Roman" w:hAnsi="Arial" w:cs="Arial"/>
            <w:color w:val="000000"/>
            <w:sz w:val="26"/>
            <w:szCs w:val="26"/>
            <w:lang w:eastAsia="cs-CZ"/>
          </w:rPr>
          <w:t>And how m</w:t>
        </w:r>
        <w:bookmarkStart w:id="81" w:name="_GoBack"/>
        <w:bookmarkEnd w:id="81"/>
        <w:r w:rsidR="00C80DEF">
          <w:rPr>
            <w:rFonts w:ascii="Arial" w:eastAsia="Times New Roman" w:hAnsi="Arial" w:cs="Arial"/>
            <w:color w:val="000000"/>
            <w:sz w:val="26"/>
            <w:szCs w:val="26"/>
            <w:lang w:eastAsia="cs-CZ"/>
          </w:rPr>
          <w:t>uch has th</w:t>
        </w:r>
        <w:del w:id="82" w:author="Srholec Martin" w:date="2019-03-06T13:51:00Z">
          <w:r w:rsidR="00C80DEF" w:rsidDel="00DF701C">
            <w:rPr>
              <w:rFonts w:ascii="Arial" w:eastAsia="Times New Roman" w:hAnsi="Arial" w:cs="Arial"/>
              <w:color w:val="000000"/>
              <w:sz w:val="26"/>
              <w:szCs w:val="26"/>
              <w:lang w:eastAsia="cs-CZ"/>
            </w:rPr>
            <w:delText>is</w:delText>
          </w:r>
        </w:del>
      </w:ins>
      <w:ins w:id="83" w:author="Srholec Martin" w:date="2019-03-06T13:51:00Z">
        <w:r w:rsidR="000D3BD2">
          <w:rPr>
            <w:rFonts w:ascii="Arial" w:eastAsia="Times New Roman" w:hAnsi="Arial" w:cs="Arial"/>
            <w:color w:val="000000"/>
            <w:sz w:val="26"/>
            <w:szCs w:val="26"/>
            <w:lang w:eastAsia="cs-CZ"/>
          </w:rPr>
          <w:t>is</w:t>
        </w:r>
      </w:ins>
      <w:ins w:id="84" w:author="Martin Srholec" w:date="2019-01-09T15:54:00Z">
        <w:r w:rsidR="00C80DEF">
          <w:rPr>
            <w:rFonts w:ascii="Arial" w:eastAsia="Times New Roman" w:hAnsi="Arial" w:cs="Arial"/>
            <w:color w:val="000000"/>
            <w:sz w:val="26"/>
            <w:szCs w:val="26"/>
            <w:lang w:eastAsia="cs-CZ"/>
          </w:rPr>
          <w:t xml:space="preserve"> </w:t>
        </w:r>
      </w:ins>
      <w:ins w:id="85" w:author="Srholec Martin" w:date="2019-03-06T13:50:00Z">
        <w:r w:rsidR="00DF701C">
          <w:rPr>
            <w:rFonts w:ascii="Arial" w:eastAsia="Times New Roman" w:hAnsi="Arial" w:cs="Arial"/>
            <w:color w:val="000000"/>
            <w:sz w:val="26"/>
            <w:szCs w:val="26"/>
            <w:lang w:eastAsia="cs-CZ"/>
          </w:rPr>
          <w:t xml:space="preserve">publication landscape </w:t>
        </w:r>
      </w:ins>
      <w:ins w:id="86" w:author="Martin Srholec" w:date="2019-01-09T15:54:00Z">
        <w:r w:rsidR="00C80DEF">
          <w:rPr>
            <w:rFonts w:ascii="Arial" w:eastAsia="Times New Roman" w:hAnsi="Arial" w:cs="Arial"/>
            <w:color w:val="000000"/>
            <w:sz w:val="26"/>
            <w:szCs w:val="26"/>
            <w:lang w:eastAsia="cs-CZ"/>
          </w:rPr>
          <w:t>change</w:t>
        </w:r>
      </w:ins>
      <w:ins w:id="87" w:author="Martin Srholec" w:date="2019-01-09T15:56:00Z">
        <w:r w:rsidR="006F5BFD">
          <w:rPr>
            <w:rFonts w:ascii="Arial" w:eastAsia="Times New Roman" w:hAnsi="Arial" w:cs="Arial"/>
            <w:color w:val="000000"/>
            <w:sz w:val="26"/>
            <w:szCs w:val="26"/>
            <w:lang w:eastAsia="cs-CZ"/>
          </w:rPr>
          <w:t>d</w:t>
        </w:r>
      </w:ins>
      <w:ins w:id="88" w:author="Martin Srholec" w:date="2019-01-09T15:54:00Z">
        <w:r w:rsidR="00C80DEF">
          <w:rPr>
            <w:rFonts w:ascii="Arial" w:eastAsia="Times New Roman" w:hAnsi="Arial" w:cs="Arial"/>
            <w:color w:val="000000"/>
            <w:sz w:val="26"/>
            <w:szCs w:val="26"/>
            <w:lang w:eastAsia="cs-CZ"/>
          </w:rPr>
          <w:t xml:space="preserve"> over the last decade or so?</w:t>
        </w:r>
      </w:ins>
    </w:p>
    <w:p w14:paraId="0102E21D" w14:textId="77777777" w:rsidR="009736DA" w:rsidRPr="001847D7" w:rsidRDefault="009736DA" w:rsidP="00FE4F98">
      <w:pPr>
        <w:shd w:val="clear" w:color="auto" w:fill="FFFFFF"/>
        <w:spacing w:before="450" w:after="450" w:line="240" w:lineRule="auto"/>
        <w:ind w:left="450" w:right="450"/>
        <w:rPr>
          <w:ins w:id="89" w:author="Srholec Martin" w:date="2019-03-04T10:34:00Z"/>
          <w:rFonts w:ascii="Arial" w:eastAsia="Times New Roman" w:hAnsi="Arial" w:cs="Arial"/>
          <w:color w:val="000000"/>
          <w:sz w:val="26"/>
          <w:szCs w:val="26"/>
          <w:lang w:eastAsia="cs-CZ"/>
        </w:rPr>
      </w:pPr>
    </w:p>
    <w:p w14:paraId="6EE18762" w14:textId="00315997" w:rsidR="00F661AE" w:rsidRDefault="009F475B" w:rsidP="00FE4F98">
      <w:pPr>
        <w:shd w:val="clear" w:color="auto" w:fill="FFFFFF"/>
        <w:spacing w:before="450" w:after="450" w:line="240" w:lineRule="auto"/>
        <w:ind w:left="450" w:right="450"/>
        <w:rPr>
          <w:ins w:id="90" w:author="Srholec Martin" w:date="2019-03-06T14:47:00Z"/>
          <w:rFonts w:ascii="Arial" w:eastAsia="Times New Roman" w:hAnsi="Arial" w:cs="Arial"/>
          <w:color w:val="000000"/>
          <w:sz w:val="26"/>
          <w:szCs w:val="26"/>
          <w:lang w:eastAsia="cs-CZ"/>
        </w:rPr>
      </w:pPr>
      <w:ins w:id="91" w:author="Srholec Martin" w:date="2019-03-06T14:33:00Z">
        <w:r>
          <w:rPr>
            <w:rFonts w:ascii="Arial" w:eastAsia="Times New Roman" w:hAnsi="Arial" w:cs="Arial"/>
            <w:color w:val="000000"/>
            <w:sz w:val="26"/>
            <w:szCs w:val="26"/>
            <w:lang w:eastAsia="cs-CZ"/>
          </w:rPr>
          <w:t xml:space="preserve">Science knows no limits and boundaries. </w:t>
        </w:r>
      </w:ins>
      <w:ins w:id="92" w:author="Srholec Martin" w:date="2019-03-06T14:34:00Z">
        <w:r>
          <w:rPr>
            <w:rFonts w:ascii="Arial" w:eastAsia="Times New Roman" w:hAnsi="Arial" w:cs="Arial"/>
            <w:color w:val="000000"/>
            <w:sz w:val="26"/>
            <w:szCs w:val="26"/>
            <w:lang w:eastAsia="cs-CZ"/>
          </w:rPr>
          <w:t xml:space="preserve">Scientific </w:t>
        </w:r>
      </w:ins>
      <w:ins w:id="93" w:author="Srholec Martin" w:date="2019-03-06T14:41:00Z">
        <w:r w:rsidR="00F661AE">
          <w:rPr>
            <w:rFonts w:ascii="Arial" w:eastAsia="Times New Roman" w:hAnsi="Arial" w:cs="Arial"/>
            <w:color w:val="000000"/>
            <w:sz w:val="26"/>
            <w:szCs w:val="26"/>
            <w:lang w:eastAsia="cs-CZ"/>
          </w:rPr>
          <w:t>inquiry</w:t>
        </w:r>
      </w:ins>
      <w:ins w:id="94" w:author="Srholec Martin" w:date="2019-03-06T14:34:00Z">
        <w:r>
          <w:rPr>
            <w:rFonts w:ascii="Arial" w:eastAsia="Times New Roman" w:hAnsi="Arial" w:cs="Arial"/>
            <w:color w:val="000000"/>
            <w:sz w:val="26"/>
            <w:szCs w:val="26"/>
            <w:lang w:eastAsia="cs-CZ"/>
          </w:rPr>
          <w:t xml:space="preserve"> has </w:t>
        </w:r>
      </w:ins>
      <w:ins w:id="95" w:author="Srholec Martin" w:date="2019-03-07T11:21:00Z">
        <w:r w:rsidR="00AC20B5">
          <w:rPr>
            <w:rFonts w:ascii="Arial" w:eastAsia="Times New Roman" w:hAnsi="Arial" w:cs="Arial"/>
            <w:color w:val="000000"/>
            <w:sz w:val="26"/>
            <w:szCs w:val="26"/>
            <w:lang w:eastAsia="cs-CZ"/>
          </w:rPr>
          <w:t>therefore</w:t>
        </w:r>
      </w:ins>
      <w:ins w:id="96" w:author="Srholec Martin" w:date="2019-03-06T14:40:00Z">
        <w:r w:rsidR="00F661AE">
          <w:rPr>
            <w:rFonts w:ascii="Arial" w:eastAsia="Times New Roman" w:hAnsi="Arial" w:cs="Arial"/>
            <w:color w:val="000000"/>
            <w:sz w:val="26"/>
            <w:szCs w:val="26"/>
            <w:lang w:eastAsia="cs-CZ"/>
          </w:rPr>
          <w:t xml:space="preserve"> </w:t>
        </w:r>
      </w:ins>
      <w:ins w:id="97" w:author="Srholec Martin" w:date="2019-03-06T14:37:00Z">
        <w:r>
          <w:rPr>
            <w:rFonts w:ascii="Arial" w:eastAsia="Times New Roman" w:hAnsi="Arial" w:cs="Arial"/>
            <w:color w:val="000000"/>
            <w:sz w:val="26"/>
            <w:szCs w:val="26"/>
            <w:lang w:eastAsia="cs-CZ"/>
          </w:rPr>
          <w:t xml:space="preserve">gone global long before the economy or culture. </w:t>
        </w:r>
      </w:ins>
      <w:ins w:id="98" w:author="Srholec Martin" w:date="2019-03-06T14:47:00Z">
        <w:r w:rsidR="00F661AE">
          <w:rPr>
            <w:rFonts w:ascii="Arial" w:eastAsia="Times New Roman" w:hAnsi="Arial" w:cs="Arial"/>
            <w:color w:val="000000"/>
            <w:sz w:val="26"/>
            <w:szCs w:val="26"/>
            <w:lang w:eastAsia="cs-CZ"/>
          </w:rPr>
          <w:t xml:space="preserve">Yet this does not necessarily mean that science </w:t>
        </w:r>
      </w:ins>
      <w:ins w:id="99" w:author="Srholec Martin" w:date="2019-03-07T11:21:00Z">
        <w:r w:rsidR="00AC20B5">
          <w:rPr>
            <w:rFonts w:ascii="Arial" w:eastAsia="Times New Roman" w:hAnsi="Arial" w:cs="Arial"/>
            <w:color w:val="000000"/>
            <w:sz w:val="26"/>
            <w:szCs w:val="26"/>
            <w:lang w:eastAsia="cs-CZ"/>
          </w:rPr>
          <w:t>has been</w:t>
        </w:r>
      </w:ins>
      <w:ins w:id="100" w:author="Srholec Martin" w:date="2019-03-06T14:47:00Z">
        <w:r w:rsidR="00F661AE">
          <w:rPr>
            <w:rFonts w:ascii="Arial" w:eastAsia="Times New Roman" w:hAnsi="Arial" w:cs="Arial"/>
            <w:color w:val="000000"/>
            <w:sz w:val="26"/>
            <w:szCs w:val="26"/>
            <w:lang w:eastAsia="cs-CZ"/>
          </w:rPr>
          <w:t xml:space="preserve"> global </w:t>
        </w:r>
      </w:ins>
      <w:ins w:id="101" w:author="Srholec Martin" w:date="2019-03-06T14:50:00Z">
        <w:r w:rsidR="00F661AE">
          <w:rPr>
            <w:rFonts w:ascii="Arial" w:eastAsia="Times New Roman" w:hAnsi="Arial" w:cs="Arial"/>
            <w:color w:val="000000"/>
            <w:sz w:val="26"/>
            <w:szCs w:val="26"/>
            <w:lang w:eastAsia="cs-CZ"/>
          </w:rPr>
          <w:t>to the same extent</w:t>
        </w:r>
      </w:ins>
      <w:ins w:id="102" w:author="Srholec Martin" w:date="2019-03-06T14:47:00Z">
        <w:r w:rsidR="00F661AE">
          <w:rPr>
            <w:rFonts w:ascii="Arial" w:eastAsia="Times New Roman" w:hAnsi="Arial" w:cs="Arial"/>
            <w:color w:val="000000"/>
            <w:sz w:val="26"/>
            <w:szCs w:val="26"/>
            <w:lang w:eastAsia="cs-CZ"/>
          </w:rPr>
          <w:t xml:space="preserve"> everywhere and anywhere. </w:t>
        </w:r>
      </w:ins>
    </w:p>
    <w:p w14:paraId="0288B107" w14:textId="79182D32" w:rsidR="00A2014D" w:rsidRDefault="00F661AE" w:rsidP="00FE4F98">
      <w:pPr>
        <w:shd w:val="clear" w:color="auto" w:fill="FFFFFF"/>
        <w:spacing w:before="450" w:after="450" w:line="240" w:lineRule="auto"/>
        <w:ind w:left="450" w:right="450"/>
        <w:rPr>
          <w:ins w:id="103" w:author="Srholec Martin" w:date="2019-03-06T15:05:00Z"/>
          <w:rFonts w:ascii="Arial" w:eastAsia="Times New Roman" w:hAnsi="Arial" w:cs="Arial"/>
          <w:color w:val="000000"/>
          <w:sz w:val="26"/>
          <w:szCs w:val="26"/>
          <w:lang w:eastAsia="cs-CZ"/>
        </w:rPr>
      </w:pPr>
      <w:ins w:id="104" w:author="Srholec Martin" w:date="2019-03-06T14:50:00Z">
        <w:r>
          <w:rPr>
            <w:rFonts w:ascii="Arial" w:eastAsia="Times New Roman" w:hAnsi="Arial" w:cs="Arial"/>
            <w:color w:val="000000"/>
            <w:sz w:val="26"/>
            <w:szCs w:val="26"/>
            <w:lang w:eastAsia="cs-CZ"/>
          </w:rPr>
          <w:t xml:space="preserve">The </w:t>
        </w:r>
      </w:ins>
      <w:ins w:id="105" w:author="Srholec Martin" w:date="2019-03-06T15:02:00Z">
        <w:r w:rsidR="00A2014D">
          <w:rPr>
            <w:rFonts w:ascii="Arial" w:eastAsia="Times New Roman" w:hAnsi="Arial" w:cs="Arial"/>
            <w:color w:val="000000"/>
            <w:sz w:val="26"/>
            <w:szCs w:val="26"/>
            <w:lang w:eastAsia="cs-CZ"/>
          </w:rPr>
          <w:t>aim</w:t>
        </w:r>
      </w:ins>
      <w:ins w:id="106" w:author="Srholec Martin" w:date="2019-03-06T14:50:00Z">
        <w:r>
          <w:rPr>
            <w:rFonts w:ascii="Arial" w:eastAsia="Times New Roman" w:hAnsi="Arial" w:cs="Arial"/>
            <w:color w:val="000000"/>
            <w:sz w:val="26"/>
            <w:szCs w:val="26"/>
            <w:lang w:eastAsia="cs-CZ"/>
          </w:rPr>
          <w:t xml:space="preserve"> of this study is</w:t>
        </w:r>
      </w:ins>
      <w:ins w:id="107" w:author="Srholec Martin" w:date="2019-03-06T15:01:00Z">
        <w:r w:rsidR="00A2014D">
          <w:rPr>
            <w:rFonts w:ascii="Arial" w:eastAsia="Times New Roman" w:hAnsi="Arial" w:cs="Arial"/>
            <w:color w:val="000000"/>
            <w:sz w:val="26"/>
            <w:szCs w:val="26"/>
            <w:lang w:eastAsia="cs-CZ"/>
          </w:rPr>
          <w:t xml:space="preserve"> to show </w:t>
        </w:r>
      </w:ins>
      <w:ins w:id="108" w:author="Srholec Martin" w:date="2019-03-07T11:21:00Z">
        <w:r w:rsidR="00AC20B5">
          <w:rPr>
            <w:rFonts w:ascii="Arial" w:eastAsia="Times New Roman" w:hAnsi="Arial" w:cs="Arial"/>
            <w:color w:val="000000"/>
            <w:sz w:val="26"/>
            <w:szCs w:val="26"/>
            <w:lang w:eastAsia="cs-CZ"/>
          </w:rPr>
          <w:t xml:space="preserve">just </w:t>
        </w:r>
      </w:ins>
      <w:ins w:id="109" w:author="Srholec Martin" w:date="2019-03-06T15:01:00Z">
        <w:r w:rsidR="00A2014D">
          <w:rPr>
            <w:rFonts w:ascii="Arial" w:eastAsia="Times New Roman" w:hAnsi="Arial" w:cs="Arial"/>
            <w:color w:val="000000"/>
            <w:sz w:val="26"/>
            <w:szCs w:val="26"/>
            <w:lang w:eastAsia="cs-CZ"/>
          </w:rPr>
          <w:t xml:space="preserve">that. </w:t>
        </w:r>
      </w:ins>
      <w:ins w:id="110" w:author="Srholec Martin" w:date="2019-03-06T15:04:00Z">
        <w:r w:rsidR="00A2014D">
          <w:rPr>
            <w:rFonts w:ascii="Arial" w:eastAsia="Times New Roman" w:hAnsi="Arial" w:cs="Arial"/>
            <w:color w:val="000000"/>
            <w:sz w:val="26"/>
            <w:szCs w:val="26"/>
            <w:lang w:eastAsia="cs-CZ"/>
          </w:rPr>
          <w:t>We provide</w:t>
        </w:r>
      </w:ins>
      <w:ins w:id="111" w:author="Srholec Martin" w:date="2019-03-06T14:50:00Z">
        <w:r>
          <w:rPr>
            <w:rFonts w:ascii="Arial" w:eastAsia="Times New Roman" w:hAnsi="Arial" w:cs="Arial"/>
            <w:color w:val="000000"/>
            <w:sz w:val="26"/>
            <w:szCs w:val="26"/>
            <w:lang w:eastAsia="cs-CZ"/>
          </w:rPr>
          <w:t xml:space="preserve"> fresh</w:t>
        </w:r>
      </w:ins>
      <w:ins w:id="112" w:author="Srholec Martin" w:date="2019-03-06T15:12:00Z">
        <w:r w:rsidR="00B3316B">
          <w:rPr>
            <w:rFonts w:ascii="Arial" w:eastAsia="Times New Roman" w:hAnsi="Arial" w:cs="Arial"/>
            <w:color w:val="000000"/>
            <w:sz w:val="26"/>
            <w:szCs w:val="26"/>
            <w:lang w:eastAsia="cs-CZ"/>
          </w:rPr>
          <w:t xml:space="preserve"> and unique</w:t>
        </w:r>
      </w:ins>
      <w:ins w:id="113" w:author="Srholec Martin" w:date="2019-03-06T14:55:00Z">
        <w:r w:rsidR="00B66DA6">
          <w:rPr>
            <w:rFonts w:ascii="Arial" w:eastAsia="Times New Roman" w:hAnsi="Arial" w:cs="Arial"/>
            <w:color w:val="000000"/>
            <w:sz w:val="26"/>
            <w:szCs w:val="26"/>
            <w:lang w:eastAsia="cs-CZ"/>
          </w:rPr>
          <w:t xml:space="preserve"> </w:t>
        </w:r>
      </w:ins>
      <w:ins w:id="114" w:author="Srholec Martin" w:date="2019-03-06T14:50:00Z">
        <w:r>
          <w:rPr>
            <w:rFonts w:ascii="Arial" w:eastAsia="Times New Roman" w:hAnsi="Arial" w:cs="Arial"/>
            <w:color w:val="000000"/>
            <w:sz w:val="26"/>
            <w:szCs w:val="26"/>
            <w:lang w:eastAsia="cs-CZ"/>
          </w:rPr>
          <w:t xml:space="preserve">evidence on the </w:t>
        </w:r>
      </w:ins>
      <w:ins w:id="115" w:author="Srholec Martin" w:date="2019-03-06T14:53:00Z">
        <w:r w:rsidR="00B66DA6">
          <w:rPr>
            <w:rFonts w:ascii="Arial" w:eastAsia="Times New Roman" w:hAnsi="Arial" w:cs="Arial"/>
            <w:color w:val="000000"/>
            <w:sz w:val="26"/>
            <w:szCs w:val="26"/>
            <w:lang w:eastAsia="cs-CZ"/>
          </w:rPr>
          <w:t xml:space="preserve">globalization of science that allows for </w:t>
        </w:r>
      </w:ins>
      <w:ins w:id="116" w:author="Srholec Martin" w:date="2019-03-06T15:05:00Z">
        <w:r w:rsidR="00A2014D">
          <w:rPr>
            <w:rFonts w:ascii="Arial" w:eastAsia="Times New Roman" w:hAnsi="Arial" w:cs="Arial"/>
            <w:color w:val="000000"/>
            <w:sz w:val="26"/>
            <w:szCs w:val="26"/>
            <w:lang w:eastAsia="cs-CZ"/>
          </w:rPr>
          <w:t xml:space="preserve">a </w:t>
        </w:r>
      </w:ins>
      <w:ins w:id="117" w:author="Srholec Martin" w:date="2019-03-06T14:53:00Z">
        <w:r w:rsidR="00B66DA6">
          <w:rPr>
            <w:rFonts w:ascii="Arial" w:eastAsia="Times New Roman" w:hAnsi="Arial" w:cs="Arial"/>
            <w:color w:val="000000"/>
            <w:sz w:val="26"/>
            <w:szCs w:val="26"/>
            <w:lang w:eastAsia="cs-CZ"/>
          </w:rPr>
          <w:t xml:space="preserve">comparison over </w:t>
        </w:r>
      </w:ins>
      <w:ins w:id="118" w:author="Srholec Martin" w:date="2019-03-06T15:09:00Z">
        <w:r w:rsidR="00A2014D">
          <w:rPr>
            <w:rFonts w:ascii="Arial" w:eastAsia="Times New Roman" w:hAnsi="Arial" w:cs="Arial"/>
            <w:color w:val="000000"/>
            <w:sz w:val="26"/>
            <w:szCs w:val="26"/>
            <w:lang w:eastAsia="cs-CZ"/>
          </w:rPr>
          <w:t xml:space="preserve">space, </w:t>
        </w:r>
      </w:ins>
      <w:ins w:id="119" w:author="Srholec Martin" w:date="2019-03-07T11:34:00Z">
        <w:r w:rsidR="007B1739">
          <w:rPr>
            <w:rFonts w:ascii="Arial" w:eastAsia="Times New Roman" w:hAnsi="Arial" w:cs="Arial"/>
            <w:color w:val="000000"/>
            <w:sz w:val="26"/>
            <w:szCs w:val="26"/>
            <w:lang w:eastAsia="cs-CZ"/>
          </w:rPr>
          <w:t>fields</w:t>
        </w:r>
      </w:ins>
      <w:ins w:id="120" w:author="Srholec Martin" w:date="2019-03-06T15:09:00Z">
        <w:r w:rsidR="00A2014D">
          <w:rPr>
            <w:rFonts w:ascii="Arial" w:eastAsia="Times New Roman" w:hAnsi="Arial" w:cs="Arial"/>
            <w:color w:val="000000"/>
            <w:sz w:val="26"/>
            <w:szCs w:val="26"/>
            <w:lang w:eastAsia="cs-CZ"/>
          </w:rPr>
          <w:t xml:space="preserve"> and </w:t>
        </w:r>
      </w:ins>
      <w:ins w:id="121" w:author="Srholec Martin" w:date="2019-03-06T14:53:00Z">
        <w:r w:rsidR="00B66DA6">
          <w:rPr>
            <w:rFonts w:ascii="Arial" w:eastAsia="Times New Roman" w:hAnsi="Arial" w:cs="Arial"/>
            <w:color w:val="000000"/>
            <w:sz w:val="26"/>
            <w:szCs w:val="26"/>
            <w:lang w:eastAsia="cs-CZ"/>
          </w:rPr>
          <w:t>time</w:t>
        </w:r>
      </w:ins>
      <w:ins w:id="122" w:author="Srholec Martin" w:date="2019-03-06T15:06:00Z">
        <w:r w:rsidR="00A2014D">
          <w:rPr>
            <w:rFonts w:ascii="Arial" w:eastAsia="Times New Roman" w:hAnsi="Arial" w:cs="Arial"/>
            <w:color w:val="000000"/>
            <w:sz w:val="26"/>
            <w:szCs w:val="26"/>
            <w:lang w:eastAsia="cs-CZ"/>
          </w:rPr>
          <w:t xml:space="preserve">, </w:t>
        </w:r>
      </w:ins>
      <w:ins w:id="123" w:author="Srholec Martin" w:date="2019-03-06T15:08:00Z">
        <w:r w:rsidR="00A2014D">
          <w:rPr>
            <w:rFonts w:ascii="Arial" w:eastAsia="Times New Roman" w:hAnsi="Arial" w:cs="Arial"/>
            <w:color w:val="000000"/>
            <w:sz w:val="26"/>
            <w:szCs w:val="26"/>
            <w:lang w:eastAsia="cs-CZ"/>
          </w:rPr>
          <w:t>namely</w:t>
        </w:r>
      </w:ins>
      <w:ins w:id="124" w:author="Srholec Martin" w:date="2019-03-06T15:06:00Z">
        <w:r w:rsidR="00A2014D">
          <w:rPr>
            <w:rFonts w:ascii="Arial" w:eastAsia="Times New Roman" w:hAnsi="Arial" w:cs="Arial"/>
            <w:color w:val="000000"/>
            <w:sz w:val="26"/>
            <w:szCs w:val="26"/>
            <w:lang w:eastAsia="cs-CZ"/>
          </w:rPr>
          <w:t xml:space="preserve"> </w:t>
        </w:r>
      </w:ins>
      <w:ins w:id="125" w:author="Srholec Martin" w:date="2019-03-06T15:09:00Z">
        <w:r w:rsidR="00A2014D">
          <w:rPr>
            <w:rFonts w:ascii="Arial" w:eastAsia="Times New Roman" w:hAnsi="Arial" w:cs="Arial"/>
            <w:color w:val="000000"/>
            <w:sz w:val="26"/>
            <w:szCs w:val="26"/>
            <w:lang w:eastAsia="cs-CZ"/>
          </w:rPr>
          <w:t xml:space="preserve">for </w:t>
        </w:r>
        <w:r w:rsidR="00A2014D" w:rsidRPr="00A2014D">
          <w:rPr>
            <w:rFonts w:ascii="Arial" w:eastAsia="Times New Roman" w:hAnsi="Arial" w:cs="Arial"/>
            <w:color w:val="000000"/>
            <w:sz w:val="26"/>
            <w:szCs w:val="26"/>
            <w:highlight w:val="yellow"/>
            <w:lang w:eastAsia="cs-CZ"/>
            <w:rPrChange w:id="126" w:author="Srholec Martin" w:date="2019-03-06T15:10:00Z">
              <w:rPr>
                <w:rFonts w:ascii="Arial" w:eastAsia="Times New Roman" w:hAnsi="Arial" w:cs="Arial"/>
                <w:color w:val="000000"/>
                <w:sz w:val="26"/>
                <w:szCs w:val="26"/>
                <w:lang w:eastAsia="cs-CZ"/>
              </w:rPr>
            </w:rPrChange>
          </w:rPr>
          <w:t>xxx</w:t>
        </w:r>
        <w:r w:rsidR="00A2014D">
          <w:rPr>
            <w:rFonts w:ascii="Arial" w:eastAsia="Times New Roman" w:hAnsi="Arial" w:cs="Arial"/>
            <w:color w:val="000000"/>
            <w:sz w:val="26"/>
            <w:szCs w:val="26"/>
            <w:lang w:eastAsia="cs-CZ"/>
          </w:rPr>
          <w:t xml:space="preserve"> </w:t>
        </w:r>
        <w:r w:rsidR="00A2014D" w:rsidRPr="00496AA1">
          <w:rPr>
            <w:rFonts w:ascii="Arial" w:eastAsia="Times New Roman" w:hAnsi="Arial" w:cs="Arial"/>
            <w:b/>
            <w:color w:val="000000"/>
            <w:sz w:val="26"/>
            <w:szCs w:val="26"/>
            <w:lang w:eastAsia="cs-CZ"/>
            <w:rPrChange w:id="127" w:author="Srholec Martin" w:date="2019-03-07T11:34:00Z">
              <w:rPr>
                <w:rFonts w:ascii="Arial" w:eastAsia="Times New Roman" w:hAnsi="Arial" w:cs="Arial"/>
                <w:color w:val="000000"/>
                <w:sz w:val="26"/>
                <w:szCs w:val="26"/>
                <w:lang w:eastAsia="cs-CZ"/>
              </w:rPr>
            </w:rPrChange>
          </w:rPr>
          <w:t>countries</w:t>
        </w:r>
        <w:r w:rsidR="00A2014D">
          <w:rPr>
            <w:rFonts w:ascii="Arial" w:eastAsia="Times New Roman" w:hAnsi="Arial" w:cs="Arial"/>
            <w:color w:val="000000"/>
            <w:sz w:val="26"/>
            <w:szCs w:val="26"/>
            <w:lang w:eastAsia="cs-CZ"/>
          </w:rPr>
          <w:t xml:space="preserve"> in </w:t>
        </w:r>
      </w:ins>
      <w:ins w:id="128" w:author="Srholec Martin" w:date="2019-03-07T11:09:00Z">
        <w:r w:rsidR="00EA1313">
          <w:rPr>
            <w:rFonts w:ascii="Arial" w:eastAsia="Times New Roman" w:hAnsi="Arial" w:cs="Arial"/>
            <w:color w:val="000000"/>
            <w:sz w:val="26"/>
            <w:szCs w:val="26"/>
            <w:lang w:eastAsia="cs-CZ"/>
          </w:rPr>
          <w:t>4 broad and 27</w:t>
        </w:r>
      </w:ins>
      <w:ins w:id="129" w:author="Srholec Martin" w:date="2019-03-06T15:09:00Z">
        <w:r w:rsidR="00A2014D">
          <w:rPr>
            <w:rFonts w:ascii="Arial" w:eastAsia="Times New Roman" w:hAnsi="Arial" w:cs="Arial"/>
            <w:color w:val="000000"/>
            <w:sz w:val="26"/>
            <w:szCs w:val="26"/>
            <w:lang w:eastAsia="cs-CZ"/>
          </w:rPr>
          <w:t xml:space="preserve"> </w:t>
        </w:r>
      </w:ins>
      <w:ins w:id="130" w:author="Srholec Martin" w:date="2019-03-07T16:10:00Z">
        <w:r w:rsidR="002701FB">
          <w:rPr>
            <w:rFonts w:ascii="Arial" w:eastAsia="Times New Roman" w:hAnsi="Arial" w:cs="Arial"/>
            <w:color w:val="000000"/>
            <w:sz w:val="26"/>
            <w:szCs w:val="26"/>
            <w:lang w:eastAsia="cs-CZ"/>
          </w:rPr>
          <w:t>narrow</w:t>
        </w:r>
      </w:ins>
      <w:ins w:id="131" w:author="Srholec Martin" w:date="2019-03-07T11:09:00Z">
        <w:r w:rsidR="00EA1313">
          <w:rPr>
            <w:rFonts w:ascii="Arial" w:eastAsia="Times New Roman" w:hAnsi="Arial" w:cs="Arial"/>
            <w:color w:val="000000"/>
            <w:sz w:val="26"/>
            <w:szCs w:val="26"/>
            <w:lang w:eastAsia="cs-CZ"/>
          </w:rPr>
          <w:t xml:space="preserve"> </w:t>
        </w:r>
      </w:ins>
      <w:ins w:id="132" w:author="Srholec Martin" w:date="2019-03-07T11:34:00Z">
        <w:r w:rsidR="007B1739" w:rsidRPr="007B1739">
          <w:rPr>
            <w:rFonts w:ascii="Arial" w:eastAsia="Times New Roman" w:hAnsi="Arial" w:cs="Arial"/>
            <w:b/>
            <w:color w:val="000000"/>
            <w:sz w:val="26"/>
            <w:szCs w:val="26"/>
            <w:lang w:eastAsia="cs-CZ"/>
            <w:rPrChange w:id="133" w:author="Srholec Martin" w:date="2019-03-07T11:34:00Z">
              <w:rPr>
                <w:rFonts w:ascii="Arial" w:eastAsia="Times New Roman" w:hAnsi="Arial" w:cs="Arial"/>
                <w:color w:val="000000"/>
                <w:sz w:val="26"/>
                <w:szCs w:val="26"/>
                <w:lang w:eastAsia="cs-CZ"/>
              </w:rPr>
            </w:rPrChange>
          </w:rPr>
          <w:t>disciplines</w:t>
        </w:r>
        <w:r w:rsidR="007B1739">
          <w:rPr>
            <w:rFonts w:ascii="Arial" w:eastAsia="Times New Roman" w:hAnsi="Arial" w:cs="Arial"/>
            <w:color w:val="000000"/>
            <w:sz w:val="26"/>
            <w:szCs w:val="26"/>
            <w:lang w:eastAsia="cs-CZ"/>
          </w:rPr>
          <w:t xml:space="preserve"> </w:t>
        </w:r>
      </w:ins>
      <w:ins w:id="134" w:author="Srholec Martin" w:date="2019-03-06T15:06:00Z">
        <w:r w:rsidR="00A2014D">
          <w:rPr>
            <w:rFonts w:ascii="Arial" w:eastAsia="Times New Roman" w:hAnsi="Arial" w:cs="Arial"/>
            <w:color w:val="000000"/>
            <w:sz w:val="26"/>
            <w:szCs w:val="26"/>
            <w:lang w:eastAsia="cs-CZ"/>
          </w:rPr>
          <w:t xml:space="preserve">over </w:t>
        </w:r>
      </w:ins>
      <w:ins w:id="135" w:author="Srholec Martin" w:date="2019-03-06T15:07:00Z">
        <w:r w:rsidR="00A2014D">
          <w:rPr>
            <w:rFonts w:ascii="Arial" w:eastAsia="Times New Roman" w:hAnsi="Arial" w:cs="Arial"/>
            <w:color w:val="000000"/>
            <w:sz w:val="26"/>
            <w:szCs w:val="26"/>
            <w:lang w:eastAsia="cs-CZ"/>
          </w:rPr>
          <w:t>2005 to 2017</w:t>
        </w:r>
      </w:ins>
      <w:ins w:id="136" w:author="Srholec Martin" w:date="2019-03-06T15:06:00Z">
        <w:r w:rsidR="00A2014D">
          <w:rPr>
            <w:rFonts w:ascii="Arial" w:eastAsia="Times New Roman" w:hAnsi="Arial" w:cs="Arial"/>
            <w:color w:val="000000"/>
            <w:sz w:val="26"/>
            <w:szCs w:val="26"/>
            <w:lang w:eastAsia="cs-CZ"/>
          </w:rPr>
          <w:t xml:space="preserve">. </w:t>
        </w:r>
      </w:ins>
    </w:p>
    <w:p w14:paraId="740DFD96" w14:textId="10E36CF4" w:rsidR="00AC20B5" w:rsidRDefault="00AC20B5" w:rsidP="00AC20B5">
      <w:pPr>
        <w:shd w:val="clear" w:color="auto" w:fill="FFFFFF"/>
        <w:spacing w:before="450" w:after="450" w:line="240" w:lineRule="auto"/>
        <w:ind w:left="450" w:right="450"/>
        <w:rPr>
          <w:ins w:id="137" w:author="Srholec Martin" w:date="2019-03-07T11:19:00Z"/>
          <w:rFonts w:ascii="Arial" w:eastAsia="Times New Roman" w:hAnsi="Arial" w:cs="Arial"/>
          <w:color w:val="000000"/>
          <w:sz w:val="26"/>
          <w:szCs w:val="26"/>
          <w:lang w:eastAsia="cs-CZ"/>
        </w:rPr>
      </w:pPr>
      <w:ins w:id="138" w:author="Srholec Martin" w:date="2019-03-07T11:19:00Z">
        <w:r>
          <w:rPr>
            <w:rFonts w:ascii="Arial" w:eastAsia="Times New Roman" w:hAnsi="Arial" w:cs="Arial"/>
            <w:color w:val="000000"/>
            <w:sz w:val="26"/>
            <w:szCs w:val="26"/>
            <w:lang w:eastAsia="cs-CZ"/>
          </w:rPr>
          <w:t xml:space="preserve">The study is based on six </w:t>
        </w:r>
        <w:commentRangeStart w:id="139"/>
        <w:r w:rsidRPr="00907A4C">
          <w:rPr>
            <w:rFonts w:ascii="Arial" w:eastAsia="Times New Roman" w:hAnsi="Arial" w:cs="Arial"/>
            <w:b/>
            <w:color w:val="000000"/>
            <w:sz w:val="26"/>
            <w:szCs w:val="26"/>
            <w:lang w:eastAsia="cs-CZ"/>
          </w:rPr>
          <w:t>journal-level indicators</w:t>
        </w:r>
      </w:ins>
      <w:ins w:id="140" w:author="Srholec Martin" w:date="2019-03-07T11:25:00Z">
        <w:r>
          <w:rPr>
            <w:rFonts w:ascii="Arial" w:eastAsia="Times New Roman" w:hAnsi="Arial" w:cs="Arial"/>
            <w:color w:val="000000"/>
            <w:sz w:val="26"/>
            <w:szCs w:val="26"/>
            <w:lang w:eastAsia="cs-CZ"/>
          </w:rPr>
          <w:t xml:space="preserve"> </w:t>
        </w:r>
      </w:ins>
      <w:commentRangeEnd w:id="139"/>
      <w:ins w:id="141" w:author="Srholec Martin" w:date="2019-03-07T11:30:00Z">
        <w:r w:rsidR="00496AA1">
          <w:rPr>
            <w:rStyle w:val="CommentReference"/>
          </w:rPr>
          <w:commentReference w:id="139"/>
        </w:r>
      </w:ins>
      <w:ins w:id="142" w:author="Srholec Martin" w:date="2019-03-07T11:24:00Z">
        <w:r>
          <w:rPr>
            <w:rFonts w:ascii="Arial" w:eastAsia="Times New Roman" w:hAnsi="Arial" w:cs="Arial"/>
            <w:color w:val="000000"/>
            <w:sz w:val="26"/>
            <w:szCs w:val="26"/>
            <w:lang w:eastAsia="cs-CZ"/>
          </w:rPr>
          <w:t>of globalization.</w:t>
        </w:r>
      </w:ins>
      <w:ins w:id="143" w:author="Srholec Martin" w:date="2019-03-07T11:19:00Z">
        <w:r>
          <w:rPr>
            <w:rFonts w:ascii="Arial" w:eastAsia="Times New Roman" w:hAnsi="Arial" w:cs="Arial"/>
            <w:color w:val="000000"/>
            <w:sz w:val="26"/>
            <w:szCs w:val="26"/>
            <w:lang w:eastAsia="cs-CZ"/>
          </w:rPr>
          <w:t xml:space="preserve"> The benchmark indicators </w:t>
        </w:r>
      </w:ins>
      <w:ins w:id="144" w:author="Srholec Martin" w:date="2019-03-07T11:23:00Z">
        <w:r>
          <w:rPr>
            <w:rFonts w:ascii="Arial" w:eastAsia="Times New Roman" w:hAnsi="Arial" w:cs="Arial"/>
            <w:color w:val="000000"/>
            <w:sz w:val="26"/>
            <w:szCs w:val="26"/>
            <w:lang w:eastAsia="cs-CZ"/>
          </w:rPr>
          <w:t xml:space="preserve">are </w:t>
        </w:r>
      </w:ins>
      <w:ins w:id="145" w:author="Srholec Martin" w:date="2019-03-07T11:24:00Z">
        <w:r>
          <w:rPr>
            <w:rFonts w:ascii="Arial" w:eastAsia="Times New Roman" w:hAnsi="Arial" w:cs="Arial"/>
            <w:color w:val="000000"/>
            <w:sz w:val="26"/>
            <w:szCs w:val="26"/>
            <w:lang w:eastAsia="cs-CZ"/>
          </w:rPr>
          <w:t xml:space="preserve">derived from </w:t>
        </w:r>
      </w:ins>
      <w:ins w:id="146" w:author="Srholec Martin" w:date="2019-03-07T11:19:00Z">
        <w:r>
          <w:rPr>
            <w:rFonts w:ascii="Arial" w:eastAsia="Times New Roman" w:hAnsi="Arial" w:cs="Arial"/>
            <w:color w:val="000000"/>
            <w:sz w:val="26"/>
            <w:szCs w:val="26"/>
            <w:lang w:eastAsia="cs-CZ"/>
          </w:rPr>
          <w:t xml:space="preserve">the composition of </w:t>
        </w:r>
        <w:r w:rsidRPr="00120A4D">
          <w:rPr>
            <w:rFonts w:ascii="Arial" w:eastAsia="Times New Roman" w:hAnsi="Arial" w:cs="Arial"/>
            <w:color w:val="000000"/>
            <w:sz w:val="26"/>
            <w:szCs w:val="26"/>
            <w:lang w:eastAsia="cs-CZ"/>
          </w:rPr>
          <w:t>authors</w:t>
        </w:r>
        <w:r>
          <w:rPr>
            <w:rFonts w:ascii="Arial" w:eastAsia="Times New Roman" w:hAnsi="Arial" w:cs="Arial"/>
            <w:color w:val="000000"/>
            <w:sz w:val="26"/>
            <w:szCs w:val="26"/>
            <w:lang w:eastAsia="cs-CZ"/>
          </w:rPr>
          <w:t xml:space="preserve"> by the country of origin. For comparison, we also use data on the number of documents by the country of origin and </w:t>
        </w:r>
        <w:r w:rsidRPr="00F43870">
          <w:rPr>
            <w:rFonts w:ascii="Arial" w:eastAsia="Times New Roman" w:hAnsi="Arial" w:cs="Arial"/>
            <w:color w:val="000000"/>
            <w:sz w:val="26"/>
            <w:szCs w:val="26"/>
            <w:lang w:eastAsia="cs-CZ"/>
          </w:rPr>
          <w:t>English-written documents</w:t>
        </w:r>
        <w:r>
          <w:rPr>
            <w:rFonts w:ascii="Arial" w:eastAsia="Times New Roman" w:hAnsi="Arial" w:cs="Arial"/>
            <w:color w:val="000000"/>
            <w:sz w:val="26"/>
            <w:szCs w:val="26"/>
            <w:lang w:eastAsia="cs-CZ"/>
          </w:rPr>
          <w:t>.</w:t>
        </w:r>
      </w:ins>
    </w:p>
    <w:p w14:paraId="57C65AED" w14:textId="3B9FC143" w:rsidR="00AC20B5" w:rsidRDefault="00AC20B5" w:rsidP="00AC20B5">
      <w:pPr>
        <w:shd w:val="clear" w:color="auto" w:fill="FFFFFF"/>
        <w:spacing w:before="450" w:after="450" w:line="240" w:lineRule="auto"/>
        <w:ind w:left="450" w:right="450"/>
        <w:rPr>
          <w:ins w:id="147" w:author="Srholec Martin" w:date="2019-03-07T11:19:00Z"/>
          <w:rFonts w:ascii="Arial" w:eastAsia="Times New Roman" w:hAnsi="Arial" w:cs="Arial"/>
          <w:color w:val="000000"/>
          <w:sz w:val="26"/>
          <w:szCs w:val="26"/>
          <w:lang w:eastAsia="cs-CZ"/>
        </w:rPr>
      </w:pPr>
      <w:ins w:id="148" w:author="Srholec Martin" w:date="2019-03-07T11:19:00Z">
        <w:r>
          <w:rPr>
            <w:rFonts w:ascii="Arial" w:eastAsia="Times New Roman" w:hAnsi="Arial" w:cs="Arial"/>
            <w:color w:val="000000"/>
            <w:sz w:val="26"/>
            <w:szCs w:val="26"/>
            <w:lang w:eastAsia="cs-CZ"/>
          </w:rPr>
          <w:t xml:space="preserve">The journal-level indicators are </w:t>
        </w:r>
      </w:ins>
      <w:ins w:id="149" w:author="Srholec Martin" w:date="2019-03-07T11:24:00Z">
        <w:r>
          <w:rPr>
            <w:rFonts w:ascii="Arial" w:eastAsia="Times New Roman" w:hAnsi="Arial" w:cs="Arial"/>
            <w:color w:val="000000"/>
            <w:sz w:val="26"/>
            <w:szCs w:val="26"/>
            <w:lang w:eastAsia="cs-CZ"/>
          </w:rPr>
          <w:t xml:space="preserve">then </w:t>
        </w:r>
      </w:ins>
      <w:ins w:id="150" w:author="Srholec Martin" w:date="2019-03-07T11:19:00Z">
        <w:r>
          <w:rPr>
            <w:rFonts w:ascii="Arial" w:eastAsia="Times New Roman" w:hAnsi="Arial" w:cs="Arial"/>
            <w:color w:val="000000"/>
            <w:sz w:val="26"/>
            <w:szCs w:val="26"/>
            <w:lang w:eastAsia="cs-CZ"/>
          </w:rPr>
          <w:t xml:space="preserve">used to </w:t>
        </w:r>
      </w:ins>
      <w:ins w:id="151" w:author="Srholec Martin" w:date="2019-03-07T11:24:00Z">
        <w:r>
          <w:rPr>
            <w:rFonts w:ascii="Arial" w:eastAsia="Times New Roman" w:hAnsi="Arial" w:cs="Arial"/>
            <w:color w:val="000000"/>
            <w:sz w:val="26"/>
            <w:szCs w:val="26"/>
            <w:lang w:eastAsia="cs-CZ"/>
          </w:rPr>
          <w:t>produce</w:t>
        </w:r>
      </w:ins>
      <w:ins w:id="152" w:author="Srholec Martin" w:date="2019-03-07T11:19:00Z">
        <w:r>
          <w:rPr>
            <w:rFonts w:ascii="Arial" w:eastAsia="Times New Roman" w:hAnsi="Arial" w:cs="Arial"/>
            <w:color w:val="000000"/>
            <w:sz w:val="26"/>
            <w:szCs w:val="26"/>
            <w:lang w:eastAsia="cs-CZ"/>
          </w:rPr>
          <w:t xml:space="preserve"> </w:t>
        </w:r>
        <w:commentRangeStart w:id="153"/>
        <w:r w:rsidRPr="00907A4C">
          <w:rPr>
            <w:rFonts w:ascii="Arial" w:eastAsia="Times New Roman" w:hAnsi="Arial" w:cs="Arial"/>
            <w:b/>
            <w:color w:val="000000"/>
            <w:sz w:val="26"/>
            <w:szCs w:val="26"/>
            <w:lang w:eastAsia="cs-CZ"/>
          </w:rPr>
          <w:t>aggregated</w:t>
        </w:r>
        <w:r>
          <w:rPr>
            <w:rFonts w:ascii="Arial" w:eastAsia="Times New Roman" w:hAnsi="Arial" w:cs="Arial"/>
            <w:color w:val="000000"/>
            <w:sz w:val="26"/>
            <w:szCs w:val="26"/>
            <w:lang w:eastAsia="cs-CZ"/>
          </w:rPr>
          <w:t xml:space="preserve"> </w:t>
        </w:r>
      </w:ins>
      <w:commentRangeEnd w:id="153"/>
      <w:ins w:id="154" w:author="Srholec Martin" w:date="2019-03-07T11:30:00Z">
        <w:r w:rsidR="00496AA1">
          <w:rPr>
            <w:rStyle w:val="CommentReference"/>
          </w:rPr>
          <w:commentReference w:id="153"/>
        </w:r>
      </w:ins>
      <w:ins w:id="155" w:author="Srholec Martin" w:date="2019-03-07T11:19:00Z">
        <w:r>
          <w:rPr>
            <w:rFonts w:ascii="Arial" w:eastAsia="Times New Roman" w:hAnsi="Arial" w:cs="Arial"/>
            <w:color w:val="000000"/>
            <w:sz w:val="26"/>
            <w:szCs w:val="26"/>
            <w:lang w:eastAsia="cs-CZ"/>
          </w:rPr>
          <w:t xml:space="preserve">figures at the </w:t>
        </w:r>
        <w:r w:rsidRPr="001847D7">
          <w:rPr>
            <w:rFonts w:ascii="Arial" w:eastAsia="Times New Roman" w:hAnsi="Arial" w:cs="Arial"/>
            <w:color w:val="000000"/>
            <w:sz w:val="26"/>
            <w:szCs w:val="26"/>
            <w:lang w:eastAsia="cs-CZ"/>
          </w:rPr>
          <w:t xml:space="preserve">level </w:t>
        </w:r>
        <w:r w:rsidRPr="00F2386A">
          <w:rPr>
            <w:rFonts w:ascii="Arial" w:eastAsia="Times New Roman" w:hAnsi="Arial" w:cs="Arial"/>
            <w:color w:val="000000"/>
            <w:sz w:val="26"/>
            <w:szCs w:val="26"/>
            <w:lang w:eastAsia="cs-CZ"/>
          </w:rPr>
          <w:t xml:space="preserve">of </w:t>
        </w:r>
        <w:r w:rsidRPr="007B1739">
          <w:rPr>
            <w:rFonts w:ascii="Arial" w:eastAsia="Times New Roman" w:hAnsi="Arial" w:cs="Arial"/>
            <w:color w:val="000000"/>
            <w:sz w:val="26"/>
            <w:szCs w:val="26"/>
            <w:lang w:eastAsia="cs-CZ"/>
            <w:rPrChange w:id="156" w:author="Srholec Martin" w:date="2019-03-07T11:34:00Z">
              <w:rPr>
                <w:rFonts w:ascii="Arial" w:eastAsia="Times New Roman" w:hAnsi="Arial" w:cs="Arial"/>
                <w:b/>
                <w:color w:val="000000"/>
                <w:sz w:val="26"/>
                <w:szCs w:val="26"/>
                <w:lang w:eastAsia="cs-CZ"/>
              </w:rPr>
            </w:rPrChange>
          </w:rPr>
          <w:t>countries</w:t>
        </w:r>
        <w:r w:rsidRPr="00F2386A">
          <w:rPr>
            <w:rFonts w:ascii="Arial" w:eastAsia="Times New Roman" w:hAnsi="Arial" w:cs="Arial"/>
            <w:color w:val="000000"/>
            <w:sz w:val="26"/>
            <w:szCs w:val="26"/>
            <w:lang w:eastAsia="cs-CZ"/>
          </w:rPr>
          <w:t xml:space="preserve"> and</w:t>
        </w:r>
        <w:r w:rsidRPr="004D6C8E">
          <w:rPr>
            <w:rFonts w:ascii="Arial" w:eastAsia="Times New Roman" w:hAnsi="Arial" w:cs="Arial"/>
            <w:color w:val="000000"/>
            <w:sz w:val="26"/>
            <w:szCs w:val="26"/>
            <w:lang w:eastAsia="cs-CZ"/>
          </w:rPr>
          <w:t xml:space="preserve"> </w:t>
        </w:r>
        <w:r w:rsidRPr="007B1739">
          <w:rPr>
            <w:rFonts w:ascii="Arial" w:eastAsia="Times New Roman" w:hAnsi="Arial" w:cs="Arial"/>
            <w:color w:val="000000"/>
            <w:sz w:val="26"/>
            <w:szCs w:val="26"/>
            <w:lang w:eastAsia="cs-CZ"/>
            <w:rPrChange w:id="157" w:author="Srholec Martin" w:date="2019-03-07T11:34:00Z">
              <w:rPr>
                <w:rFonts w:ascii="Arial" w:eastAsia="Times New Roman" w:hAnsi="Arial" w:cs="Arial"/>
                <w:b/>
                <w:color w:val="000000"/>
                <w:sz w:val="26"/>
                <w:szCs w:val="26"/>
                <w:lang w:eastAsia="cs-CZ"/>
              </w:rPr>
            </w:rPrChange>
          </w:rPr>
          <w:t>disciplines</w:t>
        </w:r>
        <w:r w:rsidRPr="001847D7">
          <w:rPr>
            <w:rFonts w:ascii="Arial" w:eastAsia="Times New Roman" w:hAnsi="Arial" w:cs="Arial"/>
            <w:color w:val="000000"/>
            <w:sz w:val="26"/>
            <w:szCs w:val="26"/>
            <w:lang w:eastAsia="cs-CZ"/>
          </w:rPr>
          <w:t>.</w:t>
        </w:r>
        <w:r w:rsidR="002701FB">
          <w:rPr>
            <w:rFonts w:ascii="Arial" w:eastAsia="Times New Roman" w:hAnsi="Arial" w:cs="Arial"/>
            <w:color w:val="000000"/>
            <w:sz w:val="26"/>
            <w:szCs w:val="26"/>
            <w:lang w:eastAsia="cs-CZ"/>
          </w:rPr>
          <w:t xml:space="preserve"> These </w:t>
        </w:r>
        <w:r>
          <w:rPr>
            <w:rFonts w:ascii="Arial" w:eastAsia="Times New Roman" w:hAnsi="Arial" w:cs="Arial"/>
            <w:color w:val="000000"/>
            <w:sz w:val="26"/>
            <w:szCs w:val="26"/>
            <w:lang w:eastAsia="cs-CZ"/>
          </w:rPr>
          <w:t>results are standardized b</w:t>
        </w:r>
        <w:r w:rsidRPr="001847D7">
          <w:rPr>
            <w:rFonts w:ascii="Arial" w:eastAsia="Times New Roman" w:hAnsi="Arial" w:cs="Arial"/>
            <w:color w:val="000000"/>
            <w:sz w:val="26"/>
            <w:szCs w:val="26"/>
            <w:lang w:eastAsia="cs-CZ"/>
          </w:rPr>
          <w:t xml:space="preserve">etween 0 and 1, where 0 </w:t>
        </w:r>
        <w:r>
          <w:rPr>
            <w:rFonts w:ascii="Arial" w:eastAsia="Times New Roman" w:hAnsi="Arial" w:cs="Arial"/>
            <w:color w:val="000000"/>
            <w:sz w:val="26"/>
            <w:szCs w:val="26"/>
            <w:lang w:eastAsia="cs-CZ"/>
          </w:rPr>
          <w:t>refers to the</w:t>
        </w:r>
        <w:r w:rsidRPr="001847D7">
          <w:rPr>
            <w:rFonts w:ascii="Arial" w:eastAsia="Times New Roman" w:hAnsi="Arial" w:cs="Arial"/>
            <w:color w:val="000000"/>
            <w:sz w:val="26"/>
            <w:szCs w:val="26"/>
            <w:lang w:eastAsia="cs-CZ"/>
          </w:rPr>
          <w:t xml:space="preserve"> lowest and 1 </w:t>
        </w:r>
        <w:r>
          <w:rPr>
            <w:rFonts w:ascii="Arial" w:eastAsia="Times New Roman" w:hAnsi="Arial" w:cs="Arial"/>
            <w:color w:val="000000"/>
            <w:sz w:val="26"/>
            <w:szCs w:val="26"/>
            <w:lang w:eastAsia="cs-CZ"/>
          </w:rPr>
          <w:t>to</w:t>
        </w:r>
        <w:r w:rsidRPr="001847D7">
          <w:rPr>
            <w:rFonts w:ascii="Arial" w:eastAsia="Times New Roman" w:hAnsi="Arial" w:cs="Arial"/>
            <w:color w:val="000000"/>
            <w:sz w:val="26"/>
            <w:szCs w:val="26"/>
            <w:lang w:eastAsia="cs-CZ"/>
          </w:rPr>
          <w:t xml:space="preserve"> the highest</w:t>
        </w:r>
        <w:r>
          <w:rPr>
            <w:rFonts w:ascii="Arial" w:eastAsia="Times New Roman" w:hAnsi="Arial" w:cs="Arial"/>
            <w:color w:val="000000"/>
            <w:sz w:val="26"/>
            <w:szCs w:val="26"/>
            <w:lang w:eastAsia="cs-CZ"/>
          </w:rPr>
          <w:t xml:space="preserve"> </w:t>
        </w:r>
        <w:r w:rsidRPr="001847D7">
          <w:rPr>
            <w:rFonts w:ascii="Arial" w:eastAsia="Times New Roman" w:hAnsi="Arial" w:cs="Arial"/>
            <w:color w:val="000000"/>
            <w:sz w:val="26"/>
            <w:szCs w:val="26"/>
            <w:lang w:eastAsia="cs-CZ"/>
          </w:rPr>
          <w:t xml:space="preserve">globalization. </w:t>
        </w:r>
      </w:ins>
    </w:p>
    <w:p w14:paraId="6F9B249D" w14:textId="06EFAA11" w:rsidR="00AC20B5" w:rsidRDefault="00AC20B5" w:rsidP="00AC20B5">
      <w:pPr>
        <w:shd w:val="clear" w:color="auto" w:fill="FFFFFF"/>
        <w:spacing w:before="450" w:after="450" w:line="240" w:lineRule="auto"/>
        <w:ind w:left="450" w:right="450"/>
        <w:rPr>
          <w:ins w:id="158" w:author="Srholec Martin" w:date="2019-03-07T11:19:00Z"/>
          <w:rFonts w:ascii="Arial" w:eastAsia="Times New Roman" w:hAnsi="Arial" w:cs="Arial"/>
          <w:color w:val="000000"/>
          <w:sz w:val="26"/>
          <w:szCs w:val="26"/>
          <w:lang w:eastAsia="cs-CZ"/>
        </w:rPr>
      </w:pPr>
      <w:ins w:id="159" w:author="Srholec Martin" w:date="2019-03-07T11:19:00Z">
        <w:r>
          <w:rPr>
            <w:rFonts w:ascii="Arial" w:eastAsia="Times New Roman" w:hAnsi="Arial" w:cs="Arial"/>
            <w:color w:val="000000"/>
            <w:sz w:val="26"/>
            <w:szCs w:val="26"/>
            <w:lang w:eastAsia="cs-CZ"/>
          </w:rPr>
          <w:t xml:space="preserve">The analysis is based on data for 34 964 </w:t>
        </w:r>
        <w:r w:rsidRPr="005808D9">
          <w:rPr>
            <w:rFonts w:ascii="Arial" w:eastAsia="Times New Roman" w:hAnsi="Arial" w:cs="Arial"/>
            <w:b/>
            <w:color w:val="000000"/>
            <w:sz w:val="26"/>
            <w:szCs w:val="26"/>
            <w:lang w:eastAsia="cs-CZ"/>
          </w:rPr>
          <w:t>journals</w:t>
        </w:r>
        <w:r>
          <w:rPr>
            <w:rFonts w:ascii="Arial" w:eastAsia="Times New Roman" w:hAnsi="Arial" w:cs="Arial"/>
            <w:color w:val="000000"/>
            <w:sz w:val="26"/>
            <w:szCs w:val="26"/>
            <w:lang w:eastAsia="cs-CZ"/>
          </w:rPr>
          <w:t xml:space="preserve"> downloaded </w:t>
        </w:r>
        <w:r w:rsidRPr="001847D7">
          <w:rPr>
            <w:rFonts w:ascii="Arial" w:eastAsia="Times New Roman" w:hAnsi="Arial" w:cs="Arial"/>
            <w:color w:val="000000"/>
            <w:sz w:val="26"/>
            <w:szCs w:val="26"/>
            <w:lang w:eastAsia="cs-CZ"/>
          </w:rPr>
          <w:t>using the Scopus API from the </w:t>
        </w:r>
        <w:r w:rsidRPr="00F2386A">
          <w:rPr>
            <w:rFonts w:ascii="Arial" w:eastAsia="Times New Roman" w:hAnsi="Arial" w:cs="Arial"/>
            <w:b/>
            <w:color w:val="000000"/>
            <w:sz w:val="26"/>
            <w:szCs w:val="26"/>
            <w:lang w:eastAsia="cs-CZ"/>
          </w:rPr>
          <w:t>Scopus</w:t>
        </w:r>
        <w:r w:rsidRPr="00AC20B5">
          <w:rPr>
            <w:rFonts w:ascii="Arial" w:eastAsia="Times New Roman" w:hAnsi="Arial" w:cs="Arial"/>
            <w:b/>
            <w:color w:val="000000"/>
            <w:sz w:val="26"/>
            <w:szCs w:val="26"/>
            <w:lang w:eastAsia="cs-CZ"/>
            <w:rPrChange w:id="160" w:author="Srholec Martin" w:date="2019-03-07T11:25:00Z">
              <w:rPr>
                <w:rFonts w:ascii="Arial" w:eastAsia="Times New Roman" w:hAnsi="Arial" w:cs="Arial"/>
                <w:color w:val="000000"/>
                <w:sz w:val="26"/>
                <w:szCs w:val="26"/>
                <w:lang w:eastAsia="cs-CZ"/>
              </w:rPr>
            </w:rPrChange>
          </w:rPr>
          <w:t> </w:t>
        </w:r>
      </w:ins>
      <w:ins w:id="161" w:author="Srholec Martin" w:date="2019-03-07T11:25:00Z">
        <w:r>
          <w:rPr>
            <w:rFonts w:ascii="Arial" w:eastAsia="Times New Roman" w:hAnsi="Arial" w:cs="Arial"/>
            <w:b/>
            <w:color w:val="000000"/>
            <w:sz w:val="26"/>
            <w:szCs w:val="26"/>
            <w:lang w:eastAsia="cs-CZ"/>
          </w:rPr>
          <w:t xml:space="preserve">citation </w:t>
        </w:r>
      </w:ins>
      <w:ins w:id="162" w:author="Srholec Martin" w:date="2019-03-07T11:19:00Z">
        <w:r w:rsidRPr="00AC20B5">
          <w:rPr>
            <w:rFonts w:ascii="Arial" w:eastAsia="Times New Roman" w:hAnsi="Arial" w:cs="Arial"/>
            <w:b/>
            <w:color w:val="000000"/>
            <w:sz w:val="26"/>
            <w:szCs w:val="26"/>
            <w:lang w:eastAsia="cs-CZ"/>
            <w:rPrChange w:id="163" w:author="Srholec Martin" w:date="2019-03-07T11:25:00Z">
              <w:rPr>
                <w:rFonts w:ascii="Arial" w:eastAsia="Times New Roman" w:hAnsi="Arial" w:cs="Arial"/>
                <w:color w:val="000000"/>
                <w:sz w:val="26"/>
                <w:szCs w:val="26"/>
                <w:lang w:eastAsia="cs-CZ"/>
              </w:rPr>
            </w:rPrChange>
          </w:rPr>
          <w:t>database</w:t>
        </w:r>
        <w:r>
          <w:rPr>
            <w:rFonts w:ascii="Arial" w:eastAsia="Times New Roman" w:hAnsi="Arial" w:cs="Arial"/>
            <w:color w:val="000000"/>
            <w:sz w:val="26"/>
            <w:szCs w:val="26"/>
            <w:lang w:eastAsia="cs-CZ"/>
          </w:rPr>
          <w:t xml:space="preserve"> (</w:t>
        </w:r>
        <w:r w:rsidRPr="00907A4C">
          <w:rPr>
            <w:rFonts w:ascii="Arial" w:eastAsia="Times New Roman" w:hAnsi="Arial" w:cs="Arial"/>
            <w:color w:val="000000"/>
            <w:sz w:val="26"/>
            <w:szCs w:val="26"/>
            <w:highlight w:val="yellow"/>
            <w:lang w:eastAsia="cs-CZ"/>
          </w:rPr>
          <w:t>month</w:t>
        </w:r>
        <w:r>
          <w:rPr>
            <w:rFonts w:ascii="Arial" w:eastAsia="Times New Roman" w:hAnsi="Arial" w:cs="Arial"/>
            <w:color w:val="000000"/>
            <w:sz w:val="26"/>
            <w:szCs w:val="26"/>
            <w:lang w:eastAsia="cs-CZ"/>
          </w:rPr>
          <w:t xml:space="preserve"> 2018). </w:t>
        </w:r>
        <w:r w:rsidRPr="001847D7">
          <w:rPr>
            <w:rFonts w:ascii="Arial" w:eastAsia="Times New Roman" w:hAnsi="Arial" w:cs="Arial"/>
            <w:color w:val="000000"/>
            <w:sz w:val="26"/>
            <w:szCs w:val="26"/>
            <w:lang w:eastAsia="cs-CZ"/>
          </w:rPr>
          <w:t xml:space="preserve">The list </w:t>
        </w:r>
        <w:r w:rsidRPr="001847D7">
          <w:rPr>
            <w:rFonts w:ascii="Arial" w:eastAsia="Times New Roman" w:hAnsi="Arial" w:cs="Arial"/>
            <w:color w:val="000000"/>
            <w:sz w:val="26"/>
            <w:szCs w:val="26"/>
            <w:lang w:eastAsia="cs-CZ"/>
          </w:rPr>
          <w:lastRenderedPageBreak/>
          <w:t xml:space="preserve">of journals and </w:t>
        </w:r>
        <w:r>
          <w:rPr>
            <w:rFonts w:ascii="Arial" w:eastAsia="Times New Roman" w:hAnsi="Arial" w:cs="Arial"/>
            <w:color w:val="000000"/>
            <w:sz w:val="26"/>
            <w:szCs w:val="26"/>
            <w:lang w:eastAsia="cs-CZ"/>
          </w:rPr>
          <w:t>assigned</w:t>
        </w:r>
        <w:r w:rsidRPr="001847D7">
          <w:rPr>
            <w:rFonts w:ascii="Arial" w:eastAsia="Times New Roman" w:hAnsi="Arial" w:cs="Arial"/>
            <w:color w:val="000000"/>
            <w:sz w:val="26"/>
            <w:szCs w:val="26"/>
            <w:lang w:eastAsia="cs-CZ"/>
          </w:rPr>
          <w:t xml:space="preserve"> disciplines </w:t>
        </w:r>
        <w:r>
          <w:rPr>
            <w:rFonts w:ascii="Arial" w:eastAsia="Times New Roman" w:hAnsi="Arial" w:cs="Arial"/>
            <w:color w:val="000000"/>
            <w:sz w:val="26"/>
            <w:szCs w:val="26"/>
            <w:lang w:eastAsia="cs-CZ"/>
          </w:rPr>
          <w:t>is</w:t>
        </w:r>
        <w:r w:rsidRPr="001847D7">
          <w:rPr>
            <w:rFonts w:ascii="Arial" w:eastAsia="Times New Roman" w:hAnsi="Arial" w:cs="Arial"/>
            <w:color w:val="000000"/>
            <w:sz w:val="26"/>
            <w:szCs w:val="26"/>
            <w:lang w:eastAsia="cs-CZ"/>
          </w:rPr>
          <w:t xml:space="preserve"> taken from the </w:t>
        </w:r>
        <w:commentRangeStart w:id="164"/>
        <w:r w:rsidRPr="00AC20B5">
          <w:rPr>
            <w:rFonts w:ascii="Arial" w:eastAsia="Times New Roman" w:hAnsi="Arial" w:cs="Arial"/>
            <w:b/>
            <w:color w:val="000000"/>
            <w:sz w:val="26"/>
            <w:szCs w:val="26"/>
            <w:lang w:eastAsia="cs-CZ"/>
            <w:rPrChange w:id="165" w:author="Srholec Martin" w:date="2019-03-07T11:26:00Z">
              <w:rPr>
                <w:rFonts w:ascii="Arial" w:eastAsia="Times New Roman" w:hAnsi="Arial" w:cs="Arial"/>
                <w:color w:val="000000"/>
                <w:sz w:val="26"/>
                <w:szCs w:val="26"/>
                <w:lang w:eastAsia="cs-CZ"/>
              </w:rPr>
            </w:rPrChange>
          </w:rPr>
          <w:t>Scopus Source List</w:t>
        </w:r>
        <w:r>
          <w:rPr>
            <w:rFonts w:ascii="Arial" w:eastAsia="Times New Roman" w:hAnsi="Arial" w:cs="Arial"/>
            <w:color w:val="000000"/>
            <w:sz w:val="26"/>
            <w:szCs w:val="26"/>
            <w:lang w:eastAsia="cs-CZ"/>
          </w:rPr>
          <w:t xml:space="preserve"> </w:t>
        </w:r>
      </w:ins>
      <w:commentRangeEnd w:id="164"/>
      <w:ins w:id="166" w:author="Srholec Martin" w:date="2019-03-07T11:26:00Z">
        <w:r>
          <w:rPr>
            <w:rStyle w:val="CommentReference"/>
          </w:rPr>
          <w:commentReference w:id="164"/>
        </w:r>
      </w:ins>
      <w:ins w:id="167" w:author="Srholec Martin" w:date="2019-03-07T11:19:00Z">
        <w:r>
          <w:rPr>
            <w:rFonts w:ascii="Arial" w:eastAsia="Times New Roman" w:hAnsi="Arial" w:cs="Arial"/>
            <w:color w:val="000000"/>
            <w:sz w:val="26"/>
            <w:szCs w:val="26"/>
            <w:lang w:eastAsia="cs-CZ"/>
          </w:rPr>
          <w:t>(</w:t>
        </w:r>
        <w:r w:rsidRPr="00907A4C">
          <w:rPr>
            <w:rFonts w:ascii="Arial" w:eastAsia="Times New Roman" w:hAnsi="Arial" w:cs="Arial"/>
            <w:color w:val="000000"/>
            <w:sz w:val="26"/>
            <w:szCs w:val="26"/>
            <w:highlight w:val="yellow"/>
            <w:lang w:eastAsia="cs-CZ"/>
          </w:rPr>
          <w:t>xxx</w:t>
        </w:r>
        <w:r>
          <w:rPr>
            <w:rFonts w:ascii="Arial" w:eastAsia="Times New Roman" w:hAnsi="Arial" w:cs="Arial"/>
            <w:color w:val="000000"/>
            <w:sz w:val="26"/>
            <w:szCs w:val="26"/>
            <w:lang w:eastAsia="cs-CZ"/>
          </w:rPr>
          <w:t xml:space="preserve"> version)</w:t>
        </w:r>
        <w:r w:rsidRPr="001847D7">
          <w:rPr>
            <w:rFonts w:ascii="Arial" w:eastAsia="Times New Roman" w:hAnsi="Arial" w:cs="Arial"/>
            <w:color w:val="000000"/>
            <w:sz w:val="26"/>
            <w:szCs w:val="26"/>
            <w:lang w:eastAsia="cs-CZ"/>
          </w:rPr>
          <w:t>.</w:t>
        </w:r>
      </w:ins>
    </w:p>
    <w:p w14:paraId="6A238A68" w14:textId="28968E1D" w:rsidR="00AC20B5" w:rsidRDefault="00AC20B5" w:rsidP="00AC20B5">
      <w:pPr>
        <w:shd w:val="clear" w:color="auto" w:fill="FFFFFF"/>
        <w:spacing w:before="450" w:after="450" w:line="240" w:lineRule="auto"/>
        <w:ind w:left="450" w:right="450"/>
        <w:rPr>
          <w:ins w:id="168" w:author="Srholec Martin" w:date="2019-03-07T11:29:00Z"/>
          <w:rFonts w:ascii="Arial" w:eastAsia="Times New Roman" w:hAnsi="Arial" w:cs="Arial"/>
          <w:color w:val="000000"/>
          <w:sz w:val="26"/>
          <w:szCs w:val="26"/>
          <w:lang w:eastAsia="cs-CZ"/>
        </w:rPr>
      </w:pPr>
      <w:ins w:id="169" w:author="Srholec Martin" w:date="2019-03-07T11:29:00Z">
        <w:r>
          <w:rPr>
            <w:rFonts w:ascii="Arial" w:eastAsia="Times New Roman" w:hAnsi="Arial" w:cs="Arial"/>
            <w:color w:val="000000"/>
            <w:sz w:val="26"/>
            <w:szCs w:val="26"/>
            <w:lang w:eastAsia="cs-CZ"/>
          </w:rPr>
          <w:t xml:space="preserve">Globalization of science should not be confused with its quality (or relevance); they are likely to be related in many interesting ways, depending of the discipline, but they are measured differently and capture different phenomena. </w:t>
        </w:r>
      </w:ins>
    </w:p>
    <w:p w14:paraId="778C9ECE" w14:textId="660331C5" w:rsidR="00344C79" w:rsidRPr="00344C79" w:rsidRDefault="00344C79" w:rsidP="00344C79">
      <w:pPr>
        <w:shd w:val="clear" w:color="auto" w:fill="FFFFFF"/>
        <w:spacing w:before="450" w:after="450" w:line="240" w:lineRule="auto"/>
        <w:ind w:left="450" w:right="450"/>
        <w:rPr>
          <w:ins w:id="170" w:author="Srholec Martin" w:date="2019-03-06T16:18:00Z"/>
          <w:rFonts w:ascii="Arial" w:eastAsia="Times New Roman" w:hAnsi="Arial" w:cs="Arial"/>
          <w:color w:val="000000"/>
          <w:sz w:val="26"/>
          <w:szCs w:val="26"/>
          <w:lang w:eastAsia="cs-CZ"/>
        </w:rPr>
      </w:pPr>
      <w:ins w:id="171" w:author="Srholec Martin" w:date="2019-03-06T17:14:00Z">
        <w:r w:rsidRPr="00344C79">
          <w:rPr>
            <w:rFonts w:ascii="Arial" w:eastAsia="Times New Roman" w:hAnsi="Arial" w:cs="Arial"/>
            <w:color w:val="000000"/>
            <w:sz w:val="26"/>
            <w:szCs w:val="26"/>
            <w:lang w:eastAsia="cs-CZ"/>
          </w:rPr>
          <w:t>The results are presented in a u</w:t>
        </w:r>
        <w:r>
          <w:rPr>
            <w:rFonts w:ascii="Arial" w:eastAsia="Times New Roman" w:hAnsi="Arial" w:cs="Arial"/>
            <w:color w:val="000000"/>
            <w:sz w:val="26"/>
            <w:szCs w:val="26"/>
            <w:lang w:eastAsia="cs-CZ"/>
          </w:rPr>
          <w:t xml:space="preserve">ser-friendly and interactive </w:t>
        </w:r>
      </w:ins>
      <w:ins w:id="172" w:author="Srholec Martin" w:date="2019-03-06T17:21:00Z">
        <w:r w:rsidR="000A2F5F">
          <w:rPr>
            <w:rFonts w:ascii="Arial" w:eastAsia="Times New Roman" w:hAnsi="Arial" w:cs="Arial"/>
            <w:color w:val="000000"/>
            <w:sz w:val="26"/>
            <w:szCs w:val="26"/>
            <w:lang w:eastAsia="cs-CZ"/>
          </w:rPr>
          <w:t>way</w:t>
        </w:r>
      </w:ins>
      <w:ins w:id="173" w:author="Srholec Martin" w:date="2019-03-06T17:14:00Z">
        <w:r w:rsidRPr="00344C79">
          <w:rPr>
            <w:rFonts w:ascii="Arial" w:eastAsia="Times New Roman" w:hAnsi="Arial" w:cs="Arial"/>
            <w:color w:val="000000"/>
            <w:sz w:val="26"/>
            <w:szCs w:val="26"/>
            <w:lang w:eastAsia="cs-CZ"/>
          </w:rPr>
          <w:t xml:space="preserve"> that allow</w:t>
        </w:r>
      </w:ins>
      <w:ins w:id="174" w:author="Srholec Martin" w:date="2019-03-06T17:20:00Z">
        <w:r w:rsidR="000A2F5F">
          <w:rPr>
            <w:rFonts w:ascii="Arial" w:eastAsia="Times New Roman" w:hAnsi="Arial" w:cs="Arial"/>
            <w:color w:val="000000"/>
            <w:sz w:val="26"/>
            <w:szCs w:val="26"/>
            <w:lang w:eastAsia="cs-CZ"/>
          </w:rPr>
          <w:t>s</w:t>
        </w:r>
      </w:ins>
      <w:ins w:id="175" w:author="Srholec Martin" w:date="2019-03-06T17:18:00Z">
        <w:r>
          <w:rPr>
            <w:rFonts w:ascii="Arial" w:eastAsia="Times New Roman" w:hAnsi="Arial" w:cs="Arial"/>
            <w:color w:val="000000"/>
            <w:sz w:val="26"/>
            <w:szCs w:val="26"/>
            <w:lang w:eastAsia="cs-CZ"/>
          </w:rPr>
          <w:t xml:space="preserve"> reader</w:t>
        </w:r>
      </w:ins>
      <w:ins w:id="176" w:author="Srholec Martin" w:date="2019-03-06T17:19:00Z">
        <w:r>
          <w:rPr>
            <w:rFonts w:ascii="Arial" w:eastAsia="Times New Roman" w:hAnsi="Arial" w:cs="Arial"/>
            <w:color w:val="000000"/>
            <w:sz w:val="26"/>
            <w:szCs w:val="26"/>
            <w:lang w:eastAsia="cs-CZ"/>
          </w:rPr>
          <w:t>s</w:t>
        </w:r>
      </w:ins>
      <w:ins w:id="177" w:author="Srholec Martin" w:date="2019-03-06T17:18:00Z">
        <w:r>
          <w:rPr>
            <w:rFonts w:ascii="Arial" w:eastAsia="Times New Roman" w:hAnsi="Arial" w:cs="Arial"/>
            <w:color w:val="000000"/>
            <w:sz w:val="26"/>
            <w:szCs w:val="26"/>
            <w:lang w:eastAsia="cs-CZ"/>
          </w:rPr>
          <w:t xml:space="preserve"> to </w:t>
        </w:r>
      </w:ins>
      <w:ins w:id="178" w:author="Srholec Martin" w:date="2019-03-07T11:28:00Z">
        <w:r w:rsidR="00AC20B5">
          <w:rPr>
            <w:rFonts w:ascii="Arial" w:eastAsia="Times New Roman" w:hAnsi="Arial" w:cs="Arial"/>
            <w:color w:val="000000"/>
            <w:sz w:val="26"/>
            <w:szCs w:val="26"/>
            <w:lang w:eastAsia="cs-CZ"/>
          </w:rPr>
          <w:t>customize the output</w:t>
        </w:r>
      </w:ins>
      <w:ins w:id="179" w:author="Srholec Martin" w:date="2019-03-06T17:15:00Z">
        <w:r>
          <w:rPr>
            <w:rFonts w:ascii="Arial" w:eastAsia="Times New Roman" w:hAnsi="Arial" w:cs="Arial"/>
            <w:color w:val="000000"/>
            <w:sz w:val="26"/>
            <w:szCs w:val="26"/>
            <w:lang w:eastAsia="cs-CZ"/>
          </w:rPr>
          <w:t xml:space="preserve">. The result should be of interest not only to academics and research managers but also to policy-makers and broader audience across the globe. </w:t>
        </w:r>
      </w:ins>
    </w:p>
    <w:p w14:paraId="19E215AD" w14:textId="4181EDB3" w:rsidR="00FE4F98" w:rsidRPr="00344C79" w:rsidDel="000D3BD2" w:rsidRDefault="00FE4F98" w:rsidP="00FE4F98">
      <w:pPr>
        <w:shd w:val="clear" w:color="auto" w:fill="FFFFFF"/>
        <w:spacing w:before="450" w:after="450" w:line="240" w:lineRule="auto"/>
        <w:ind w:left="450" w:right="450"/>
        <w:rPr>
          <w:del w:id="180" w:author="Srholec Martin" w:date="2019-03-06T13:52:00Z"/>
          <w:rFonts w:ascii="Arial" w:eastAsia="Times New Roman" w:hAnsi="Arial" w:cs="Arial"/>
          <w:color w:val="000000"/>
          <w:sz w:val="26"/>
          <w:szCs w:val="26"/>
          <w:lang w:eastAsia="cs-CZ"/>
        </w:rPr>
      </w:pPr>
      <w:del w:id="181" w:author="Srholec Martin" w:date="2019-03-06T13:52:00Z">
        <w:r w:rsidRPr="00344C79" w:rsidDel="000D3BD2">
          <w:rPr>
            <w:rFonts w:ascii="Arial" w:eastAsia="Times New Roman" w:hAnsi="Arial" w:cs="Arial"/>
            <w:color w:val="000000"/>
            <w:sz w:val="26"/>
            <w:szCs w:val="26"/>
            <w:lang w:eastAsia="cs-CZ"/>
          </w:rPr>
          <w:delText>In some countries the local journals are extensively used. Our previous IDEA study</w:delText>
        </w:r>
        <w:r w:rsidR="001847D7" w:rsidRPr="00344C79" w:rsidDel="000D3BD2">
          <w:rPr>
            <w:rFonts w:ascii="Arial" w:eastAsia="Times New Roman" w:hAnsi="Arial" w:cs="Arial"/>
            <w:color w:val="000000"/>
            <w:sz w:val="26"/>
            <w:szCs w:val="26"/>
            <w:lang w:eastAsia="cs-CZ"/>
          </w:rPr>
          <w:delText xml:space="preserve"> </w:delText>
        </w:r>
        <w:r w:rsidRPr="00344C79" w:rsidDel="000D3BD2">
          <w:rPr>
            <w:rFonts w:ascii="Arial" w:eastAsia="Times New Roman" w:hAnsi="Arial" w:cs="Arial"/>
            <w:color w:val="000000"/>
            <w:sz w:val="26"/>
            <w:szCs w:val="26"/>
            <w:lang w:eastAsia="cs-CZ"/>
          </w:rPr>
          <w:delText>revealed strong tendency to publish locally in Eastern Europe. In Croatia, Lithuania, Poland and Romania more than 20 % of research output is published in journals with more than 33 % of local authors. The same figure is below 2 % in Finland, Austria, Israel or Sweden.</w:delText>
        </w:r>
      </w:del>
    </w:p>
    <w:p w14:paraId="11665004" w14:textId="43BB762B" w:rsidR="00FE4F98" w:rsidRPr="00344C79" w:rsidDel="00B3316B" w:rsidRDefault="00FE4F98" w:rsidP="00FE4F98">
      <w:pPr>
        <w:shd w:val="clear" w:color="auto" w:fill="FFFFFF"/>
        <w:spacing w:before="450" w:after="450" w:line="240" w:lineRule="auto"/>
        <w:ind w:left="450" w:right="450"/>
        <w:rPr>
          <w:del w:id="182" w:author="Srholec Martin" w:date="2019-03-06T15:13:00Z"/>
          <w:rFonts w:ascii="Arial" w:eastAsia="Times New Roman" w:hAnsi="Arial" w:cs="Arial"/>
          <w:color w:val="000000"/>
          <w:sz w:val="26"/>
          <w:szCs w:val="26"/>
          <w:lang w:eastAsia="cs-CZ"/>
        </w:rPr>
      </w:pPr>
      <w:del w:id="183" w:author="Srholec Martin" w:date="2019-03-06T15:12:00Z">
        <w:r w:rsidRPr="00344C79" w:rsidDel="00B3316B">
          <w:rPr>
            <w:rFonts w:ascii="Arial" w:eastAsia="Times New Roman" w:hAnsi="Arial" w:cs="Arial"/>
            <w:color w:val="000000"/>
            <w:sz w:val="26"/>
            <w:szCs w:val="26"/>
            <w:lang w:eastAsia="cs-CZ"/>
          </w:rPr>
          <w:delText xml:space="preserve">This study </w:delText>
        </w:r>
      </w:del>
      <w:del w:id="184" w:author="Srholec Martin" w:date="2019-03-06T13:52:00Z">
        <w:r w:rsidRPr="00344C79" w:rsidDel="000D3BD2">
          <w:rPr>
            <w:rFonts w:ascii="Arial" w:eastAsia="Times New Roman" w:hAnsi="Arial" w:cs="Arial"/>
            <w:color w:val="000000"/>
            <w:sz w:val="26"/>
            <w:szCs w:val="26"/>
            <w:lang w:eastAsia="cs-CZ"/>
          </w:rPr>
          <w:delText xml:space="preserve">seeks to construct </w:delText>
        </w:r>
      </w:del>
      <w:del w:id="185" w:author="Srholec Martin" w:date="2019-03-06T15:13:00Z">
        <w:r w:rsidRPr="00344C79" w:rsidDel="00B3316B">
          <w:rPr>
            <w:rFonts w:ascii="Arial" w:eastAsia="Times New Roman" w:hAnsi="Arial" w:cs="Arial"/>
            <w:color w:val="000000"/>
            <w:sz w:val="26"/>
            <w:szCs w:val="26"/>
            <w:lang w:eastAsia="cs-CZ"/>
          </w:rPr>
          <w:delText xml:space="preserve">measures of </w:delText>
        </w:r>
      </w:del>
      <w:del w:id="186" w:author="Srholec Martin" w:date="2019-03-06T13:55:00Z">
        <w:r w:rsidRPr="00344C79" w:rsidDel="000D3BD2">
          <w:rPr>
            <w:rFonts w:ascii="Arial" w:eastAsia="Times New Roman" w:hAnsi="Arial" w:cs="Arial"/>
            <w:color w:val="000000"/>
            <w:sz w:val="26"/>
            <w:szCs w:val="26"/>
            <w:lang w:eastAsia="cs-CZ"/>
          </w:rPr>
          <w:delText xml:space="preserve">journal's output </w:delText>
        </w:r>
      </w:del>
      <w:del w:id="187" w:author="Srholec Martin" w:date="2019-03-06T13:52:00Z">
        <w:r w:rsidRPr="00344C79" w:rsidDel="000D3BD2">
          <w:rPr>
            <w:rFonts w:ascii="Arial" w:eastAsia="Times New Roman" w:hAnsi="Arial" w:cs="Arial"/>
            <w:color w:val="000000"/>
            <w:sz w:val="26"/>
            <w:szCs w:val="26"/>
            <w:lang w:eastAsia="cs-CZ"/>
          </w:rPr>
          <w:delText xml:space="preserve">globalization (from now on just globalization) </w:delText>
        </w:r>
      </w:del>
      <w:del w:id="188" w:author="Srholec Martin" w:date="2019-03-06T13:55:00Z">
        <w:r w:rsidRPr="00344C79" w:rsidDel="000D3BD2">
          <w:rPr>
            <w:rFonts w:ascii="Arial" w:eastAsia="Times New Roman" w:hAnsi="Arial" w:cs="Arial"/>
            <w:color w:val="000000"/>
            <w:sz w:val="26"/>
            <w:szCs w:val="26"/>
            <w:lang w:eastAsia="cs-CZ"/>
          </w:rPr>
          <w:delText xml:space="preserve">and </w:delText>
        </w:r>
      </w:del>
      <w:del w:id="189" w:author="Srholec Martin" w:date="2019-03-06T15:13:00Z">
        <w:r w:rsidRPr="00344C79" w:rsidDel="00B3316B">
          <w:rPr>
            <w:rFonts w:ascii="Arial" w:eastAsia="Times New Roman" w:hAnsi="Arial" w:cs="Arial"/>
            <w:color w:val="000000"/>
            <w:sz w:val="26"/>
            <w:szCs w:val="26"/>
            <w:lang w:eastAsia="cs-CZ"/>
          </w:rPr>
          <w:delText>scale</w:delText>
        </w:r>
      </w:del>
      <w:del w:id="190" w:author="Srholec Martin" w:date="2019-03-06T13:55:00Z">
        <w:r w:rsidRPr="00344C79" w:rsidDel="000D3BD2">
          <w:rPr>
            <w:rFonts w:ascii="Arial" w:eastAsia="Times New Roman" w:hAnsi="Arial" w:cs="Arial"/>
            <w:color w:val="000000"/>
            <w:sz w:val="26"/>
            <w:szCs w:val="26"/>
            <w:lang w:eastAsia="cs-CZ"/>
          </w:rPr>
          <w:delText xml:space="preserve"> it </w:delText>
        </w:r>
      </w:del>
      <w:del w:id="191" w:author="Srholec Martin" w:date="2019-03-06T15:13:00Z">
        <w:r w:rsidRPr="00344C79" w:rsidDel="00B3316B">
          <w:rPr>
            <w:rFonts w:ascii="Arial" w:eastAsia="Times New Roman" w:hAnsi="Arial" w:cs="Arial"/>
            <w:color w:val="000000"/>
            <w:sz w:val="26"/>
            <w:szCs w:val="26"/>
            <w:lang w:eastAsia="cs-CZ"/>
          </w:rPr>
          <w:delText>up to the country and discipline</w:delText>
        </w:r>
      </w:del>
      <w:del w:id="192" w:author="Srholec Martin" w:date="2019-03-06T13:55:00Z">
        <w:r w:rsidRPr="00344C79" w:rsidDel="000D3BD2">
          <w:rPr>
            <w:rFonts w:ascii="Arial" w:eastAsia="Times New Roman" w:hAnsi="Arial" w:cs="Arial"/>
            <w:color w:val="000000"/>
            <w:sz w:val="26"/>
            <w:szCs w:val="26"/>
            <w:lang w:eastAsia="cs-CZ"/>
          </w:rPr>
          <w:delText>s</w:delText>
        </w:r>
      </w:del>
      <w:del w:id="193" w:author="Srholec Martin" w:date="2019-03-06T15:13:00Z">
        <w:r w:rsidRPr="00344C79" w:rsidDel="00B3316B">
          <w:rPr>
            <w:rFonts w:ascii="Arial" w:eastAsia="Times New Roman" w:hAnsi="Arial" w:cs="Arial"/>
            <w:color w:val="000000"/>
            <w:sz w:val="26"/>
            <w:szCs w:val="26"/>
            <w:lang w:eastAsia="cs-CZ"/>
          </w:rPr>
          <w:delText xml:space="preserve"> level, to allow for comparison in time, space and across disciplines. The main goal is to reveal the differences in the publishing patterns across countries and disciplines.</w:delText>
        </w:r>
      </w:del>
    </w:p>
    <w:p w14:paraId="1D1850FB" w14:textId="5DA73B9A" w:rsidR="00FE4F98" w:rsidRPr="00344C79" w:rsidDel="0030170C" w:rsidRDefault="00FE4F98" w:rsidP="00FE4F98">
      <w:pPr>
        <w:shd w:val="clear" w:color="auto" w:fill="FFFFFF"/>
        <w:spacing w:before="450" w:after="450" w:line="240" w:lineRule="auto"/>
        <w:ind w:left="450" w:right="450"/>
        <w:rPr>
          <w:del w:id="194" w:author="Srholec Martin" w:date="2019-03-06T15:15:00Z"/>
          <w:rFonts w:ascii="Arial" w:eastAsia="Times New Roman" w:hAnsi="Arial" w:cs="Arial"/>
          <w:color w:val="000000"/>
          <w:sz w:val="26"/>
          <w:szCs w:val="26"/>
          <w:lang w:eastAsia="cs-CZ"/>
        </w:rPr>
      </w:pPr>
      <w:del w:id="195" w:author="Srholec Martin" w:date="2019-03-06T15:15:00Z">
        <w:r w:rsidRPr="00344C79" w:rsidDel="0030170C">
          <w:rPr>
            <w:rFonts w:ascii="Arial" w:eastAsia="Times New Roman" w:hAnsi="Arial" w:cs="Arial"/>
            <w:color w:val="000000"/>
            <w:sz w:val="26"/>
            <w:szCs w:val="26"/>
            <w:lang w:eastAsia="cs-CZ"/>
          </w:rPr>
          <w:delText>Research sector is ongoing a massive transformation. The number of publications grows rapidly in both traditionally research-oriented countries and also in many newly developing countries, where the research infrastructure is built from the ground up. Globalization contains a useful information about this transformation process.</w:delText>
        </w:r>
      </w:del>
    </w:p>
    <w:p w14:paraId="165B7F95" w14:textId="2F10ECB1" w:rsidR="0099268D" w:rsidRPr="00344C79" w:rsidDel="0030170C" w:rsidRDefault="00FE4F98" w:rsidP="00FE4F98">
      <w:pPr>
        <w:shd w:val="clear" w:color="auto" w:fill="FFFFFF"/>
        <w:spacing w:before="450" w:after="450" w:line="240" w:lineRule="auto"/>
        <w:ind w:left="450" w:right="450"/>
        <w:rPr>
          <w:del w:id="196" w:author="Srholec Martin" w:date="2019-03-06T16:25:00Z"/>
          <w:rFonts w:ascii="Arial" w:eastAsia="Times New Roman" w:hAnsi="Arial" w:cs="Arial"/>
          <w:color w:val="000000"/>
          <w:sz w:val="26"/>
          <w:szCs w:val="26"/>
          <w:lang w:eastAsia="cs-CZ"/>
        </w:rPr>
      </w:pPr>
      <w:del w:id="197" w:author="Srholec Martin" w:date="2019-03-06T15:18:00Z">
        <w:r w:rsidRPr="00344C79" w:rsidDel="00B3316B">
          <w:rPr>
            <w:rFonts w:ascii="Arial" w:eastAsia="Times New Roman" w:hAnsi="Arial" w:cs="Arial"/>
            <w:color w:val="000000"/>
            <w:sz w:val="26"/>
            <w:szCs w:val="26"/>
            <w:lang w:eastAsia="cs-CZ"/>
          </w:rPr>
          <w:delText xml:space="preserve">Do not confuse globalization with quality. </w:delText>
        </w:r>
      </w:del>
      <w:del w:id="198" w:author="Srholec Martin" w:date="2019-03-06T15:23:00Z">
        <w:r w:rsidRPr="00344C79" w:rsidDel="00F535A1">
          <w:rPr>
            <w:rFonts w:ascii="Arial" w:eastAsia="Times New Roman" w:hAnsi="Arial" w:cs="Arial"/>
            <w:color w:val="000000"/>
            <w:sz w:val="26"/>
            <w:szCs w:val="26"/>
            <w:lang w:eastAsia="cs-CZ"/>
          </w:rPr>
          <w:delText>Many g</w:delText>
        </w:r>
      </w:del>
      <w:del w:id="199" w:author="Srholec Martin" w:date="2019-03-06T16:01:00Z">
        <w:r w:rsidRPr="00344C79" w:rsidDel="0099268D">
          <w:rPr>
            <w:rFonts w:ascii="Arial" w:eastAsia="Times New Roman" w:hAnsi="Arial" w:cs="Arial"/>
            <w:color w:val="000000"/>
            <w:sz w:val="26"/>
            <w:szCs w:val="26"/>
            <w:lang w:eastAsia="cs-CZ"/>
          </w:rPr>
          <w:delText xml:space="preserve">lobalized journals publish </w:delText>
        </w:r>
      </w:del>
      <w:del w:id="200" w:author="Srholec Martin" w:date="2019-03-06T15:56:00Z">
        <w:r w:rsidRPr="00344C79" w:rsidDel="008057BE">
          <w:rPr>
            <w:rFonts w:ascii="Arial" w:eastAsia="Times New Roman" w:hAnsi="Arial" w:cs="Arial"/>
            <w:color w:val="000000"/>
            <w:sz w:val="26"/>
            <w:szCs w:val="26"/>
            <w:lang w:eastAsia="cs-CZ"/>
          </w:rPr>
          <w:delText xml:space="preserve">low-quality results. </w:delText>
        </w:r>
      </w:del>
      <w:del w:id="201" w:author="Srholec Martin" w:date="2019-03-06T16:25:00Z">
        <w:r w:rsidRPr="00344C79" w:rsidDel="0030170C">
          <w:rPr>
            <w:rFonts w:ascii="Arial" w:eastAsia="Times New Roman" w:hAnsi="Arial" w:cs="Arial"/>
            <w:color w:val="000000"/>
            <w:sz w:val="26"/>
            <w:szCs w:val="26"/>
            <w:lang w:eastAsia="cs-CZ"/>
          </w:rPr>
          <w:delText>However in most cases important discoveries will be published in the globalized journals. The system-wide lack of globalization indicates an important structure of local journals.</w:delText>
        </w:r>
      </w:del>
    </w:p>
    <w:p w14:paraId="316B5099" w14:textId="2747AE58" w:rsidR="00981C25" w:rsidRDefault="00FE4F98" w:rsidP="00B3316B">
      <w:pPr>
        <w:shd w:val="clear" w:color="auto" w:fill="FFFFFF"/>
        <w:spacing w:before="450" w:after="450" w:line="240" w:lineRule="auto"/>
        <w:ind w:left="450" w:right="450"/>
        <w:rPr>
          <w:ins w:id="202" w:author="Srholec Martin" w:date="2019-03-06T15:14:00Z"/>
          <w:rFonts w:ascii="Arial" w:eastAsia="Times New Roman" w:hAnsi="Arial" w:cs="Arial"/>
          <w:color w:val="000000"/>
          <w:sz w:val="26"/>
          <w:szCs w:val="26"/>
          <w:lang w:eastAsia="cs-CZ"/>
        </w:rPr>
      </w:pPr>
      <w:del w:id="203" w:author="Srholec Martin" w:date="2019-03-06T16:25:00Z">
        <w:r w:rsidRPr="00344C79" w:rsidDel="0030170C">
          <w:rPr>
            <w:rFonts w:ascii="Arial" w:eastAsia="Times New Roman" w:hAnsi="Arial" w:cs="Arial"/>
            <w:color w:val="000000"/>
            <w:sz w:val="26"/>
            <w:szCs w:val="26"/>
            <w:lang w:eastAsia="cs-CZ"/>
          </w:rPr>
          <w:delText>Local publishing does not necessarily imply malpractice. It can be a consequence of locally bounded research topic - consider Arts and Humanities. However substantially lower globalization compared to other countries within a single discipline puts the efficiency of the research system in question.</w:delText>
        </w:r>
      </w:del>
      <w:ins w:id="204" w:author="Srholec Martin" w:date="2019-03-06T16:25:00Z">
        <w:r w:rsidR="00981C25" w:rsidRPr="00344C79">
          <w:rPr>
            <w:rFonts w:ascii="Arial" w:eastAsia="Times New Roman" w:hAnsi="Arial" w:cs="Arial"/>
            <w:color w:val="000000"/>
            <w:sz w:val="26"/>
            <w:szCs w:val="26"/>
            <w:lang w:eastAsia="cs-CZ"/>
          </w:rPr>
          <w:t>For earlier studies</w:t>
        </w:r>
      </w:ins>
      <w:ins w:id="205" w:author="Srholec Martin" w:date="2019-03-06T16:26:00Z">
        <w:r w:rsidR="00981C25" w:rsidRPr="00344C79">
          <w:rPr>
            <w:rFonts w:ascii="Arial" w:eastAsia="Times New Roman" w:hAnsi="Arial" w:cs="Arial"/>
            <w:color w:val="000000"/>
            <w:sz w:val="26"/>
            <w:szCs w:val="26"/>
            <w:lang w:eastAsia="cs-CZ"/>
          </w:rPr>
          <w:t xml:space="preserve"> of the IDEA think tank</w:t>
        </w:r>
      </w:ins>
      <w:ins w:id="206" w:author="Srholec Martin" w:date="2019-03-06T17:11:00Z">
        <w:r w:rsidR="00344C79" w:rsidRPr="00344C79">
          <w:rPr>
            <w:rFonts w:ascii="Arial" w:eastAsia="Times New Roman" w:hAnsi="Arial" w:cs="Arial"/>
            <w:color w:val="000000"/>
            <w:sz w:val="26"/>
            <w:szCs w:val="26"/>
            <w:lang w:eastAsia="cs-CZ"/>
            <w:rPrChange w:id="207" w:author="Srholec Martin" w:date="2019-03-06T17:13:00Z">
              <w:rPr>
                <w:rFonts w:ascii="Arial" w:eastAsia="Times New Roman" w:hAnsi="Arial" w:cs="Arial"/>
                <w:color w:val="000000"/>
                <w:sz w:val="26"/>
                <w:szCs w:val="26"/>
                <w:highlight w:val="yellow"/>
                <w:lang w:eastAsia="cs-CZ"/>
              </w:rPr>
            </w:rPrChange>
          </w:rPr>
          <w:t xml:space="preserve"> on related topics</w:t>
        </w:r>
      </w:ins>
      <w:ins w:id="208" w:author="Srholec Martin" w:date="2019-03-06T16:26:00Z">
        <w:r w:rsidR="00981C25" w:rsidRPr="00344C79">
          <w:rPr>
            <w:rFonts w:ascii="Arial" w:eastAsia="Times New Roman" w:hAnsi="Arial" w:cs="Arial"/>
            <w:color w:val="000000"/>
            <w:sz w:val="26"/>
            <w:szCs w:val="26"/>
            <w:lang w:eastAsia="cs-CZ"/>
          </w:rPr>
          <w:t xml:space="preserve">, including on </w:t>
        </w:r>
      </w:ins>
      <w:commentRangeStart w:id="209"/>
      <w:ins w:id="210" w:author="Srholec Martin" w:date="2019-03-06T17:25:00Z">
        <w:r w:rsidR="000A2F5F" w:rsidRPr="00120A4D">
          <w:rPr>
            <w:rFonts w:ascii="Arial" w:eastAsia="Times New Roman" w:hAnsi="Arial" w:cs="Arial"/>
            <w:b/>
            <w:color w:val="000000"/>
            <w:sz w:val="26"/>
            <w:szCs w:val="26"/>
            <w:lang w:eastAsia="cs-CZ"/>
            <w:rPrChange w:id="211" w:author="Srholec Martin" w:date="2019-03-07T10:30:00Z">
              <w:rPr>
                <w:rFonts w:ascii="Arial" w:eastAsia="Times New Roman" w:hAnsi="Arial" w:cs="Arial"/>
                <w:color w:val="000000"/>
                <w:sz w:val="26"/>
                <w:szCs w:val="26"/>
                <w:lang w:eastAsia="cs-CZ"/>
              </w:rPr>
            </w:rPrChange>
          </w:rPr>
          <w:t>local journals</w:t>
        </w:r>
        <w:r w:rsidR="000A2F5F">
          <w:rPr>
            <w:rFonts w:ascii="Arial" w:eastAsia="Times New Roman" w:hAnsi="Arial" w:cs="Arial"/>
            <w:color w:val="000000"/>
            <w:sz w:val="26"/>
            <w:szCs w:val="26"/>
            <w:lang w:eastAsia="cs-CZ"/>
          </w:rPr>
          <w:t xml:space="preserve"> </w:t>
        </w:r>
      </w:ins>
      <w:commentRangeEnd w:id="209"/>
      <w:ins w:id="212" w:author="Srholec Martin" w:date="2019-03-06T17:26:00Z">
        <w:r w:rsidR="000A2F5F">
          <w:rPr>
            <w:rStyle w:val="CommentReference"/>
          </w:rPr>
          <w:commentReference w:id="209"/>
        </w:r>
      </w:ins>
      <w:ins w:id="213" w:author="Srholec Martin" w:date="2019-03-06T17:25:00Z">
        <w:r w:rsidR="000A2F5F">
          <w:rPr>
            <w:rFonts w:ascii="Arial" w:eastAsia="Times New Roman" w:hAnsi="Arial" w:cs="Arial"/>
            <w:color w:val="000000"/>
            <w:sz w:val="26"/>
            <w:szCs w:val="26"/>
            <w:lang w:eastAsia="cs-CZ"/>
          </w:rPr>
          <w:t xml:space="preserve">and </w:t>
        </w:r>
      </w:ins>
      <w:commentRangeStart w:id="214"/>
      <w:ins w:id="215" w:author="Srholec Martin" w:date="2019-03-06T16:26:00Z">
        <w:r w:rsidR="00981C25" w:rsidRPr="00120A4D">
          <w:rPr>
            <w:rFonts w:ascii="Arial" w:eastAsia="Times New Roman" w:hAnsi="Arial" w:cs="Arial"/>
            <w:b/>
            <w:color w:val="000000"/>
            <w:sz w:val="26"/>
            <w:szCs w:val="26"/>
            <w:lang w:eastAsia="cs-CZ"/>
            <w:rPrChange w:id="216" w:author="Srholec Martin" w:date="2019-03-07T10:30:00Z">
              <w:rPr>
                <w:rFonts w:ascii="Arial" w:eastAsia="Times New Roman" w:hAnsi="Arial" w:cs="Arial"/>
                <w:color w:val="000000"/>
                <w:sz w:val="26"/>
                <w:szCs w:val="26"/>
                <w:lang w:eastAsia="cs-CZ"/>
              </w:rPr>
            </w:rPrChange>
          </w:rPr>
          <w:t>predatory publishing</w:t>
        </w:r>
      </w:ins>
      <w:commentRangeEnd w:id="214"/>
      <w:ins w:id="217" w:author="Srholec Martin" w:date="2019-03-06T17:12:00Z">
        <w:r w:rsidR="00344C79" w:rsidRPr="00120A4D">
          <w:rPr>
            <w:rStyle w:val="CommentReference"/>
            <w:b/>
            <w:rPrChange w:id="218" w:author="Srholec Martin" w:date="2019-03-07T10:30:00Z">
              <w:rPr>
                <w:rStyle w:val="CommentReference"/>
              </w:rPr>
            </w:rPrChange>
          </w:rPr>
          <w:commentReference w:id="214"/>
        </w:r>
      </w:ins>
      <w:ins w:id="219" w:author="Srholec Martin" w:date="2019-03-06T16:26:00Z">
        <w:r w:rsidR="00981C25" w:rsidRPr="00344C79">
          <w:rPr>
            <w:rFonts w:ascii="Arial" w:eastAsia="Times New Roman" w:hAnsi="Arial" w:cs="Arial"/>
            <w:color w:val="000000"/>
            <w:sz w:val="26"/>
            <w:szCs w:val="26"/>
            <w:lang w:eastAsia="cs-CZ"/>
          </w:rPr>
          <w:t xml:space="preserve">, see </w:t>
        </w:r>
      </w:ins>
      <w:commentRangeStart w:id="220"/>
      <w:ins w:id="221" w:author="Srholec Martin" w:date="2019-03-06T17:13:00Z">
        <w:r w:rsidR="00344C79" w:rsidRPr="00120A4D">
          <w:rPr>
            <w:rFonts w:ascii="Arial" w:eastAsia="Times New Roman" w:hAnsi="Arial" w:cs="Arial"/>
            <w:b/>
            <w:color w:val="000000"/>
            <w:sz w:val="26"/>
            <w:szCs w:val="26"/>
            <w:lang w:eastAsia="cs-CZ"/>
            <w:rPrChange w:id="222" w:author="Srholec Martin" w:date="2019-03-07T10:30:00Z">
              <w:rPr>
                <w:rFonts w:ascii="Arial" w:eastAsia="Times New Roman" w:hAnsi="Arial" w:cs="Arial"/>
                <w:color w:val="000000"/>
                <w:sz w:val="26"/>
                <w:szCs w:val="26"/>
                <w:highlight w:val="yellow"/>
                <w:lang w:eastAsia="cs-CZ"/>
              </w:rPr>
            </w:rPrChange>
          </w:rPr>
          <w:t>here</w:t>
        </w:r>
        <w:commentRangeEnd w:id="220"/>
        <w:r w:rsidR="00344C79" w:rsidRPr="00120A4D">
          <w:rPr>
            <w:rStyle w:val="CommentReference"/>
            <w:b/>
            <w:rPrChange w:id="223" w:author="Srholec Martin" w:date="2019-03-07T10:30:00Z">
              <w:rPr>
                <w:rStyle w:val="CommentReference"/>
              </w:rPr>
            </w:rPrChange>
          </w:rPr>
          <w:commentReference w:id="220"/>
        </w:r>
      </w:ins>
      <w:ins w:id="224" w:author="Srholec Martin" w:date="2019-03-06T16:26:00Z">
        <w:r w:rsidR="00981C25" w:rsidRPr="00344C79">
          <w:rPr>
            <w:rFonts w:ascii="Arial" w:eastAsia="Times New Roman" w:hAnsi="Arial" w:cs="Arial"/>
            <w:color w:val="000000"/>
            <w:sz w:val="26"/>
            <w:szCs w:val="26"/>
            <w:lang w:eastAsia="cs-CZ"/>
          </w:rPr>
          <w:t>.</w:t>
        </w:r>
        <w:r w:rsidR="00981C25">
          <w:rPr>
            <w:rFonts w:ascii="Arial" w:eastAsia="Times New Roman" w:hAnsi="Arial" w:cs="Arial"/>
            <w:color w:val="000000"/>
            <w:sz w:val="26"/>
            <w:szCs w:val="26"/>
            <w:lang w:eastAsia="cs-CZ"/>
          </w:rPr>
          <w:t xml:space="preserve"> </w:t>
        </w:r>
      </w:ins>
    </w:p>
    <w:p w14:paraId="5DF18DEA" w14:textId="73902D4D" w:rsidR="00B3316B" w:rsidRPr="001847D7" w:rsidDel="001A3F7A" w:rsidRDefault="00B3316B" w:rsidP="00FE4F98">
      <w:pPr>
        <w:shd w:val="clear" w:color="auto" w:fill="FFFFFF"/>
        <w:spacing w:before="450" w:after="450" w:line="240" w:lineRule="auto"/>
        <w:ind w:left="450" w:right="450"/>
        <w:rPr>
          <w:del w:id="225" w:author="Srholec Martin" w:date="2019-03-07T11:35:00Z"/>
          <w:rFonts w:ascii="Arial" w:eastAsia="Times New Roman" w:hAnsi="Arial" w:cs="Arial"/>
          <w:color w:val="000000"/>
          <w:sz w:val="26"/>
          <w:szCs w:val="26"/>
          <w:lang w:eastAsia="cs-CZ"/>
        </w:rPr>
      </w:pPr>
    </w:p>
    <w:p w14:paraId="625F03DE" w14:textId="0D292C73" w:rsidR="00FE4F98" w:rsidRPr="001A3F7A" w:rsidDel="00AC20B5" w:rsidRDefault="00FE4F98">
      <w:pPr>
        <w:shd w:val="clear" w:color="auto" w:fill="FFFFFF"/>
        <w:spacing w:before="450" w:after="450" w:line="240" w:lineRule="auto"/>
        <w:ind w:left="450" w:right="450"/>
        <w:jc w:val="center"/>
        <w:outlineLvl w:val="2"/>
        <w:rPr>
          <w:del w:id="226" w:author="Srholec Martin" w:date="2019-03-07T11:19:00Z"/>
          <w:rFonts w:ascii="Tahoma" w:eastAsia="Times New Roman" w:hAnsi="Tahoma" w:cs="Tahoma"/>
          <w:b/>
          <w:bCs/>
          <w:color w:val="BB133E"/>
          <w:sz w:val="27"/>
          <w:szCs w:val="27"/>
          <w:highlight w:val="cyan"/>
          <w:lang w:eastAsia="cs-CZ"/>
          <w:rPrChange w:id="227" w:author="Srholec Martin" w:date="2019-03-07T11:35:00Z">
            <w:rPr>
              <w:del w:id="228" w:author="Srholec Martin" w:date="2019-03-07T11:19:00Z"/>
              <w:rFonts w:ascii="Arial" w:eastAsia="Times New Roman" w:hAnsi="Arial" w:cs="Arial"/>
              <w:b/>
              <w:bCs/>
              <w:color w:val="BB133E"/>
              <w:sz w:val="24"/>
              <w:szCs w:val="24"/>
              <w:lang w:eastAsia="cs-CZ"/>
            </w:rPr>
          </w:rPrChange>
        </w:rPr>
        <w:pPrChange w:id="229" w:author="Srholec Martin" w:date="2019-03-06T16:27:00Z">
          <w:pPr>
            <w:shd w:val="clear" w:color="auto" w:fill="FFFFFF"/>
            <w:spacing w:before="100" w:beforeAutospacing="1" w:after="100" w:afterAutospacing="1" w:line="240" w:lineRule="auto"/>
            <w:jc w:val="center"/>
            <w:outlineLvl w:val="3"/>
          </w:pPr>
        </w:pPrChange>
      </w:pPr>
      <w:del w:id="230" w:author="Srholec Martin" w:date="2019-03-06T16:27:00Z">
        <w:r w:rsidRPr="001A3F7A" w:rsidDel="00224434">
          <w:rPr>
            <w:rFonts w:ascii="Tahoma" w:eastAsia="Times New Roman" w:hAnsi="Tahoma" w:cs="Tahoma"/>
            <w:b/>
            <w:bCs/>
            <w:color w:val="BB133E"/>
            <w:sz w:val="27"/>
            <w:szCs w:val="27"/>
            <w:highlight w:val="cyan"/>
            <w:lang w:eastAsia="cs-CZ"/>
            <w:rPrChange w:id="231" w:author="Srholec Martin" w:date="2019-03-07T11:35:00Z">
              <w:rPr>
                <w:rFonts w:ascii="Arial" w:eastAsia="Times New Roman" w:hAnsi="Arial" w:cs="Arial"/>
                <w:b/>
                <w:bCs/>
                <w:color w:val="BB133E"/>
                <w:sz w:val="24"/>
                <w:szCs w:val="24"/>
                <w:lang w:eastAsia="cs-CZ"/>
              </w:rPr>
            </w:rPrChange>
          </w:rPr>
          <w:delText>M</w:delText>
        </w:r>
      </w:del>
      <w:del w:id="232" w:author="Srholec Martin" w:date="2019-03-07T11:19:00Z">
        <w:r w:rsidRPr="001A3F7A" w:rsidDel="00AC20B5">
          <w:rPr>
            <w:rFonts w:ascii="Tahoma" w:eastAsia="Times New Roman" w:hAnsi="Tahoma" w:cs="Tahoma"/>
            <w:b/>
            <w:bCs/>
            <w:color w:val="BB133E"/>
            <w:sz w:val="27"/>
            <w:szCs w:val="27"/>
            <w:highlight w:val="cyan"/>
            <w:lang w:eastAsia="cs-CZ"/>
            <w:rPrChange w:id="233" w:author="Srholec Martin" w:date="2019-03-07T11:35:00Z">
              <w:rPr>
                <w:rFonts w:ascii="Arial" w:eastAsia="Times New Roman" w:hAnsi="Arial" w:cs="Arial"/>
                <w:b/>
                <w:bCs/>
                <w:color w:val="BB133E"/>
                <w:sz w:val="24"/>
                <w:szCs w:val="24"/>
                <w:lang w:eastAsia="cs-CZ"/>
              </w:rPr>
            </w:rPrChange>
          </w:rPr>
          <w:delText>ethods</w:delText>
        </w:r>
      </w:del>
    </w:p>
    <w:p w14:paraId="72244FDC" w14:textId="4F184640" w:rsidR="00FE4F98" w:rsidRPr="001A3F7A" w:rsidDel="00F43870" w:rsidRDefault="004B79E9">
      <w:pPr>
        <w:shd w:val="clear" w:color="auto" w:fill="FFFFFF"/>
        <w:spacing w:before="450" w:after="450" w:line="240" w:lineRule="auto"/>
        <w:ind w:right="450"/>
        <w:rPr>
          <w:del w:id="234" w:author="Srholec Martin" w:date="2019-03-07T10:52:00Z"/>
          <w:rFonts w:ascii="Arial" w:eastAsia="Times New Roman" w:hAnsi="Arial" w:cs="Arial"/>
          <w:color w:val="000000"/>
          <w:sz w:val="26"/>
          <w:szCs w:val="26"/>
          <w:highlight w:val="cyan"/>
          <w:lang w:eastAsia="cs-CZ"/>
          <w:rPrChange w:id="235" w:author="Srholec Martin" w:date="2019-03-07T11:35:00Z">
            <w:rPr>
              <w:del w:id="236" w:author="Srholec Martin" w:date="2019-03-07T10:52:00Z"/>
              <w:rFonts w:ascii="Arial" w:eastAsia="Times New Roman" w:hAnsi="Arial" w:cs="Arial"/>
              <w:color w:val="000000"/>
              <w:sz w:val="26"/>
              <w:szCs w:val="26"/>
              <w:lang w:eastAsia="cs-CZ"/>
            </w:rPr>
          </w:rPrChange>
        </w:rPr>
        <w:pPrChange w:id="237" w:author="Srholec Martin" w:date="2019-03-07T11:02:00Z">
          <w:pPr>
            <w:shd w:val="clear" w:color="auto" w:fill="FFFFFF"/>
            <w:spacing w:before="450" w:after="450" w:line="240" w:lineRule="auto"/>
            <w:ind w:left="450" w:right="450"/>
          </w:pPr>
        </w:pPrChange>
      </w:pPr>
      <w:ins w:id="238" w:author="Martin Srholec" w:date="2019-01-09T16:20:00Z">
        <w:del w:id="239" w:author="Srholec Martin" w:date="2019-03-07T10:52:00Z">
          <w:r w:rsidRPr="001A3F7A" w:rsidDel="00F43870">
            <w:rPr>
              <w:rFonts w:ascii="Arial" w:eastAsia="Times New Roman" w:hAnsi="Arial" w:cs="Arial"/>
              <w:color w:val="000000"/>
              <w:sz w:val="26"/>
              <w:szCs w:val="26"/>
              <w:highlight w:val="cyan"/>
              <w:lang w:eastAsia="cs-CZ"/>
              <w:rPrChange w:id="240" w:author="Srholec Martin" w:date="2019-03-07T11:35:00Z">
                <w:rPr>
                  <w:rFonts w:ascii="Arial" w:eastAsia="Times New Roman" w:hAnsi="Arial" w:cs="Arial"/>
                  <w:color w:val="000000"/>
                  <w:sz w:val="26"/>
                  <w:szCs w:val="26"/>
                  <w:lang w:eastAsia="cs-CZ"/>
                </w:rPr>
              </w:rPrChange>
            </w:rPr>
            <w:delText xml:space="preserve">Results based on  six </w:delText>
          </w:r>
        </w:del>
      </w:ins>
      <w:del w:id="241" w:author="Srholec Martin" w:date="2019-03-07T10:52:00Z">
        <w:r w:rsidR="00FE4F98" w:rsidRPr="001A3F7A" w:rsidDel="00F43870">
          <w:rPr>
            <w:rFonts w:ascii="Arial" w:eastAsia="Times New Roman" w:hAnsi="Arial" w:cs="Arial"/>
            <w:color w:val="000000"/>
            <w:sz w:val="26"/>
            <w:szCs w:val="26"/>
            <w:highlight w:val="cyan"/>
            <w:lang w:eastAsia="cs-CZ"/>
            <w:rPrChange w:id="242" w:author="Srholec Martin" w:date="2019-03-07T11:35:00Z">
              <w:rPr>
                <w:rFonts w:ascii="Arial" w:eastAsia="Times New Roman" w:hAnsi="Arial" w:cs="Arial"/>
                <w:color w:val="000000"/>
                <w:sz w:val="26"/>
                <w:szCs w:val="26"/>
                <w:lang w:eastAsia="cs-CZ"/>
              </w:rPr>
            </w:rPrChange>
          </w:rPr>
          <w:delText>A set of 6 journal-level indicators of globalization were developed</w:delText>
        </w:r>
      </w:del>
      <w:ins w:id="243" w:author="Martin Srholec" w:date="2019-01-09T16:20:00Z">
        <w:del w:id="244" w:author="Srholec Martin" w:date="2019-03-07T10:52:00Z">
          <w:r w:rsidRPr="001A3F7A" w:rsidDel="00F43870">
            <w:rPr>
              <w:rFonts w:ascii="Arial" w:eastAsia="Times New Roman" w:hAnsi="Arial" w:cs="Arial"/>
              <w:color w:val="000000"/>
              <w:sz w:val="26"/>
              <w:szCs w:val="26"/>
              <w:highlight w:val="cyan"/>
              <w:lang w:eastAsia="cs-CZ"/>
              <w:rPrChange w:id="245" w:author="Srholec Martin" w:date="2019-03-07T11:35:00Z">
                <w:rPr>
                  <w:rFonts w:ascii="Arial" w:eastAsia="Times New Roman" w:hAnsi="Arial" w:cs="Arial"/>
                  <w:color w:val="000000"/>
                  <w:sz w:val="26"/>
                  <w:szCs w:val="26"/>
                  <w:lang w:eastAsia="cs-CZ"/>
                </w:rPr>
              </w:rPrChange>
            </w:rPr>
            <w:delText>are presented in this study</w:delText>
          </w:r>
        </w:del>
      </w:ins>
      <w:del w:id="246" w:author="Srholec Martin" w:date="2019-03-07T10:52:00Z">
        <w:r w:rsidR="00FE4F98" w:rsidRPr="001A3F7A" w:rsidDel="00F43870">
          <w:rPr>
            <w:rFonts w:ascii="Arial" w:eastAsia="Times New Roman" w:hAnsi="Arial" w:cs="Arial"/>
            <w:color w:val="000000"/>
            <w:sz w:val="26"/>
            <w:szCs w:val="26"/>
            <w:highlight w:val="cyan"/>
            <w:lang w:eastAsia="cs-CZ"/>
            <w:rPrChange w:id="247" w:author="Srholec Martin" w:date="2019-03-07T11:35:00Z">
              <w:rPr>
                <w:rFonts w:ascii="Arial" w:eastAsia="Times New Roman" w:hAnsi="Arial" w:cs="Arial"/>
                <w:color w:val="000000"/>
                <w:sz w:val="26"/>
                <w:szCs w:val="26"/>
                <w:lang w:eastAsia="cs-CZ"/>
              </w:rPr>
            </w:rPrChange>
          </w:rPr>
          <w:delText>. They are designed to be heterogeneous both in terms of the data and in the underlying mathematics. See the detailed description of indicators.</w:delText>
        </w:r>
      </w:del>
    </w:p>
    <w:p w14:paraId="7618A08E" w14:textId="204309C2" w:rsidR="00FE4F98" w:rsidRPr="001A3F7A" w:rsidDel="00EA1313" w:rsidRDefault="00FE4F98" w:rsidP="00FE4F98">
      <w:pPr>
        <w:shd w:val="clear" w:color="auto" w:fill="FFFFFF"/>
        <w:spacing w:before="450" w:after="450" w:line="240" w:lineRule="auto"/>
        <w:ind w:left="450" w:right="450"/>
        <w:rPr>
          <w:del w:id="248" w:author="Srholec Martin" w:date="2019-03-07T11:07:00Z"/>
          <w:rFonts w:ascii="Arial" w:eastAsia="Times New Roman" w:hAnsi="Arial" w:cs="Arial"/>
          <w:color w:val="000000"/>
          <w:sz w:val="26"/>
          <w:szCs w:val="26"/>
          <w:highlight w:val="cyan"/>
          <w:lang w:eastAsia="cs-CZ"/>
          <w:rPrChange w:id="249" w:author="Srholec Martin" w:date="2019-03-07T11:35:00Z">
            <w:rPr>
              <w:del w:id="250" w:author="Srholec Martin" w:date="2019-03-07T11:07:00Z"/>
              <w:rFonts w:ascii="Arial" w:eastAsia="Times New Roman" w:hAnsi="Arial" w:cs="Arial"/>
              <w:color w:val="000000"/>
              <w:sz w:val="26"/>
              <w:szCs w:val="26"/>
              <w:lang w:eastAsia="cs-CZ"/>
            </w:rPr>
          </w:rPrChange>
        </w:rPr>
      </w:pPr>
      <w:del w:id="251" w:author="Srholec Martin" w:date="2019-03-07T11:05:00Z">
        <w:r w:rsidRPr="001A3F7A" w:rsidDel="00EA1313">
          <w:rPr>
            <w:rFonts w:ascii="Arial" w:eastAsia="Times New Roman" w:hAnsi="Arial" w:cs="Arial"/>
            <w:color w:val="000000"/>
            <w:sz w:val="26"/>
            <w:szCs w:val="26"/>
            <w:highlight w:val="cyan"/>
            <w:lang w:eastAsia="cs-CZ"/>
            <w:rPrChange w:id="252" w:author="Srholec Martin" w:date="2019-03-07T11:35:00Z">
              <w:rPr>
                <w:rFonts w:ascii="Arial" w:eastAsia="Times New Roman" w:hAnsi="Arial" w:cs="Arial"/>
                <w:color w:val="000000"/>
                <w:sz w:val="26"/>
                <w:szCs w:val="26"/>
                <w:lang w:eastAsia="cs-CZ"/>
              </w:rPr>
            </w:rPrChange>
          </w:rPr>
          <w:delText xml:space="preserve">Subsequently, the indicators were aggregated to the level of countries and disciplines. </w:delText>
        </w:r>
      </w:del>
      <w:del w:id="253" w:author="Srholec Martin" w:date="2019-03-07T11:06:00Z">
        <w:r w:rsidRPr="001A3F7A" w:rsidDel="00EA1313">
          <w:rPr>
            <w:rFonts w:ascii="Arial" w:eastAsia="Times New Roman" w:hAnsi="Arial" w:cs="Arial"/>
            <w:color w:val="000000"/>
            <w:sz w:val="26"/>
            <w:szCs w:val="26"/>
            <w:highlight w:val="cyan"/>
            <w:lang w:eastAsia="cs-CZ"/>
            <w:rPrChange w:id="254" w:author="Srholec Martin" w:date="2019-03-07T11:35:00Z">
              <w:rPr>
                <w:rFonts w:ascii="Arial" w:eastAsia="Times New Roman" w:hAnsi="Arial" w:cs="Arial"/>
                <w:color w:val="000000"/>
                <w:sz w:val="26"/>
                <w:szCs w:val="26"/>
                <w:lang w:eastAsia="cs-CZ"/>
              </w:rPr>
            </w:rPrChange>
          </w:rPr>
          <w:delText>The result is a weighted average of individual journals scaled b</w:delText>
        </w:r>
      </w:del>
      <w:del w:id="255" w:author="Srholec Martin" w:date="2019-03-07T11:19:00Z">
        <w:r w:rsidRPr="001A3F7A" w:rsidDel="00AC20B5">
          <w:rPr>
            <w:rFonts w:ascii="Arial" w:eastAsia="Times New Roman" w:hAnsi="Arial" w:cs="Arial"/>
            <w:color w:val="000000"/>
            <w:sz w:val="26"/>
            <w:szCs w:val="26"/>
            <w:highlight w:val="cyan"/>
            <w:lang w:eastAsia="cs-CZ"/>
            <w:rPrChange w:id="256" w:author="Srholec Martin" w:date="2019-03-07T11:35:00Z">
              <w:rPr>
                <w:rFonts w:ascii="Arial" w:eastAsia="Times New Roman" w:hAnsi="Arial" w:cs="Arial"/>
                <w:color w:val="000000"/>
                <w:sz w:val="26"/>
                <w:szCs w:val="26"/>
                <w:lang w:eastAsia="cs-CZ"/>
              </w:rPr>
            </w:rPrChange>
          </w:rPr>
          <w:delText xml:space="preserve">etween 0 and 1, where 0 </w:delText>
        </w:r>
      </w:del>
      <w:del w:id="257" w:author="Srholec Martin" w:date="2019-03-07T11:06:00Z">
        <w:r w:rsidRPr="001A3F7A" w:rsidDel="00EA1313">
          <w:rPr>
            <w:rFonts w:ascii="Arial" w:eastAsia="Times New Roman" w:hAnsi="Arial" w:cs="Arial"/>
            <w:color w:val="000000"/>
            <w:sz w:val="26"/>
            <w:szCs w:val="26"/>
            <w:highlight w:val="cyan"/>
            <w:lang w:eastAsia="cs-CZ"/>
            <w:rPrChange w:id="258" w:author="Srholec Martin" w:date="2019-03-07T11:35:00Z">
              <w:rPr>
                <w:rFonts w:ascii="Arial" w:eastAsia="Times New Roman" w:hAnsi="Arial" w:cs="Arial"/>
                <w:color w:val="000000"/>
                <w:sz w:val="26"/>
                <w:szCs w:val="26"/>
                <w:lang w:eastAsia="cs-CZ"/>
              </w:rPr>
            </w:rPrChange>
          </w:rPr>
          <w:delText>is</w:delText>
        </w:r>
      </w:del>
      <w:del w:id="259" w:author="Srholec Martin" w:date="2019-03-07T11:19:00Z">
        <w:r w:rsidRPr="001A3F7A" w:rsidDel="00AC20B5">
          <w:rPr>
            <w:rFonts w:ascii="Arial" w:eastAsia="Times New Roman" w:hAnsi="Arial" w:cs="Arial"/>
            <w:color w:val="000000"/>
            <w:sz w:val="26"/>
            <w:szCs w:val="26"/>
            <w:highlight w:val="cyan"/>
            <w:lang w:eastAsia="cs-CZ"/>
            <w:rPrChange w:id="260" w:author="Srholec Martin" w:date="2019-03-07T11:35:00Z">
              <w:rPr>
                <w:rFonts w:ascii="Arial" w:eastAsia="Times New Roman" w:hAnsi="Arial" w:cs="Arial"/>
                <w:color w:val="000000"/>
                <w:sz w:val="26"/>
                <w:szCs w:val="26"/>
                <w:lang w:eastAsia="cs-CZ"/>
              </w:rPr>
            </w:rPrChange>
          </w:rPr>
          <w:delText xml:space="preserve"> lowest </w:delText>
        </w:r>
      </w:del>
      <w:del w:id="261" w:author="Srholec Martin" w:date="2019-03-07T11:06:00Z">
        <w:r w:rsidRPr="001A3F7A" w:rsidDel="00EA1313">
          <w:rPr>
            <w:rFonts w:ascii="Arial" w:eastAsia="Times New Roman" w:hAnsi="Arial" w:cs="Arial"/>
            <w:color w:val="000000"/>
            <w:sz w:val="26"/>
            <w:szCs w:val="26"/>
            <w:highlight w:val="cyan"/>
            <w:lang w:eastAsia="cs-CZ"/>
            <w:rPrChange w:id="262" w:author="Srholec Martin" w:date="2019-03-07T11:35:00Z">
              <w:rPr>
                <w:rFonts w:ascii="Arial" w:eastAsia="Times New Roman" w:hAnsi="Arial" w:cs="Arial"/>
                <w:color w:val="000000"/>
                <w:sz w:val="26"/>
                <w:szCs w:val="26"/>
                <w:lang w:eastAsia="cs-CZ"/>
              </w:rPr>
            </w:rPrChange>
          </w:rPr>
          <w:delText xml:space="preserve">globalization </w:delText>
        </w:r>
      </w:del>
      <w:del w:id="263" w:author="Srholec Martin" w:date="2019-03-07T11:19:00Z">
        <w:r w:rsidRPr="001A3F7A" w:rsidDel="00AC20B5">
          <w:rPr>
            <w:rFonts w:ascii="Arial" w:eastAsia="Times New Roman" w:hAnsi="Arial" w:cs="Arial"/>
            <w:color w:val="000000"/>
            <w:sz w:val="26"/>
            <w:szCs w:val="26"/>
            <w:highlight w:val="cyan"/>
            <w:lang w:eastAsia="cs-CZ"/>
            <w:rPrChange w:id="264" w:author="Srholec Martin" w:date="2019-03-07T11:35:00Z">
              <w:rPr>
                <w:rFonts w:ascii="Arial" w:eastAsia="Times New Roman" w:hAnsi="Arial" w:cs="Arial"/>
                <w:color w:val="000000"/>
                <w:sz w:val="26"/>
                <w:szCs w:val="26"/>
                <w:lang w:eastAsia="cs-CZ"/>
              </w:rPr>
            </w:rPrChange>
          </w:rPr>
          <w:delText xml:space="preserve">and 1 </w:delText>
        </w:r>
      </w:del>
      <w:del w:id="265" w:author="Srholec Martin" w:date="2019-03-07T11:06:00Z">
        <w:r w:rsidRPr="001A3F7A" w:rsidDel="00EA1313">
          <w:rPr>
            <w:rFonts w:ascii="Arial" w:eastAsia="Times New Roman" w:hAnsi="Arial" w:cs="Arial"/>
            <w:color w:val="000000"/>
            <w:sz w:val="26"/>
            <w:szCs w:val="26"/>
            <w:highlight w:val="cyan"/>
            <w:lang w:eastAsia="cs-CZ"/>
            <w:rPrChange w:id="266" w:author="Srholec Martin" w:date="2019-03-07T11:35:00Z">
              <w:rPr>
                <w:rFonts w:ascii="Arial" w:eastAsia="Times New Roman" w:hAnsi="Arial" w:cs="Arial"/>
                <w:color w:val="000000"/>
                <w:sz w:val="26"/>
                <w:szCs w:val="26"/>
                <w:lang w:eastAsia="cs-CZ"/>
              </w:rPr>
            </w:rPrChange>
          </w:rPr>
          <w:delText>is</w:delText>
        </w:r>
      </w:del>
      <w:del w:id="267" w:author="Srholec Martin" w:date="2019-03-07T11:19:00Z">
        <w:r w:rsidRPr="001A3F7A" w:rsidDel="00AC20B5">
          <w:rPr>
            <w:rFonts w:ascii="Arial" w:eastAsia="Times New Roman" w:hAnsi="Arial" w:cs="Arial"/>
            <w:color w:val="000000"/>
            <w:sz w:val="26"/>
            <w:szCs w:val="26"/>
            <w:highlight w:val="cyan"/>
            <w:lang w:eastAsia="cs-CZ"/>
            <w:rPrChange w:id="268" w:author="Srholec Martin" w:date="2019-03-07T11:35:00Z">
              <w:rPr>
                <w:rFonts w:ascii="Arial" w:eastAsia="Times New Roman" w:hAnsi="Arial" w:cs="Arial"/>
                <w:color w:val="000000"/>
                <w:sz w:val="26"/>
                <w:szCs w:val="26"/>
                <w:lang w:eastAsia="cs-CZ"/>
              </w:rPr>
            </w:rPrChange>
          </w:rPr>
          <w:delText xml:space="preserve"> the highest. </w:delText>
        </w:r>
      </w:del>
      <w:del w:id="269" w:author="Srholec Martin" w:date="2019-03-07T11:06:00Z">
        <w:r w:rsidRPr="001A3F7A" w:rsidDel="00EA1313">
          <w:rPr>
            <w:rFonts w:ascii="Arial" w:eastAsia="Times New Roman" w:hAnsi="Arial" w:cs="Arial"/>
            <w:color w:val="000000"/>
            <w:sz w:val="26"/>
            <w:szCs w:val="26"/>
            <w:highlight w:val="cyan"/>
            <w:lang w:eastAsia="cs-CZ"/>
            <w:rPrChange w:id="270" w:author="Srholec Martin" w:date="2019-03-07T11:35:00Z">
              <w:rPr>
                <w:rFonts w:ascii="Arial" w:eastAsia="Times New Roman" w:hAnsi="Arial" w:cs="Arial"/>
                <w:color w:val="000000"/>
                <w:sz w:val="26"/>
                <w:szCs w:val="26"/>
                <w:lang w:eastAsia="cs-CZ"/>
              </w:rPr>
            </w:rPrChange>
          </w:rPr>
          <w:delText>The description of the aggregation process is available in the general framework.</w:delText>
        </w:r>
      </w:del>
      <w:del w:id="271" w:author="Srholec Martin" w:date="2019-03-07T11:07:00Z">
        <w:r w:rsidRPr="001A3F7A" w:rsidDel="00EA1313">
          <w:rPr>
            <w:rFonts w:ascii="Arial" w:eastAsia="Times New Roman" w:hAnsi="Arial" w:cs="Arial"/>
            <w:color w:val="000000"/>
            <w:sz w:val="26"/>
            <w:szCs w:val="26"/>
            <w:highlight w:val="cyan"/>
            <w:lang w:eastAsia="cs-CZ"/>
            <w:rPrChange w:id="272" w:author="Srholec Martin" w:date="2019-03-07T11:35:00Z">
              <w:rPr>
                <w:rFonts w:ascii="Arial" w:eastAsia="Times New Roman" w:hAnsi="Arial" w:cs="Arial"/>
                <w:color w:val="000000"/>
                <w:sz w:val="26"/>
                <w:szCs w:val="26"/>
                <w:lang w:eastAsia="cs-CZ"/>
              </w:rPr>
            </w:rPrChange>
          </w:rPr>
          <w:delText xml:space="preserve"> Several country groups averages were included in the results to show globalization patterns on the global level.</w:delText>
        </w:r>
      </w:del>
    </w:p>
    <w:p w14:paraId="03B99C9D" w14:textId="1BC92A64" w:rsidR="00AC20B5" w:rsidRPr="001847D7" w:rsidRDefault="00FE4F98" w:rsidP="00AC20B5">
      <w:pPr>
        <w:shd w:val="clear" w:color="auto" w:fill="FFFFFF"/>
        <w:spacing w:before="450" w:after="450" w:line="240" w:lineRule="auto"/>
        <w:ind w:left="450" w:right="450"/>
        <w:rPr>
          <w:ins w:id="273" w:author="Srholec Martin" w:date="2019-03-07T11:19:00Z"/>
          <w:rFonts w:ascii="Arial" w:eastAsia="Times New Roman" w:hAnsi="Arial" w:cs="Arial"/>
          <w:color w:val="000000"/>
          <w:sz w:val="26"/>
          <w:szCs w:val="26"/>
          <w:lang w:eastAsia="cs-CZ"/>
        </w:rPr>
      </w:pPr>
      <w:del w:id="274" w:author="Srholec Martin" w:date="2019-03-07T11:11:00Z">
        <w:r w:rsidRPr="001A3F7A" w:rsidDel="00EA1313">
          <w:rPr>
            <w:rFonts w:ascii="Arial" w:eastAsia="Times New Roman" w:hAnsi="Arial" w:cs="Arial"/>
            <w:color w:val="000000"/>
            <w:sz w:val="26"/>
            <w:szCs w:val="26"/>
            <w:highlight w:val="cyan"/>
            <w:lang w:eastAsia="cs-CZ"/>
            <w:rPrChange w:id="275" w:author="Srholec Martin" w:date="2019-03-07T11:35:00Z">
              <w:rPr>
                <w:rFonts w:ascii="Arial" w:eastAsia="Times New Roman" w:hAnsi="Arial" w:cs="Arial"/>
                <w:color w:val="000000"/>
                <w:sz w:val="26"/>
                <w:szCs w:val="26"/>
                <w:lang w:eastAsia="cs-CZ"/>
              </w:rPr>
            </w:rPrChange>
          </w:rPr>
          <w:delText>All of the data used in this analysis are</w:delText>
        </w:r>
      </w:del>
      <w:del w:id="276" w:author="Srholec Martin" w:date="2019-03-07T11:08:00Z">
        <w:r w:rsidRPr="001A3F7A" w:rsidDel="00EA1313">
          <w:rPr>
            <w:rFonts w:ascii="Arial" w:eastAsia="Times New Roman" w:hAnsi="Arial" w:cs="Arial"/>
            <w:color w:val="000000"/>
            <w:sz w:val="26"/>
            <w:szCs w:val="26"/>
            <w:highlight w:val="cyan"/>
            <w:lang w:eastAsia="cs-CZ"/>
            <w:rPrChange w:id="277" w:author="Srholec Martin" w:date="2019-03-07T11:35:00Z">
              <w:rPr>
                <w:rFonts w:ascii="Arial" w:eastAsia="Times New Roman" w:hAnsi="Arial" w:cs="Arial"/>
                <w:color w:val="000000"/>
                <w:sz w:val="26"/>
                <w:szCs w:val="26"/>
                <w:lang w:eastAsia="cs-CZ"/>
              </w:rPr>
            </w:rPrChange>
          </w:rPr>
          <w:delText xml:space="preserve"> from the Scopus database</w:delText>
        </w:r>
      </w:del>
      <w:del w:id="278" w:author="Srholec Martin" w:date="2019-03-07T11:11:00Z">
        <w:r w:rsidRPr="001A3F7A" w:rsidDel="00EA1313">
          <w:rPr>
            <w:rFonts w:ascii="Arial" w:eastAsia="Times New Roman" w:hAnsi="Arial" w:cs="Arial"/>
            <w:color w:val="000000"/>
            <w:sz w:val="26"/>
            <w:szCs w:val="26"/>
            <w:highlight w:val="cyan"/>
            <w:lang w:eastAsia="cs-CZ"/>
            <w:rPrChange w:id="279" w:author="Srholec Martin" w:date="2019-03-07T11:35:00Z">
              <w:rPr>
                <w:rFonts w:ascii="Arial" w:eastAsia="Times New Roman" w:hAnsi="Arial" w:cs="Arial"/>
                <w:color w:val="000000"/>
                <w:sz w:val="26"/>
                <w:szCs w:val="26"/>
                <w:lang w:eastAsia="cs-CZ"/>
              </w:rPr>
            </w:rPrChange>
          </w:rPr>
          <w:delText xml:space="preserve">. </w:delText>
        </w:r>
      </w:del>
      <w:del w:id="280" w:author="Srholec Martin" w:date="2019-03-07T11:15:00Z">
        <w:r w:rsidRPr="001A3F7A" w:rsidDel="00AC20B5">
          <w:rPr>
            <w:rFonts w:ascii="Arial" w:eastAsia="Times New Roman" w:hAnsi="Arial" w:cs="Arial"/>
            <w:color w:val="000000"/>
            <w:sz w:val="26"/>
            <w:szCs w:val="26"/>
            <w:highlight w:val="cyan"/>
            <w:lang w:eastAsia="cs-CZ"/>
            <w:rPrChange w:id="281" w:author="Srholec Martin" w:date="2019-03-07T11:35:00Z">
              <w:rPr>
                <w:rFonts w:ascii="Arial" w:eastAsia="Times New Roman" w:hAnsi="Arial" w:cs="Arial"/>
                <w:color w:val="000000"/>
                <w:sz w:val="26"/>
                <w:szCs w:val="26"/>
                <w:lang w:eastAsia="cs-CZ"/>
              </w:rPr>
            </w:rPrChange>
          </w:rPr>
          <w:delText>The country and language data are downloaded</w:delText>
        </w:r>
      </w:del>
      <w:del w:id="282" w:author="Srholec Martin" w:date="2019-03-07T11:14:00Z">
        <w:r w:rsidRPr="001A3F7A" w:rsidDel="00AC20B5">
          <w:rPr>
            <w:rFonts w:ascii="Arial" w:eastAsia="Times New Roman" w:hAnsi="Arial" w:cs="Arial"/>
            <w:color w:val="000000"/>
            <w:sz w:val="26"/>
            <w:szCs w:val="26"/>
            <w:highlight w:val="cyan"/>
            <w:lang w:eastAsia="cs-CZ"/>
            <w:rPrChange w:id="283" w:author="Srholec Martin" w:date="2019-03-07T11:35:00Z">
              <w:rPr>
                <w:rFonts w:ascii="Arial" w:eastAsia="Times New Roman" w:hAnsi="Arial" w:cs="Arial"/>
                <w:color w:val="000000"/>
                <w:sz w:val="26"/>
                <w:szCs w:val="26"/>
                <w:lang w:eastAsia="cs-CZ"/>
              </w:rPr>
            </w:rPrChange>
          </w:rPr>
          <w:delText xml:space="preserve"> using the Scopus API</w:delText>
        </w:r>
      </w:del>
      <w:del w:id="284" w:author="Srholec Martin" w:date="2019-03-07T11:15:00Z">
        <w:r w:rsidRPr="001A3F7A" w:rsidDel="00AC20B5">
          <w:rPr>
            <w:rFonts w:ascii="Arial" w:eastAsia="Times New Roman" w:hAnsi="Arial" w:cs="Arial"/>
            <w:color w:val="000000"/>
            <w:sz w:val="26"/>
            <w:szCs w:val="26"/>
            <w:highlight w:val="cyan"/>
            <w:lang w:eastAsia="cs-CZ"/>
            <w:rPrChange w:id="285" w:author="Srholec Martin" w:date="2019-03-07T11:35:00Z">
              <w:rPr>
                <w:rFonts w:ascii="Arial" w:eastAsia="Times New Roman" w:hAnsi="Arial" w:cs="Arial"/>
                <w:color w:val="000000"/>
                <w:sz w:val="26"/>
                <w:szCs w:val="26"/>
                <w:lang w:eastAsia="cs-CZ"/>
              </w:rPr>
            </w:rPrChange>
          </w:rPr>
          <w:delText xml:space="preserve">. </w:delText>
        </w:r>
      </w:del>
      <w:del w:id="286" w:author="Srholec Martin" w:date="2019-03-07T11:19:00Z">
        <w:r w:rsidRPr="001A3F7A" w:rsidDel="00AC20B5">
          <w:rPr>
            <w:rFonts w:ascii="Arial" w:eastAsia="Times New Roman" w:hAnsi="Arial" w:cs="Arial"/>
            <w:color w:val="000000"/>
            <w:sz w:val="26"/>
            <w:szCs w:val="26"/>
            <w:highlight w:val="cyan"/>
            <w:lang w:eastAsia="cs-CZ"/>
            <w:rPrChange w:id="287" w:author="Srholec Martin" w:date="2019-03-07T11:35:00Z">
              <w:rPr>
                <w:rFonts w:ascii="Arial" w:eastAsia="Times New Roman" w:hAnsi="Arial" w:cs="Arial"/>
                <w:color w:val="000000"/>
                <w:sz w:val="26"/>
                <w:szCs w:val="26"/>
                <w:lang w:eastAsia="cs-CZ"/>
              </w:rPr>
            </w:rPrChange>
          </w:rPr>
          <w:delText xml:space="preserve">The list of journals and </w:delText>
        </w:r>
      </w:del>
      <w:del w:id="288" w:author="Srholec Martin" w:date="2019-03-07T11:16:00Z">
        <w:r w:rsidRPr="001A3F7A" w:rsidDel="00AC20B5">
          <w:rPr>
            <w:rFonts w:ascii="Arial" w:eastAsia="Times New Roman" w:hAnsi="Arial" w:cs="Arial"/>
            <w:color w:val="000000"/>
            <w:sz w:val="26"/>
            <w:szCs w:val="26"/>
            <w:highlight w:val="cyan"/>
            <w:lang w:eastAsia="cs-CZ"/>
            <w:rPrChange w:id="289" w:author="Srholec Martin" w:date="2019-03-07T11:35:00Z">
              <w:rPr>
                <w:rFonts w:ascii="Arial" w:eastAsia="Times New Roman" w:hAnsi="Arial" w:cs="Arial"/>
                <w:color w:val="000000"/>
                <w:sz w:val="26"/>
                <w:szCs w:val="26"/>
                <w:lang w:eastAsia="cs-CZ"/>
              </w:rPr>
            </w:rPrChange>
          </w:rPr>
          <w:delText>their</w:delText>
        </w:r>
      </w:del>
      <w:del w:id="290" w:author="Srholec Martin" w:date="2019-03-07T11:19:00Z">
        <w:r w:rsidRPr="001A3F7A" w:rsidDel="00AC20B5">
          <w:rPr>
            <w:rFonts w:ascii="Arial" w:eastAsia="Times New Roman" w:hAnsi="Arial" w:cs="Arial"/>
            <w:color w:val="000000"/>
            <w:sz w:val="26"/>
            <w:szCs w:val="26"/>
            <w:highlight w:val="cyan"/>
            <w:lang w:eastAsia="cs-CZ"/>
            <w:rPrChange w:id="291" w:author="Srholec Martin" w:date="2019-03-07T11:35:00Z">
              <w:rPr>
                <w:rFonts w:ascii="Arial" w:eastAsia="Times New Roman" w:hAnsi="Arial" w:cs="Arial"/>
                <w:color w:val="000000"/>
                <w:sz w:val="26"/>
                <w:szCs w:val="26"/>
                <w:lang w:eastAsia="cs-CZ"/>
              </w:rPr>
            </w:rPrChange>
          </w:rPr>
          <w:delText xml:space="preserve"> disciplines </w:delText>
        </w:r>
      </w:del>
      <w:del w:id="292" w:author="Srholec Martin" w:date="2019-03-07T11:17:00Z">
        <w:r w:rsidRPr="001A3F7A" w:rsidDel="00AC20B5">
          <w:rPr>
            <w:rFonts w:ascii="Arial" w:eastAsia="Times New Roman" w:hAnsi="Arial" w:cs="Arial"/>
            <w:color w:val="000000"/>
            <w:sz w:val="26"/>
            <w:szCs w:val="26"/>
            <w:highlight w:val="cyan"/>
            <w:lang w:eastAsia="cs-CZ"/>
            <w:rPrChange w:id="293" w:author="Srholec Martin" w:date="2019-03-07T11:35:00Z">
              <w:rPr>
                <w:rFonts w:ascii="Arial" w:eastAsia="Times New Roman" w:hAnsi="Arial" w:cs="Arial"/>
                <w:color w:val="000000"/>
                <w:sz w:val="26"/>
                <w:szCs w:val="26"/>
                <w:lang w:eastAsia="cs-CZ"/>
              </w:rPr>
            </w:rPrChange>
          </w:rPr>
          <w:delText>are</w:delText>
        </w:r>
      </w:del>
      <w:del w:id="294" w:author="Srholec Martin" w:date="2019-03-07T11:19:00Z">
        <w:r w:rsidRPr="001A3F7A" w:rsidDel="00AC20B5">
          <w:rPr>
            <w:rFonts w:ascii="Arial" w:eastAsia="Times New Roman" w:hAnsi="Arial" w:cs="Arial"/>
            <w:color w:val="000000"/>
            <w:sz w:val="26"/>
            <w:szCs w:val="26"/>
            <w:highlight w:val="cyan"/>
            <w:lang w:eastAsia="cs-CZ"/>
            <w:rPrChange w:id="295" w:author="Srholec Martin" w:date="2019-03-07T11:35:00Z">
              <w:rPr>
                <w:rFonts w:ascii="Arial" w:eastAsia="Times New Roman" w:hAnsi="Arial" w:cs="Arial"/>
                <w:color w:val="000000"/>
                <w:sz w:val="26"/>
                <w:szCs w:val="26"/>
                <w:lang w:eastAsia="cs-CZ"/>
              </w:rPr>
            </w:rPrChange>
          </w:rPr>
          <w:delText xml:space="preserve"> taken from the Scopus Source List.</w:delText>
        </w:r>
      </w:del>
      <w:ins w:id="296" w:author="Srholec Martin" w:date="2019-03-07T11:19:00Z">
        <w:r w:rsidR="00AC20B5" w:rsidRPr="001A3F7A">
          <w:rPr>
            <w:rFonts w:ascii="Arial" w:eastAsia="Times New Roman" w:hAnsi="Arial" w:cs="Arial"/>
            <w:color w:val="000000"/>
            <w:sz w:val="26"/>
            <w:szCs w:val="26"/>
            <w:highlight w:val="cyan"/>
            <w:lang w:eastAsia="cs-CZ"/>
            <w:rPrChange w:id="297" w:author="Srholec Martin" w:date="2019-03-07T11:35:00Z">
              <w:rPr>
                <w:rFonts w:ascii="Arial" w:eastAsia="Times New Roman" w:hAnsi="Arial" w:cs="Arial"/>
                <w:color w:val="000000"/>
                <w:sz w:val="26"/>
                <w:szCs w:val="26"/>
                <w:lang w:eastAsia="cs-CZ"/>
              </w:rPr>
            </w:rPrChange>
          </w:rPr>
          <w:t>MOVE TO “journal-level indicators” The methodology builds on Zitt and Bassecoulard (1999), who proposed some of the indicators and the aggregation process. However since any systematic evidence is very scarce. Some evidence is estimated in Aman (2016), but their estimation does not take into account the research sector size.</w:t>
        </w:r>
      </w:ins>
    </w:p>
    <w:p w14:paraId="3990D148" w14:textId="69AD5254" w:rsidR="00A54210" w:rsidRDefault="00A54210">
      <w:pPr>
        <w:rPr>
          <w:ins w:id="298" w:author="Srholec Martin" w:date="2019-03-07T13:47:00Z"/>
          <w:rFonts w:ascii="Arial" w:eastAsia="Times New Roman" w:hAnsi="Arial" w:cs="Arial"/>
          <w:color w:val="000000"/>
          <w:sz w:val="26"/>
          <w:szCs w:val="26"/>
          <w:lang w:eastAsia="cs-CZ"/>
        </w:rPr>
      </w:pPr>
      <w:ins w:id="299" w:author="Srholec Martin" w:date="2019-03-07T13:47:00Z">
        <w:r>
          <w:rPr>
            <w:rFonts w:ascii="Arial" w:eastAsia="Times New Roman" w:hAnsi="Arial" w:cs="Arial"/>
            <w:color w:val="000000"/>
            <w:sz w:val="26"/>
            <w:szCs w:val="26"/>
            <w:lang w:eastAsia="cs-CZ"/>
          </w:rPr>
          <w:br w:type="page"/>
        </w:r>
      </w:ins>
    </w:p>
    <w:p w14:paraId="29D46EAF" w14:textId="7BF0D7CE" w:rsidR="00FE4F98" w:rsidRPr="001847D7" w:rsidDel="00AC20B5" w:rsidRDefault="00FE4F98" w:rsidP="00FE4F98">
      <w:pPr>
        <w:shd w:val="clear" w:color="auto" w:fill="FFFFFF"/>
        <w:spacing w:before="450" w:after="450" w:line="240" w:lineRule="auto"/>
        <w:ind w:left="450" w:right="450"/>
        <w:rPr>
          <w:del w:id="300" w:author="Srholec Martin" w:date="2019-03-07T11:18:00Z"/>
          <w:rFonts w:ascii="Arial" w:eastAsia="Times New Roman" w:hAnsi="Arial" w:cs="Arial"/>
          <w:color w:val="000000"/>
          <w:sz w:val="26"/>
          <w:szCs w:val="26"/>
          <w:lang w:eastAsia="cs-CZ"/>
        </w:rPr>
      </w:pPr>
      <w:del w:id="301" w:author="Srholec Martin" w:date="2019-03-07T11:18:00Z">
        <w:r w:rsidRPr="001847D7" w:rsidDel="00AC20B5">
          <w:rPr>
            <w:rFonts w:ascii="Arial" w:eastAsia="Times New Roman" w:hAnsi="Arial" w:cs="Arial"/>
            <w:color w:val="000000"/>
            <w:sz w:val="26"/>
            <w:szCs w:val="26"/>
            <w:lang w:eastAsia="cs-CZ"/>
          </w:rPr>
          <w:lastRenderedPageBreak/>
          <w:delText xml:space="preserve"> The disciplines assignment is based on the 5 broad subject clusters and 27 major subject areas from the Scopus journals' classification.</w:delText>
        </w:r>
      </w:del>
    </w:p>
    <w:p w14:paraId="55A6F63B" w14:textId="7D5DE7B8" w:rsidR="00FE4F98" w:rsidRPr="001847D7" w:rsidDel="00AC20B5" w:rsidRDefault="0028642C" w:rsidP="00FE4F98">
      <w:pPr>
        <w:shd w:val="clear" w:color="auto" w:fill="FFFFFF"/>
        <w:spacing w:before="450" w:after="450" w:line="240" w:lineRule="auto"/>
        <w:ind w:left="450" w:right="450"/>
        <w:rPr>
          <w:del w:id="302" w:author="Srholec Martin" w:date="2019-03-07T11:18:00Z"/>
          <w:rFonts w:ascii="Arial" w:eastAsia="Times New Roman" w:hAnsi="Arial" w:cs="Arial"/>
          <w:color w:val="000000"/>
          <w:sz w:val="26"/>
          <w:szCs w:val="26"/>
          <w:lang w:eastAsia="cs-CZ"/>
        </w:rPr>
      </w:pPr>
      <w:ins w:id="303" w:author="Martin Srholec" w:date="2019-01-09T16:22:00Z">
        <w:del w:id="304" w:author="Srholec Martin" w:date="2019-03-07T11:18:00Z">
          <w:r w:rsidDel="00AC20B5">
            <w:rPr>
              <w:rFonts w:ascii="Arial" w:eastAsia="Times New Roman" w:hAnsi="Arial" w:cs="Arial"/>
              <w:color w:val="000000"/>
              <w:sz w:val="26"/>
              <w:szCs w:val="26"/>
              <w:lang w:eastAsia="cs-CZ"/>
            </w:rPr>
            <w:delText xml:space="preserve">The </w:delText>
          </w:r>
        </w:del>
      </w:ins>
      <w:del w:id="305" w:author="Srholec Martin" w:date="2019-03-07T11:18:00Z">
        <w:r w:rsidR="00FE4F98" w:rsidRPr="001847D7" w:rsidDel="00AC20B5">
          <w:rPr>
            <w:rFonts w:ascii="Arial" w:eastAsia="Times New Roman" w:hAnsi="Arial" w:cs="Arial"/>
            <w:color w:val="000000"/>
            <w:sz w:val="26"/>
            <w:szCs w:val="26"/>
            <w:lang w:eastAsia="cs-CZ"/>
          </w:rPr>
          <w:delText xml:space="preserve">Methodology </w:delText>
        </w:r>
      </w:del>
      <w:ins w:id="306" w:author="Martin Srholec" w:date="2019-01-09T16:22:00Z">
        <w:del w:id="307" w:author="Srholec Martin" w:date="2019-03-07T11:18:00Z">
          <w:r w:rsidDel="00AC20B5">
            <w:rPr>
              <w:rFonts w:ascii="Arial" w:eastAsia="Times New Roman" w:hAnsi="Arial" w:cs="Arial"/>
              <w:color w:val="000000"/>
              <w:sz w:val="26"/>
              <w:szCs w:val="26"/>
              <w:lang w:eastAsia="cs-CZ"/>
            </w:rPr>
            <w:delText>m</w:delText>
          </w:r>
          <w:r w:rsidRPr="001847D7" w:rsidDel="00AC20B5">
            <w:rPr>
              <w:rFonts w:ascii="Arial" w:eastAsia="Times New Roman" w:hAnsi="Arial" w:cs="Arial"/>
              <w:color w:val="000000"/>
              <w:sz w:val="26"/>
              <w:szCs w:val="26"/>
              <w:lang w:eastAsia="cs-CZ"/>
            </w:rPr>
            <w:delText xml:space="preserve">ethodology </w:delText>
          </w:r>
        </w:del>
      </w:ins>
      <w:del w:id="308" w:author="Srholec Martin" w:date="2019-03-07T11:18:00Z">
        <w:r w:rsidR="00FE4F98" w:rsidRPr="001847D7" w:rsidDel="00AC20B5">
          <w:rPr>
            <w:rFonts w:ascii="Arial" w:eastAsia="Times New Roman" w:hAnsi="Arial" w:cs="Arial"/>
            <w:color w:val="000000"/>
            <w:sz w:val="26"/>
            <w:szCs w:val="26"/>
            <w:lang w:eastAsia="cs-CZ"/>
          </w:rPr>
          <w:delText>is inspired</w:delText>
        </w:r>
      </w:del>
      <w:ins w:id="309" w:author="Martin Srholec" w:date="2019-01-09T16:23:00Z">
        <w:del w:id="310" w:author="Srholec Martin" w:date="2019-03-07T11:18:00Z">
          <w:r w:rsidDel="00AC20B5">
            <w:rPr>
              <w:rFonts w:ascii="Arial" w:eastAsia="Times New Roman" w:hAnsi="Arial" w:cs="Arial"/>
              <w:color w:val="000000"/>
              <w:sz w:val="26"/>
              <w:szCs w:val="26"/>
              <w:lang w:eastAsia="cs-CZ"/>
            </w:rPr>
            <w:delText>builds on</w:delText>
          </w:r>
        </w:del>
      </w:ins>
      <w:del w:id="311" w:author="Srholec Martin" w:date="2019-03-07T11:18:00Z">
        <w:r w:rsidR="00FE4F98" w:rsidRPr="001847D7" w:rsidDel="00AC20B5">
          <w:rPr>
            <w:rFonts w:ascii="Arial" w:eastAsia="Times New Roman" w:hAnsi="Arial" w:cs="Arial"/>
            <w:color w:val="000000"/>
            <w:sz w:val="26"/>
            <w:szCs w:val="26"/>
            <w:lang w:eastAsia="cs-CZ"/>
          </w:rPr>
          <w:delText xml:space="preserve"> by Zitt and Bassecoulard (1999), who proposed some of the indicators and the aggregation process. However since any systematic evidence is very scarce. Some evidence is estimated in Aman (2016), but their estimation does not take into account the research sector size.</w:delText>
        </w:r>
      </w:del>
    </w:p>
    <w:p w14:paraId="01411A4B" w14:textId="6A795EA8" w:rsidR="00CE1C48" w:rsidRPr="001847D7" w:rsidRDefault="00FE4F98">
      <w:commentRangeStart w:id="312"/>
      <w:del w:id="313" w:author="Srholec Martin" w:date="2019-03-07T11:35:00Z">
        <w:r w:rsidRPr="001847D7" w:rsidDel="001A3F7A">
          <w:rPr>
            <w:noProof/>
          </w:rPr>
          <w:drawing>
            <wp:inline distT="0" distB="0" distL="0" distR="0" wp14:anchorId="11C59349" wp14:editId="4D313377">
              <wp:extent cx="5943600" cy="5333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3365"/>
                      </a:xfrm>
                      <a:prstGeom prst="rect">
                        <a:avLst/>
                      </a:prstGeom>
                    </pic:spPr>
                  </pic:pic>
                </a:graphicData>
              </a:graphic>
            </wp:inline>
          </w:drawing>
        </w:r>
      </w:del>
      <w:commentRangeEnd w:id="312"/>
      <w:r w:rsidR="0028642C">
        <w:rPr>
          <w:rStyle w:val="CommentReference"/>
        </w:rPr>
        <w:commentReference w:id="312"/>
      </w:r>
    </w:p>
    <w:p w14:paraId="399A4F17" w14:textId="0157D20E" w:rsidR="00FE4F98" w:rsidRPr="001847D7" w:rsidRDefault="00FE4F98" w:rsidP="00FE4F98">
      <w:pPr>
        <w:pStyle w:val="Heading4"/>
        <w:jc w:val="center"/>
        <w:rPr>
          <w:rFonts w:ascii="Arial" w:hAnsi="Arial" w:cs="Arial"/>
          <w:color w:val="BB133E"/>
          <w:sz w:val="26"/>
          <w:szCs w:val="26"/>
          <w:lang w:val="en-US"/>
        </w:rPr>
      </w:pPr>
      <w:del w:id="314" w:author="Srholec Martin" w:date="2019-03-07T12:52:00Z">
        <w:r w:rsidRPr="001847D7" w:rsidDel="00792BDB">
          <w:rPr>
            <w:rFonts w:ascii="Arial" w:hAnsi="Arial" w:cs="Arial"/>
            <w:color w:val="BB133E"/>
            <w:sz w:val="26"/>
            <w:szCs w:val="26"/>
            <w:lang w:val="en-US"/>
          </w:rPr>
          <w:delText xml:space="preserve">Reading </w:delText>
        </w:r>
      </w:del>
      <w:ins w:id="315" w:author="Srholec Martin" w:date="2019-03-07T12:54:00Z">
        <w:r w:rsidR="00792BDB">
          <w:rPr>
            <w:rFonts w:ascii="Arial" w:hAnsi="Arial" w:cs="Arial"/>
            <w:color w:val="BB133E"/>
            <w:sz w:val="26"/>
            <w:szCs w:val="26"/>
            <w:lang w:val="en-US"/>
          </w:rPr>
          <w:t>Using the application</w:t>
        </w:r>
      </w:ins>
      <w:del w:id="316" w:author="Srholec Martin" w:date="2019-03-07T12:53:00Z">
        <w:r w:rsidRPr="001847D7" w:rsidDel="00792BDB">
          <w:rPr>
            <w:rFonts w:ascii="Arial" w:hAnsi="Arial" w:cs="Arial"/>
            <w:color w:val="BB133E"/>
            <w:sz w:val="26"/>
            <w:szCs w:val="26"/>
            <w:lang w:val="en-US"/>
          </w:rPr>
          <w:delText xml:space="preserve">the </w:delText>
        </w:r>
      </w:del>
      <w:del w:id="317" w:author="Srholec Martin" w:date="2019-03-07T12:52:00Z">
        <w:r w:rsidRPr="001847D7" w:rsidDel="00792BDB">
          <w:rPr>
            <w:rFonts w:ascii="Arial" w:hAnsi="Arial" w:cs="Arial"/>
            <w:color w:val="BB133E"/>
            <w:sz w:val="26"/>
            <w:szCs w:val="26"/>
            <w:lang w:val="en-US"/>
          </w:rPr>
          <w:delText>chart</w:delText>
        </w:r>
      </w:del>
    </w:p>
    <w:p w14:paraId="0D811F02" w14:textId="3D352A64" w:rsidR="005900AF" w:rsidRDefault="00FE4F98" w:rsidP="005900AF">
      <w:pPr>
        <w:pStyle w:val="NormalWeb"/>
        <w:spacing w:before="0" w:after="0"/>
        <w:rPr>
          <w:ins w:id="318" w:author="Srholec Martin" w:date="2019-03-07T12:50:00Z"/>
          <w:rFonts w:ascii="Arial" w:hAnsi="Arial" w:cs="Arial"/>
          <w:color w:val="000000"/>
          <w:sz w:val="26"/>
          <w:szCs w:val="26"/>
          <w:lang w:val="en-US"/>
        </w:rPr>
      </w:pPr>
      <w:r w:rsidRPr="001847D7">
        <w:rPr>
          <w:rFonts w:ascii="Arial" w:hAnsi="Arial" w:cs="Arial"/>
          <w:color w:val="000000"/>
          <w:sz w:val="26"/>
          <w:szCs w:val="26"/>
          <w:lang w:val="en-US"/>
        </w:rPr>
        <w:t xml:space="preserve">Each point </w:t>
      </w:r>
      <w:del w:id="319" w:author="Srholec Martin" w:date="2019-03-07T12:41:00Z">
        <w:r w:rsidRPr="001847D7" w:rsidDel="005900AF">
          <w:rPr>
            <w:rFonts w:ascii="Arial" w:hAnsi="Arial" w:cs="Arial"/>
            <w:color w:val="000000"/>
            <w:sz w:val="26"/>
            <w:szCs w:val="26"/>
            <w:lang w:val="en-US"/>
          </w:rPr>
          <w:delText xml:space="preserve">on chart </w:delText>
        </w:r>
      </w:del>
      <w:del w:id="320" w:author="Srholec Martin" w:date="2019-03-07T12:43:00Z">
        <w:r w:rsidRPr="001847D7" w:rsidDel="005900AF">
          <w:rPr>
            <w:rFonts w:ascii="Arial" w:hAnsi="Arial" w:cs="Arial"/>
            <w:color w:val="000000"/>
            <w:sz w:val="26"/>
            <w:szCs w:val="26"/>
            <w:lang w:val="en-US"/>
          </w:rPr>
          <w:delText>represents</w:delText>
        </w:r>
      </w:del>
      <w:ins w:id="321" w:author="Srholec Martin" w:date="2019-03-07T12:43:00Z">
        <w:r w:rsidR="005900AF">
          <w:rPr>
            <w:rFonts w:ascii="Arial" w:hAnsi="Arial" w:cs="Arial"/>
            <w:color w:val="000000"/>
            <w:sz w:val="26"/>
            <w:szCs w:val="26"/>
            <w:lang w:val="en-US"/>
          </w:rPr>
          <w:t>depicts</w:t>
        </w:r>
      </w:ins>
      <w:ins w:id="322" w:author="Srholec Martin" w:date="2019-03-07T12:44:00Z">
        <w:r w:rsidR="005900AF">
          <w:rPr>
            <w:rFonts w:ascii="Arial" w:hAnsi="Arial" w:cs="Arial"/>
            <w:color w:val="000000"/>
            <w:sz w:val="26"/>
            <w:szCs w:val="26"/>
            <w:lang w:val="en-US"/>
          </w:rPr>
          <w:t xml:space="preserve"> </w:t>
        </w:r>
      </w:ins>
      <w:del w:id="323" w:author="Srholec Martin" w:date="2019-03-07T12:43:00Z">
        <w:r w:rsidRPr="001847D7" w:rsidDel="005900AF">
          <w:rPr>
            <w:rFonts w:ascii="Arial" w:hAnsi="Arial" w:cs="Arial"/>
            <w:color w:val="000000"/>
            <w:sz w:val="26"/>
            <w:szCs w:val="26"/>
            <w:lang w:val="en-US"/>
          </w:rPr>
          <w:delText xml:space="preserve"> </w:delText>
        </w:r>
      </w:del>
      <w:r w:rsidRPr="001847D7">
        <w:rPr>
          <w:rFonts w:ascii="Arial" w:hAnsi="Arial" w:cs="Arial"/>
          <w:color w:val="000000"/>
          <w:sz w:val="26"/>
          <w:szCs w:val="26"/>
          <w:lang w:val="en-US"/>
        </w:rPr>
        <w:t>the globalization index</w:t>
      </w:r>
      <w:ins w:id="324" w:author="Srholec Martin" w:date="2019-03-07T12:44:00Z">
        <w:r w:rsidR="005900AF">
          <w:rPr>
            <w:rFonts w:ascii="Arial" w:hAnsi="Arial" w:cs="Arial"/>
            <w:color w:val="000000"/>
            <w:sz w:val="26"/>
            <w:szCs w:val="26"/>
            <w:lang w:val="en-US"/>
          </w:rPr>
          <w:t xml:space="preserve"> of </w:t>
        </w:r>
      </w:ins>
      <w:ins w:id="325" w:author="Srholec Martin" w:date="2019-03-07T12:46:00Z">
        <w:r w:rsidR="005900AF">
          <w:rPr>
            <w:rFonts w:ascii="Arial" w:hAnsi="Arial" w:cs="Arial"/>
            <w:color w:val="000000"/>
            <w:sz w:val="26"/>
            <w:szCs w:val="26"/>
            <w:lang w:val="en-US"/>
          </w:rPr>
          <w:t>a</w:t>
        </w:r>
      </w:ins>
      <w:ins w:id="326" w:author="Srholec Martin" w:date="2019-03-07T12:44:00Z">
        <w:r w:rsidR="005900AF">
          <w:rPr>
            <w:rFonts w:ascii="Arial" w:hAnsi="Arial" w:cs="Arial"/>
            <w:color w:val="000000"/>
            <w:sz w:val="26"/>
            <w:szCs w:val="26"/>
            <w:lang w:val="en-US"/>
          </w:rPr>
          <w:t xml:space="preserve"> respective country </w:t>
        </w:r>
      </w:ins>
      <w:ins w:id="327" w:author="Srholec Martin" w:date="2019-03-07T14:59:00Z">
        <w:r w:rsidR="00F2386A">
          <w:rPr>
            <w:rFonts w:ascii="Arial" w:hAnsi="Arial" w:cs="Arial"/>
            <w:color w:val="000000"/>
            <w:sz w:val="26"/>
            <w:szCs w:val="26"/>
            <w:lang w:val="en-US"/>
          </w:rPr>
          <w:t>and</w:t>
        </w:r>
      </w:ins>
      <w:ins w:id="328" w:author="Srholec Martin" w:date="2019-03-07T12:44:00Z">
        <w:r w:rsidR="005900AF">
          <w:rPr>
            <w:rFonts w:ascii="Arial" w:hAnsi="Arial" w:cs="Arial"/>
            <w:color w:val="000000"/>
            <w:sz w:val="26"/>
            <w:szCs w:val="26"/>
            <w:lang w:val="en-US"/>
          </w:rPr>
          <w:t xml:space="preserve"> discipline in a given year.</w:t>
        </w:r>
      </w:ins>
      <w:ins w:id="329" w:author="Srholec Martin" w:date="2019-03-07T12:49:00Z">
        <w:r w:rsidR="005900AF">
          <w:rPr>
            <w:rFonts w:ascii="Arial" w:hAnsi="Arial" w:cs="Arial"/>
            <w:color w:val="000000"/>
            <w:sz w:val="26"/>
            <w:szCs w:val="26"/>
            <w:lang w:val="en-US"/>
          </w:rPr>
          <w:t xml:space="preserve"> </w:t>
        </w:r>
      </w:ins>
      <w:ins w:id="330" w:author="Srholec Martin" w:date="2019-03-07T12:50:00Z">
        <w:r w:rsidR="005900AF">
          <w:rPr>
            <w:rFonts w:ascii="Arial" w:hAnsi="Arial" w:cs="Arial"/>
            <w:color w:val="000000"/>
            <w:sz w:val="26"/>
            <w:szCs w:val="26"/>
            <w:lang w:val="en-US"/>
          </w:rPr>
          <w:t>For more details s</w:t>
        </w:r>
      </w:ins>
      <w:ins w:id="331" w:author="Srholec Martin" w:date="2019-03-07T12:49:00Z">
        <w:r w:rsidR="005900AF">
          <w:rPr>
            <w:rFonts w:ascii="Arial" w:hAnsi="Arial" w:cs="Arial"/>
            <w:color w:val="000000"/>
            <w:sz w:val="26"/>
            <w:szCs w:val="26"/>
            <w:lang w:val="en-US"/>
          </w:rPr>
          <w:t>ee definition of the</w:t>
        </w:r>
      </w:ins>
      <w:ins w:id="332" w:author="Srholec Martin" w:date="2019-03-07T12:50:00Z">
        <w:r w:rsidR="005900AF" w:rsidRPr="005900AF">
          <w:t xml:space="preserve"> </w:t>
        </w:r>
        <w:r w:rsidR="005900AF" w:rsidRPr="005900AF">
          <w:rPr>
            <w:rFonts w:ascii="Arial" w:hAnsi="Arial" w:cs="Arial"/>
            <w:b/>
            <w:color w:val="000000"/>
            <w:sz w:val="26"/>
            <w:szCs w:val="26"/>
            <w:lang w:val="en-US"/>
            <w:rPrChange w:id="333" w:author="Srholec Martin" w:date="2019-03-07T12:50:00Z">
              <w:rPr>
                <w:rFonts w:ascii="Arial" w:hAnsi="Arial" w:cs="Arial"/>
                <w:color w:val="000000"/>
                <w:sz w:val="26"/>
                <w:szCs w:val="26"/>
                <w:lang w:val="en-US"/>
              </w:rPr>
            </w:rPrChange>
          </w:rPr>
          <w:t>journal-level</w:t>
        </w:r>
      </w:ins>
      <w:ins w:id="334" w:author="Srholec Martin" w:date="2019-03-07T12:49:00Z">
        <w:r w:rsidR="005900AF" w:rsidRPr="005900AF">
          <w:rPr>
            <w:rFonts w:ascii="Arial" w:hAnsi="Arial" w:cs="Arial"/>
            <w:b/>
            <w:color w:val="000000"/>
            <w:sz w:val="26"/>
            <w:szCs w:val="26"/>
            <w:lang w:val="en-US"/>
            <w:rPrChange w:id="335" w:author="Srholec Martin" w:date="2019-03-07T12:50:00Z">
              <w:rPr>
                <w:rFonts w:ascii="Arial" w:hAnsi="Arial" w:cs="Arial"/>
                <w:color w:val="000000"/>
                <w:sz w:val="26"/>
                <w:szCs w:val="26"/>
                <w:lang w:val="en-US"/>
              </w:rPr>
            </w:rPrChange>
          </w:rPr>
          <w:t xml:space="preserve"> indicators</w:t>
        </w:r>
        <w:r w:rsidR="005900AF">
          <w:rPr>
            <w:rFonts w:ascii="Arial" w:hAnsi="Arial" w:cs="Arial"/>
            <w:color w:val="000000"/>
            <w:sz w:val="26"/>
            <w:szCs w:val="26"/>
            <w:lang w:val="en-US"/>
          </w:rPr>
          <w:t xml:space="preserve"> and </w:t>
        </w:r>
        <w:r w:rsidR="005900AF" w:rsidRPr="005900AF">
          <w:rPr>
            <w:rFonts w:ascii="Arial" w:hAnsi="Arial" w:cs="Arial"/>
            <w:b/>
            <w:color w:val="000000"/>
            <w:sz w:val="26"/>
            <w:szCs w:val="26"/>
            <w:lang w:val="en-US"/>
            <w:rPrChange w:id="336" w:author="Srholec Martin" w:date="2019-03-07T12:50:00Z">
              <w:rPr>
                <w:rFonts w:ascii="Arial" w:hAnsi="Arial" w:cs="Arial"/>
                <w:color w:val="000000"/>
                <w:sz w:val="26"/>
                <w:szCs w:val="26"/>
                <w:lang w:val="en-US"/>
              </w:rPr>
            </w:rPrChange>
          </w:rPr>
          <w:t>aggregation</w:t>
        </w:r>
        <w:r w:rsidR="005900AF">
          <w:rPr>
            <w:rFonts w:ascii="Arial" w:hAnsi="Arial" w:cs="Arial"/>
            <w:color w:val="000000"/>
            <w:sz w:val="26"/>
            <w:szCs w:val="26"/>
            <w:lang w:val="en-US"/>
          </w:rPr>
          <w:t xml:space="preserve"> procedure. </w:t>
        </w:r>
      </w:ins>
    </w:p>
    <w:p w14:paraId="25886F80" w14:textId="34D494DF" w:rsidR="004E47F4" w:rsidRDefault="00792BDB">
      <w:pPr>
        <w:pStyle w:val="NormalWeb"/>
        <w:spacing w:after="0" w:afterAutospacing="0"/>
        <w:rPr>
          <w:ins w:id="337" w:author="Srholec Martin" w:date="2019-03-07T13:32:00Z"/>
          <w:rFonts w:ascii="Arial" w:hAnsi="Arial" w:cs="Arial"/>
          <w:color w:val="000000"/>
          <w:sz w:val="26"/>
          <w:szCs w:val="26"/>
          <w:lang w:val="en-US"/>
        </w:rPr>
        <w:pPrChange w:id="338" w:author="Srholec Martin" w:date="2019-03-07T13:34:00Z">
          <w:pPr>
            <w:pStyle w:val="NormalWeb"/>
            <w:spacing w:before="0" w:after="0"/>
          </w:pPr>
        </w:pPrChange>
      </w:pPr>
      <w:ins w:id="339" w:author="Srholec Martin" w:date="2019-03-07T12:57:00Z">
        <w:r>
          <w:rPr>
            <w:rFonts w:ascii="Arial" w:hAnsi="Arial" w:cs="Arial"/>
            <w:color w:val="000000"/>
            <w:sz w:val="26"/>
            <w:szCs w:val="26"/>
            <w:lang w:val="en-US"/>
          </w:rPr>
          <w:t>Use</w:t>
        </w:r>
      </w:ins>
      <w:ins w:id="340" w:author="Srholec Martin" w:date="2019-03-07T12:59:00Z">
        <w:r>
          <w:rPr>
            <w:rFonts w:ascii="Arial" w:hAnsi="Arial" w:cs="Arial"/>
            <w:color w:val="000000"/>
            <w:sz w:val="26"/>
            <w:szCs w:val="26"/>
            <w:lang w:val="en-US"/>
          </w:rPr>
          <w:t xml:space="preserve"> </w:t>
        </w:r>
      </w:ins>
      <w:ins w:id="341" w:author="Srholec Martin" w:date="2019-03-07T12:57:00Z">
        <w:r>
          <w:rPr>
            <w:rFonts w:ascii="Arial" w:hAnsi="Arial" w:cs="Arial"/>
            <w:color w:val="000000"/>
            <w:sz w:val="26"/>
            <w:szCs w:val="26"/>
            <w:lang w:val="en-US"/>
          </w:rPr>
          <w:t>t</w:t>
        </w:r>
      </w:ins>
      <w:ins w:id="342" w:author="Srholec Martin" w:date="2019-03-07T12:55:00Z">
        <w:r>
          <w:rPr>
            <w:rFonts w:ascii="Arial" w:hAnsi="Arial" w:cs="Arial"/>
            <w:color w:val="000000"/>
            <w:sz w:val="26"/>
            <w:szCs w:val="26"/>
            <w:lang w:val="en-US"/>
          </w:rPr>
          <w:t xml:space="preserve">he upper dropdown menus </w:t>
        </w:r>
      </w:ins>
      <w:ins w:id="343" w:author="Srholec Martin" w:date="2019-03-07T12:57:00Z">
        <w:r>
          <w:rPr>
            <w:rFonts w:ascii="Arial" w:hAnsi="Arial" w:cs="Arial"/>
            <w:color w:val="000000"/>
            <w:sz w:val="26"/>
            <w:szCs w:val="26"/>
            <w:lang w:val="en-US"/>
          </w:rPr>
          <w:t xml:space="preserve">to </w:t>
        </w:r>
      </w:ins>
      <w:ins w:id="344" w:author="Srholec Martin" w:date="2019-03-07T13:35:00Z">
        <w:r w:rsidR="004E47F4">
          <w:rPr>
            <w:rFonts w:ascii="Arial" w:hAnsi="Arial" w:cs="Arial"/>
            <w:color w:val="000000"/>
            <w:sz w:val="26"/>
            <w:szCs w:val="26"/>
            <w:lang w:val="en-US"/>
          </w:rPr>
          <w:t>customize the output. One can compare</w:t>
        </w:r>
      </w:ins>
      <w:ins w:id="345" w:author="Srholec Martin" w:date="2019-03-07T13:33:00Z">
        <w:r w:rsidR="004E47F4">
          <w:rPr>
            <w:rFonts w:ascii="Arial" w:hAnsi="Arial" w:cs="Arial"/>
            <w:color w:val="000000"/>
            <w:sz w:val="26"/>
            <w:szCs w:val="26"/>
            <w:lang w:val="en-US"/>
          </w:rPr>
          <w:t xml:space="preserve"> either</w:t>
        </w:r>
      </w:ins>
      <w:ins w:id="346" w:author="Srholec Martin" w:date="2019-03-07T13:35:00Z">
        <w:r w:rsidR="004E47F4">
          <w:rPr>
            <w:rFonts w:ascii="Arial" w:hAnsi="Arial" w:cs="Arial"/>
            <w:color w:val="000000"/>
            <w:sz w:val="26"/>
            <w:szCs w:val="26"/>
            <w:lang w:val="en-US"/>
          </w:rPr>
          <w:t>:</w:t>
        </w:r>
      </w:ins>
      <w:ins w:id="347" w:author="Srholec Martin" w:date="2019-03-07T13:19:00Z">
        <w:r w:rsidR="00FA6074">
          <w:rPr>
            <w:rFonts w:ascii="Arial" w:hAnsi="Arial" w:cs="Arial"/>
            <w:color w:val="000000"/>
            <w:sz w:val="26"/>
            <w:szCs w:val="26"/>
            <w:lang w:val="en-US"/>
          </w:rPr>
          <w:t xml:space="preserve"> </w:t>
        </w:r>
      </w:ins>
    </w:p>
    <w:p w14:paraId="2419B1D5" w14:textId="796DB9B1" w:rsidR="004E47F4" w:rsidRDefault="00792BDB">
      <w:pPr>
        <w:pStyle w:val="NormalWeb"/>
        <w:numPr>
          <w:ilvl w:val="0"/>
          <w:numId w:val="4"/>
        </w:numPr>
        <w:spacing w:before="0" w:beforeAutospacing="0" w:after="0" w:afterAutospacing="0"/>
        <w:rPr>
          <w:ins w:id="348" w:author="Srholec Martin" w:date="2019-03-07T13:34:00Z"/>
          <w:rFonts w:ascii="Arial" w:hAnsi="Arial" w:cs="Arial"/>
          <w:color w:val="000000"/>
          <w:sz w:val="26"/>
          <w:szCs w:val="26"/>
          <w:lang w:val="en-US"/>
        </w:rPr>
        <w:pPrChange w:id="349" w:author="Srholec Martin" w:date="2019-03-07T13:34:00Z">
          <w:pPr>
            <w:pStyle w:val="NormalWeb"/>
            <w:spacing w:before="0" w:after="0"/>
          </w:pPr>
        </w:pPrChange>
      </w:pPr>
      <w:ins w:id="350" w:author="Srholec Martin" w:date="2019-03-07T12:59:00Z">
        <w:r w:rsidRPr="00792BDB">
          <w:rPr>
            <w:rFonts w:ascii="Arial" w:hAnsi="Arial" w:cs="Arial"/>
            <w:b/>
            <w:color w:val="000000"/>
            <w:sz w:val="26"/>
            <w:szCs w:val="26"/>
            <w:lang w:val="en-US"/>
            <w:rPrChange w:id="351" w:author="Srholec Martin" w:date="2019-03-07T13:00:00Z">
              <w:rPr>
                <w:rFonts w:ascii="Arial" w:hAnsi="Arial" w:cs="Arial"/>
                <w:color w:val="000000"/>
                <w:sz w:val="26"/>
                <w:szCs w:val="26"/>
                <w:lang w:val="en-US"/>
              </w:rPr>
            </w:rPrChange>
          </w:rPr>
          <w:t>countries</w:t>
        </w:r>
        <w:r w:rsidRPr="00792BDB">
          <w:rPr>
            <w:rFonts w:ascii="Arial" w:hAnsi="Arial" w:cs="Arial"/>
            <w:color w:val="000000"/>
            <w:sz w:val="26"/>
            <w:szCs w:val="26"/>
            <w:lang w:val="en-US"/>
          </w:rPr>
          <w:t xml:space="preserve"> </w:t>
        </w:r>
      </w:ins>
      <w:ins w:id="352" w:author="Srholec Martin" w:date="2019-03-07T13:33:00Z">
        <w:r w:rsidR="004E47F4">
          <w:rPr>
            <w:rFonts w:ascii="Arial" w:hAnsi="Arial" w:cs="Arial"/>
            <w:color w:val="000000"/>
            <w:sz w:val="26"/>
            <w:szCs w:val="26"/>
            <w:lang w:val="en-US"/>
          </w:rPr>
          <w:t>within a</w:t>
        </w:r>
      </w:ins>
      <w:ins w:id="353" w:author="Srholec Martin" w:date="2019-03-07T12:59:00Z">
        <w:r w:rsidRPr="00792BDB">
          <w:rPr>
            <w:rFonts w:ascii="Arial" w:hAnsi="Arial" w:cs="Arial"/>
            <w:color w:val="000000"/>
            <w:sz w:val="26"/>
            <w:szCs w:val="26"/>
            <w:lang w:val="en-US"/>
          </w:rPr>
          <w:t xml:space="preserve"> discipline</w:t>
        </w:r>
      </w:ins>
      <w:ins w:id="354" w:author="Srholec Martin" w:date="2019-03-07T13:34:00Z">
        <w:r w:rsidR="004E47F4">
          <w:rPr>
            <w:rFonts w:ascii="Arial" w:hAnsi="Arial" w:cs="Arial"/>
            <w:color w:val="000000"/>
            <w:sz w:val="26"/>
            <w:szCs w:val="26"/>
            <w:lang w:val="en-US"/>
          </w:rPr>
          <w:t>,</w:t>
        </w:r>
      </w:ins>
      <w:ins w:id="355" w:author="Srholec Martin" w:date="2019-03-07T13:01:00Z">
        <w:r>
          <w:rPr>
            <w:rFonts w:ascii="Arial" w:hAnsi="Arial" w:cs="Arial"/>
            <w:color w:val="000000"/>
            <w:sz w:val="26"/>
            <w:szCs w:val="26"/>
            <w:lang w:val="en-US"/>
          </w:rPr>
          <w:t xml:space="preserve"> or </w:t>
        </w:r>
      </w:ins>
    </w:p>
    <w:p w14:paraId="06694180" w14:textId="37120E3D" w:rsidR="00860C0D" w:rsidRDefault="00792BDB">
      <w:pPr>
        <w:pStyle w:val="NormalWeb"/>
        <w:numPr>
          <w:ilvl w:val="0"/>
          <w:numId w:val="4"/>
        </w:numPr>
        <w:spacing w:after="0" w:afterAutospacing="0"/>
        <w:rPr>
          <w:ins w:id="356" w:author="Srholec Martin" w:date="2019-03-07T13:35:00Z"/>
          <w:rFonts w:ascii="Arial" w:hAnsi="Arial" w:cs="Arial"/>
          <w:color w:val="000000"/>
          <w:sz w:val="26"/>
          <w:szCs w:val="26"/>
          <w:lang w:val="en-US"/>
        </w:rPr>
        <w:pPrChange w:id="357" w:author="Srholec Martin" w:date="2019-03-07T13:36:00Z">
          <w:pPr>
            <w:pStyle w:val="NormalWeb"/>
            <w:spacing w:before="0" w:after="0"/>
          </w:pPr>
        </w:pPrChange>
      </w:pPr>
      <w:ins w:id="358" w:author="Srholec Martin" w:date="2019-03-07T13:01:00Z">
        <w:r w:rsidRPr="00792BDB">
          <w:rPr>
            <w:rFonts w:ascii="Arial" w:hAnsi="Arial" w:cs="Arial"/>
            <w:b/>
            <w:color w:val="000000"/>
            <w:sz w:val="26"/>
            <w:szCs w:val="26"/>
            <w:lang w:val="en-US"/>
            <w:rPrChange w:id="359" w:author="Srholec Martin" w:date="2019-03-07T13:01:00Z">
              <w:rPr>
                <w:rFonts w:ascii="Arial" w:hAnsi="Arial" w:cs="Arial"/>
                <w:color w:val="000000"/>
                <w:sz w:val="26"/>
                <w:szCs w:val="26"/>
                <w:lang w:val="en-US"/>
              </w:rPr>
            </w:rPrChange>
          </w:rPr>
          <w:t>disciplines</w:t>
        </w:r>
        <w:r>
          <w:rPr>
            <w:rFonts w:ascii="Arial" w:hAnsi="Arial" w:cs="Arial"/>
            <w:color w:val="000000"/>
            <w:sz w:val="26"/>
            <w:szCs w:val="26"/>
            <w:lang w:val="en-US"/>
          </w:rPr>
          <w:t xml:space="preserve"> </w:t>
        </w:r>
      </w:ins>
      <w:ins w:id="360" w:author="Srholec Martin" w:date="2019-03-07T13:33:00Z">
        <w:r w:rsidR="004E47F4">
          <w:rPr>
            <w:rFonts w:ascii="Arial" w:hAnsi="Arial" w:cs="Arial"/>
            <w:color w:val="000000"/>
            <w:sz w:val="26"/>
            <w:szCs w:val="26"/>
            <w:lang w:val="en-US"/>
          </w:rPr>
          <w:t>within</w:t>
        </w:r>
      </w:ins>
      <w:ins w:id="361" w:author="Srholec Martin" w:date="2019-03-07T13:01:00Z">
        <w:r>
          <w:rPr>
            <w:rFonts w:ascii="Arial" w:hAnsi="Arial" w:cs="Arial"/>
            <w:color w:val="000000"/>
            <w:sz w:val="26"/>
            <w:szCs w:val="26"/>
            <w:lang w:val="en-US"/>
          </w:rPr>
          <w:t xml:space="preserve"> </w:t>
        </w:r>
      </w:ins>
      <w:ins w:id="362" w:author="Srholec Martin" w:date="2019-03-08T09:32:00Z">
        <w:r w:rsidR="00634667">
          <w:rPr>
            <w:rFonts w:ascii="Arial" w:hAnsi="Arial" w:cs="Arial"/>
            <w:color w:val="000000"/>
            <w:sz w:val="26"/>
            <w:szCs w:val="26"/>
            <w:lang w:val="en-US"/>
          </w:rPr>
          <w:t xml:space="preserve">a </w:t>
        </w:r>
      </w:ins>
      <w:ins w:id="363" w:author="Srholec Martin" w:date="2019-03-07T13:01:00Z">
        <w:r>
          <w:rPr>
            <w:rFonts w:ascii="Arial" w:hAnsi="Arial" w:cs="Arial"/>
            <w:color w:val="000000"/>
            <w:sz w:val="26"/>
            <w:szCs w:val="26"/>
            <w:lang w:val="en-US"/>
          </w:rPr>
          <w:t>countr</w:t>
        </w:r>
      </w:ins>
      <w:ins w:id="364" w:author="Srholec Martin" w:date="2019-03-08T09:32:00Z">
        <w:r w:rsidR="00634667">
          <w:rPr>
            <w:rFonts w:ascii="Arial" w:hAnsi="Arial" w:cs="Arial"/>
            <w:color w:val="000000"/>
            <w:sz w:val="26"/>
            <w:szCs w:val="26"/>
            <w:lang w:val="en-US"/>
          </w:rPr>
          <w:t>y</w:t>
        </w:r>
      </w:ins>
      <w:ins w:id="365" w:author="Srholec Martin" w:date="2019-03-07T13:01:00Z">
        <w:r>
          <w:rPr>
            <w:rFonts w:ascii="Arial" w:hAnsi="Arial" w:cs="Arial"/>
            <w:color w:val="000000"/>
            <w:sz w:val="26"/>
            <w:szCs w:val="26"/>
            <w:lang w:val="en-US"/>
          </w:rPr>
          <w:t>;</w:t>
        </w:r>
      </w:ins>
    </w:p>
    <w:p w14:paraId="23C6BB3E" w14:textId="48A55A38" w:rsidR="00320936" w:rsidRPr="005900AF" w:rsidRDefault="00320936">
      <w:pPr>
        <w:pStyle w:val="NormalWeb"/>
        <w:spacing w:before="0" w:beforeAutospacing="0"/>
        <w:rPr>
          <w:ins w:id="366" w:author="Srholec Martin" w:date="2019-03-07T12:49:00Z"/>
          <w:rFonts w:ascii="Arial" w:hAnsi="Arial" w:cs="Arial"/>
          <w:color w:val="000000"/>
          <w:sz w:val="26"/>
          <w:szCs w:val="26"/>
          <w:lang w:val="en-US"/>
        </w:rPr>
        <w:pPrChange w:id="367" w:author="Srholec Martin" w:date="2019-03-07T13:35:00Z">
          <w:pPr>
            <w:pStyle w:val="NormalWeb"/>
            <w:spacing w:before="0" w:after="0"/>
          </w:pPr>
        </w:pPrChange>
      </w:pPr>
      <w:ins w:id="368" w:author="Srholec Martin" w:date="2019-03-07T13:03:00Z">
        <w:r>
          <w:rPr>
            <w:rFonts w:ascii="Arial" w:hAnsi="Arial" w:cs="Arial"/>
            <w:color w:val="000000"/>
            <w:sz w:val="26"/>
            <w:szCs w:val="26"/>
            <w:lang w:val="en-US"/>
          </w:rPr>
          <w:t xml:space="preserve">the </w:t>
        </w:r>
      </w:ins>
      <w:ins w:id="369" w:author="Srholec Martin" w:date="2019-03-07T13:35:00Z">
        <w:r w:rsidR="00860C0D">
          <w:rPr>
            <w:rFonts w:ascii="Arial" w:hAnsi="Arial" w:cs="Arial"/>
            <w:color w:val="000000"/>
            <w:sz w:val="26"/>
            <w:szCs w:val="26"/>
            <w:lang w:val="en-US"/>
          </w:rPr>
          <w:t xml:space="preserve">main </w:t>
        </w:r>
      </w:ins>
      <w:ins w:id="370" w:author="Srholec Martin" w:date="2019-03-07T13:03:00Z">
        <w:r>
          <w:rPr>
            <w:rFonts w:ascii="Arial" w:hAnsi="Arial" w:cs="Arial"/>
            <w:color w:val="000000"/>
            <w:sz w:val="26"/>
            <w:szCs w:val="26"/>
            <w:lang w:val="en-US"/>
          </w:rPr>
          <w:t xml:space="preserve">dimension is </w:t>
        </w:r>
      </w:ins>
      <w:ins w:id="371" w:author="Srholec Martin" w:date="2019-03-07T13:16:00Z">
        <w:r w:rsidR="00174EB1">
          <w:rPr>
            <w:rFonts w:ascii="Arial" w:hAnsi="Arial" w:cs="Arial"/>
            <w:color w:val="000000"/>
            <w:sz w:val="26"/>
            <w:szCs w:val="26"/>
            <w:lang w:val="en-US"/>
          </w:rPr>
          <w:t>fixed</w:t>
        </w:r>
      </w:ins>
      <w:ins w:id="372" w:author="Srholec Martin" w:date="2019-03-07T13:03:00Z">
        <w:r>
          <w:rPr>
            <w:rFonts w:ascii="Arial" w:hAnsi="Arial" w:cs="Arial"/>
            <w:color w:val="000000"/>
            <w:sz w:val="26"/>
            <w:szCs w:val="26"/>
            <w:lang w:val="en-US"/>
          </w:rPr>
          <w:t xml:space="preserve"> by the</w:t>
        </w:r>
      </w:ins>
      <w:ins w:id="373" w:author="Srholec Martin" w:date="2019-03-07T13:05:00Z">
        <w:r>
          <w:rPr>
            <w:rFonts w:ascii="Arial" w:hAnsi="Arial" w:cs="Arial"/>
            <w:color w:val="000000"/>
            <w:sz w:val="26"/>
            <w:szCs w:val="26"/>
            <w:lang w:val="en-US"/>
          </w:rPr>
          <w:t xml:space="preserve"> button</w:t>
        </w:r>
      </w:ins>
      <w:ins w:id="374" w:author="Srholec Martin" w:date="2019-03-07T13:03:00Z">
        <w:r>
          <w:rPr>
            <w:rFonts w:ascii="Arial" w:hAnsi="Arial" w:cs="Arial"/>
            <w:color w:val="000000"/>
            <w:sz w:val="26"/>
            <w:szCs w:val="26"/>
            <w:lang w:val="en-US"/>
          </w:rPr>
          <w:t xml:space="preserve"> </w:t>
        </w:r>
      </w:ins>
      <w:ins w:id="375" w:author="Srholec Martin" w:date="2019-03-07T13:02:00Z">
        <w:r>
          <w:rPr>
            <w:rFonts w:ascii="Arial" w:hAnsi="Arial" w:cs="Arial"/>
            <w:color w:val="000000"/>
            <w:sz w:val="26"/>
            <w:szCs w:val="26"/>
            <w:lang w:val="en-US"/>
          </w:rPr>
          <w:t xml:space="preserve">X. </w:t>
        </w:r>
      </w:ins>
      <w:ins w:id="376" w:author="Srholec Martin" w:date="2019-03-07T13:07:00Z">
        <w:r>
          <w:rPr>
            <w:rFonts w:ascii="Arial" w:hAnsi="Arial" w:cs="Arial"/>
            <w:color w:val="000000"/>
            <w:sz w:val="26"/>
            <w:szCs w:val="26"/>
            <w:lang w:val="en-US"/>
          </w:rPr>
          <w:t xml:space="preserve">Up to </w:t>
        </w:r>
      </w:ins>
      <w:ins w:id="377" w:author="Srholec Martin" w:date="2019-03-07T13:08:00Z">
        <w:r>
          <w:rPr>
            <w:rFonts w:ascii="Arial" w:hAnsi="Arial" w:cs="Arial"/>
            <w:color w:val="000000"/>
            <w:sz w:val="26"/>
            <w:szCs w:val="26"/>
            <w:lang w:val="en-US"/>
          </w:rPr>
          <w:t>ten</w:t>
        </w:r>
      </w:ins>
      <w:ins w:id="378" w:author="Srholec Martin" w:date="2019-03-07T13:07:00Z">
        <w:r>
          <w:rPr>
            <w:rFonts w:ascii="Arial" w:hAnsi="Arial" w:cs="Arial"/>
            <w:color w:val="000000"/>
            <w:sz w:val="26"/>
            <w:szCs w:val="26"/>
            <w:lang w:val="en-US"/>
          </w:rPr>
          <w:t xml:space="preserve"> </w:t>
        </w:r>
      </w:ins>
      <w:ins w:id="379" w:author="Srholec Martin" w:date="2019-03-08T10:11:00Z">
        <w:r w:rsidR="00D7321E">
          <w:rPr>
            <w:rFonts w:ascii="Arial" w:hAnsi="Arial" w:cs="Arial"/>
            <w:color w:val="000000"/>
            <w:sz w:val="26"/>
            <w:szCs w:val="26"/>
            <w:lang w:val="en-US"/>
          </w:rPr>
          <w:t>items</w:t>
        </w:r>
      </w:ins>
      <w:ins w:id="380" w:author="Srholec Martin" w:date="2019-03-07T13:07:00Z">
        <w:r>
          <w:rPr>
            <w:rFonts w:ascii="Arial" w:hAnsi="Arial" w:cs="Arial"/>
            <w:color w:val="000000"/>
            <w:sz w:val="26"/>
            <w:szCs w:val="26"/>
            <w:lang w:val="en-US"/>
          </w:rPr>
          <w:t xml:space="preserve"> can be included in the comparison.</w:t>
        </w:r>
      </w:ins>
      <w:ins w:id="381" w:author="Srholec Martin" w:date="2019-03-07T13:37:00Z">
        <w:r w:rsidR="00860C0D">
          <w:rPr>
            <w:rFonts w:ascii="Arial" w:hAnsi="Arial" w:cs="Arial"/>
            <w:color w:val="000000"/>
            <w:sz w:val="26"/>
            <w:szCs w:val="26"/>
            <w:lang w:val="en-US"/>
          </w:rPr>
          <w:t xml:space="preserve"> </w:t>
        </w:r>
      </w:ins>
      <w:ins w:id="382" w:author="Srholec Martin" w:date="2019-03-07T13:17:00Z">
        <w:r w:rsidR="00174EB1">
          <w:rPr>
            <w:rFonts w:ascii="Arial" w:hAnsi="Arial" w:cs="Arial"/>
            <w:color w:val="000000"/>
            <w:sz w:val="26"/>
            <w:szCs w:val="26"/>
            <w:lang w:val="en-US"/>
          </w:rPr>
          <w:t>S</w:t>
        </w:r>
      </w:ins>
      <w:ins w:id="383" w:author="Srholec Martin" w:date="2019-03-07T13:12:00Z">
        <w:r>
          <w:rPr>
            <w:rFonts w:ascii="Arial" w:hAnsi="Arial" w:cs="Arial"/>
            <w:color w:val="000000"/>
            <w:sz w:val="26"/>
            <w:szCs w:val="26"/>
            <w:lang w:val="en-US"/>
          </w:rPr>
          <w:t xml:space="preserve">witch between </w:t>
        </w:r>
      </w:ins>
      <w:ins w:id="384" w:author="Srholec Martin" w:date="2019-03-07T13:17:00Z">
        <w:r w:rsidR="00174EB1">
          <w:rPr>
            <w:rFonts w:ascii="Arial" w:hAnsi="Arial" w:cs="Arial"/>
            <w:color w:val="000000"/>
            <w:sz w:val="26"/>
            <w:szCs w:val="26"/>
            <w:lang w:val="en-US"/>
          </w:rPr>
          <w:t>different</w:t>
        </w:r>
      </w:ins>
      <w:ins w:id="385" w:author="Srholec Martin" w:date="2019-03-07T13:13:00Z">
        <w:r>
          <w:rPr>
            <w:rFonts w:ascii="Arial" w:hAnsi="Arial" w:cs="Arial"/>
            <w:color w:val="000000"/>
            <w:sz w:val="26"/>
            <w:szCs w:val="26"/>
            <w:lang w:val="en-US"/>
          </w:rPr>
          <w:t xml:space="preserve"> indicators </w:t>
        </w:r>
      </w:ins>
      <w:ins w:id="386" w:author="Srholec Martin" w:date="2019-03-07T13:17:00Z">
        <w:r w:rsidR="00174EB1">
          <w:rPr>
            <w:rFonts w:ascii="Arial" w:hAnsi="Arial" w:cs="Arial"/>
            <w:color w:val="000000"/>
            <w:sz w:val="26"/>
            <w:szCs w:val="26"/>
            <w:lang w:val="en-US"/>
          </w:rPr>
          <w:t>in the third dropdown menu.</w:t>
        </w:r>
      </w:ins>
    </w:p>
    <w:p w14:paraId="653ECEDF" w14:textId="480AA9AC" w:rsidR="00320936" w:rsidRDefault="00320936" w:rsidP="00FE4F98">
      <w:pPr>
        <w:pStyle w:val="NormalWeb"/>
        <w:spacing w:before="0" w:after="0"/>
        <w:rPr>
          <w:ins w:id="387" w:author="Srholec Martin" w:date="2019-03-07T13:25:00Z"/>
          <w:rFonts w:ascii="Arial" w:hAnsi="Arial" w:cs="Arial"/>
          <w:color w:val="000000"/>
          <w:sz w:val="26"/>
          <w:szCs w:val="26"/>
          <w:lang w:val="en-US"/>
        </w:rPr>
      </w:pPr>
      <w:ins w:id="388" w:author="Srholec Martin" w:date="2019-03-07T13:05:00Z">
        <w:r>
          <w:rPr>
            <w:rFonts w:ascii="Arial" w:hAnsi="Arial" w:cs="Arial"/>
            <w:color w:val="000000"/>
            <w:sz w:val="26"/>
            <w:szCs w:val="26"/>
            <w:lang w:val="en-US"/>
          </w:rPr>
          <w:t xml:space="preserve">Moving </w:t>
        </w:r>
      </w:ins>
      <w:ins w:id="389" w:author="Srholec Martin" w:date="2019-03-07T13:09:00Z">
        <w:r>
          <w:rPr>
            <w:rFonts w:ascii="Arial" w:hAnsi="Arial" w:cs="Arial"/>
            <w:color w:val="000000"/>
            <w:sz w:val="26"/>
            <w:szCs w:val="26"/>
            <w:lang w:val="en-US"/>
          </w:rPr>
          <w:t xml:space="preserve">the </w:t>
        </w:r>
      </w:ins>
      <w:ins w:id="390" w:author="Srholec Martin" w:date="2019-03-07T13:05:00Z">
        <w:r>
          <w:rPr>
            <w:rFonts w:ascii="Arial" w:hAnsi="Arial" w:cs="Arial"/>
            <w:color w:val="000000"/>
            <w:sz w:val="26"/>
            <w:szCs w:val="26"/>
            <w:lang w:val="en-US"/>
          </w:rPr>
          <w:t xml:space="preserve">cursor </w:t>
        </w:r>
      </w:ins>
      <w:ins w:id="391" w:author="Srholec Martin" w:date="2019-03-07T13:08:00Z">
        <w:r>
          <w:rPr>
            <w:rFonts w:ascii="Arial" w:hAnsi="Arial" w:cs="Arial"/>
            <w:color w:val="000000"/>
            <w:sz w:val="26"/>
            <w:szCs w:val="26"/>
            <w:lang w:val="en-US"/>
          </w:rPr>
          <w:t xml:space="preserve">over </w:t>
        </w:r>
      </w:ins>
      <w:ins w:id="392" w:author="Srholec Martin" w:date="2019-03-07T13:10:00Z">
        <w:r>
          <w:rPr>
            <w:rFonts w:ascii="Arial" w:hAnsi="Arial" w:cs="Arial"/>
            <w:color w:val="000000"/>
            <w:sz w:val="26"/>
            <w:szCs w:val="26"/>
            <w:lang w:val="en-US"/>
          </w:rPr>
          <w:t>a</w:t>
        </w:r>
      </w:ins>
      <w:ins w:id="393" w:author="Srholec Martin" w:date="2019-03-07T13:08:00Z">
        <w:r>
          <w:rPr>
            <w:rFonts w:ascii="Arial" w:hAnsi="Arial" w:cs="Arial"/>
            <w:color w:val="000000"/>
            <w:sz w:val="26"/>
            <w:szCs w:val="26"/>
            <w:lang w:val="en-US"/>
          </w:rPr>
          <w:t xml:space="preserve"> point displays its value</w:t>
        </w:r>
      </w:ins>
      <w:ins w:id="394" w:author="Srholec Martin" w:date="2019-03-07T13:09:00Z">
        <w:r>
          <w:rPr>
            <w:rFonts w:ascii="Arial" w:hAnsi="Arial" w:cs="Arial"/>
            <w:color w:val="000000"/>
            <w:sz w:val="26"/>
            <w:szCs w:val="26"/>
            <w:lang w:val="en-US"/>
          </w:rPr>
          <w:t xml:space="preserve"> and over the connecting lines displays </w:t>
        </w:r>
      </w:ins>
      <w:ins w:id="395" w:author="Srholec Martin" w:date="2019-03-07T13:10:00Z">
        <w:r>
          <w:rPr>
            <w:rFonts w:ascii="Arial" w:hAnsi="Arial" w:cs="Arial"/>
            <w:color w:val="000000"/>
            <w:sz w:val="26"/>
            <w:szCs w:val="26"/>
            <w:lang w:val="en-US"/>
          </w:rPr>
          <w:t xml:space="preserve">the </w:t>
        </w:r>
      </w:ins>
      <w:ins w:id="396" w:author="Srholec Martin" w:date="2019-03-07T13:09:00Z">
        <w:r>
          <w:rPr>
            <w:rFonts w:ascii="Arial" w:hAnsi="Arial" w:cs="Arial"/>
            <w:color w:val="000000"/>
            <w:sz w:val="26"/>
            <w:szCs w:val="26"/>
            <w:lang w:val="en-US"/>
          </w:rPr>
          <w:t xml:space="preserve">name of </w:t>
        </w:r>
      </w:ins>
      <w:ins w:id="397" w:author="Srholec Martin" w:date="2019-03-07T13:11:00Z">
        <w:r>
          <w:rPr>
            <w:rFonts w:ascii="Arial" w:hAnsi="Arial" w:cs="Arial"/>
            <w:color w:val="000000"/>
            <w:sz w:val="26"/>
            <w:szCs w:val="26"/>
            <w:lang w:val="en-US"/>
          </w:rPr>
          <w:t xml:space="preserve">the particular </w:t>
        </w:r>
      </w:ins>
      <w:ins w:id="398" w:author="Srholec Martin" w:date="2019-03-07T13:09:00Z">
        <w:r>
          <w:rPr>
            <w:rFonts w:ascii="Arial" w:hAnsi="Arial" w:cs="Arial"/>
            <w:color w:val="000000"/>
            <w:sz w:val="26"/>
            <w:szCs w:val="26"/>
            <w:lang w:val="en-US"/>
          </w:rPr>
          <w:t xml:space="preserve">series. </w:t>
        </w:r>
      </w:ins>
    </w:p>
    <w:p w14:paraId="5C1BF630" w14:textId="6F65976B" w:rsidR="00FA6074" w:rsidRDefault="004E47F4" w:rsidP="00FE4F98">
      <w:pPr>
        <w:pStyle w:val="NormalWeb"/>
        <w:spacing w:before="0" w:after="0"/>
        <w:rPr>
          <w:ins w:id="399" w:author="Srholec Martin" w:date="2019-03-07T13:18:00Z"/>
          <w:rFonts w:ascii="Arial" w:hAnsi="Arial" w:cs="Arial"/>
          <w:color w:val="000000"/>
          <w:sz w:val="26"/>
          <w:szCs w:val="26"/>
          <w:lang w:val="en-US"/>
        </w:rPr>
      </w:pPr>
      <w:ins w:id="400" w:author="Srholec Martin" w:date="2019-03-07T13:25:00Z">
        <w:r>
          <w:rPr>
            <w:rFonts w:ascii="Arial" w:hAnsi="Arial" w:cs="Arial"/>
            <w:color w:val="000000"/>
            <w:sz w:val="26"/>
            <w:szCs w:val="26"/>
            <w:lang w:val="en-US"/>
          </w:rPr>
          <w:t xml:space="preserve">The dashed grey line shows </w:t>
        </w:r>
      </w:ins>
      <w:ins w:id="401" w:author="Srholec Martin" w:date="2019-03-07T13:26:00Z">
        <w:r>
          <w:rPr>
            <w:rFonts w:ascii="Arial" w:hAnsi="Arial" w:cs="Arial"/>
            <w:color w:val="000000"/>
            <w:sz w:val="26"/>
            <w:szCs w:val="26"/>
            <w:lang w:val="en-US"/>
          </w:rPr>
          <w:t xml:space="preserve">average of the </w:t>
        </w:r>
      </w:ins>
      <w:ins w:id="402" w:author="Srholec Martin" w:date="2019-03-07T13:30:00Z">
        <w:r>
          <w:rPr>
            <w:rFonts w:ascii="Arial" w:hAnsi="Arial" w:cs="Arial"/>
            <w:color w:val="000000"/>
            <w:sz w:val="26"/>
            <w:szCs w:val="26"/>
            <w:lang w:val="en-US"/>
          </w:rPr>
          <w:t>main</w:t>
        </w:r>
      </w:ins>
      <w:ins w:id="403" w:author="Srholec Martin" w:date="2019-03-07T13:26:00Z">
        <w:r>
          <w:rPr>
            <w:rFonts w:ascii="Arial" w:hAnsi="Arial" w:cs="Arial"/>
            <w:color w:val="000000"/>
            <w:sz w:val="26"/>
            <w:szCs w:val="26"/>
            <w:lang w:val="en-US"/>
          </w:rPr>
          <w:t xml:space="preserve"> dimension, i.e. either </w:t>
        </w:r>
      </w:ins>
      <w:ins w:id="404" w:author="Srholec Martin" w:date="2019-03-07T13:30:00Z">
        <w:r>
          <w:rPr>
            <w:rFonts w:ascii="Arial" w:hAnsi="Arial" w:cs="Arial"/>
            <w:color w:val="000000"/>
            <w:sz w:val="26"/>
            <w:szCs w:val="26"/>
            <w:lang w:val="en-US"/>
          </w:rPr>
          <w:t xml:space="preserve">for </w:t>
        </w:r>
      </w:ins>
      <w:ins w:id="405" w:author="Srholec Martin" w:date="2019-03-07T13:31:00Z">
        <w:r>
          <w:rPr>
            <w:rFonts w:ascii="Arial" w:hAnsi="Arial" w:cs="Arial"/>
            <w:color w:val="000000"/>
            <w:sz w:val="26"/>
            <w:szCs w:val="26"/>
            <w:lang w:val="en-US"/>
          </w:rPr>
          <w:t>the w</w:t>
        </w:r>
      </w:ins>
      <w:ins w:id="406" w:author="Srholec Martin" w:date="2019-03-07T13:26:00Z">
        <w:r>
          <w:rPr>
            <w:rFonts w:ascii="Arial" w:hAnsi="Arial" w:cs="Arial"/>
            <w:color w:val="000000"/>
            <w:sz w:val="26"/>
            <w:szCs w:val="26"/>
            <w:lang w:val="en-US"/>
          </w:rPr>
          <w:t xml:space="preserve">orld or </w:t>
        </w:r>
      </w:ins>
      <w:ins w:id="407" w:author="Srholec Martin" w:date="2019-03-07T13:31:00Z">
        <w:r>
          <w:rPr>
            <w:rFonts w:ascii="Arial" w:hAnsi="Arial" w:cs="Arial"/>
            <w:color w:val="000000"/>
            <w:sz w:val="26"/>
            <w:szCs w:val="26"/>
            <w:lang w:val="en-US"/>
          </w:rPr>
          <w:t>a</w:t>
        </w:r>
      </w:ins>
      <w:ins w:id="408" w:author="Srholec Martin" w:date="2019-03-07T13:27:00Z">
        <w:r>
          <w:rPr>
            <w:rFonts w:ascii="Arial" w:hAnsi="Arial" w:cs="Arial"/>
            <w:color w:val="000000"/>
            <w:sz w:val="26"/>
            <w:szCs w:val="26"/>
            <w:lang w:val="en-US"/>
          </w:rPr>
          <w:t>ll disciplines</w:t>
        </w:r>
      </w:ins>
      <w:ins w:id="409" w:author="Srholec Martin" w:date="2019-03-07T13:30:00Z">
        <w:r>
          <w:rPr>
            <w:rFonts w:ascii="Arial" w:hAnsi="Arial" w:cs="Arial"/>
            <w:color w:val="000000"/>
            <w:sz w:val="26"/>
            <w:szCs w:val="26"/>
            <w:lang w:val="en-US"/>
          </w:rPr>
          <w:t xml:space="preserve">. </w:t>
        </w:r>
      </w:ins>
    </w:p>
    <w:p w14:paraId="39293116" w14:textId="77777777" w:rsidR="00E04507" w:rsidRDefault="00E04507" w:rsidP="00FE4F98">
      <w:pPr>
        <w:pStyle w:val="NormalWeb"/>
        <w:spacing w:before="0" w:after="0"/>
        <w:rPr>
          <w:ins w:id="410" w:author="Srholec Martin" w:date="2019-03-07T13:40:00Z"/>
          <w:rFonts w:ascii="Arial" w:hAnsi="Arial" w:cs="Arial"/>
          <w:color w:val="000000"/>
          <w:sz w:val="26"/>
          <w:szCs w:val="26"/>
          <w:lang w:val="en-US"/>
        </w:rPr>
      </w:pPr>
      <w:ins w:id="411" w:author="Srholec Martin" w:date="2019-03-07T13:38:00Z">
        <w:r>
          <w:rPr>
            <w:rFonts w:ascii="Arial" w:hAnsi="Arial" w:cs="Arial"/>
            <w:color w:val="000000"/>
            <w:sz w:val="26"/>
            <w:szCs w:val="26"/>
            <w:lang w:val="en-US"/>
          </w:rPr>
          <w:t xml:space="preserve">Keep scrolling down for more information and presentation of the </w:t>
        </w:r>
      </w:ins>
      <w:ins w:id="412" w:author="Srholec Martin" w:date="2019-03-07T13:39:00Z">
        <w:r>
          <w:rPr>
            <w:rFonts w:ascii="Arial" w:hAnsi="Arial" w:cs="Arial"/>
            <w:color w:val="000000"/>
            <w:sz w:val="26"/>
            <w:szCs w:val="26"/>
            <w:lang w:val="en-US"/>
          </w:rPr>
          <w:t xml:space="preserve">key overarching </w:t>
        </w:r>
      </w:ins>
      <w:ins w:id="413" w:author="Srholec Martin" w:date="2019-03-07T13:38:00Z">
        <w:r>
          <w:rPr>
            <w:rFonts w:ascii="Arial" w:hAnsi="Arial" w:cs="Arial"/>
            <w:color w:val="000000"/>
            <w:sz w:val="26"/>
            <w:szCs w:val="26"/>
            <w:lang w:val="en-US"/>
          </w:rPr>
          <w:t xml:space="preserve">findings. </w:t>
        </w:r>
      </w:ins>
    </w:p>
    <w:p w14:paraId="25C0BEA4" w14:textId="763D796B" w:rsidR="005900AF" w:rsidRDefault="00E04507" w:rsidP="00FE4F98">
      <w:pPr>
        <w:pStyle w:val="NormalWeb"/>
        <w:spacing w:before="0" w:after="0"/>
        <w:rPr>
          <w:ins w:id="414" w:author="Srholec Martin" w:date="2019-03-07T12:44:00Z"/>
          <w:rFonts w:ascii="Arial" w:hAnsi="Arial" w:cs="Arial"/>
          <w:color w:val="000000"/>
          <w:sz w:val="26"/>
          <w:szCs w:val="26"/>
          <w:lang w:val="en-US"/>
        </w:rPr>
      </w:pPr>
      <w:ins w:id="415" w:author="Srholec Martin" w:date="2019-03-07T13:40:00Z">
        <w:r>
          <w:rPr>
            <w:rFonts w:ascii="Arial" w:hAnsi="Arial" w:cs="Arial"/>
            <w:color w:val="000000"/>
            <w:sz w:val="26"/>
            <w:szCs w:val="26"/>
            <w:lang w:val="en-US"/>
          </w:rPr>
          <w:t xml:space="preserve">Use the menu </w:t>
        </w:r>
      </w:ins>
      <w:ins w:id="416" w:author="Srholec Martin" w:date="2019-03-07T13:41:00Z">
        <w:r>
          <w:rPr>
            <w:rFonts w:ascii="Arial" w:hAnsi="Arial" w:cs="Arial"/>
            <w:color w:val="000000"/>
            <w:sz w:val="26"/>
            <w:szCs w:val="26"/>
            <w:lang w:val="en-US"/>
          </w:rPr>
          <w:t>in</w:t>
        </w:r>
      </w:ins>
      <w:ins w:id="417" w:author="Srholec Martin" w:date="2019-03-07T13:40:00Z">
        <w:r>
          <w:rPr>
            <w:rFonts w:ascii="Arial" w:hAnsi="Arial" w:cs="Arial"/>
            <w:color w:val="000000"/>
            <w:sz w:val="26"/>
            <w:szCs w:val="26"/>
            <w:lang w:val="en-US"/>
          </w:rPr>
          <w:t xml:space="preserve"> the top</w:t>
        </w:r>
      </w:ins>
      <w:ins w:id="418" w:author="Srholec Martin" w:date="2019-03-07T13:41:00Z">
        <w:r>
          <w:rPr>
            <w:rFonts w:ascii="Arial" w:hAnsi="Arial" w:cs="Arial"/>
            <w:color w:val="000000"/>
            <w:sz w:val="26"/>
            <w:szCs w:val="26"/>
            <w:lang w:val="en-US"/>
          </w:rPr>
          <w:t>-centre</w:t>
        </w:r>
      </w:ins>
      <w:ins w:id="419" w:author="Srholec Martin" w:date="2019-03-07T13:40:00Z">
        <w:r>
          <w:rPr>
            <w:rFonts w:ascii="Arial" w:hAnsi="Arial" w:cs="Arial"/>
            <w:color w:val="000000"/>
            <w:sz w:val="26"/>
            <w:szCs w:val="26"/>
            <w:lang w:val="en-US"/>
          </w:rPr>
          <w:t xml:space="preserve"> to </w:t>
        </w:r>
      </w:ins>
      <w:ins w:id="420" w:author="Srholec Martin" w:date="2019-03-07T13:49:00Z">
        <w:r w:rsidR="00A54210">
          <w:rPr>
            <w:rFonts w:ascii="Arial" w:hAnsi="Arial" w:cs="Arial"/>
            <w:color w:val="000000"/>
            <w:sz w:val="26"/>
            <w:szCs w:val="26"/>
            <w:lang w:val="en-US"/>
          </w:rPr>
          <w:t>jump</w:t>
        </w:r>
      </w:ins>
      <w:ins w:id="421" w:author="Srholec Martin" w:date="2019-03-07T13:41:00Z">
        <w:r>
          <w:rPr>
            <w:rFonts w:ascii="Arial" w:hAnsi="Arial" w:cs="Arial"/>
            <w:color w:val="000000"/>
            <w:sz w:val="26"/>
            <w:szCs w:val="26"/>
            <w:lang w:val="en-US"/>
          </w:rPr>
          <w:t xml:space="preserve"> at any time</w:t>
        </w:r>
      </w:ins>
      <w:ins w:id="422" w:author="Srholec Martin" w:date="2019-03-07T13:40:00Z">
        <w:r>
          <w:rPr>
            <w:rFonts w:ascii="Arial" w:hAnsi="Arial" w:cs="Arial"/>
            <w:color w:val="000000"/>
            <w:sz w:val="26"/>
            <w:szCs w:val="26"/>
            <w:lang w:val="en-US"/>
          </w:rPr>
          <w:t xml:space="preserve"> between</w:t>
        </w:r>
      </w:ins>
      <w:ins w:id="423" w:author="Srholec Martin" w:date="2019-03-07T13:43:00Z">
        <w:r>
          <w:rPr>
            <w:rFonts w:ascii="Arial" w:hAnsi="Arial" w:cs="Arial"/>
            <w:color w:val="000000"/>
            <w:sz w:val="26"/>
            <w:szCs w:val="26"/>
            <w:lang w:val="en-US"/>
          </w:rPr>
          <w:t xml:space="preserve"> </w:t>
        </w:r>
      </w:ins>
      <w:ins w:id="424" w:author="Srholec Martin" w:date="2019-03-07T13:49:00Z">
        <w:r w:rsidR="00A54210">
          <w:rPr>
            <w:rFonts w:ascii="Arial" w:hAnsi="Arial" w:cs="Arial"/>
            <w:color w:val="000000"/>
            <w:sz w:val="26"/>
            <w:szCs w:val="26"/>
            <w:lang w:val="en-US"/>
          </w:rPr>
          <w:t xml:space="preserve">the </w:t>
        </w:r>
      </w:ins>
      <w:ins w:id="425" w:author="Srholec Martin" w:date="2019-03-07T13:43:00Z">
        <w:r>
          <w:rPr>
            <w:rFonts w:ascii="Arial" w:hAnsi="Arial" w:cs="Arial"/>
            <w:color w:val="000000"/>
            <w:sz w:val="26"/>
            <w:szCs w:val="26"/>
            <w:lang w:val="en-US"/>
          </w:rPr>
          <w:t>main</w:t>
        </w:r>
      </w:ins>
      <w:ins w:id="426" w:author="Srholec Martin" w:date="2019-03-07T13:40:00Z">
        <w:r>
          <w:rPr>
            <w:rFonts w:ascii="Arial" w:hAnsi="Arial" w:cs="Arial"/>
            <w:color w:val="000000"/>
            <w:sz w:val="26"/>
            <w:szCs w:val="26"/>
            <w:lang w:val="en-US"/>
          </w:rPr>
          <w:t xml:space="preserve"> parts of the </w:t>
        </w:r>
      </w:ins>
      <w:ins w:id="427" w:author="Srholec Martin" w:date="2019-03-07T13:44:00Z">
        <w:r>
          <w:rPr>
            <w:rFonts w:ascii="Arial" w:hAnsi="Arial" w:cs="Arial"/>
            <w:color w:val="000000"/>
            <w:sz w:val="26"/>
            <w:szCs w:val="26"/>
            <w:lang w:val="en-US"/>
          </w:rPr>
          <w:t>study</w:t>
        </w:r>
      </w:ins>
      <w:ins w:id="428" w:author="Srholec Martin" w:date="2019-03-07T13:40:00Z">
        <w:r>
          <w:rPr>
            <w:rFonts w:ascii="Arial" w:hAnsi="Arial" w:cs="Arial"/>
            <w:color w:val="000000"/>
            <w:sz w:val="26"/>
            <w:szCs w:val="26"/>
            <w:lang w:val="en-US"/>
          </w:rPr>
          <w:t>.</w:t>
        </w:r>
      </w:ins>
      <w:del w:id="429" w:author="Srholec Martin" w:date="2019-03-07T12:44:00Z">
        <w:r w:rsidR="00FE4F98" w:rsidRPr="001847D7" w:rsidDel="005900AF">
          <w:rPr>
            <w:rFonts w:ascii="Arial" w:hAnsi="Arial" w:cs="Arial"/>
            <w:color w:val="000000"/>
            <w:sz w:val="26"/>
            <w:szCs w:val="26"/>
            <w:lang w:val="en-US"/>
          </w:rPr>
          <w:delText> </w:delText>
        </w:r>
        <w:r w:rsidR="00FE4F98" w:rsidRPr="001847D7" w:rsidDel="005900AF">
          <w:rPr>
            <w:rStyle w:val="mjx-char"/>
            <w:rFonts w:ascii="MJXc-TeX-math-Iw" w:hAnsi="MJXc-TeX-math-Iw" w:cs="Arial"/>
            <w:color w:val="000000"/>
            <w:sz w:val="28"/>
            <w:szCs w:val="28"/>
            <w:bdr w:val="none" w:sz="0" w:space="0" w:color="auto" w:frame="1"/>
            <w:lang w:val="en-US"/>
          </w:rPr>
          <w:delText>G</w:delText>
        </w:r>
        <w:r w:rsidR="00FE4F98" w:rsidRPr="001847D7" w:rsidDel="005900AF">
          <w:rPr>
            <w:rStyle w:val="mjx-char"/>
            <w:rFonts w:ascii="MJXc-TeX-math-Iw" w:hAnsi="MJXc-TeX-math-Iw" w:cs="Arial"/>
            <w:color w:val="000000"/>
            <w:sz w:val="20"/>
            <w:szCs w:val="20"/>
            <w:bdr w:val="none" w:sz="0" w:space="0" w:color="auto" w:frame="1"/>
            <w:lang w:val="en-US"/>
          </w:rPr>
          <w:delText>Sc</w:delText>
        </w:r>
        <w:r w:rsidR="00FE4F98" w:rsidRPr="001847D7" w:rsidDel="005900AF">
          <w:rPr>
            <w:rStyle w:val="mjx-char"/>
            <w:rFonts w:ascii="MJXc-TeX-main-Rw" w:hAnsi="MJXc-TeX-main-Rw" w:cs="Arial"/>
            <w:color w:val="000000"/>
            <w:sz w:val="20"/>
            <w:szCs w:val="20"/>
            <w:bdr w:val="none" w:sz="0" w:space="0" w:color="auto" w:frame="1"/>
            <w:lang w:val="en-US"/>
          </w:rPr>
          <w:delText>,</w:delText>
        </w:r>
        <w:r w:rsidR="00FE4F98" w:rsidRPr="001847D7" w:rsidDel="005900AF">
          <w:rPr>
            <w:rStyle w:val="mjx-char"/>
            <w:rFonts w:ascii="MJXc-TeX-math-Iw" w:hAnsi="MJXc-TeX-math-Iw" w:cs="Arial"/>
            <w:color w:val="000000"/>
            <w:sz w:val="20"/>
            <w:szCs w:val="20"/>
            <w:bdr w:val="none" w:sz="0" w:space="0" w:color="auto" w:frame="1"/>
            <w:lang w:val="en-US"/>
          </w:rPr>
          <w:delText>d</w:delText>
        </w:r>
        <w:r w:rsidR="00FE4F98" w:rsidRPr="001847D7" w:rsidDel="005900AF">
          <w:rPr>
            <w:rStyle w:val="mjx-char"/>
            <w:rFonts w:ascii="MJXc-TeX-main-Rw" w:hAnsi="MJXc-TeX-main-Rw" w:cs="Arial"/>
            <w:color w:val="000000"/>
            <w:sz w:val="20"/>
            <w:szCs w:val="20"/>
            <w:bdr w:val="none" w:sz="0" w:space="0" w:color="auto" w:frame="1"/>
            <w:lang w:val="en-US"/>
          </w:rPr>
          <w:delText>,</w:delText>
        </w:r>
        <w:r w:rsidR="00FE4F98" w:rsidRPr="001847D7" w:rsidDel="005900AF">
          <w:rPr>
            <w:rStyle w:val="mjx-char"/>
            <w:rFonts w:ascii="MJXc-TeX-math-Iw" w:hAnsi="MJXc-TeX-math-Iw" w:cs="Arial"/>
            <w:color w:val="000000"/>
            <w:sz w:val="20"/>
            <w:szCs w:val="20"/>
            <w:bdr w:val="none" w:sz="0" w:space="0" w:color="auto" w:frame="1"/>
            <w:lang w:val="en-US"/>
          </w:rPr>
          <w:delText>y</w:delText>
        </w:r>
        <w:r w:rsidR="00FE4F98" w:rsidRPr="001847D7" w:rsidDel="005900AF">
          <w:rPr>
            <w:rStyle w:val="mjx-char"/>
            <w:rFonts w:ascii="MJXc-TeX-main-Rw" w:hAnsi="MJXc-TeX-main-Rw" w:cs="Arial"/>
            <w:color w:val="000000"/>
            <w:sz w:val="20"/>
            <w:szCs w:val="20"/>
            <w:bdr w:val="none" w:sz="0" w:space="0" w:color="auto" w:frame="1"/>
            <w:lang w:val="en-US"/>
          </w:rPr>
          <w:delText>,</w:delText>
        </w:r>
        <w:r w:rsidR="00FE4F98" w:rsidRPr="001847D7" w:rsidDel="005900AF">
          <w:rPr>
            <w:rStyle w:val="mjx-char"/>
            <w:rFonts w:ascii="MJXc-TeX-math-Iw" w:hAnsi="MJXc-TeX-math-Iw" w:cs="Arial"/>
            <w:color w:val="000000"/>
            <w:sz w:val="20"/>
            <w:szCs w:val="20"/>
            <w:bdr w:val="none" w:sz="0" w:space="0" w:color="auto" w:frame="1"/>
            <w:lang w:val="en-US"/>
          </w:rPr>
          <w:delText>i</w:delText>
        </w:r>
        <w:r w:rsidR="00FE4F98" w:rsidRPr="001847D7" w:rsidDel="005900AF">
          <w:rPr>
            <w:rStyle w:val="mjxassistivemathml"/>
            <w:rFonts w:ascii="Arial" w:hAnsi="Arial" w:cs="Arial"/>
            <w:color w:val="000000"/>
            <w:sz w:val="28"/>
            <w:szCs w:val="28"/>
            <w:bdr w:val="none" w:sz="0" w:space="0" w:color="auto" w:frame="1"/>
            <w:lang w:val="en-US"/>
          </w:rPr>
          <w:delText>Gc,d,y,iS</w:delText>
        </w:r>
        <w:r w:rsidR="00FE4F98" w:rsidRPr="001847D7" w:rsidDel="005900AF">
          <w:rPr>
            <w:rFonts w:ascii="Arial" w:hAnsi="Arial" w:cs="Arial"/>
            <w:color w:val="000000"/>
            <w:sz w:val="26"/>
            <w:szCs w:val="26"/>
            <w:lang w:val="en-US"/>
          </w:rPr>
          <w:delText> for country (or country group) </w:delText>
        </w:r>
        <w:r w:rsidR="00FE4F98" w:rsidRPr="001847D7" w:rsidDel="005900AF">
          <w:rPr>
            <w:rStyle w:val="mjx-char"/>
            <w:rFonts w:ascii="MJXc-TeX-math-Iw" w:hAnsi="MJXc-TeX-math-Iw" w:cs="Arial"/>
            <w:color w:val="000000"/>
            <w:sz w:val="28"/>
            <w:szCs w:val="28"/>
            <w:bdr w:val="none" w:sz="0" w:space="0" w:color="auto" w:frame="1"/>
            <w:lang w:val="en-US"/>
          </w:rPr>
          <w:delText>c</w:delText>
        </w:r>
        <w:r w:rsidR="00FE4F98" w:rsidRPr="001847D7" w:rsidDel="005900AF">
          <w:rPr>
            <w:rStyle w:val="mjxassistivemathml"/>
            <w:rFonts w:ascii="Arial" w:hAnsi="Arial" w:cs="Arial"/>
            <w:color w:val="000000"/>
            <w:sz w:val="28"/>
            <w:szCs w:val="28"/>
            <w:bdr w:val="none" w:sz="0" w:space="0" w:color="auto" w:frame="1"/>
            <w:lang w:val="en-US"/>
          </w:rPr>
          <w:delText>c</w:delText>
        </w:r>
        <w:r w:rsidR="00FE4F98" w:rsidRPr="001847D7" w:rsidDel="005900AF">
          <w:rPr>
            <w:rFonts w:ascii="Arial" w:hAnsi="Arial" w:cs="Arial"/>
            <w:color w:val="000000"/>
            <w:sz w:val="26"/>
            <w:szCs w:val="26"/>
            <w:lang w:val="en-US"/>
          </w:rPr>
          <w:delText>, discipline </w:delText>
        </w:r>
        <w:r w:rsidR="00FE4F98" w:rsidRPr="001847D7" w:rsidDel="005900AF">
          <w:rPr>
            <w:rStyle w:val="mjx-char"/>
            <w:rFonts w:ascii="MJXc-TeX-math-Iw" w:hAnsi="MJXc-TeX-math-Iw" w:cs="Arial"/>
            <w:color w:val="000000"/>
            <w:sz w:val="28"/>
            <w:szCs w:val="28"/>
            <w:bdr w:val="none" w:sz="0" w:space="0" w:color="auto" w:frame="1"/>
            <w:lang w:val="en-US"/>
          </w:rPr>
          <w:delText>d</w:delText>
        </w:r>
        <w:r w:rsidR="00FE4F98" w:rsidRPr="001847D7" w:rsidDel="005900AF">
          <w:rPr>
            <w:rStyle w:val="mjxassistivemathml"/>
            <w:rFonts w:ascii="Arial" w:hAnsi="Arial" w:cs="Arial"/>
            <w:color w:val="000000"/>
            <w:sz w:val="28"/>
            <w:szCs w:val="28"/>
            <w:bdr w:val="none" w:sz="0" w:space="0" w:color="auto" w:frame="1"/>
            <w:lang w:val="en-US"/>
          </w:rPr>
          <w:delText>d</w:delText>
        </w:r>
        <w:r w:rsidR="00FE4F98" w:rsidRPr="001847D7" w:rsidDel="005900AF">
          <w:rPr>
            <w:rFonts w:ascii="Arial" w:hAnsi="Arial" w:cs="Arial"/>
            <w:color w:val="000000"/>
            <w:sz w:val="26"/>
            <w:szCs w:val="26"/>
            <w:lang w:val="en-US"/>
          </w:rPr>
          <w:delText>, indicator </w:delText>
        </w:r>
        <w:r w:rsidR="00FE4F98" w:rsidRPr="001847D7" w:rsidDel="005900AF">
          <w:rPr>
            <w:rStyle w:val="mjx-char"/>
            <w:rFonts w:ascii="MJXc-TeX-math-Iw" w:hAnsi="MJXc-TeX-math-Iw" w:cs="Arial"/>
            <w:color w:val="000000"/>
            <w:sz w:val="28"/>
            <w:szCs w:val="28"/>
            <w:bdr w:val="none" w:sz="0" w:space="0" w:color="auto" w:frame="1"/>
            <w:lang w:val="en-US"/>
          </w:rPr>
          <w:delText>i</w:delText>
        </w:r>
        <w:r w:rsidR="00FE4F98" w:rsidRPr="001847D7" w:rsidDel="005900AF">
          <w:rPr>
            <w:rStyle w:val="mjxassistivemathml"/>
            <w:rFonts w:ascii="Arial" w:hAnsi="Arial" w:cs="Arial"/>
            <w:color w:val="000000"/>
            <w:sz w:val="28"/>
            <w:szCs w:val="28"/>
            <w:bdr w:val="none" w:sz="0" w:space="0" w:color="auto" w:frame="1"/>
            <w:lang w:val="en-US"/>
          </w:rPr>
          <w:delText>i</w:delText>
        </w:r>
        <w:r w:rsidR="00FE4F98" w:rsidRPr="001847D7" w:rsidDel="005900AF">
          <w:rPr>
            <w:rFonts w:ascii="Arial" w:hAnsi="Arial" w:cs="Arial"/>
            <w:color w:val="000000"/>
            <w:sz w:val="26"/>
            <w:szCs w:val="26"/>
            <w:lang w:val="en-US"/>
          </w:rPr>
          <w:delText> and year </w:delText>
        </w:r>
        <w:r w:rsidR="00FE4F98" w:rsidRPr="001847D7" w:rsidDel="005900AF">
          <w:rPr>
            <w:rStyle w:val="mjx-char"/>
            <w:rFonts w:ascii="MJXc-TeX-math-Iw" w:hAnsi="MJXc-TeX-math-Iw" w:cs="Arial"/>
            <w:color w:val="000000"/>
            <w:sz w:val="28"/>
            <w:szCs w:val="28"/>
            <w:bdr w:val="none" w:sz="0" w:space="0" w:color="auto" w:frame="1"/>
            <w:lang w:val="en-US"/>
          </w:rPr>
          <w:delText>y</w:delText>
        </w:r>
        <w:r w:rsidR="00FE4F98" w:rsidRPr="001847D7" w:rsidDel="005900AF">
          <w:rPr>
            <w:rStyle w:val="mjxassistivemathml"/>
            <w:rFonts w:ascii="Arial" w:hAnsi="Arial" w:cs="Arial"/>
            <w:color w:val="000000"/>
            <w:sz w:val="28"/>
            <w:szCs w:val="28"/>
            <w:bdr w:val="none" w:sz="0" w:space="0" w:color="auto" w:frame="1"/>
            <w:lang w:val="en-US"/>
          </w:rPr>
          <w:delText>y</w:delText>
        </w:r>
        <w:r w:rsidR="00FE4F98" w:rsidRPr="001847D7" w:rsidDel="005900AF">
          <w:rPr>
            <w:rFonts w:ascii="Arial" w:hAnsi="Arial" w:cs="Arial"/>
            <w:color w:val="000000"/>
            <w:sz w:val="26"/>
            <w:szCs w:val="26"/>
            <w:lang w:val="en-US"/>
          </w:rPr>
          <w:delText>.</w:delText>
        </w:r>
      </w:del>
    </w:p>
    <w:p w14:paraId="1B2A8F8F" w14:textId="77777777" w:rsidR="00A54210" w:rsidRDefault="00A54210">
      <w:pPr>
        <w:rPr>
          <w:ins w:id="430" w:author="Srholec Martin" w:date="2019-03-07T13:47:00Z"/>
          <w:rFonts w:ascii="Arial" w:eastAsia="Times New Roman" w:hAnsi="Arial" w:cs="Arial"/>
          <w:color w:val="000000"/>
          <w:sz w:val="26"/>
          <w:szCs w:val="26"/>
          <w:lang w:eastAsia="cs-CZ"/>
        </w:rPr>
      </w:pPr>
      <w:ins w:id="431" w:author="Srholec Martin" w:date="2019-03-07T13:47:00Z">
        <w:r>
          <w:rPr>
            <w:rFonts w:ascii="Arial" w:hAnsi="Arial" w:cs="Arial"/>
            <w:color w:val="000000"/>
            <w:sz w:val="26"/>
            <w:szCs w:val="26"/>
          </w:rPr>
          <w:br w:type="page"/>
        </w:r>
      </w:ins>
    </w:p>
    <w:p w14:paraId="6FD906C3" w14:textId="5AE19554" w:rsidR="00FE4F98" w:rsidRPr="001847D7" w:rsidDel="005900AF" w:rsidRDefault="00FE4F98" w:rsidP="00FE4F98">
      <w:pPr>
        <w:pStyle w:val="NormalWeb"/>
        <w:spacing w:before="0" w:after="0"/>
        <w:rPr>
          <w:del w:id="432" w:author="Srholec Martin" w:date="2019-03-07T12:48:00Z"/>
          <w:rFonts w:ascii="Arial" w:hAnsi="Arial" w:cs="Arial"/>
          <w:color w:val="000000"/>
          <w:sz w:val="26"/>
          <w:szCs w:val="26"/>
          <w:lang w:val="en-US"/>
        </w:rPr>
      </w:pPr>
      <w:del w:id="433" w:author="Srholec Martin" w:date="2019-03-07T12:48:00Z">
        <w:r w:rsidRPr="001847D7" w:rsidDel="005900AF">
          <w:rPr>
            <w:rFonts w:ascii="Arial" w:hAnsi="Arial" w:cs="Arial"/>
            <w:color w:val="000000"/>
            <w:sz w:val="26"/>
            <w:szCs w:val="26"/>
            <w:lang w:val="en-US"/>
          </w:rPr>
          <w:lastRenderedPageBreak/>
          <w:delText xml:space="preserve"> See the general framework and the description of indicators.</w:delText>
        </w:r>
      </w:del>
    </w:p>
    <w:p w14:paraId="73E5513C" w14:textId="39F6B964" w:rsidR="00FE4F98" w:rsidRPr="001847D7" w:rsidDel="00792BDB" w:rsidRDefault="00FE4F98" w:rsidP="00FE4F98">
      <w:pPr>
        <w:pStyle w:val="NormalWeb"/>
        <w:rPr>
          <w:del w:id="434" w:author="Srholec Martin" w:date="2019-03-07T12:59:00Z"/>
          <w:rFonts w:ascii="Arial" w:hAnsi="Arial" w:cs="Arial"/>
          <w:color w:val="000000"/>
          <w:sz w:val="26"/>
          <w:szCs w:val="26"/>
          <w:lang w:val="en-US"/>
        </w:rPr>
      </w:pPr>
      <w:del w:id="435" w:author="Srholec Martin" w:date="2019-03-07T12:59:00Z">
        <w:r w:rsidRPr="001847D7" w:rsidDel="00792BDB">
          <w:rPr>
            <w:rFonts w:ascii="Arial" w:hAnsi="Arial" w:cs="Arial"/>
            <w:color w:val="000000"/>
            <w:sz w:val="26"/>
            <w:szCs w:val="26"/>
            <w:lang w:val="en-US"/>
          </w:rPr>
          <w:delText>The dropdown menus can be used to choose the appropriate combination.</w:delText>
        </w:r>
      </w:del>
    </w:p>
    <w:p w14:paraId="3F6A684D" w14:textId="46FEFD31" w:rsidR="00FE4F98" w:rsidRPr="001847D7" w:rsidDel="004E47F4" w:rsidRDefault="00FE4F98" w:rsidP="00FE4F98">
      <w:pPr>
        <w:pStyle w:val="NormalWeb"/>
        <w:rPr>
          <w:del w:id="436" w:author="Srholec Martin" w:date="2019-03-07T13:32:00Z"/>
          <w:rFonts w:ascii="Arial" w:hAnsi="Arial" w:cs="Arial"/>
          <w:color w:val="000000"/>
          <w:sz w:val="26"/>
          <w:szCs w:val="26"/>
          <w:lang w:val="en-US"/>
        </w:rPr>
      </w:pPr>
      <w:del w:id="437" w:author="Srholec Martin" w:date="2019-03-07T13:32:00Z">
        <w:r w:rsidRPr="001847D7" w:rsidDel="004E47F4">
          <w:rPr>
            <w:rFonts w:ascii="Arial" w:hAnsi="Arial" w:cs="Arial"/>
            <w:color w:val="000000"/>
            <w:sz w:val="26"/>
            <w:szCs w:val="26"/>
            <w:lang w:val="en-US"/>
          </w:rPr>
          <w:delText>It is possible to compare within the particular dimensions using the button </w:delText>
        </w:r>
        <w:r w:rsidRPr="001847D7" w:rsidDel="004E47F4">
          <w:rPr>
            <w:rFonts w:ascii="Arial" w:hAnsi="Arial" w:cs="Arial"/>
            <w:noProof/>
            <w:color w:val="000000"/>
            <w:sz w:val="26"/>
            <w:szCs w:val="26"/>
          </w:rPr>
          <mc:AlternateContent>
            <mc:Choice Requires="wps">
              <w:drawing>
                <wp:inline distT="0" distB="0" distL="0" distR="0" wp14:anchorId="1762F7CE" wp14:editId="4AC9491E">
                  <wp:extent cx="190500" cy="190500"/>
                  <wp:effectExtent l="0" t="0" r="0" b="0"/>
                  <wp:docPr id="2" name="Rectangle 2" descr="http://ec2-18-188-88-0.us-east-2.compute.amazonaws.com:8080/img/comparis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3A8CF" id="Rectangle 2" o:spid="_x0000_s1026" alt="http://ec2-18-188-88-0.us-east-2.compute.amazonaws.com:8080/img/comparison.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MF7AIAAA4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" filled="f" stroked="f">
                  <o:lock v:ext="edit" aspectratio="t"/>
                  <w10:anchorlock/>
                </v:rect>
              </w:pict>
            </mc:Fallback>
          </mc:AlternateContent>
        </w:r>
        <w:r w:rsidRPr="001847D7" w:rsidDel="004E47F4">
          <w:rPr>
            <w:rFonts w:ascii="Arial" w:hAnsi="Arial" w:cs="Arial"/>
            <w:color w:val="000000"/>
            <w:sz w:val="26"/>
            <w:szCs w:val="26"/>
            <w:lang w:val="en-US"/>
          </w:rPr>
          <w:delText> . Reader can choose to compare:</w:delText>
        </w:r>
      </w:del>
    </w:p>
    <w:p w14:paraId="70303566" w14:textId="5C4E8A78" w:rsidR="00FE4F98" w:rsidRPr="001847D7" w:rsidDel="004E47F4" w:rsidRDefault="00FE4F98" w:rsidP="00FE4F98">
      <w:pPr>
        <w:numPr>
          <w:ilvl w:val="0"/>
          <w:numId w:val="1"/>
        </w:numPr>
        <w:spacing w:before="100" w:beforeAutospacing="1" w:after="100" w:afterAutospacing="1" w:line="240" w:lineRule="auto"/>
        <w:rPr>
          <w:del w:id="438" w:author="Srholec Martin" w:date="2019-03-07T13:32:00Z"/>
          <w:rFonts w:ascii="Arial" w:hAnsi="Arial" w:cs="Arial"/>
          <w:color w:val="000000"/>
          <w:sz w:val="26"/>
          <w:szCs w:val="26"/>
        </w:rPr>
      </w:pPr>
      <w:del w:id="439" w:author="Srholec Martin" w:date="2019-03-07T13:32:00Z">
        <w:r w:rsidRPr="001847D7" w:rsidDel="004E47F4">
          <w:rPr>
            <w:rFonts w:ascii="Arial" w:hAnsi="Arial" w:cs="Arial"/>
            <w:i/>
            <w:iCs/>
            <w:color w:val="000000"/>
            <w:sz w:val="26"/>
            <w:szCs w:val="26"/>
          </w:rPr>
          <w:delText>countries</w:delText>
        </w:r>
        <w:r w:rsidRPr="001847D7" w:rsidDel="004E47F4">
          <w:rPr>
            <w:rFonts w:ascii="Arial" w:hAnsi="Arial" w:cs="Arial"/>
            <w:color w:val="000000"/>
            <w:sz w:val="26"/>
            <w:szCs w:val="26"/>
          </w:rPr>
          <w:delText> within the same indicator and discipline</w:delText>
        </w:r>
      </w:del>
    </w:p>
    <w:p w14:paraId="047D8BAF" w14:textId="6606A31E" w:rsidR="00FE4F98" w:rsidRPr="001847D7" w:rsidDel="004E47F4" w:rsidRDefault="00FE4F98" w:rsidP="00FE4F98">
      <w:pPr>
        <w:numPr>
          <w:ilvl w:val="0"/>
          <w:numId w:val="1"/>
        </w:numPr>
        <w:spacing w:before="100" w:beforeAutospacing="1" w:after="100" w:afterAutospacing="1" w:line="240" w:lineRule="auto"/>
        <w:rPr>
          <w:del w:id="440" w:author="Srholec Martin" w:date="2019-03-07T13:32:00Z"/>
          <w:rFonts w:ascii="Arial" w:hAnsi="Arial" w:cs="Arial"/>
          <w:color w:val="000000"/>
          <w:sz w:val="26"/>
          <w:szCs w:val="26"/>
        </w:rPr>
      </w:pPr>
      <w:del w:id="441" w:author="Srholec Martin" w:date="2019-03-07T13:32:00Z">
        <w:r w:rsidRPr="001847D7" w:rsidDel="004E47F4">
          <w:rPr>
            <w:rFonts w:ascii="Arial" w:hAnsi="Arial" w:cs="Arial"/>
            <w:i/>
            <w:iCs/>
            <w:color w:val="000000"/>
            <w:sz w:val="26"/>
            <w:szCs w:val="26"/>
          </w:rPr>
          <w:delText>disciplines</w:delText>
        </w:r>
        <w:r w:rsidRPr="001847D7" w:rsidDel="004E47F4">
          <w:rPr>
            <w:rFonts w:ascii="Arial" w:hAnsi="Arial" w:cs="Arial"/>
            <w:color w:val="000000"/>
            <w:sz w:val="26"/>
            <w:szCs w:val="26"/>
          </w:rPr>
          <w:delText> within the same country and indicator</w:delText>
        </w:r>
      </w:del>
    </w:p>
    <w:p w14:paraId="5F647557" w14:textId="3AB33521" w:rsidR="00FE4F98" w:rsidRPr="001847D7" w:rsidRDefault="00FE4F98" w:rsidP="00FE4F98">
      <w:pPr>
        <w:pStyle w:val="NormalWeb"/>
        <w:rPr>
          <w:rFonts w:ascii="Arial" w:hAnsi="Arial" w:cs="Arial"/>
          <w:color w:val="000000"/>
          <w:sz w:val="26"/>
          <w:szCs w:val="26"/>
          <w:lang w:val="en-US"/>
        </w:rPr>
      </w:pPr>
      <w:del w:id="442" w:author="Srholec Martin" w:date="2019-03-07T13:37:00Z">
        <w:r w:rsidRPr="001847D7" w:rsidDel="00860C0D">
          <w:rPr>
            <w:rFonts w:ascii="Arial" w:hAnsi="Arial" w:cs="Arial"/>
            <w:color w:val="000000"/>
            <w:sz w:val="26"/>
            <w:szCs w:val="26"/>
            <w:lang w:val="en-US"/>
          </w:rPr>
          <w:delText>When comparing countries also the world average of a given discipline and indicator is displayed on chart.</w:delText>
        </w:r>
      </w:del>
    </w:p>
    <w:p w14:paraId="2BF6705C" w14:textId="436DA8EB" w:rsidR="00FE4F98" w:rsidRPr="001847D7" w:rsidRDefault="00FE4F98" w:rsidP="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del w:id="443" w:author="Srholec Martin" w:date="2019-03-07T13:45:00Z">
        <w:r w:rsidRPr="001847D7" w:rsidDel="009376F7">
          <w:rPr>
            <w:rFonts w:ascii="Tahoma" w:eastAsia="Times New Roman" w:hAnsi="Tahoma" w:cs="Tahoma"/>
            <w:b/>
            <w:bCs/>
            <w:color w:val="BB133E"/>
            <w:sz w:val="27"/>
            <w:szCs w:val="27"/>
            <w:lang w:eastAsia="cs-CZ"/>
          </w:rPr>
          <w:delText>Keep in mind</w:delText>
        </w:r>
      </w:del>
      <w:ins w:id="444" w:author="Srholec Martin" w:date="2019-03-07T13:47:00Z">
        <w:r w:rsidR="00A54210">
          <w:rPr>
            <w:rFonts w:ascii="Tahoma" w:eastAsia="Times New Roman" w:hAnsi="Tahoma" w:cs="Tahoma"/>
            <w:b/>
            <w:bCs/>
            <w:color w:val="BB133E"/>
            <w:sz w:val="27"/>
            <w:szCs w:val="27"/>
            <w:lang w:eastAsia="cs-CZ"/>
          </w:rPr>
          <w:t xml:space="preserve">Good to </w:t>
        </w:r>
      </w:ins>
      <w:ins w:id="445" w:author="Srholec Martin" w:date="2019-03-07T13:49:00Z">
        <w:r w:rsidR="00A54210">
          <w:rPr>
            <w:rFonts w:ascii="Tahoma" w:eastAsia="Times New Roman" w:hAnsi="Tahoma" w:cs="Tahoma"/>
            <w:b/>
            <w:bCs/>
            <w:color w:val="BB133E"/>
            <w:sz w:val="27"/>
            <w:szCs w:val="27"/>
            <w:lang w:eastAsia="cs-CZ"/>
          </w:rPr>
          <w:t>know</w:t>
        </w:r>
      </w:ins>
      <w:ins w:id="446" w:author="Srholec Martin" w:date="2019-03-07T14:19:00Z">
        <w:r w:rsidR="0076486A">
          <w:rPr>
            <w:rFonts w:ascii="Tahoma" w:eastAsia="Times New Roman" w:hAnsi="Tahoma" w:cs="Tahoma"/>
            <w:b/>
            <w:bCs/>
            <w:color w:val="BB133E"/>
            <w:sz w:val="27"/>
            <w:szCs w:val="27"/>
            <w:lang w:eastAsia="cs-CZ"/>
          </w:rPr>
          <w:t xml:space="preserve"> </w:t>
        </w:r>
      </w:ins>
      <w:ins w:id="447" w:author="Srholec Martin" w:date="2019-03-07T13:49:00Z">
        <w:r w:rsidR="00A54210">
          <w:rPr>
            <w:rFonts w:ascii="Tahoma" w:eastAsia="Times New Roman" w:hAnsi="Tahoma" w:cs="Tahoma"/>
            <w:b/>
            <w:bCs/>
            <w:color w:val="BB133E"/>
            <w:sz w:val="27"/>
            <w:szCs w:val="27"/>
            <w:lang w:eastAsia="cs-CZ"/>
          </w:rPr>
          <w:t xml:space="preserve">before </w:t>
        </w:r>
      </w:ins>
      <w:ins w:id="448" w:author="Srholec Martin" w:date="2019-03-07T14:29:00Z">
        <w:r w:rsidR="000E12CC">
          <w:rPr>
            <w:rFonts w:ascii="Tahoma" w:eastAsia="Times New Roman" w:hAnsi="Tahoma" w:cs="Tahoma"/>
            <w:b/>
            <w:bCs/>
            <w:color w:val="BB133E"/>
            <w:sz w:val="27"/>
            <w:szCs w:val="27"/>
            <w:lang w:eastAsia="cs-CZ"/>
          </w:rPr>
          <w:t>using</w:t>
        </w:r>
      </w:ins>
      <w:del w:id="449" w:author="Srholec Martin" w:date="2019-03-07T13:45:00Z">
        <w:r w:rsidRPr="001847D7" w:rsidDel="009376F7">
          <w:rPr>
            <w:rFonts w:ascii="Tahoma" w:eastAsia="Times New Roman" w:hAnsi="Tahoma" w:cs="Tahoma"/>
            <w:b/>
            <w:bCs/>
            <w:color w:val="BB133E"/>
            <w:sz w:val="27"/>
            <w:szCs w:val="27"/>
            <w:lang w:eastAsia="cs-CZ"/>
          </w:rPr>
          <w:delText xml:space="preserve"> while reading ...</w:delText>
        </w:r>
      </w:del>
    </w:p>
    <w:p w14:paraId="7B212648" w14:textId="1A772A3E" w:rsidR="00634667" w:rsidRPr="00D33A96" w:rsidRDefault="00634667" w:rsidP="00634667">
      <w:pPr>
        <w:numPr>
          <w:ilvl w:val="0"/>
          <w:numId w:val="2"/>
        </w:numPr>
        <w:shd w:val="clear" w:color="auto" w:fill="FFFFFF"/>
        <w:spacing w:after="120" w:line="240" w:lineRule="auto"/>
        <w:rPr>
          <w:ins w:id="450" w:author="Srholec Martin" w:date="2019-03-08T09:35:00Z"/>
          <w:rFonts w:ascii="Arial" w:eastAsia="Times New Roman" w:hAnsi="Arial" w:cs="Arial"/>
          <w:color w:val="000000"/>
          <w:sz w:val="26"/>
          <w:szCs w:val="26"/>
          <w:lang w:eastAsia="cs-CZ"/>
        </w:rPr>
      </w:pPr>
      <w:ins w:id="451" w:author="Srholec Martin" w:date="2019-03-08T09:35:00Z">
        <w:r w:rsidRPr="00D33A96">
          <w:rPr>
            <w:rFonts w:ascii="Arial" w:eastAsia="Times New Roman" w:hAnsi="Arial" w:cs="Arial"/>
            <w:color w:val="000000"/>
            <w:sz w:val="26"/>
            <w:szCs w:val="26"/>
            <w:lang w:eastAsia="cs-CZ"/>
          </w:rPr>
          <w:t xml:space="preserve">Large year-by-year jumps is some series can be driven by adding (or removing) </w:t>
        </w:r>
      </w:ins>
      <w:ins w:id="452" w:author="Srholec Martin" w:date="2019-03-08T09:36:00Z">
        <w:r>
          <w:rPr>
            <w:rFonts w:ascii="Arial" w:eastAsia="Times New Roman" w:hAnsi="Arial" w:cs="Arial"/>
            <w:color w:val="000000"/>
            <w:sz w:val="26"/>
            <w:szCs w:val="26"/>
            <w:lang w:eastAsia="cs-CZ"/>
          </w:rPr>
          <w:t xml:space="preserve">important </w:t>
        </w:r>
      </w:ins>
      <w:ins w:id="453" w:author="Srholec Martin" w:date="2019-03-08T09:35:00Z">
        <w:r w:rsidRPr="00D33A96">
          <w:rPr>
            <w:rFonts w:ascii="Arial" w:eastAsia="Times New Roman" w:hAnsi="Arial" w:cs="Arial"/>
            <w:color w:val="000000"/>
            <w:sz w:val="26"/>
            <w:szCs w:val="26"/>
            <w:lang w:eastAsia="cs-CZ"/>
          </w:rPr>
          <w:t>journals in Scopus.</w:t>
        </w:r>
      </w:ins>
    </w:p>
    <w:p w14:paraId="41C68F98" w14:textId="77777777" w:rsidR="00634667" w:rsidRPr="00D33A96" w:rsidRDefault="00634667" w:rsidP="00634667">
      <w:pPr>
        <w:numPr>
          <w:ilvl w:val="0"/>
          <w:numId w:val="2"/>
        </w:numPr>
        <w:shd w:val="clear" w:color="auto" w:fill="FFFFFF"/>
        <w:spacing w:after="120" w:line="240" w:lineRule="auto"/>
        <w:rPr>
          <w:ins w:id="454" w:author="Srholec Martin" w:date="2019-03-08T09:35:00Z"/>
          <w:rFonts w:ascii="Arial" w:eastAsia="Times New Roman" w:hAnsi="Arial" w:cs="Arial"/>
          <w:color w:val="000000"/>
          <w:sz w:val="26"/>
          <w:szCs w:val="26"/>
          <w:lang w:eastAsia="cs-CZ"/>
        </w:rPr>
      </w:pPr>
      <w:ins w:id="455" w:author="Srholec Martin" w:date="2019-03-08T09:35:00Z">
        <w:r w:rsidRPr="00D33A96">
          <w:rPr>
            <w:rFonts w:ascii="Arial" w:eastAsia="Times New Roman" w:hAnsi="Arial" w:cs="Arial"/>
            <w:color w:val="000000"/>
            <w:sz w:val="26"/>
            <w:szCs w:val="26"/>
            <w:lang w:eastAsia="cs-CZ"/>
          </w:rPr>
          <w:t>The globalization indexes are standardized between 0 and 1 across all countries (</w:t>
        </w:r>
        <w:r w:rsidRPr="00D33A96">
          <w:rPr>
            <w:rFonts w:ascii="Arial" w:eastAsia="Times New Roman" w:hAnsi="Arial" w:cs="Arial"/>
            <w:color w:val="000000"/>
            <w:sz w:val="26"/>
            <w:szCs w:val="26"/>
            <w:highlight w:val="yellow"/>
            <w:lang w:eastAsia="cs-CZ"/>
          </w:rPr>
          <w:t>xxx</w:t>
        </w:r>
        <w:r w:rsidRPr="00D33A96">
          <w:rPr>
            <w:rFonts w:ascii="Arial" w:eastAsia="Times New Roman" w:hAnsi="Arial" w:cs="Arial"/>
            <w:color w:val="000000"/>
            <w:sz w:val="26"/>
            <w:szCs w:val="26"/>
            <w:lang w:eastAsia="cs-CZ"/>
          </w:rPr>
          <w:t>), narrow disciplines (27) and years (13).</w:t>
        </w:r>
      </w:ins>
    </w:p>
    <w:p w14:paraId="6A627CB4" w14:textId="7DE27907" w:rsidR="00634667" w:rsidRPr="0095505D" w:rsidRDefault="00634667" w:rsidP="00634667">
      <w:pPr>
        <w:numPr>
          <w:ilvl w:val="0"/>
          <w:numId w:val="2"/>
        </w:numPr>
        <w:shd w:val="clear" w:color="auto" w:fill="FFFFFF"/>
        <w:spacing w:after="120" w:line="240" w:lineRule="auto"/>
        <w:rPr>
          <w:ins w:id="456" w:author="Srholec Martin" w:date="2019-03-08T09:35:00Z"/>
          <w:rFonts w:ascii="Arial" w:eastAsia="Times New Roman" w:hAnsi="Arial" w:cs="Arial"/>
          <w:color w:val="000000"/>
          <w:sz w:val="26"/>
          <w:szCs w:val="26"/>
          <w:lang w:eastAsia="cs-CZ"/>
        </w:rPr>
      </w:pPr>
      <w:ins w:id="457" w:author="Srholec Martin" w:date="2019-03-08T09:35:00Z">
        <w:r>
          <w:rPr>
            <w:rFonts w:ascii="Arial" w:eastAsia="Times New Roman" w:hAnsi="Arial" w:cs="Arial"/>
            <w:color w:val="000000"/>
            <w:sz w:val="26"/>
            <w:szCs w:val="26"/>
            <w:lang w:eastAsia="cs-CZ"/>
          </w:rPr>
          <w:t>Results for c</w:t>
        </w:r>
        <w:r w:rsidRPr="0095505D">
          <w:rPr>
            <w:rFonts w:ascii="Arial" w:eastAsia="Times New Roman" w:hAnsi="Arial" w:cs="Arial"/>
            <w:color w:val="000000"/>
            <w:sz w:val="26"/>
            <w:szCs w:val="26"/>
            <w:lang w:eastAsia="cs-CZ"/>
          </w:rPr>
          <w:t xml:space="preserve">ountry groups are computed as simple averages of member countries. </w:t>
        </w:r>
      </w:ins>
      <w:ins w:id="458" w:author="Srholec Martin" w:date="2019-03-08T09:38:00Z">
        <w:r>
          <w:rPr>
            <w:rFonts w:ascii="Arial" w:eastAsia="Times New Roman" w:hAnsi="Arial" w:cs="Arial"/>
            <w:color w:val="000000"/>
            <w:sz w:val="26"/>
            <w:szCs w:val="26"/>
            <w:lang w:eastAsia="cs-CZ"/>
          </w:rPr>
          <w:t>Germany</w:t>
        </w:r>
      </w:ins>
      <w:ins w:id="459" w:author="Srholec Martin" w:date="2019-03-08T09:35:00Z">
        <w:r w:rsidRPr="0095505D">
          <w:rPr>
            <w:rFonts w:ascii="Arial" w:eastAsia="Times New Roman" w:hAnsi="Arial" w:cs="Arial"/>
            <w:color w:val="000000"/>
            <w:sz w:val="26"/>
            <w:szCs w:val="26"/>
            <w:lang w:eastAsia="cs-CZ"/>
          </w:rPr>
          <w:t xml:space="preserve"> has the same weight as </w:t>
        </w:r>
      </w:ins>
      <w:ins w:id="460" w:author="Srholec Martin" w:date="2019-03-08T09:37:00Z">
        <w:r>
          <w:rPr>
            <w:rFonts w:ascii="Arial" w:eastAsia="Times New Roman" w:hAnsi="Arial" w:cs="Arial"/>
            <w:color w:val="000000"/>
            <w:sz w:val="26"/>
            <w:szCs w:val="26"/>
            <w:lang w:eastAsia="cs-CZ"/>
          </w:rPr>
          <w:t>Luxembourg</w:t>
        </w:r>
      </w:ins>
      <w:ins w:id="461" w:author="Srholec Martin" w:date="2019-03-08T09:35:00Z">
        <w:r w:rsidRPr="0095505D">
          <w:rPr>
            <w:rFonts w:ascii="Arial" w:eastAsia="Times New Roman" w:hAnsi="Arial" w:cs="Arial"/>
            <w:color w:val="000000"/>
            <w:sz w:val="26"/>
            <w:szCs w:val="26"/>
            <w:lang w:eastAsia="cs-CZ"/>
          </w:rPr>
          <w:t xml:space="preserve">, etc. </w:t>
        </w:r>
      </w:ins>
    </w:p>
    <w:p w14:paraId="5F56E8D2" w14:textId="77777777" w:rsidR="00634667" w:rsidRPr="00777140" w:rsidRDefault="00634667" w:rsidP="00634667">
      <w:pPr>
        <w:numPr>
          <w:ilvl w:val="0"/>
          <w:numId w:val="2"/>
        </w:numPr>
        <w:shd w:val="clear" w:color="auto" w:fill="FFFFFF"/>
        <w:spacing w:after="120" w:line="240" w:lineRule="auto"/>
        <w:rPr>
          <w:ins w:id="462" w:author="Srholec Martin" w:date="2019-03-08T09:35:00Z"/>
          <w:rFonts w:ascii="Arial" w:eastAsia="Times New Roman" w:hAnsi="Arial" w:cs="Arial"/>
          <w:color w:val="000000"/>
          <w:sz w:val="26"/>
          <w:szCs w:val="26"/>
          <w:lang w:eastAsia="cs-CZ"/>
        </w:rPr>
      </w:pPr>
      <w:ins w:id="463" w:author="Srholec Martin" w:date="2019-03-08T09:35:00Z">
        <w:r w:rsidRPr="00777140">
          <w:rPr>
            <w:rFonts w:ascii="Arial" w:eastAsia="Times New Roman" w:hAnsi="Arial" w:cs="Arial"/>
            <w:color w:val="000000"/>
            <w:sz w:val="26"/>
            <w:szCs w:val="26"/>
            <w:lang w:eastAsia="cs-CZ"/>
          </w:rPr>
          <w:t>Results for broad and narrow disciplines are calculated separately from scratch; the former are not simply aggregations of the latter.</w:t>
        </w:r>
      </w:ins>
    </w:p>
    <w:p w14:paraId="242E9B8E" w14:textId="3E821243" w:rsidR="00634667" w:rsidRPr="0095505D" w:rsidRDefault="00634667" w:rsidP="00634667">
      <w:pPr>
        <w:numPr>
          <w:ilvl w:val="0"/>
          <w:numId w:val="2"/>
        </w:numPr>
        <w:shd w:val="clear" w:color="auto" w:fill="FFFFFF"/>
        <w:spacing w:after="120" w:line="240" w:lineRule="auto"/>
        <w:rPr>
          <w:ins w:id="464" w:author="Srholec Martin" w:date="2019-03-08T09:35:00Z"/>
          <w:rFonts w:ascii="Arial" w:eastAsia="Times New Roman" w:hAnsi="Arial" w:cs="Arial"/>
          <w:color w:val="000000"/>
          <w:sz w:val="26"/>
          <w:szCs w:val="26"/>
          <w:lang w:eastAsia="cs-CZ"/>
        </w:rPr>
      </w:pPr>
      <w:ins w:id="465" w:author="Srholec Martin" w:date="2019-03-08T09:35:00Z">
        <w:r w:rsidRPr="0095505D">
          <w:rPr>
            <w:rFonts w:ascii="Arial" w:eastAsia="Times New Roman" w:hAnsi="Arial" w:cs="Arial"/>
            <w:color w:val="000000"/>
            <w:sz w:val="26"/>
            <w:szCs w:val="26"/>
            <w:lang w:eastAsia="cs-CZ"/>
          </w:rPr>
          <w:t xml:space="preserve">Only data on </w:t>
        </w:r>
      </w:ins>
      <w:ins w:id="466" w:author="Srholec Martin" w:date="2019-03-08T09:38:00Z">
        <w:r>
          <w:rPr>
            <w:rFonts w:ascii="Arial" w:eastAsia="Times New Roman" w:hAnsi="Arial" w:cs="Arial"/>
            <w:color w:val="000000"/>
            <w:sz w:val="26"/>
            <w:szCs w:val="26"/>
            <w:lang w:eastAsia="cs-CZ"/>
          </w:rPr>
          <w:t xml:space="preserve">document types of </w:t>
        </w:r>
      </w:ins>
      <w:ins w:id="467" w:author="Srholec Martin" w:date="2019-03-08T09:39:00Z">
        <w:r>
          <w:rPr>
            <w:rFonts w:ascii="Arial" w:eastAsia="Times New Roman" w:hAnsi="Arial" w:cs="Arial"/>
            <w:color w:val="000000"/>
            <w:sz w:val="26"/>
            <w:szCs w:val="26"/>
            <w:lang w:eastAsia="cs-CZ"/>
          </w:rPr>
          <w:t xml:space="preserve">a </w:t>
        </w:r>
      </w:ins>
      <w:ins w:id="468" w:author="Srholec Martin" w:date="2019-03-08T09:35:00Z">
        <w:r w:rsidRPr="0095505D">
          <w:rPr>
            <w:rFonts w:ascii="Arial" w:eastAsia="Times New Roman" w:hAnsi="Arial" w:cs="Arial"/>
            <w:color w:val="000000"/>
            <w:sz w:val="26"/>
            <w:szCs w:val="26"/>
            <w:lang w:eastAsia="cs-CZ"/>
          </w:rPr>
          <w:t>journal article, review and conference paper are taken into account.</w:t>
        </w:r>
      </w:ins>
    </w:p>
    <w:p w14:paraId="2B125334" w14:textId="2FD94914" w:rsidR="00634667" w:rsidRPr="0095505D" w:rsidRDefault="00634667" w:rsidP="00634667">
      <w:pPr>
        <w:numPr>
          <w:ilvl w:val="0"/>
          <w:numId w:val="2"/>
        </w:numPr>
        <w:shd w:val="clear" w:color="auto" w:fill="FFFFFF"/>
        <w:spacing w:after="120" w:line="240" w:lineRule="auto"/>
        <w:rPr>
          <w:ins w:id="469" w:author="Srholec Martin" w:date="2019-03-08T09:35:00Z"/>
          <w:rFonts w:ascii="Arial" w:eastAsia="Times New Roman" w:hAnsi="Arial" w:cs="Arial"/>
          <w:color w:val="000000"/>
          <w:sz w:val="26"/>
          <w:szCs w:val="26"/>
          <w:lang w:eastAsia="cs-CZ"/>
        </w:rPr>
      </w:pPr>
      <w:ins w:id="470" w:author="Srholec Martin" w:date="2019-03-08T09:35:00Z">
        <w:r w:rsidRPr="0095505D">
          <w:rPr>
            <w:rFonts w:ascii="Arial" w:eastAsia="Times New Roman" w:hAnsi="Arial" w:cs="Arial"/>
            <w:color w:val="000000"/>
            <w:sz w:val="26"/>
            <w:szCs w:val="26"/>
            <w:lang w:eastAsia="cs-CZ"/>
          </w:rPr>
          <w:t xml:space="preserve">Journals are fully counted in each discipline, to which they are assigned. Large interdisciplinary journals may </w:t>
        </w:r>
      </w:ins>
      <w:ins w:id="471" w:author="Srholec Martin" w:date="2019-03-08T09:39:00Z">
        <w:r>
          <w:rPr>
            <w:rFonts w:ascii="Arial" w:eastAsia="Times New Roman" w:hAnsi="Arial" w:cs="Arial"/>
            <w:color w:val="000000"/>
            <w:sz w:val="26"/>
            <w:szCs w:val="26"/>
            <w:lang w:eastAsia="cs-CZ"/>
          </w:rPr>
          <w:t xml:space="preserve">affect </w:t>
        </w:r>
      </w:ins>
      <w:ins w:id="472" w:author="Srholec Martin" w:date="2019-03-08T09:35:00Z">
        <w:r>
          <w:rPr>
            <w:rFonts w:ascii="Arial" w:eastAsia="Times New Roman" w:hAnsi="Arial" w:cs="Arial"/>
            <w:color w:val="000000"/>
            <w:sz w:val="26"/>
            <w:szCs w:val="26"/>
            <w:lang w:eastAsia="cs-CZ"/>
          </w:rPr>
          <w:t>results for smaller disciplines.</w:t>
        </w:r>
      </w:ins>
    </w:p>
    <w:p w14:paraId="790EC9B4" w14:textId="77777777" w:rsidR="00634667" w:rsidRPr="0095505D" w:rsidRDefault="00634667" w:rsidP="00634667">
      <w:pPr>
        <w:numPr>
          <w:ilvl w:val="0"/>
          <w:numId w:val="2"/>
        </w:numPr>
        <w:shd w:val="clear" w:color="auto" w:fill="FFFFFF"/>
        <w:spacing w:after="120" w:line="240" w:lineRule="auto"/>
        <w:rPr>
          <w:ins w:id="473" w:author="Srholec Martin" w:date="2019-03-08T09:35:00Z"/>
          <w:rFonts w:ascii="Arial" w:eastAsia="Times New Roman" w:hAnsi="Arial" w:cs="Arial"/>
          <w:color w:val="000000"/>
          <w:sz w:val="26"/>
          <w:szCs w:val="26"/>
          <w:lang w:eastAsia="cs-CZ"/>
        </w:rPr>
      </w:pPr>
      <w:ins w:id="474" w:author="Srholec Martin" w:date="2019-03-08T09:35:00Z">
        <w:r w:rsidRPr="0095505D">
          <w:rPr>
            <w:rFonts w:ascii="Arial" w:eastAsia="Times New Roman" w:hAnsi="Arial" w:cs="Arial"/>
            <w:color w:val="000000"/>
            <w:sz w:val="26"/>
            <w:szCs w:val="26"/>
            <w:lang w:eastAsia="cs-CZ"/>
          </w:rPr>
          <w:t xml:space="preserve">Comparison of indicators within </w:t>
        </w:r>
        <w:r>
          <w:rPr>
            <w:rFonts w:ascii="Arial" w:eastAsia="Times New Roman" w:hAnsi="Arial" w:cs="Arial"/>
            <w:color w:val="000000"/>
            <w:sz w:val="26"/>
            <w:szCs w:val="26"/>
            <w:lang w:eastAsia="cs-CZ"/>
          </w:rPr>
          <w:t xml:space="preserve">a </w:t>
        </w:r>
        <w:r w:rsidRPr="0095505D">
          <w:rPr>
            <w:rFonts w:ascii="Arial" w:eastAsia="Times New Roman" w:hAnsi="Arial" w:cs="Arial"/>
            <w:color w:val="000000"/>
            <w:sz w:val="26"/>
            <w:szCs w:val="26"/>
            <w:lang w:eastAsia="cs-CZ"/>
          </w:rPr>
          <w:t>countr</w:t>
        </w:r>
        <w:r>
          <w:rPr>
            <w:rFonts w:ascii="Arial" w:eastAsia="Times New Roman" w:hAnsi="Arial" w:cs="Arial"/>
            <w:color w:val="000000"/>
            <w:sz w:val="26"/>
            <w:szCs w:val="26"/>
            <w:lang w:eastAsia="cs-CZ"/>
          </w:rPr>
          <w:t>y</w:t>
        </w:r>
        <w:r w:rsidRPr="0095505D">
          <w:rPr>
            <w:rFonts w:ascii="Arial" w:eastAsia="Times New Roman" w:hAnsi="Arial" w:cs="Arial"/>
            <w:color w:val="000000"/>
            <w:sz w:val="26"/>
            <w:szCs w:val="26"/>
            <w:lang w:eastAsia="cs-CZ"/>
          </w:rPr>
          <w:t xml:space="preserve"> </w:t>
        </w:r>
        <w:r>
          <w:rPr>
            <w:rFonts w:ascii="Arial" w:eastAsia="Times New Roman" w:hAnsi="Arial" w:cs="Arial"/>
            <w:color w:val="000000"/>
            <w:sz w:val="26"/>
            <w:szCs w:val="26"/>
            <w:lang w:eastAsia="cs-CZ"/>
          </w:rPr>
          <w:t>or a</w:t>
        </w:r>
        <w:r w:rsidRPr="0095505D">
          <w:rPr>
            <w:rFonts w:ascii="Arial" w:eastAsia="Times New Roman" w:hAnsi="Arial" w:cs="Arial"/>
            <w:color w:val="000000"/>
            <w:sz w:val="26"/>
            <w:szCs w:val="26"/>
            <w:lang w:eastAsia="cs-CZ"/>
          </w:rPr>
          <w:t xml:space="preserve"> discipline could be misleading, hence not </w:t>
        </w:r>
        <w:r>
          <w:rPr>
            <w:rFonts w:ascii="Arial" w:eastAsia="Times New Roman" w:hAnsi="Arial" w:cs="Arial"/>
            <w:color w:val="000000"/>
            <w:sz w:val="26"/>
            <w:szCs w:val="26"/>
            <w:lang w:eastAsia="cs-CZ"/>
          </w:rPr>
          <w:t>facilitated</w:t>
        </w:r>
        <w:r w:rsidRPr="0095505D">
          <w:rPr>
            <w:rFonts w:ascii="Arial" w:eastAsia="Times New Roman" w:hAnsi="Arial" w:cs="Arial"/>
            <w:color w:val="000000"/>
            <w:sz w:val="26"/>
            <w:szCs w:val="26"/>
            <w:lang w:eastAsia="cs-CZ"/>
          </w:rPr>
          <w:t>.</w:t>
        </w:r>
      </w:ins>
    </w:p>
    <w:p w14:paraId="2F04A776" w14:textId="619E98BB" w:rsidR="00DE616F" w:rsidRPr="00634667" w:rsidRDefault="00536ECB">
      <w:pPr>
        <w:numPr>
          <w:ilvl w:val="0"/>
          <w:numId w:val="2"/>
        </w:numPr>
        <w:shd w:val="clear" w:color="auto" w:fill="FFFFFF"/>
        <w:spacing w:after="120" w:line="240" w:lineRule="auto"/>
        <w:rPr>
          <w:ins w:id="475" w:author="Srholec Martin" w:date="2019-03-07T14:54:00Z"/>
          <w:rFonts w:ascii="Arial" w:eastAsia="Times New Roman" w:hAnsi="Arial" w:cs="Arial"/>
          <w:color w:val="000000"/>
          <w:sz w:val="26"/>
          <w:szCs w:val="26"/>
          <w:lang w:eastAsia="cs-CZ"/>
          <w:rPrChange w:id="476" w:author="Srholec Martin" w:date="2019-03-08T09:27:00Z">
            <w:rPr>
              <w:ins w:id="477" w:author="Srholec Martin" w:date="2019-03-07T14:54:00Z"/>
              <w:rFonts w:ascii="Arial" w:eastAsia="Times New Roman" w:hAnsi="Arial" w:cs="Arial"/>
              <w:color w:val="000000"/>
              <w:sz w:val="26"/>
              <w:szCs w:val="26"/>
              <w:highlight w:val="yellow"/>
              <w:lang w:eastAsia="cs-CZ"/>
            </w:rPr>
          </w:rPrChange>
        </w:rPr>
        <w:pPrChange w:id="478" w:author="Srholec Martin" w:date="2019-03-07T15:02:00Z">
          <w:pPr>
            <w:pStyle w:val="ListParagraph"/>
            <w:numPr>
              <w:numId w:val="2"/>
            </w:numPr>
            <w:shd w:val="clear" w:color="auto" w:fill="FFFFFF"/>
            <w:tabs>
              <w:tab w:val="num" w:pos="720"/>
            </w:tabs>
            <w:spacing w:before="100" w:beforeAutospacing="1" w:after="100" w:afterAutospacing="1" w:line="240" w:lineRule="auto"/>
            <w:ind w:hanging="360"/>
          </w:pPr>
        </w:pPrChange>
      </w:pPr>
      <w:ins w:id="479" w:author="Srholec Martin" w:date="2019-03-07T14:50:00Z">
        <w:r w:rsidRPr="00634667">
          <w:rPr>
            <w:rFonts w:ascii="Arial" w:eastAsia="Times New Roman" w:hAnsi="Arial" w:cs="Arial"/>
            <w:color w:val="000000"/>
            <w:sz w:val="26"/>
            <w:szCs w:val="26"/>
            <w:lang w:eastAsia="cs-CZ"/>
            <w:rPrChange w:id="480" w:author="Srholec Martin" w:date="2019-03-08T09:27:00Z">
              <w:rPr>
                <w:rFonts w:ascii="Arial" w:eastAsia="Times New Roman" w:hAnsi="Arial" w:cs="Arial"/>
                <w:color w:val="000000"/>
                <w:sz w:val="26"/>
                <w:szCs w:val="26"/>
                <w:highlight w:val="yellow"/>
                <w:lang w:eastAsia="cs-CZ"/>
              </w:rPr>
            </w:rPrChange>
          </w:rPr>
          <w:t>For the sake of robustness, o</w:t>
        </w:r>
      </w:ins>
      <w:ins w:id="481" w:author="Srholec Martin" w:date="2019-03-07T14:37:00Z">
        <w:r w:rsidR="00DE616F" w:rsidRPr="00634667">
          <w:rPr>
            <w:rFonts w:ascii="Arial" w:eastAsia="Times New Roman" w:hAnsi="Arial" w:cs="Arial"/>
            <w:color w:val="000000"/>
            <w:sz w:val="26"/>
            <w:szCs w:val="26"/>
            <w:lang w:eastAsia="cs-CZ"/>
            <w:rPrChange w:id="482" w:author="Srholec Martin" w:date="2019-03-08T09:27:00Z">
              <w:rPr>
                <w:rFonts w:ascii="Arial" w:eastAsia="Times New Roman" w:hAnsi="Arial" w:cs="Arial"/>
                <w:color w:val="000000"/>
                <w:sz w:val="26"/>
                <w:szCs w:val="26"/>
                <w:highlight w:val="yellow"/>
                <w:lang w:eastAsia="cs-CZ"/>
              </w:rPr>
            </w:rPrChange>
          </w:rPr>
          <w:t xml:space="preserve">nly journals with at least 30 documents in the </w:t>
        </w:r>
      </w:ins>
      <w:ins w:id="483" w:author="Srholec Martin" w:date="2019-03-07T14:47:00Z">
        <w:r w:rsidRPr="00634667">
          <w:rPr>
            <w:rFonts w:ascii="Arial" w:eastAsia="Times New Roman" w:hAnsi="Arial" w:cs="Arial"/>
            <w:color w:val="000000"/>
            <w:sz w:val="26"/>
            <w:szCs w:val="26"/>
            <w:lang w:eastAsia="cs-CZ"/>
            <w:rPrChange w:id="484" w:author="Srholec Martin" w:date="2019-03-08T09:27:00Z">
              <w:rPr>
                <w:rFonts w:ascii="Arial" w:eastAsia="Times New Roman" w:hAnsi="Arial" w:cs="Arial"/>
                <w:color w:val="000000"/>
                <w:sz w:val="26"/>
                <w:szCs w:val="26"/>
                <w:highlight w:val="yellow"/>
                <w:lang w:eastAsia="cs-CZ"/>
              </w:rPr>
            </w:rPrChange>
          </w:rPr>
          <w:t>given</w:t>
        </w:r>
      </w:ins>
      <w:ins w:id="485" w:author="Srholec Martin" w:date="2019-03-07T14:37:00Z">
        <w:r w:rsidR="00DE616F" w:rsidRPr="00634667">
          <w:rPr>
            <w:rFonts w:ascii="Arial" w:eastAsia="Times New Roman" w:hAnsi="Arial" w:cs="Arial"/>
            <w:color w:val="000000"/>
            <w:sz w:val="26"/>
            <w:szCs w:val="26"/>
            <w:lang w:eastAsia="cs-CZ"/>
            <w:rPrChange w:id="486" w:author="Srholec Martin" w:date="2019-03-08T09:27:00Z">
              <w:rPr>
                <w:rFonts w:ascii="Arial" w:eastAsia="Times New Roman" w:hAnsi="Arial" w:cs="Arial"/>
                <w:color w:val="000000"/>
                <w:sz w:val="26"/>
                <w:szCs w:val="26"/>
                <w:highlight w:val="yellow"/>
                <w:lang w:eastAsia="cs-CZ"/>
              </w:rPr>
            </w:rPrChange>
          </w:rPr>
          <w:t xml:space="preserve"> year are included in </w:t>
        </w:r>
      </w:ins>
      <w:ins w:id="487" w:author="Srholec Martin" w:date="2019-03-07T14:45:00Z">
        <w:r w:rsidR="00DE616F" w:rsidRPr="00634667">
          <w:rPr>
            <w:rFonts w:ascii="Arial" w:eastAsia="Times New Roman" w:hAnsi="Arial" w:cs="Arial"/>
            <w:color w:val="000000"/>
            <w:sz w:val="26"/>
            <w:szCs w:val="26"/>
            <w:lang w:eastAsia="cs-CZ"/>
            <w:rPrChange w:id="488" w:author="Srholec Martin" w:date="2019-03-08T09:27:00Z">
              <w:rPr>
                <w:rFonts w:ascii="Arial" w:eastAsia="Times New Roman" w:hAnsi="Arial" w:cs="Arial"/>
                <w:color w:val="000000"/>
                <w:sz w:val="26"/>
                <w:szCs w:val="26"/>
                <w:highlight w:val="yellow"/>
                <w:lang w:eastAsia="cs-CZ"/>
              </w:rPr>
            </w:rPrChange>
          </w:rPr>
          <w:t xml:space="preserve">the </w:t>
        </w:r>
      </w:ins>
      <w:ins w:id="489" w:author="Srholec Martin" w:date="2019-03-07T14:37:00Z">
        <w:r w:rsidR="00DE616F" w:rsidRPr="00634667">
          <w:rPr>
            <w:rFonts w:ascii="Arial" w:eastAsia="Times New Roman" w:hAnsi="Arial" w:cs="Arial"/>
            <w:color w:val="000000"/>
            <w:sz w:val="26"/>
            <w:szCs w:val="26"/>
            <w:lang w:eastAsia="cs-CZ"/>
            <w:rPrChange w:id="490" w:author="Srholec Martin" w:date="2019-03-08T09:27:00Z">
              <w:rPr>
                <w:rFonts w:ascii="Arial" w:eastAsia="Times New Roman" w:hAnsi="Arial" w:cs="Arial"/>
                <w:color w:val="000000"/>
                <w:sz w:val="26"/>
                <w:szCs w:val="26"/>
                <w:highlight w:val="yellow"/>
                <w:lang w:eastAsia="cs-CZ"/>
              </w:rPr>
            </w:rPrChange>
          </w:rPr>
          <w:t>calculation</w:t>
        </w:r>
      </w:ins>
      <w:ins w:id="491" w:author="Srholec Martin" w:date="2019-03-07T14:38:00Z">
        <w:r w:rsidR="00DE616F" w:rsidRPr="00634667">
          <w:rPr>
            <w:rFonts w:ascii="Arial" w:eastAsia="Times New Roman" w:hAnsi="Arial" w:cs="Arial"/>
            <w:color w:val="000000"/>
            <w:sz w:val="26"/>
            <w:szCs w:val="26"/>
            <w:lang w:eastAsia="cs-CZ"/>
            <w:rPrChange w:id="492" w:author="Srholec Martin" w:date="2019-03-08T09:27:00Z">
              <w:rPr>
                <w:rFonts w:ascii="Arial" w:eastAsia="Times New Roman" w:hAnsi="Arial" w:cs="Arial"/>
                <w:color w:val="000000"/>
                <w:sz w:val="26"/>
                <w:szCs w:val="26"/>
                <w:highlight w:val="yellow"/>
                <w:lang w:eastAsia="cs-CZ"/>
              </w:rPr>
            </w:rPrChange>
          </w:rPr>
          <w:t>s</w:t>
        </w:r>
      </w:ins>
      <w:ins w:id="493" w:author="Srholec Martin" w:date="2019-03-07T14:37:00Z">
        <w:r w:rsidR="00DE616F" w:rsidRPr="00634667">
          <w:rPr>
            <w:rFonts w:ascii="Arial" w:eastAsia="Times New Roman" w:hAnsi="Arial" w:cs="Arial"/>
            <w:color w:val="000000"/>
            <w:sz w:val="26"/>
            <w:szCs w:val="26"/>
            <w:lang w:eastAsia="cs-CZ"/>
            <w:rPrChange w:id="494" w:author="Srholec Martin" w:date="2019-03-08T09:27:00Z">
              <w:rPr>
                <w:rFonts w:ascii="Arial" w:eastAsia="Times New Roman" w:hAnsi="Arial" w:cs="Arial"/>
                <w:color w:val="000000"/>
                <w:sz w:val="26"/>
                <w:szCs w:val="26"/>
                <w:highlight w:val="yellow"/>
                <w:lang w:eastAsia="cs-CZ"/>
              </w:rPr>
            </w:rPrChange>
          </w:rPr>
          <w:t>.</w:t>
        </w:r>
      </w:ins>
    </w:p>
    <w:p w14:paraId="6A4EED4B" w14:textId="45FECAD4" w:rsidR="00536ECB" w:rsidRPr="00634667" w:rsidRDefault="00536ECB">
      <w:pPr>
        <w:numPr>
          <w:ilvl w:val="0"/>
          <w:numId w:val="2"/>
        </w:numPr>
        <w:shd w:val="clear" w:color="auto" w:fill="FFFFFF"/>
        <w:spacing w:after="120" w:line="240" w:lineRule="auto"/>
        <w:rPr>
          <w:ins w:id="495" w:author="Srholec Martin" w:date="2019-03-07T14:55:00Z"/>
          <w:rFonts w:ascii="Arial" w:eastAsia="Times New Roman" w:hAnsi="Arial" w:cs="Arial"/>
          <w:color w:val="000000"/>
          <w:sz w:val="26"/>
          <w:szCs w:val="26"/>
          <w:lang w:eastAsia="cs-CZ"/>
          <w:rPrChange w:id="496" w:author="Srholec Martin" w:date="2019-03-08T09:27:00Z">
            <w:rPr>
              <w:ins w:id="497" w:author="Srholec Martin" w:date="2019-03-07T14:55:00Z"/>
              <w:rFonts w:ascii="Arial" w:eastAsia="Times New Roman" w:hAnsi="Arial" w:cs="Arial"/>
              <w:color w:val="000000"/>
              <w:sz w:val="26"/>
              <w:szCs w:val="26"/>
              <w:highlight w:val="green"/>
              <w:lang w:eastAsia="cs-CZ"/>
            </w:rPr>
          </w:rPrChange>
        </w:rPr>
        <w:pPrChange w:id="498" w:author="Srholec Martin" w:date="2019-03-07T15:02:00Z">
          <w:pPr>
            <w:pStyle w:val="ListParagraph"/>
            <w:numPr>
              <w:numId w:val="2"/>
            </w:numPr>
            <w:shd w:val="clear" w:color="auto" w:fill="FFFFFF"/>
            <w:tabs>
              <w:tab w:val="num" w:pos="720"/>
            </w:tabs>
            <w:spacing w:before="100" w:beforeAutospacing="1" w:after="100" w:afterAutospacing="1" w:line="240" w:lineRule="auto"/>
            <w:ind w:hanging="360"/>
          </w:pPr>
        </w:pPrChange>
      </w:pPr>
      <w:ins w:id="499" w:author="Srholec Martin" w:date="2019-03-07T14:47:00Z">
        <w:r w:rsidRPr="00634667">
          <w:rPr>
            <w:rFonts w:ascii="Arial" w:eastAsia="Times New Roman" w:hAnsi="Arial" w:cs="Arial"/>
            <w:color w:val="000000"/>
            <w:sz w:val="26"/>
            <w:szCs w:val="26"/>
            <w:lang w:eastAsia="cs-CZ"/>
            <w:rPrChange w:id="500" w:author="Srholec Martin" w:date="2019-03-08T09:27:00Z">
              <w:rPr>
                <w:rFonts w:ascii="Arial" w:eastAsia="Times New Roman" w:hAnsi="Arial" w:cs="Arial"/>
                <w:color w:val="000000"/>
                <w:sz w:val="26"/>
                <w:szCs w:val="26"/>
                <w:highlight w:val="yellow"/>
                <w:lang w:eastAsia="cs-CZ"/>
              </w:rPr>
            </w:rPrChange>
          </w:rPr>
          <w:t>Only results of the aggregation</w:t>
        </w:r>
      </w:ins>
      <w:ins w:id="501" w:author="Srholec Martin" w:date="2019-03-08T09:18:00Z">
        <w:r w:rsidR="00337057" w:rsidRPr="00634667">
          <w:rPr>
            <w:rFonts w:ascii="Arial" w:eastAsia="Times New Roman" w:hAnsi="Arial" w:cs="Arial"/>
            <w:color w:val="000000"/>
            <w:sz w:val="26"/>
            <w:szCs w:val="26"/>
            <w:lang w:eastAsia="cs-CZ"/>
            <w:rPrChange w:id="502" w:author="Srholec Martin" w:date="2019-03-08T09:27:00Z">
              <w:rPr>
                <w:rFonts w:ascii="Arial" w:eastAsia="Times New Roman" w:hAnsi="Arial" w:cs="Arial"/>
                <w:color w:val="000000"/>
                <w:sz w:val="26"/>
                <w:szCs w:val="26"/>
                <w:highlight w:val="green"/>
                <w:lang w:eastAsia="cs-CZ"/>
              </w:rPr>
            </w:rPrChange>
          </w:rPr>
          <w:t xml:space="preserve"> </w:t>
        </w:r>
      </w:ins>
      <w:ins w:id="503" w:author="Srholec Martin" w:date="2019-03-08T09:41:00Z">
        <w:r w:rsidR="00634667">
          <w:rPr>
            <w:rFonts w:ascii="Arial" w:eastAsia="Times New Roman" w:hAnsi="Arial" w:cs="Arial"/>
            <w:color w:val="000000"/>
            <w:sz w:val="26"/>
            <w:szCs w:val="26"/>
            <w:lang w:eastAsia="cs-CZ"/>
          </w:rPr>
          <w:t>to countries and disciplines</w:t>
        </w:r>
      </w:ins>
      <w:ins w:id="504" w:author="Srholec Martin" w:date="2019-03-07T14:47:00Z">
        <w:r w:rsidRPr="00634667">
          <w:rPr>
            <w:rFonts w:ascii="Arial" w:eastAsia="Times New Roman" w:hAnsi="Arial" w:cs="Arial"/>
            <w:color w:val="000000"/>
            <w:sz w:val="26"/>
            <w:szCs w:val="26"/>
            <w:lang w:eastAsia="cs-CZ"/>
            <w:rPrChange w:id="505" w:author="Srholec Martin" w:date="2019-03-08T09:27:00Z">
              <w:rPr>
                <w:rFonts w:ascii="Arial" w:eastAsia="Times New Roman" w:hAnsi="Arial" w:cs="Arial"/>
                <w:color w:val="000000"/>
                <w:sz w:val="26"/>
                <w:szCs w:val="26"/>
                <w:highlight w:val="yellow"/>
                <w:lang w:eastAsia="cs-CZ"/>
              </w:rPr>
            </w:rPrChange>
          </w:rPr>
          <w:t xml:space="preserve"> based on </w:t>
        </w:r>
      </w:ins>
      <w:ins w:id="506" w:author="Srholec Martin" w:date="2019-03-08T09:24:00Z">
        <w:r w:rsidR="00337057" w:rsidRPr="00634667">
          <w:rPr>
            <w:rFonts w:ascii="Arial" w:eastAsia="Times New Roman" w:hAnsi="Arial" w:cs="Arial"/>
            <w:color w:val="000000"/>
            <w:sz w:val="26"/>
            <w:szCs w:val="26"/>
            <w:lang w:eastAsia="cs-CZ"/>
            <w:rPrChange w:id="507" w:author="Srholec Martin" w:date="2019-03-08T09:27:00Z">
              <w:rPr>
                <w:rFonts w:ascii="Arial" w:eastAsia="Times New Roman" w:hAnsi="Arial" w:cs="Arial"/>
                <w:color w:val="000000"/>
                <w:sz w:val="26"/>
                <w:szCs w:val="26"/>
                <w:highlight w:val="green"/>
                <w:lang w:eastAsia="cs-CZ"/>
              </w:rPr>
            </w:rPrChange>
          </w:rPr>
          <w:t xml:space="preserve">reliable </w:t>
        </w:r>
      </w:ins>
      <w:ins w:id="508" w:author="Srholec Martin" w:date="2019-03-07T14:47:00Z">
        <w:r w:rsidRPr="00634667">
          <w:rPr>
            <w:rFonts w:ascii="Arial" w:eastAsia="Times New Roman" w:hAnsi="Arial" w:cs="Arial"/>
            <w:color w:val="000000"/>
            <w:sz w:val="26"/>
            <w:szCs w:val="26"/>
            <w:lang w:eastAsia="cs-CZ"/>
            <w:rPrChange w:id="509" w:author="Srholec Martin" w:date="2019-03-08T09:27:00Z">
              <w:rPr>
                <w:rFonts w:ascii="Arial" w:eastAsia="Times New Roman" w:hAnsi="Arial" w:cs="Arial"/>
                <w:color w:val="000000"/>
                <w:sz w:val="26"/>
                <w:szCs w:val="26"/>
                <w:highlight w:val="yellow"/>
                <w:lang w:eastAsia="cs-CZ"/>
              </w:rPr>
            </w:rPrChange>
          </w:rPr>
          <w:t xml:space="preserve">data from at least 30 journals are </w:t>
        </w:r>
      </w:ins>
      <w:ins w:id="510" w:author="Srholec Martin" w:date="2019-03-07T14:52:00Z">
        <w:r w:rsidRPr="00634667">
          <w:rPr>
            <w:rFonts w:ascii="Arial" w:eastAsia="Times New Roman" w:hAnsi="Arial" w:cs="Arial"/>
            <w:color w:val="000000"/>
            <w:sz w:val="26"/>
            <w:szCs w:val="26"/>
            <w:lang w:eastAsia="cs-CZ"/>
            <w:rPrChange w:id="511" w:author="Srholec Martin" w:date="2019-03-08T09:27:00Z">
              <w:rPr>
                <w:rFonts w:ascii="Arial" w:eastAsia="Times New Roman" w:hAnsi="Arial" w:cs="Arial"/>
                <w:color w:val="000000"/>
                <w:sz w:val="26"/>
                <w:szCs w:val="26"/>
                <w:highlight w:val="yellow"/>
                <w:lang w:eastAsia="cs-CZ"/>
              </w:rPr>
            </w:rPrChange>
          </w:rPr>
          <w:t>reported</w:t>
        </w:r>
      </w:ins>
      <w:ins w:id="512" w:author="Srholec Martin" w:date="2019-03-07T14:55:00Z">
        <w:r w:rsidRPr="00634667">
          <w:rPr>
            <w:rFonts w:ascii="Arial" w:eastAsia="Times New Roman" w:hAnsi="Arial" w:cs="Arial"/>
            <w:color w:val="000000"/>
            <w:sz w:val="26"/>
            <w:szCs w:val="26"/>
            <w:lang w:eastAsia="cs-CZ"/>
            <w:rPrChange w:id="513" w:author="Srholec Martin" w:date="2019-03-08T09:27:00Z">
              <w:rPr>
                <w:rFonts w:ascii="Arial" w:eastAsia="Times New Roman" w:hAnsi="Arial" w:cs="Arial"/>
                <w:color w:val="000000"/>
                <w:sz w:val="26"/>
                <w:szCs w:val="26"/>
                <w:highlight w:val="green"/>
                <w:lang w:eastAsia="cs-CZ"/>
              </w:rPr>
            </w:rPrChange>
          </w:rPr>
          <w:t>.</w:t>
        </w:r>
      </w:ins>
    </w:p>
    <w:p w14:paraId="6190B352" w14:textId="1E883651" w:rsidR="00536ECB" w:rsidRPr="00634667" w:rsidRDefault="00F2386A">
      <w:pPr>
        <w:numPr>
          <w:ilvl w:val="0"/>
          <w:numId w:val="2"/>
        </w:numPr>
        <w:shd w:val="clear" w:color="auto" w:fill="FFFFFF"/>
        <w:spacing w:after="120" w:line="240" w:lineRule="auto"/>
        <w:rPr>
          <w:ins w:id="514" w:author="Srholec Martin" w:date="2019-03-07T14:58:00Z"/>
          <w:rFonts w:ascii="Arial" w:eastAsia="Times New Roman" w:hAnsi="Arial" w:cs="Arial"/>
          <w:color w:val="000000"/>
          <w:sz w:val="26"/>
          <w:szCs w:val="26"/>
          <w:lang w:eastAsia="cs-CZ"/>
          <w:rPrChange w:id="515" w:author="Srholec Martin" w:date="2019-03-08T09:27:00Z">
            <w:rPr>
              <w:ins w:id="516" w:author="Srholec Martin" w:date="2019-03-07T14:58:00Z"/>
              <w:rFonts w:ascii="Arial" w:eastAsia="Times New Roman" w:hAnsi="Arial" w:cs="Arial"/>
              <w:color w:val="000000"/>
              <w:sz w:val="26"/>
              <w:szCs w:val="26"/>
              <w:highlight w:val="yellow"/>
              <w:lang w:eastAsia="cs-CZ"/>
            </w:rPr>
          </w:rPrChange>
        </w:rPr>
        <w:pPrChange w:id="517" w:author="Srholec Martin" w:date="2019-03-07T15:02:00Z">
          <w:pPr>
            <w:pStyle w:val="ListParagraph"/>
            <w:numPr>
              <w:numId w:val="2"/>
            </w:numPr>
            <w:shd w:val="clear" w:color="auto" w:fill="FFFFFF"/>
            <w:tabs>
              <w:tab w:val="num" w:pos="720"/>
            </w:tabs>
            <w:spacing w:before="100" w:beforeAutospacing="1" w:after="100" w:afterAutospacing="1" w:line="240" w:lineRule="auto"/>
            <w:ind w:hanging="360"/>
          </w:pPr>
        </w:pPrChange>
      </w:pPr>
      <w:ins w:id="518" w:author="Srholec Martin" w:date="2019-03-07T14:57:00Z">
        <w:r w:rsidRPr="00634667">
          <w:rPr>
            <w:rFonts w:ascii="Arial" w:eastAsia="Times New Roman" w:hAnsi="Arial" w:cs="Arial"/>
            <w:color w:val="000000"/>
            <w:sz w:val="26"/>
            <w:szCs w:val="26"/>
            <w:lang w:eastAsia="cs-CZ"/>
            <w:rPrChange w:id="519" w:author="Srholec Martin" w:date="2019-03-08T09:27:00Z">
              <w:rPr>
                <w:rFonts w:ascii="Arial" w:eastAsia="Times New Roman" w:hAnsi="Arial" w:cs="Arial"/>
                <w:color w:val="000000"/>
                <w:sz w:val="26"/>
                <w:szCs w:val="26"/>
                <w:highlight w:val="yellow"/>
                <w:lang w:eastAsia="cs-CZ"/>
              </w:rPr>
            </w:rPrChange>
          </w:rPr>
          <w:t>Smaller countries an</w:t>
        </w:r>
      </w:ins>
      <w:ins w:id="520" w:author="Srholec Martin" w:date="2019-03-07T14:58:00Z">
        <w:r w:rsidRPr="00634667">
          <w:rPr>
            <w:rFonts w:ascii="Arial" w:eastAsia="Times New Roman" w:hAnsi="Arial" w:cs="Arial"/>
            <w:color w:val="000000"/>
            <w:sz w:val="26"/>
            <w:szCs w:val="26"/>
            <w:lang w:eastAsia="cs-CZ"/>
            <w:rPrChange w:id="521" w:author="Srholec Martin" w:date="2019-03-08T09:27:00Z">
              <w:rPr>
                <w:rFonts w:ascii="Arial" w:eastAsia="Times New Roman" w:hAnsi="Arial" w:cs="Arial"/>
                <w:color w:val="000000"/>
                <w:sz w:val="26"/>
                <w:szCs w:val="26"/>
                <w:highlight w:val="yellow"/>
                <w:lang w:eastAsia="cs-CZ"/>
              </w:rPr>
            </w:rPrChange>
          </w:rPr>
          <w:t>d</w:t>
        </w:r>
      </w:ins>
      <w:ins w:id="522" w:author="Srholec Martin" w:date="2019-03-07T14:57:00Z">
        <w:r w:rsidRPr="00634667">
          <w:rPr>
            <w:rFonts w:ascii="Arial" w:eastAsia="Times New Roman" w:hAnsi="Arial" w:cs="Arial"/>
            <w:color w:val="000000"/>
            <w:sz w:val="26"/>
            <w:szCs w:val="26"/>
            <w:lang w:eastAsia="cs-CZ"/>
            <w:rPrChange w:id="523" w:author="Srholec Martin" w:date="2019-03-08T09:27:00Z">
              <w:rPr>
                <w:rFonts w:ascii="Arial" w:eastAsia="Times New Roman" w:hAnsi="Arial" w:cs="Arial"/>
                <w:color w:val="000000"/>
                <w:sz w:val="26"/>
                <w:szCs w:val="26"/>
                <w:highlight w:val="yellow"/>
                <w:lang w:eastAsia="cs-CZ"/>
              </w:rPr>
            </w:rPrChange>
          </w:rPr>
          <w:t xml:space="preserve"> disciplines </w:t>
        </w:r>
      </w:ins>
      <w:ins w:id="524" w:author="Srholec Martin" w:date="2019-03-07T14:58:00Z">
        <w:r w:rsidRPr="00634667">
          <w:rPr>
            <w:rFonts w:ascii="Arial" w:eastAsia="Times New Roman" w:hAnsi="Arial" w:cs="Arial"/>
            <w:color w:val="000000"/>
            <w:sz w:val="26"/>
            <w:szCs w:val="26"/>
            <w:lang w:eastAsia="cs-CZ"/>
            <w:rPrChange w:id="525" w:author="Srholec Martin" w:date="2019-03-08T09:27:00Z">
              <w:rPr>
                <w:rFonts w:ascii="Arial" w:eastAsia="Times New Roman" w:hAnsi="Arial" w:cs="Arial"/>
                <w:color w:val="000000"/>
                <w:sz w:val="26"/>
                <w:szCs w:val="26"/>
                <w:highlight w:val="yellow"/>
                <w:lang w:eastAsia="cs-CZ"/>
              </w:rPr>
            </w:rPrChange>
          </w:rPr>
          <w:t xml:space="preserve">suffer from gaps in the </w:t>
        </w:r>
      </w:ins>
      <w:ins w:id="526" w:author="Srholec Martin" w:date="2019-03-08T09:21:00Z">
        <w:r w:rsidR="00337057" w:rsidRPr="00634667">
          <w:rPr>
            <w:rFonts w:ascii="Arial" w:eastAsia="Times New Roman" w:hAnsi="Arial" w:cs="Arial"/>
            <w:color w:val="000000"/>
            <w:sz w:val="26"/>
            <w:szCs w:val="26"/>
            <w:lang w:eastAsia="cs-CZ"/>
            <w:rPrChange w:id="527" w:author="Srholec Martin" w:date="2019-03-08T09:27:00Z">
              <w:rPr>
                <w:rFonts w:ascii="Arial" w:eastAsia="Times New Roman" w:hAnsi="Arial" w:cs="Arial"/>
                <w:color w:val="000000"/>
                <w:sz w:val="26"/>
                <w:szCs w:val="26"/>
                <w:highlight w:val="green"/>
                <w:lang w:eastAsia="cs-CZ"/>
              </w:rPr>
            </w:rPrChange>
          </w:rPr>
          <w:t xml:space="preserve">displayed </w:t>
        </w:r>
      </w:ins>
      <w:ins w:id="528" w:author="Srholec Martin" w:date="2019-03-07T14:58:00Z">
        <w:r w:rsidRPr="00634667">
          <w:rPr>
            <w:rFonts w:ascii="Arial" w:eastAsia="Times New Roman" w:hAnsi="Arial" w:cs="Arial"/>
            <w:color w:val="000000"/>
            <w:sz w:val="26"/>
            <w:szCs w:val="26"/>
            <w:lang w:eastAsia="cs-CZ"/>
            <w:rPrChange w:id="529" w:author="Srholec Martin" w:date="2019-03-08T09:27:00Z">
              <w:rPr>
                <w:rFonts w:ascii="Arial" w:eastAsia="Times New Roman" w:hAnsi="Arial" w:cs="Arial"/>
                <w:color w:val="000000"/>
                <w:sz w:val="26"/>
                <w:szCs w:val="26"/>
                <w:highlight w:val="yellow"/>
                <w:lang w:eastAsia="cs-CZ"/>
              </w:rPr>
            </w:rPrChange>
          </w:rPr>
          <w:t>results due</w:t>
        </w:r>
      </w:ins>
      <w:ins w:id="530" w:author="Srholec Martin" w:date="2019-03-08T09:24:00Z">
        <w:r w:rsidR="00337057" w:rsidRPr="00634667">
          <w:rPr>
            <w:rFonts w:ascii="Arial" w:eastAsia="Times New Roman" w:hAnsi="Arial" w:cs="Arial"/>
            <w:color w:val="000000"/>
            <w:sz w:val="26"/>
            <w:szCs w:val="26"/>
            <w:lang w:eastAsia="cs-CZ"/>
            <w:rPrChange w:id="531" w:author="Srholec Martin" w:date="2019-03-08T09:27:00Z">
              <w:rPr>
                <w:rFonts w:ascii="Arial" w:eastAsia="Times New Roman" w:hAnsi="Arial" w:cs="Arial"/>
                <w:color w:val="000000"/>
                <w:sz w:val="26"/>
                <w:szCs w:val="26"/>
                <w:highlight w:val="green"/>
                <w:lang w:eastAsia="cs-CZ"/>
              </w:rPr>
            </w:rPrChange>
          </w:rPr>
          <w:t xml:space="preserve"> to</w:t>
        </w:r>
      </w:ins>
      <w:ins w:id="532" w:author="Srholec Martin" w:date="2019-03-07T14:58:00Z">
        <w:r w:rsidRPr="00634667">
          <w:rPr>
            <w:rFonts w:ascii="Arial" w:eastAsia="Times New Roman" w:hAnsi="Arial" w:cs="Arial"/>
            <w:color w:val="000000"/>
            <w:sz w:val="26"/>
            <w:szCs w:val="26"/>
            <w:lang w:eastAsia="cs-CZ"/>
            <w:rPrChange w:id="533" w:author="Srholec Martin" w:date="2019-03-08T09:27:00Z">
              <w:rPr>
                <w:rFonts w:ascii="Arial" w:eastAsia="Times New Roman" w:hAnsi="Arial" w:cs="Arial"/>
                <w:color w:val="000000"/>
                <w:sz w:val="26"/>
                <w:szCs w:val="26"/>
                <w:highlight w:val="yellow"/>
                <w:lang w:eastAsia="cs-CZ"/>
              </w:rPr>
            </w:rPrChange>
          </w:rPr>
          <w:t xml:space="preserve"> insufficient data.</w:t>
        </w:r>
      </w:ins>
    </w:p>
    <w:p w14:paraId="7044F92E" w14:textId="42298F04" w:rsidR="00B7108D" w:rsidRPr="00634667" w:rsidDel="00F2386A" w:rsidRDefault="00FE4F98">
      <w:pPr>
        <w:numPr>
          <w:ilvl w:val="0"/>
          <w:numId w:val="2"/>
        </w:numPr>
        <w:shd w:val="clear" w:color="auto" w:fill="FFFFFF"/>
        <w:spacing w:after="120" w:line="240" w:lineRule="auto"/>
        <w:rPr>
          <w:del w:id="534" w:author="Srholec Martin" w:date="2019-03-07T15:01:00Z"/>
          <w:rFonts w:ascii="Arial" w:eastAsia="Times New Roman" w:hAnsi="Arial" w:cs="Arial"/>
          <w:color w:val="000000"/>
          <w:sz w:val="26"/>
          <w:szCs w:val="26"/>
          <w:lang w:eastAsia="cs-CZ"/>
        </w:rPr>
        <w:pPrChange w:id="535"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del w:id="536" w:author="Srholec Martin" w:date="2019-03-07T14:04:00Z">
        <w:r w:rsidRPr="001A4F7C" w:rsidDel="00B7108D">
          <w:rPr>
            <w:rFonts w:ascii="Arial" w:eastAsia="Times New Roman" w:hAnsi="Arial" w:cs="Arial"/>
            <w:color w:val="000000"/>
            <w:sz w:val="26"/>
            <w:szCs w:val="26"/>
            <w:lang w:eastAsia="cs-CZ"/>
          </w:rPr>
          <w:delText xml:space="preserve">The </w:delText>
        </w:r>
      </w:del>
      <w:del w:id="537" w:author="Srholec Martin" w:date="2019-03-07T14:34:00Z">
        <w:r w:rsidRPr="001A4F7C" w:rsidDel="000E12CC">
          <w:rPr>
            <w:rFonts w:ascii="Arial" w:eastAsia="Times New Roman" w:hAnsi="Arial" w:cs="Arial"/>
            <w:color w:val="000000"/>
            <w:sz w:val="26"/>
            <w:szCs w:val="26"/>
            <w:lang w:eastAsia="cs-CZ"/>
          </w:rPr>
          <w:delText xml:space="preserve">year-by-year </w:delText>
        </w:r>
      </w:del>
      <w:del w:id="538" w:author="Srholec Martin" w:date="2019-03-07T14:04:00Z">
        <w:r w:rsidRPr="001A4F7C" w:rsidDel="00B7108D">
          <w:rPr>
            <w:rFonts w:ascii="Arial" w:eastAsia="Times New Roman" w:hAnsi="Arial" w:cs="Arial"/>
            <w:color w:val="000000"/>
            <w:sz w:val="26"/>
            <w:szCs w:val="26"/>
            <w:lang w:eastAsia="cs-CZ"/>
          </w:rPr>
          <w:delText>jumps are</w:delText>
        </w:r>
      </w:del>
      <w:del w:id="539" w:author="Srholec Martin" w:date="2019-03-07T14:06:00Z">
        <w:r w:rsidRPr="00634667" w:rsidDel="00B7108D">
          <w:rPr>
            <w:rFonts w:ascii="Arial" w:eastAsia="Times New Roman" w:hAnsi="Arial" w:cs="Arial"/>
            <w:color w:val="000000"/>
            <w:sz w:val="26"/>
            <w:szCs w:val="26"/>
            <w:lang w:eastAsia="cs-CZ"/>
          </w:rPr>
          <w:delText xml:space="preserve"> </w:delText>
        </w:r>
      </w:del>
      <w:del w:id="540" w:author="Srholec Martin" w:date="2019-03-07T14:05:00Z">
        <w:r w:rsidRPr="00634667" w:rsidDel="00B7108D">
          <w:rPr>
            <w:rFonts w:ascii="Arial" w:eastAsia="Times New Roman" w:hAnsi="Arial" w:cs="Arial"/>
            <w:color w:val="000000"/>
            <w:sz w:val="26"/>
            <w:szCs w:val="26"/>
            <w:lang w:eastAsia="cs-CZ"/>
          </w:rPr>
          <w:delText xml:space="preserve">caused </w:delText>
        </w:r>
      </w:del>
      <w:del w:id="541" w:author="Srholec Martin" w:date="2019-03-07T14:34:00Z">
        <w:r w:rsidRPr="00634667" w:rsidDel="000E12CC">
          <w:rPr>
            <w:rFonts w:ascii="Arial" w:eastAsia="Times New Roman" w:hAnsi="Arial" w:cs="Arial"/>
            <w:color w:val="000000"/>
            <w:sz w:val="26"/>
            <w:szCs w:val="26"/>
            <w:lang w:eastAsia="cs-CZ"/>
          </w:rPr>
          <w:delText>by</w:delText>
        </w:r>
      </w:del>
      <w:del w:id="542" w:author="Srholec Martin" w:date="2019-03-07T14:05:00Z">
        <w:r w:rsidRPr="00634667" w:rsidDel="00B7108D">
          <w:rPr>
            <w:rFonts w:ascii="Arial" w:eastAsia="Times New Roman" w:hAnsi="Arial" w:cs="Arial"/>
            <w:color w:val="000000"/>
            <w:sz w:val="26"/>
            <w:szCs w:val="26"/>
            <w:lang w:eastAsia="cs-CZ"/>
          </w:rPr>
          <w:delText xml:space="preserve"> </w:delText>
        </w:r>
      </w:del>
      <w:del w:id="543" w:author="Srholec Martin" w:date="2019-03-07T14:34:00Z">
        <w:r w:rsidRPr="00634667" w:rsidDel="000E12CC">
          <w:rPr>
            <w:rFonts w:ascii="Arial" w:eastAsia="Times New Roman" w:hAnsi="Arial" w:cs="Arial"/>
            <w:color w:val="000000"/>
            <w:sz w:val="26"/>
            <w:szCs w:val="26"/>
            <w:lang w:eastAsia="cs-CZ"/>
          </w:rPr>
          <w:delText xml:space="preserve">adding </w:delText>
        </w:r>
      </w:del>
      <w:del w:id="544" w:author="Srholec Martin" w:date="2019-03-07T14:05:00Z">
        <w:r w:rsidRPr="00634667" w:rsidDel="00B7108D">
          <w:rPr>
            <w:rFonts w:ascii="Arial" w:eastAsia="Times New Roman" w:hAnsi="Arial" w:cs="Arial"/>
            <w:color w:val="000000"/>
            <w:sz w:val="26"/>
            <w:szCs w:val="26"/>
            <w:lang w:eastAsia="cs-CZ"/>
          </w:rPr>
          <w:delText xml:space="preserve">and </w:delText>
        </w:r>
      </w:del>
      <w:del w:id="545" w:author="Srholec Martin" w:date="2019-03-07T14:34:00Z">
        <w:r w:rsidRPr="00634667" w:rsidDel="000E12CC">
          <w:rPr>
            <w:rFonts w:ascii="Arial" w:eastAsia="Times New Roman" w:hAnsi="Arial" w:cs="Arial"/>
            <w:color w:val="000000"/>
            <w:sz w:val="26"/>
            <w:szCs w:val="26"/>
            <w:lang w:eastAsia="cs-CZ"/>
          </w:rPr>
          <w:delText xml:space="preserve">removing journals </w:delText>
        </w:r>
      </w:del>
      <w:del w:id="546" w:author="Srholec Martin" w:date="2019-03-07T14:05:00Z">
        <w:r w:rsidRPr="00634667" w:rsidDel="00B7108D">
          <w:rPr>
            <w:rFonts w:ascii="Arial" w:eastAsia="Times New Roman" w:hAnsi="Arial" w:cs="Arial"/>
            <w:color w:val="000000"/>
            <w:sz w:val="26"/>
            <w:szCs w:val="26"/>
            <w:lang w:eastAsia="cs-CZ"/>
          </w:rPr>
          <w:delText xml:space="preserve">from the </w:delText>
        </w:r>
      </w:del>
      <w:del w:id="547" w:author="Srholec Martin" w:date="2019-03-07T14:34:00Z">
        <w:r w:rsidRPr="00634667" w:rsidDel="000E12CC">
          <w:rPr>
            <w:rFonts w:ascii="Arial" w:eastAsia="Times New Roman" w:hAnsi="Arial" w:cs="Arial"/>
            <w:color w:val="000000"/>
            <w:sz w:val="26"/>
            <w:szCs w:val="26"/>
            <w:lang w:eastAsia="cs-CZ"/>
          </w:rPr>
          <w:delText>Scopus</w:delText>
        </w:r>
      </w:del>
      <w:del w:id="548" w:author="Srholec Martin" w:date="2019-03-07T14:05:00Z">
        <w:r w:rsidRPr="00634667" w:rsidDel="00B7108D">
          <w:rPr>
            <w:rFonts w:ascii="Arial" w:eastAsia="Times New Roman" w:hAnsi="Arial" w:cs="Arial"/>
            <w:color w:val="000000"/>
            <w:sz w:val="26"/>
            <w:szCs w:val="26"/>
            <w:lang w:eastAsia="cs-CZ"/>
          </w:rPr>
          <w:delText xml:space="preserve"> database</w:delText>
        </w:r>
      </w:del>
      <w:del w:id="549" w:author="Srholec Martin" w:date="2019-03-07T14:34:00Z">
        <w:r w:rsidRPr="00634667" w:rsidDel="000E12CC">
          <w:rPr>
            <w:rFonts w:ascii="Arial" w:eastAsia="Times New Roman" w:hAnsi="Arial" w:cs="Arial"/>
            <w:color w:val="000000"/>
            <w:sz w:val="26"/>
            <w:szCs w:val="26"/>
            <w:lang w:eastAsia="cs-CZ"/>
          </w:rPr>
          <w:delText>.</w:delText>
        </w:r>
      </w:del>
    </w:p>
    <w:p w14:paraId="66B938EA" w14:textId="07D8CE96" w:rsidR="00251369" w:rsidRPr="00634667" w:rsidDel="00F2386A" w:rsidRDefault="00FE4F98">
      <w:pPr>
        <w:numPr>
          <w:ilvl w:val="0"/>
          <w:numId w:val="2"/>
        </w:numPr>
        <w:shd w:val="clear" w:color="auto" w:fill="FFFFFF"/>
        <w:spacing w:after="120" w:line="240" w:lineRule="auto"/>
        <w:rPr>
          <w:del w:id="550" w:author="Srholec Martin" w:date="2019-03-07T15:02:00Z"/>
          <w:rFonts w:ascii="Arial" w:eastAsia="Times New Roman" w:hAnsi="Arial" w:cs="Arial"/>
          <w:color w:val="000000"/>
          <w:sz w:val="26"/>
          <w:szCs w:val="26"/>
          <w:lang w:eastAsia="cs-CZ"/>
        </w:rPr>
        <w:pPrChange w:id="551"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del w:id="552" w:author="Srholec Martin" w:date="2019-03-07T14:10:00Z">
        <w:r w:rsidRPr="00634667" w:rsidDel="00251369">
          <w:rPr>
            <w:rFonts w:ascii="Arial" w:eastAsia="Times New Roman" w:hAnsi="Arial" w:cs="Arial"/>
            <w:color w:val="000000"/>
            <w:sz w:val="26"/>
            <w:szCs w:val="26"/>
            <w:lang w:eastAsia="cs-CZ"/>
          </w:rPr>
          <w:delText>J</w:delText>
        </w:r>
      </w:del>
      <w:del w:id="553" w:author="Srholec Martin" w:date="2019-03-07T15:04:00Z">
        <w:r w:rsidRPr="00634667" w:rsidDel="004F4566">
          <w:rPr>
            <w:rFonts w:ascii="Arial" w:eastAsia="Times New Roman" w:hAnsi="Arial" w:cs="Arial"/>
            <w:color w:val="000000"/>
            <w:sz w:val="26"/>
            <w:szCs w:val="26"/>
            <w:lang w:eastAsia="cs-CZ"/>
          </w:rPr>
          <w:delText>ournal</w:delText>
        </w:r>
      </w:del>
      <w:del w:id="554" w:author="Srholec Martin" w:date="2019-03-07T14:10:00Z">
        <w:r w:rsidRPr="00634667" w:rsidDel="00251369">
          <w:rPr>
            <w:rFonts w:ascii="Arial" w:eastAsia="Times New Roman" w:hAnsi="Arial" w:cs="Arial"/>
            <w:color w:val="000000"/>
            <w:sz w:val="26"/>
            <w:szCs w:val="26"/>
            <w:lang w:eastAsia="cs-CZ"/>
          </w:rPr>
          <w:delText>s</w:delText>
        </w:r>
      </w:del>
      <w:del w:id="555" w:author="Srholec Martin" w:date="2019-03-07T15:04:00Z">
        <w:r w:rsidRPr="00634667" w:rsidDel="004F4566">
          <w:rPr>
            <w:rFonts w:ascii="Arial" w:eastAsia="Times New Roman" w:hAnsi="Arial" w:cs="Arial"/>
            <w:color w:val="000000"/>
            <w:sz w:val="26"/>
            <w:szCs w:val="26"/>
            <w:lang w:eastAsia="cs-CZ"/>
          </w:rPr>
          <w:delText xml:space="preserve"> </w:delText>
        </w:r>
      </w:del>
      <w:del w:id="556" w:author="Srholec Martin" w:date="2019-03-07T14:11:00Z">
        <w:r w:rsidRPr="00634667" w:rsidDel="00251369">
          <w:rPr>
            <w:rFonts w:ascii="Arial" w:eastAsia="Times New Roman" w:hAnsi="Arial" w:cs="Arial"/>
            <w:color w:val="000000"/>
            <w:sz w:val="26"/>
            <w:szCs w:val="26"/>
            <w:lang w:eastAsia="cs-CZ"/>
          </w:rPr>
          <w:delText xml:space="preserve">can be </w:delText>
        </w:r>
      </w:del>
      <w:del w:id="557" w:author="Srholec Martin" w:date="2019-03-07T15:04:00Z">
        <w:r w:rsidRPr="00634667" w:rsidDel="004F4566">
          <w:rPr>
            <w:rFonts w:ascii="Arial" w:eastAsia="Times New Roman" w:hAnsi="Arial" w:cs="Arial"/>
            <w:color w:val="000000"/>
            <w:sz w:val="26"/>
            <w:szCs w:val="26"/>
            <w:lang w:eastAsia="cs-CZ"/>
          </w:rPr>
          <w:delText>assigned to multiple disciplines</w:delText>
        </w:r>
      </w:del>
      <w:del w:id="558" w:author="Srholec Martin" w:date="2019-03-07T14:08:00Z">
        <w:r w:rsidRPr="00634667" w:rsidDel="00251369">
          <w:rPr>
            <w:rFonts w:ascii="Arial" w:eastAsia="Times New Roman" w:hAnsi="Arial" w:cs="Arial"/>
            <w:color w:val="000000"/>
            <w:sz w:val="26"/>
            <w:szCs w:val="26"/>
            <w:lang w:eastAsia="cs-CZ"/>
          </w:rPr>
          <w:delText>.</w:delText>
        </w:r>
      </w:del>
      <w:del w:id="559" w:author="Srholec Martin" w:date="2019-03-07T14:09:00Z">
        <w:r w:rsidRPr="00634667" w:rsidDel="00251369">
          <w:rPr>
            <w:rFonts w:ascii="Arial" w:eastAsia="Times New Roman" w:hAnsi="Arial" w:cs="Arial"/>
            <w:color w:val="000000"/>
            <w:sz w:val="26"/>
            <w:szCs w:val="26"/>
            <w:lang w:eastAsia="cs-CZ"/>
          </w:rPr>
          <w:delText xml:space="preserve"> </w:delText>
        </w:r>
      </w:del>
      <w:del w:id="560" w:author="Srholec Martin" w:date="2019-03-07T14:08:00Z">
        <w:r w:rsidRPr="00634667" w:rsidDel="00251369">
          <w:rPr>
            <w:rFonts w:ascii="Arial" w:eastAsia="Times New Roman" w:hAnsi="Arial" w:cs="Arial"/>
            <w:color w:val="000000"/>
            <w:sz w:val="26"/>
            <w:szCs w:val="26"/>
            <w:lang w:eastAsia="cs-CZ"/>
          </w:rPr>
          <w:delText>All</w:delText>
        </w:r>
      </w:del>
      <w:del w:id="561" w:author="Srholec Martin" w:date="2019-03-07T14:12:00Z">
        <w:r w:rsidRPr="00634667" w:rsidDel="00251369">
          <w:rPr>
            <w:rFonts w:ascii="Arial" w:eastAsia="Times New Roman" w:hAnsi="Arial" w:cs="Arial"/>
            <w:color w:val="000000"/>
            <w:sz w:val="26"/>
            <w:szCs w:val="26"/>
            <w:lang w:eastAsia="cs-CZ"/>
          </w:rPr>
          <w:delText xml:space="preserve"> journal</w:delText>
        </w:r>
      </w:del>
      <w:del w:id="562" w:author="Srholec Martin" w:date="2019-03-07T14:08:00Z">
        <w:r w:rsidRPr="00634667" w:rsidDel="00251369">
          <w:rPr>
            <w:rFonts w:ascii="Arial" w:eastAsia="Times New Roman" w:hAnsi="Arial" w:cs="Arial"/>
            <w:color w:val="000000"/>
            <w:sz w:val="26"/>
            <w:szCs w:val="26"/>
            <w:lang w:eastAsia="cs-CZ"/>
          </w:rPr>
          <w:delText>s are</w:delText>
        </w:r>
      </w:del>
      <w:del w:id="563" w:author="Srholec Martin" w:date="2019-03-07T14:12:00Z">
        <w:r w:rsidRPr="00634667" w:rsidDel="00251369">
          <w:rPr>
            <w:rFonts w:ascii="Arial" w:eastAsia="Times New Roman" w:hAnsi="Arial" w:cs="Arial"/>
            <w:color w:val="000000"/>
            <w:sz w:val="26"/>
            <w:szCs w:val="26"/>
            <w:lang w:eastAsia="cs-CZ"/>
          </w:rPr>
          <w:delText xml:space="preserve"> </w:delText>
        </w:r>
      </w:del>
      <w:del w:id="564" w:author="Srholec Martin" w:date="2019-03-07T15:04:00Z">
        <w:r w:rsidRPr="00634667" w:rsidDel="004F4566">
          <w:rPr>
            <w:rFonts w:ascii="Arial" w:eastAsia="Times New Roman" w:hAnsi="Arial" w:cs="Arial"/>
            <w:color w:val="000000"/>
            <w:sz w:val="26"/>
            <w:szCs w:val="26"/>
            <w:lang w:eastAsia="cs-CZ"/>
          </w:rPr>
          <w:delText>fully counted</w:delText>
        </w:r>
      </w:del>
      <w:del w:id="565" w:author="Srholec Martin" w:date="2019-03-07T14:17:00Z">
        <w:r w:rsidRPr="00634667" w:rsidDel="00E93ED7">
          <w:rPr>
            <w:rFonts w:ascii="Arial" w:eastAsia="Times New Roman" w:hAnsi="Arial" w:cs="Arial"/>
            <w:color w:val="000000"/>
            <w:sz w:val="26"/>
            <w:szCs w:val="26"/>
            <w:lang w:eastAsia="cs-CZ"/>
          </w:rPr>
          <w:delText xml:space="preserve"> </w:delText>
        </w:r>
      </w:del>
      <w:del w:id="566" w:author="Srholec Martin" w:date="2019-03-07T14:14:00Z">
        <w:r w:rsidRPr="00634667" w:rsidDel="00251369">
          <w:rPr>
            <w:rFonts w:ascii="Arial" w:eastAsia="Times New Roman" w:hAnsi="Arial" w:cs="Arial"/>
            <w:color w:val="000000"/>
            <w:sz w:val="26"/>
            <w:szCs w:val="26"/>
            <w:lang w:eastAsia="cs-CZ"/>
          </w:rPr>
          <w:delText>in</w:delText>
        </w:r>
      </w:del>
      <w:del w:id="567" w:author="Srholec Martin" w:date="2019-03-07T15:04:00Z">
        <w:r w:rsidRPr="00634667" w:rsidDel="004F4566">
          <w:rPr>
            <w:rFonts w:ascii="Arial" w:eastAsia="Times New Roman" w:hAnsi="Arial" w:cs="Arial"/>
            <w:color w:val="000000"/>
            <w:sz w:val="26"/>
            <w:szCs w:val="26"/>
            <w:lang w:eastAsia="cs-CZ"/>
          </w:rPr>
          <w:delText xml:space="preserve"> each </w:delText>
        </w:r>
      </w:del>
      <w:del w:id="568" w:author="Srholec Martin" w:date="2019-03-07T14:14:00Z">
        <w:r w:rsidRPr="00634667" w:rsidDel="00251369">
          <w:rPr>
            <w:rFonts w:ascii="Arial" w:eastAsia="Times New Roman" w:hAnsi="Arial" w:cs="Arial"/>
            <w:color w:val="000000"/>
            <w:sz w:val="26"/>
            <w:szCs w:val="26"/>
            <w:lang w:eastAsia="cs-CZ"/>
          </w:rPr>
          <w:delText>discipline</w:delText>
        </w:r>
      </w:del>
      <w:del w:id="569" w:author="Srholec Martin" w:date="2019-03-07T15:04:00Z">
        <w:r w:rsidRPr="00634667" w:rsidDel="004F4566">
          <w:rPr>
            <w:rFonts w:ascii="Arial" w:eastAsia="Times New Roman" w:hAnsi="Arial" w:cs="Arial"/>
            <w:color w:val="000000"/>
            <w:sz w:val="26"/>
            <w:szCs w:val="26"/>
            <w:lang w:eastAsia="cs-CZ"/>
          </w:rPr>
          <w:delText xml:space="preserve">. </w:delText>
        </w:r>
      </w:del>
      <w:del w:id="570" w:author="Srholec Martin" w:date="2019-03-07T14:17:00Z">
        <w:r w:rsidRPr="00634667" w:rsidDel="0076486A">
          <w:rPr>
            <w:rFonts w:ascii="Arial" w:eastAsia="Times New Roman" w:hAnsi="Arial" w:cs="Arial"/>
            <w:color w:val="000000"/>
            <w:sz w:val="26"/>
            <w:szCs w:val="26"/>
            <w:lang w:eastAsia="cs-CZ"/>
          </w:rPr>
          <w:delText xml:space="preserve">This is problematic especially for the disciplines where </w:delText>
        </w:r>
      </w:del>
      <w:del w:id="571" w:author="Srholec Martin" w:date="2019-03-07T14:14:00Z">
        <w:r w:rsidRPr="00634667" w:rsidDel="00251369">
          <w:rPr>
            <w:rFonts w:ascii="Arial" w:eastAsia="Times New Roman" w:hAnsi="Arial" w:cs="Arial"/>
            <w:color w:val="000000"/>
            <w:sz w:val="26"/>
            <w:szCs w:val="26"/>
            <w:lang w:eastAsia="cs-CZ"/>
          </w:rPr>
          <w:delText xml:space="preserve">large interdisciplinary journals </w:delText>
        </w:r>
      </w:del>
      <w:del w:id="572" w:author="Srholec Martin" w:date="2019-03-07T14:17:00Z">
        <w:r w:rsidRPr="00634667" w:rsidDel="0076486A">
          <w:rPr>
            <w:rFonts w:ascii="Arial" w:eastAsia="Times New Roman" w:hAnsi="Arial" w:cs="Arial"/>
            <w:color w:val="000000"/>
            <w:sz w:val="26"/>
            <w:szCs w:val="26"/>
            <w:lang w:eastAsia="cs-CZ"/>
          </w:rPr>
          <w:delText>are important.</w:delText>
        </w:r>
      </w:del>
    </w:p>
    <w:p w14:paraId="4B551F62" w14:textId="007FD7E8" w:rsidR="000E12CC" w:rsidRPr="00634667" w:rsidDel="004F4566" w:rsidRDefault="00FE4F98">
      <w:pPr>
        <w:numPr>
          <w:ilvl w:val="0"/>
          <w:numId w:val="2"/>
        </w:numPr>
        <w:shd w:val="clear" w:color="auto" w:fill="FFFFFF"/>
        <w:spacing w:after="120" w:line="240" w:lineRule="auto"/>
        <w:rPr>
          <w:del w:id="573" w:author="Srholec Martin" w:date="2019-03-07T15:05:00Z"/>
          <w:rFonts w:ascii="Arial" w:eastAsia="Times New Roman" w:hAnsi="Arial" w:cs="Arial"/>
          <w:color w:val="000000"/>
          <w:sz w:val="26"/>
          <w:szCs w:val="26"/>
          <w:lang w:eastAsia="cs-CZ"/>
        </w:rPr>
        <w:pPrChange w:id="574"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del w:id="575" w:author="Srholec Martin" w:date="2019-03-07T15:00:00Z">
        <w:r w:rsidRPr="00634667" w:rsidDel="00F2386A">
          <w:rPr>
            <w:rFonts w:ascii="Arial" w:eastAsia="Times New Roman" w:hAnsi="Arial" w:cs="Arial"/>
            <w:color w:val="000000"/>
            <w:sz w:val="26"/>
            <w:szCs w:val="26"/>
            <w:lang w:eastAsia="cs-CZ"/>
          </w:rPr>
          <w:delText>The globalization is only reported when the authors from a given country and discipline publish in at least 30 journals in the particular year.</w:delText>
        </w:r>
      </w:del>
    </w:p>
    <w:p w14:paraId="48AB36D4" w14:textId="1C6CC1F5" w:rsidR="0076486A" w:rsidRPr="00634667" w:rsidDel="004F4566" w:rsidRDefault="00FE4F98">
      <w:pPr>
        <w:numPr>
          <w:ilvl w:val="0"/>
          <w:numId w:val="2"/>
        </w:numPr>
        <w:shd w:val="clear" w:color="auto" w:fill="FFFFFF"/>
        <w:spacing w:after="120" w:line="240" w:lineRule="auto"/>
        <w:rPr>
          <w:del w:id="576" w:author="Srholec Martin" w:date="2019-03-07T15:05:00Z"/>
          <w:rFonts w:ascii="Arial" w:eastAsia="Times New Roman" w:hAnsi="Arial" w:cs="Arial"/>
          <w:color w:val="000000"/>
          <w:sz w:val="26"/>
          <w:szCs w:val="26"/>
          <w:lang w:eastAsia="cs-CZ"/>
        </w:rPr>
        <w:pPrChange w:id="577"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moveFromRangeStart w:id="578" w:author="Srholec Martin" w:date="2019-03-07T15:03:00Z" w:name="move2860788"/>
      <w:moveFrom w:id="579" w:author="Srholec Martin" w:date="2019-03-07T15:03:00Z">
        <w:del w:id="580" w:author="Srholec Martin" w:date="2019-03-08T09:35:00Z">
          <w:r w:rsidRPr="00634667" w:rsidDel="00634667">
            <w:rPr>
              <w:rFonts w:ascii="Arial" w:eastAsia="Times New Roman" w:hAnsi="Arial" w:cs="Arial"/>
              <w:color w:val="000000"/>
              <w:sz w:val="26"/>
              <w:szCs w:val="26"/>
              <w:lang w:eastAsia="cs-CZ"/>
            </w:rPr>
            <w:delText>It is only possible to compare results within an indicator. Comparison across indicators is misleading as the underlying journals distribution varies.</w:delText>
          </w:r>
        </w:del>
      </w:moveFrom>
      <w:moveFromRangeEnd w:id="578"/>
    </w:p>
    <w:p w14:paraId="0D2F2B93" w14:textId="13598862" w:rsidR="0076486A" w:rsidRPr="00634667" w:rsidDel="004F4566" w:rsidRDefault="00FE4F98">
      <w:pPr>
        <w:numPr>
          <w:ilvl w:val="0"/>
          <w:numId w:val="2"/>
        </w:numPr>
        <w:shd w:val="clear" w:color="auto" w:fill="FFFFFF"/>
        <w:spacing w:after="120" w:line="240" w:lineRule="auto"/>
        <w:rPr>
          <w:del w:id="581" w:author="Srholec Martin" w:date="2019-03-07T15:05:00Z"/>
          <w:rFonts w:ascii="Arial" w:eastAsia="Times New Roman" w:hAnsi="Arial" w:cs="Arial"/>
          <w:color w:val="000000"/>
          <w:sz w:val="26"/>
          <w:szCs w:val="26"/>
          <w:lang w:eastAsia="cs-CZ"/>
        </w:rPr>
        <w:pPrChange w:id="582"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moveFromRangeStart w:id="583" w:author="Srholec Martin" w:date="2019-03-07T15:02:00Z" w:name="move2863374"/>
      <w:moveFrom w:id="584" w:author="Srholec Martin" w:date="2019-03-07T15:02:00Z">
        <w:del w:id="585" w:author="Srholec Martin" w:date="2019-03-08T09:35:00Z">
          <w:r w:rsidRPr="00634667" w:rsidDel="00634667">
            <w:rPr>
              <w:rFonts w:ascii="Arial" w:eastAsia="Times New Roman" w:hAnsi="Arial" w:cs="Arial"/>
              <w:color w:val="000000"/>
              <w:sz w:val="26"/>
              <w:szCs w:val="26"/>
              <w:lang w:eastAsia="cs-CZ"/>
            </w:rPr>
            <w:delText>Our methodology favour publishing in English over publishing in other world languages.</w:delText>
          </w:r>
        </w:del>
      </w:moveFrom>
      <w:moveFromRangeEnd w:id="583"/>
    </w:p>
    <w:p w14:paraId="5F7DA66D" w14:textId="038A80DB" w:rsidR="0076486A" w:rsidRPr="00634667" w:rsidDel="007304FB" w:rsidRDefault="00FE4F98">
      <w:pPr>
        <w:numPr>
          <w:ilvl w:val="0"/>
          <w:numId w:val="2"/>
        </w:numPr>
        <w:shd w:val="clear" w:color="auto" w:fill="FFFFFF"/>
        <w:spacing w:after="120" w:line="240" w:lineRule="auto"/>
        <w:rPr>
          <w:del w:id="586" w:author="Srholec Martin" w:date="2019-03-07T15:12:00Z"/>
          <w:rFonts w:ascii="Arial" w:eastAsia="Times New Roman" w:hAnsi="Arial" w:cs="Arial"/>
          <w:color w:val="000000"/>
          <w:sz w:val="26"/>
          <w:szCs w:val="26"/>
          <w:lang w:eastAsia="cs-CZ"/>
        </w:rPr>
        <w:pPrChange w:id="587"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del w:id="588" w:author="Srholec Martin" w:date="2019-03-08T09:27:00Z">
        <w:r w:rsidRPr="00634667" w:rsidDel="00634667">
          <w:rPr>
            <w:rFonts w:ascii="Arial" w:eastAsia="Times New Roman" w:hAnsi="Arial" w:cs="Arial"/>
            <w:color w:val="000000"/>
            <w:sz w:val="26"/>
            <w:szCs w:val="26"/>
            <w:lang w:eastAsia="cs-CZ"/>
          </w:rPr>
          <w:delText>C</w:delText>
        </w:r>
      </w:del>
      <w:del w:id="589" w:author="Srholec Martin" w:date="2019-03-08T09:35:00Z">
        <w:r w:rsidRPr="00634667" w:rsidDel="00634667">
          <w:rPr>
            <w:rFonts w:ascii="Arial" w:eastAsia="Times New Roman" w:hAnsi="Arial" w:cs="Arial"/>
            <w:color w:val="000000"/>
            <w:sz w:val="26"/>
            <w:szCs w:val="26"/>
            <w:lang w:eastAsia="cs-CZ"/>
          </w:rPr>
          <w:delText>ountry groups are computed as simple averages of member countries.</w:delText>
        </w:r>
      </w:del>
    </w:p>
    <w:p w14:paraId="7B235564" w14:textId="5F89FC0C" w:rsidR="0076486A" w:rsidRPr="00634667" w:rsidDel="007304FB" w:rsidRDefault="00FE4F98">
      <w:pPr>
        <w:numPr>
          <w:ilvl w:val="0"/>
          <w:numId w:val="2"/>
        </w:numPr>
        <w:shd w:val="clear" w:color="auto" w:fill="FFFFFF"/>
        <w:spacing w:after="120" w:line="240" w:lineRule="auto"/>
        <w:rPr>
          <w:del w:id="590" w:author="Srholec Martin" w:date="2019-03-07T15:16:00Z"/>
          <w:rFonts w:ascii="Arial" w:eastAsia="Times New Roman" w:hAnsi="Arial" w:cs="Arial"/>
          <w:color w:val="000000"/>
          <w:sz w:val="26"/>
          <w:szCs w:val="26"/>
          <w:lang w:eastAsia="cs-CZ"/>
        </w:rPr>
        <w:pPrChange w:id="591"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del w:id="592" w:author="Srholec Martin" w:date="2019-03-07T14:23:00Z">
        <w:r w:rsidRPr="00634667" w:rsidDel="0076486A">
          <w:rPr>
            <w:rFonts w:ascii="Arial" w:eastAsia="Times New Roman" w:hAnsi="Arial" w:cs="Arial"/>
            <w:color w:val="000000"/>
            <w:sz w:val="26"/>
            <w:szCs w:val="26"/>
            <w:lang w:eastAsia="cs-CZ"/>
          </w:rPr>
          <w:delText xml:space="preserve">Both </w:delText>
        </w:r>
      </w:del>
      <w:del w:id="593" w:author="Srholec Martin" w:date="2019-03-08T09:27:00Z">
        <w:r w:rsidRPr="00634667" w:rsidDel="00634667">
          <w:rPr>
            <w:rFonts w:ascii="Arial" w:eastAsia="Times New Roman" w:hAnsi="Arial" w:cs="Arial"/>
            <w:color w:val="000000"/>
            <w:sz w:val="26"/>
            <w:szCs w:val="26"/>
            <w:lang w:eastAsia="cs-CZ"/>
          </w:rPr>
          <w:delText xml:space="preserve">narrow </w:delText>
        </w:r>
      </w:del>
      <w:del w:id="594" w:author="Srholec Martin" w:date="2019-03-07T15:07:00Z">
        <w:r w:rsidRPr="00634667" w:rsidDel="004F4566">
          <w:rPr>
            <w:rFonts w:ascii="Arial" w:eastAsia="Times New Roman" w:hAnsi="Arial" w:cs="Arial"/>
            <w:color w:val="000000"/>
            <w:sz w:val="26"/>
            <w:szCs w:val="26"/>
            <w:lang w:eastAsia="cs-CZ"/>
          </w:rPr>
          <w:delText xml:space="preserve">and </w:delText>
        </w:r>
      </w:del>
      <w:del w:id="595" w:author="Srholec Martin" w:date="2019-03-07T15:06:00Z">
        <w:r w:rsidRPr="00634667" w:rsidDel="004F4566">
          <w:rPr>
            <w:rFonts w:ascii="Arial" w:eastAsia="Times New Roman" w:hAnsi="Arial" w:cs="Arial"/>
            <w:color w:val="000000"/>
            <w:sz w:val="26"/>
            <w:szCs w:val="26"/>
            <w:lang w:eastAsia="cs-CZ"/>
          </w:rPr>
          <w:delText xml:space="preserve">broad </w:delText>
        </w:r>
      </w:del>
      <w:del w:id="596" w:author="Srholec Martin" w:date="2019-03-08T09:27:00Z">
        <w:r w:rsidRPr="00634667" w:rsidDel="00634667">
          <w:rPr>
            <w:rFonts w:ascii="Arial" w:eastAsia="Times New Roman" w:hAnsi="Arial" w:cs="Arial"/>
            <w:color w:val="000000"/>
            <w:sz w:val="26"/>
            <w:szCs w:val="26"/>
            <w:lang w:eastAsia="cs-CZ"/>
          </w:rPr>
          <w:delText xml:space="preserve">disciplines are calculated separately from </w:delText>
        </w:r>
      </w:del>
      <w:del w:id="597" w:author="Srholec Martin" w:date="2019-03-07T15:12:00Z">
        <w:r w:rsidRPr="00634667" w:rsidDel="007304FB">
          <w:rPr>
            <w:rFonts w:ascii="Arial" w:eastAsia="Times New Roman" w:hAnsi="Arial" w:cs="Arial"/>
            <w:color w:val="000000"/>
            <w:sz w:val="26"/>
            <w:szCs w:val="26"/>
            <w:lang w:eastAsia="cs-CZ"/>
          </w:rPr>
          <w:delText>a different set of journals.</w:delText>
        </w:r>
      </w:del>
    </w:p>
    <w:p w14:paraId="5BC09675" w14:textId="400F5E9E" w:rsidR="0076486A" w:rsidRPr="00634667" w:rsidDel="007304FB" w:rsidRDefault="00FE4F98">
      <w:pPr>
        <w:numPr>
          <w:ilvl w:val="0"/>
          <w:numId w:val="2"/>
        </w:numPr>
        <w:shd w:val="clear" w:color="auto" w:fill="FFFFFF"/>
        <w:spacing w:after="120" w:line="240" w:lineRule="auto"/>
        <w:rPr>
          <w:del w:id="598" w:author="Srholec Martin" w:date="2019-03-07T15:16:00Z"/>
          <w:rFonts w:ascii="Arial" w:eastAsia="Times New Roman" w:hAnsi="Arial" w:cs="Arial"/>
          <w:color w:val="000000"/>
          <w:sz w:val="26"/>
          <w:szCs w:val="26"/>
          <w:lang w:eastAsia="cs-CZ"/>
        </w:rPr>
        <w:pPrChange w:id="599"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del w:id="600" w:author="Srholec Martin" w:date="2019-03-07T15:15:00Z">
        <w:r w:rsidRPr="00634667" w:rsidDel="007304FB">
          <w:rPr>
            <w:rFonts w:ascii="Arial" w:eastAsia="Times New Roman" w:hAnsi="Arial" w:cs="Arial"/>
            <w:color w:val="000000"/>
            <w:sz w:val="26"/>
            <w:szCs w:val="26"/>
            <w:lang w:eastAsia="cs-CZ"/>
          </w:rPr>
          <w:delText>The globalization development takes the world trend into account. Disciplines aggregates are calculated from all available years, while the journal data use only a given year.</w:delText>
        </w:r>
      </w:del>
    </w:p>
    <w:p w14:paraId="08632ED0" w14:textId="5EF40795" w:rsidR="004D6C8E" w:rsidRPr="00634667" w:rsidDel="004D6C8E" w:rsidRDefault="00FE4F98" w:rsidP="000731B3">
      <w:pPr>
        <w:numPr>
          <w:ilvl w:val="0"/>
          <w:numId w:val="2"/>
        </w:numPr>
        <w:shd w:val="clear" w:color="auto" w:fill="FFFFFF"/>
        <w:spacing w:after="120" w:line="240" w:lineRule="auto"/>
        <w:rPr>
          <w:del w:id="601" w:author="Srholec Martin" w:date="2019-03-07T15:26:00Z"/>
          <w:moveTo w:id="602" w:author="Srholec Martin" w:date="2019-03-07T15:02:00Z"/>
          <w:rFonts w:ascii="Arial" w:eastAsia="Times New Roman" w:hAnsi="Arial" w:cs="Arial"/>
          <w:color w:val="000000"/>
          <w:sz w:val="26"/>
          <w:szCs w:val="26"/>
          <w:lang w:eastAsia="cs-CZ"/>
          <w:rPrChange w:id="603" w:author="Srholec Martin" w:date="2019-03-08T09:27:00Z">
            <w:rPr>
              <w:del w:id="604" w:author="Srholec Martin" w:date="2019-03-07T15:26:00Z"/>
              <w:moveTo w:id="605" w:author="Srholec Martin" w:date="2019-03-07T15:02:00Z"/>
              <w:rFonts w:ascii="Arial" w:eastAsia="Times New Roman" w:hAnsi="Arial" w:cs="Arial"/>
              <w:color w:val="000000"/>
              <w:sz w:val="26"/>
              <w:szCs w:val="26"/>
              <w:highlight w:val="red"/>
              <w:lang w:eastAsia="cs-CZ"/>
            </w:rPr>
          </w:rPrChange>
        </w:rPr>
      </w:pPr>
      <w:del w:id="606" w:author="Srholec Martin" w:date="2019-03-07T15:57:00Z">
        <w:r w:rsidRPr="00634667" w:rsidDel="00362768">
          <w:rPr>
            <w:rFonts w:ascii="Arial" w:eastAsia="Times New Roman" w:hAnsi="Arial" w:cs="Arial"/>
            <w:color w:val="000000"/>
            <w:sz w:val="26"/>
            <w:szCs w:val="26"/>
            <w:lang w:eastAsia="cs-CZ"/>
          </w:rPr>
          <w:delText>Only article</w:delText>
        </w:r>
      </w:del>
      <w:del w:id="607" w:author="Srholec Martin" w:date="2019-03-07T14:37:00Z">
        <w:r w:rsidRPr="00634667" w:rsidDel="00DE616F">
          <w:rPr>
            <w:rFonts w:ascii="Arial" w:eastAsia="Times New Roman" w:hAnsi="Arial" w:cs="Arial"/>
            <w:color w:val="000000"/>
            <w:sz w:val="26"/>
            <w:szCs w:val="26"/>
            <w:lang w:eastAsia="cs-CZ"/>
          </w:rPr>
          <w:delText>s</w:delText>
        </w:r>
      </w:del>
      <w:del w:id="608" w:author="Srholec Martin" w:date="2019-03-07T15:57:00Z">
        <w:r w:rsidRPr="00634667" w:rsidDel="00362768">
          <w:rPr>
            <w:rFonts w:ascii="Arial" w:eastAsia="Times New Roman" w:hAnsi="Arial" w:cs="Arial"/>
            <w:color w:val="000000"/>
            <w:sz w:val="26"/>
            <w:szCs w:val="26"/>
            <w:lang w:eastAsia="cs-CZ"/>
          </w:rPr>
          <w:delText>, review</w:delText>
        </w:r>
      </w:del>
      <w:del w:id="609" w:author="Srholec Martin" w:date="2019-03-07T14:37:00Z">
        <w:r w:rsidRPr="00634667" w:rsidDel="00DE616F">
          <w:rPr>
            <w:rFonts w:ascii="Arial" w:eastAsia="Times New Roman" w:hAnsi="Arial" w:cs="Arial"/>
            <w:color w:val="000000"/>
            <w:sz w:val="26"/>
            <w:szCs w:val="26"/>
            <w:lang w:eastAsia="cs-CZ"/>
          </w:rPr>
          <w:delText>s</w:delText>
        </w:r>
      </w:del>
      <w:del w:id="610" w:author="Srholec Martin" w:date="2019-03-07T15:57:00Z">
        <w:r w:rsidRPr="00634667" w:rsidDel="00362768">
          <w:rPr>
            <w:rFonts w:ascii="Arial" w:eastAsia="Times New Roman" w:hAnsi="Arial" w:cs="Arial"/>
            <w:color w:val="000000"/>
            <w:sz w:val="26"/>
            <w:szCs w:val="26"/>
            <w:lang w:eastAsia="cs-CZ"/>
          </w:rPr>
          <w:delText xml:space="preserve"> and conference paper</w:delText>
        </w:r>
      </w:del>
      <w:del w:id="611" w:author="Srholec Martin" w:date="2019-03-07T14:37:00Z">
        <w:r w:rsidRPr="00634667" w:rsidDel="00DE616F">
          <w:rPr>
            <w:rFonts w:ascii="Arial" w:eastAsia="Times New Roman" w:hAnsi="Arial" w:cs="Arial"/>
            <w:color w:val="000000"/>
            <w:sz w:val="26"/>
            <w:szCs w:val="26"/>
            <w:lang w:eastAsia="cs-CZ"/>
          </w:rPr>
          <w:delText>s</w:delText>
        </w:r>
      </w:del>
      <w:del w:id="612" w:author="Srholec Martin" w:date="2019-03-07T15:57:00Z">
        <w:r w:rsidRPr="00634667" w:rsidDel="00362768">
          <w:rPr>
            <w:rFonts w:ascii="Arial" w:eastAsia="Times New Roman" w:hAnsi="Arial" w:cs="Arial"/>
            <w:color w:val="000000"/>
            <w:sz w:val="26"/>
            <w:szCs w:val="26"/>
            <w:lang w:eastAsia="cs-CZ"/>
          </w:rPr>
          <w:delText xml:space="preserve"> </w:delText>
        </w:r>
      </w:del>
      <w:del w:id="613" w:author="Srholec Martin" w:date="2019-03-07T15:18:00Z">
        <w:r w:rsidRPr="00634667" w:rsidDel="004D6C8E">
          <w:rPr>
            <w:rFonts w:ascii="Arial" w:eastAsia="Times New Roman" w:hAnsi="Arial" w:cs="Arial"/>
            <w:color w:val="000000"/>
            <w:sz w:val="26"/>
            <w:szCs w:val="26"/>
            <w:lang w:eastAsia="cs-CZ"/>
          </w:rPr>
          <w:delText>a</w:delText>
        </w:r>
      </w:del>
      <w:del w:id="614" w:author="Srholec Martin" w:date="2019-03-07T15:57:00Z">
        <w:r w:rsidRPr="00634667" w:rsidDel="00362768">
          <w:rPr>
            <w:rFonts w:ascii="Arial" w:eastAsia="Times New Roman" w:hAnsi="Arial" w:cs="Arial"/>
            <w:color w:val="000000"/>
            <w:sz w:val="26"/>
            <w:szCs w:val="26"/>
            <w:lang w:eastAsia="cs-CZ"/>
          </w:rPr>
          <w:delText xml:space="preserve">re </w:delText>
        </w:r>
      </w:del>
      <w:del w:id="615" w:author="Srholec Martin" w:date="2019-03-07T14:33:00Z">
        <w:r w:rsidRPr="00634667" w:rsidDel="000E12CC">
          <w:rPr>
            <w:rFonts w:ascii="Arial" w:eastAsia="Times New Roman" w:hAnsi="Arial" w:cs="Arial"/>
            <w:color w:val="000000"/>
            <w:sz w:val="26"/>
            <w:szCs w:val="26"/>
            <w:lang w:eastAsia="cs-CZ"/>
          </w:rPr>
          <w:delText>considered</w:delText>
        </w:r>
      </w:del>
      <w:del w:id="616" w:author="Srholec Martin" w:date="2019-03-07T15:57:00Z">
        <w:r w:rsidRPr="00634667" w:rsidDel="00362768">
          <w:rPr>
            <w:rFonts w:ascii="Arial" w:eastAsia="Times New Roman" w:hAnsi="Arial" w:cs="Arial"/>
            <w:color w:val="000000"/>
            <w:sz w:val="26"/>
            <w:szCs w:val="26"/>
            <w:lang w:eastAsia="cs-CZ"/>
          </w:rPr>
          <w:delText>.</w:delText>
        </w:r>
      </w:del>
      <w:del w:id="617" w:author="Srholec Martin" w:date="2019-03-07T15:52:00Z">
        <w:r w:rsidRPr="00634667" w:rsidDel="00504BF3">
          <w:rPr>
            <w:rFonts w:ascii="Arial" w:eastAsia="Times New Roman" w:hAnsi="Arial" w:cs="Arial"/>
            <w:color w:val="000000"/>
            <w:sz w:val="26"/>
            <w:szCs w:val="26"/>
            <w:lang w:eastAsia="cs-CZ"/>
          </w:rPr>
          <w:delText xml:space="preserve"> </w:delText>
        </w:r>
      </w:del>
      <w:del w:id="618" w:author="Srholec Martin" w:date="2019-03-07T15:54:00Z">
        <w:r w:rsidRPr="00634667" w:rsidDel="00362768">
          <w:rPr>
            <w:rFonts w:ascii="Arial" w:eastAsia="Times New Roman" w:hAnsi="Arial" w:cs="Arial"/>
            <w:color w:val="000000"/>
            <w:sz w:val="26"/>
            <w:szCs w:val="26"/>
            <w:lang w:eastAsia="cs-CZ"/>
          </w:rPr>
          <w:delText>This is especially important for disciplines, where other document types (for example </w:delText>
        </w:r>
        <w:r w:rsidRPr="00634667" w:rsidDel="00362768">
          <w:rPr>
            <w:rFonts w:ascii="Arial" w:eastAsia="Times New Roman" w:hAnsi="Arial" w:cs="Arial"/>
            <w:i/>
            <w:iCs/>
            <w:color w:val="000000"/>
            <w:sz w:val="26"/>
            <w:szCs w:val="26"/>
            <w:lang w:eastAsia="cs-CZ"/>
          </w:rPr>
          <w:delText>books</w:delText>
        </w:r>
        <w:r w:rsidRPr="00634667" w:rsidDel="00362768">
          <w:rPr>
            <w:rFonts w:ascii="Arial" w:eastAsia="Times New Roman" w:hAnsi="Arial" w:cs="Arial"/>
            <w:color w:val="000000"/>
            <w:sz w:val="26"/>
            <w:szCs w:val="26"/>
            <w:lang w:eastAsia="cs-CZ"/>
          </w:rPr>
          <w:delText> </w:delText>
        </w:r>
      </w:del>
      <w:del w:id="619" w:author="Srholec Martin" w:date="2019-03-07T14:31:00Z">
        <w:r w:rsidRPr="00634667" w:rsidDel="000E12CC">
          <w:rPr>
            <w:rFonts w:ascii="Arial" w:eastAsia="Times New Roman" w:hAnsi="Arial" w:cs="Arial"/>
            <w:color w:val="000000"/>
            <w:sz w:val="26"/>
            <w:szCs w:val="26"/>
            <w:lang w:eastAsia="cs-CZ"/>
          </w:rPr>
          <w:delText>or </w:delText>
        </w:r>
      </w:del>
      <w:del w:id="620" w:author="Srholec Martin" w:date="2019-03-07T15:54:00Z">
        <w:r w:rsidRPr="00634667" w:rsidDel="00362768">
          <w:rPr>
            <w:rFonts w:ascii="Arial" w:eastAsia="Times New Roman" w:hAnsi="Arial" w:cs="Arial"/>
            <w:i/>
            <w:iCs/>
            <w:color w:val="000000"/>
            <w:sz w:val="26"/>
            <w:szCs w:val="26"/>
            <w:lang w:eastAsia="cs-CZ"/>
          </w:rPr>
          <w:delText>letters</w:delText>
        </w:r>
        <w:r w:rsidRPr="00634667" w:rsidDel="00362768">
          <w:rPr>
            <w:rFonts w:ascii="Arial" w:eastAsia="Times New Roman" w:hAnsi="Arial" w:cs="Arial"/>
            <w:color w:val="000000"/>
            <w:sz w:val="26"/>
            <w:szCs w:val="26"/>
            <w:lang w:eastAsia="cs-CZ"/>
          </w:rPr>
          <w:delText xml:space="preserve">) are </w:delText>
        </w:r>
      </w:del>
      <w:del w:id="621" w:author="Srholec Martin" w:date="2019-03-07T14:33:00Z">
        <w:r w:rsidRPr="00634667" w:rsidDel="000E12CC">
          <w:rPr>
            <w:rFonts w:ascii="Arial" w:eastAsia="Times New Roman" w:hAnsi="Arial" w:cs="Arial"/>
            <w:color w:val="000000"/>
            <w:sz w:val="26"/>
            <w:szCs w:val="26"/>
            <w:lang w:eastAsia="cs-CZ"/>
          </w:rPr>
          <w:delText>commonly used</w:delText>
        </w:r>
      </w:del>
      <w:del w:id="622" w:author="Srholec Martin" w:date="2019-03-07T15:54:00Z">
        <w:r w:rsidRPr="00634667" w:rsidDel="00362768">
          <w:rPr>
            <w:rFonts w:ascii="Arial" w:eastAsia="Times New Roman" w:hAnsi="Arial" w:cs="Arial"/>
            <w:color w:val="000000"/>
            <w:sz w:val="26"/>
            <w:szCs w:val="26"/>
            <w:lang w:eastAsia="cs-CZ"/>
          </w:rPr>
          <w:delText>.</w:delText>
        </w:r>
      </w:del>
      <w:moveToRangeStart w:id="623" w:author="Srholec Martin" w:date="2019-03-07T15:02:00Z" w:name="move2863374"/>
      <w:moveTo w:id="624" w:author="Srholec Martin" w:date="2019-03-07T15:02:00Z">
        <w:del w:id="625" w:author="Srholec Martin" w:date="2019-03-07T15:26:00Z">
          <w:r w:rsidR="00F2386A" w:rsidRPr="00634667" w:rsidDel="004D6C8E">
            <w:rPr>
              <w:rFonts w:ascii="Arial" w:eastAsia="Times New Roman" w:hAnsi="Arial" w:cs="Arial"/>
              <w:color w:val="000000"/>
              <w:sz w:val="26"/>
              <w:szCs w:val="26"/>
              <w:lang w:eastAsia="cs-CZ"/>
              <w:rPrChange w:id="626" w:author="Srholec Martin" w:date="2019-03-08T09:27:00Z">
                <w:rPr>
                  <w:rFonts w:ascii="Arial" w:eastAsia="Times New Roman" w:hAnsi="Arial" w:cs="Arial"/>
                  <w:color w:val="000000"/>
                  <w:sz w:val="26"/>
                  <w:szCs w:val="26"/>
                  <w:highlight w:val="red"/>
                  <w:lang w:eastAsia="cs-CZ"/>
                </w:rPr>
              </w:rPrChange>
            </w:rPr>
            <w:delText>Our methodology favour publishing in English over publishing in other world languages.</w:delText>
          </w:r>
        </w:del>
      </w:moveTo>
    </w:p>
    <w:p w14:paraId="51E5157A" w14:textId="339EB3BF" w:rsidR="00F2386A" w:rsidRPr="00634667" w:rsidDel="00724E85" w:rsidRDefault="00F2386A" w:rsidP="00F2386A">
      <w:pPr>
        <w:numPr>
          <w:ilvl w:val="0"/>
          <w:numId w:val="2"/>
        </w:numPr>
        <w:shd w:val="clear" w:color="auto" w:fill="FFFFFF"/>
        <w:spacing w:after="120" w:line="240" w:lineRule="auto"/>
        <w:rPr>
          <w:del w:id="627" w:author="Srholec Martin" w:date="2019-03-07T15:29:00Z"/>
          <w:moveTo w:id="628" w:author="Srholec Martin" w:date="2019-03-07T15:03:00Z"/>
          <w:rFonts w:ascii="Arial" w:eastAsia="Times New Roman" w:hAnsi="Arial" w:cs="Arial"/>
          <w:color w:val="000000"/>
          <w:sz w:val="26"/>
          <w:szCs w:val="26"/>
          <w:lang w:eastAsia="cs-CZ"/>
        </w:rPr>
      </w:pPr>
      <w:moveToRangeStart w:id="629" w:author="Srholec Martin" w:date="2019-03-07T15:03:00Z" w:name="move2860788"/>
      <w:moveToRangeEnd w:id="623"/>
      <w:moveTo w:id="630" w:author="Srholec Martin" w:date="2019-03-07T15:03:00Z">
        <w:del w:id="631" w:author="Srholec Martin" w:date="2019-03-07T15:57:00Z">
          <w:r w:rsidRPr="001A4F7C" w:rsidDel="00362768">
            <w:rPr>
              <w:rFonts w:ascii="Arial" w:eastAsia="Times New Roman" w:hAnsi="Arial" w:cs="Arial"/>
              <w:color w:val="000000"/>
              <w:sz w:val="26"/>
              <w:szCs w:val="26"/>
              <w:lang w:eastAsia="cs-CZ"/>
            </w:rPr>
            <w:delText xml:space="preserve">It is only possible to compare results within an indicator. </w:delText>
          </w:r>
        </w:del>
        <w:del w:id="632" w:author="Srholec Martin" w:date="2019-03-08T09:35:00Z">
          <w:r w:rsidRPr="001A4F7C" w:rsidDel="00634667">
            <w:rPr>
              <w:rFonts w:ascii="Arial" w:eastAsia="Times New Roman" w:hAnsi="Arial" w:cs="Arial"/>
              <w:color w:val="000000"/>
              <w:sz w:val="26"/>
              <w:szCs w:val="26"/>
              <w:lang w:eastAsia="cs-CZ"/>
            </w:rPr>
            <w:delText xml:space="preserve">Comparison </w:delText>
          </w:r>
        </w:del>
        <w:del w:id="633" w:author="Srholec Martin" w:date="2019-03-07T15:56:00Z">
          <w:r w:rsidRPr="00634667" w:rsidDel="00362768">
            <w:rPr>
              <w:rFonts w:ascii="Arial" w:eastAsia="Times New Roman" w:hAnsi="Arial" w:cs="Arial"/>
              <w:color w:val="000000"/>
              <w:sz w:val="26"/>
              <w:szCs w:val="26"/>
              <w:lang w:eastAsia="cs-CZ"/>
            </w:rPr>
            <w:delText xml:space="preserve">across </w:delText>
          </w:r>
        </w:del>
        <w:del w:id="634" w:author="Srholec Martin" w:date="2019-03-08T09:35:00Z">
          <w:r w:rsidRPr="00634667" w:rsidDel="00634667">
            <w:rPr>
              <w:rFonts w:ascii="Arial" w:eastAsia="Times New Roman" w:hAnsi="Arial" w:cs="Arial"/>
              <w:color w:val="000000"/>
              <w:sz w:val="26"/>
              <w:szCs w:val="26"/>
              <w:lang w:eastAsia="cs-CZ"/>
            </w:rPr>
            <w:delText xml:space="preserve">indicators </w:delText>
          </w:r>
        </w:del>
        <w:del w:id="635" w:author="Srholec Martin" w:date="2019-03-07T15:28:00Z">
          <w:r w:rsidRPr="00634667" w:rsidDel="00724E85">
            <w:rPr>
              <w:rFonts w:ascii="Arial" w:eastAsia="Times New Roman" w:hAnsi="Arial" w:cs="Arial"/>
              <w:color w:val="000000"/>
              <w:sz w:val="26"/>
              <w:szCs w:val="26"/>
              <w:lang w:eastAsia="cs-CZ"/>
            </w:rPr>
            <w:delText>is</w:delText>
          </w:r>
        </w:del>
        <w:del w:id="636" w:author="Srholec Martin" w:date="2019-03-08T09:35:00Z">
          <w:r w:rsidRPr="00634667" w:rsidDel="00634667">
            <w:rPr>
              <w:rFonts w:ascii="Arial" w:eastAsia="Times New Roman" w:hAnsi="Arial" w:cs="Arial"/>
              <w:color w:val="000000"/>
              <w:sz w:val="26"/>
              <w:szCs w:val="26"/>
              <w:lang w:eastAsia="cs-CZ"/>
            </w:rPr>
            <w:delText xml:space="preserve"> misleading</w:delText>
          </w:r>
        </w:del>
        <w:del w:id="637" w:author="Srholec Martin" w:date="2019-03-07T15:28:00Z">
          <w:r w:rsidRPr="00634667" w:rsidDel="00724E85">
            <w:rPr>
              <w:rFonts w:ascii="Arial" w:eastAsia="Times New Roman" w:hAnsi="Arial" w:cs="Arial"/>
              <w:color w:val="000000"/>
              <w:sz w:val="26"/>
              <w:szCs w:val="26"/>
              <w:lang w:eastAsia="cs-CZ"/>
            </w:rPr>
            <w:delText xml:space="preserve"> </w:delText>
          </w:r>
        </w:del>
        <w:del w:id="638" w:author="Srholec Martin" w:date="2019-03-07T15:29:00Z">
          <w:r w:rsidRPr="00634667" w:rsidDel="00724E85">
            <w:rPr>
              <w:rFonts w:ascii="Arial" w:eastAsia="Times New Roman" w:hAnsi="Arial" w:cs="Arial"/>
              <w:color w:val="000000"/>
              <w:sz w:val="26"/>
              <w:szCs w:val="26"/>
              <w:lang w:eastAsia="cs-CZ"/>
            </w:rPr>
            <w:delText>as the underlying journals distribution varies.</w:delText>
          </w:r>
        </w:del>
      </w:moveTo>
    </w:p>
    <w:moveToRangeEnd w:id="629"/>
    <w:p w14:paraId="0B1EBA8D" w14:textId="118BA368" w:rsidR="0076486A" w:rsidRPr="00634667" w:rsidRDefault="00536ECB">
      <w:pPr>
        <w:numPr>
          <w:ilvl w:val="0"/>
          <w:numId w:val="2"/>
        </w:numPr>
        <w:shd w:val="clear" w:color="auto" w:fill="FFFFFF"/>
        <w:spacing w:after="120" w:line="240" w:lineRule="auto"/>
        <w:rPr>
          <w:ins w:id="639" w:author="Srholec Martin" w:date="2019-03-07T14:33:00Z"/>
          <w:rFonts w:ascii="Arial" w:eastAsia="Times New Roman" w:hAnsi="Arial" w:cs="Arial"/>
          <w:color w:val="000000"/>
          <w:sz w:val="26"/>
          <w:szCs w:val="26"/>
          <w:lang w:eastAsia="cs-CZ"/>
        </w:rPr>
        <w:pPrChange w:id="640" w:author="Srholec Martin" w:date="2019-03-07T15:01:00Z">
          <w:pPr>
            <w:numPr>
              <w:numId w:val="2"/>
            </w:numPr>
            <w:shd w:val="clear" w:color="auto" w:fill="FFFFFF"/>
            <w:tabs>
              <w:tab w:val="num" w:pos="720"/>
            </w:tabs>
            <w:spacing w:before="100" w:beforeAutospacing="1" w:after="100" w:afterAutospacing="1" w:line="240" w:lineRule="auto"/>
            <w:ind w:left="720" w:hanging="360"/>
          </w:pPr>
        </w:pPrChange>
      </w:pPr>
      <w:ins w:id="641" w:author="Srholec Martin" w:date="2019-03-07T14:54:00Z">
        <w:r w:rsidRPr="00634667">
          <w:rPr>
            <w:rFonts w:ascii="Arial" w:eastAsia="Times New Roman" w:hAnsi="Arial" w:cs="Arial"/>
            <w:color w:val="000000"/>
            <w:sz w:val="26"/>
            <w:szCs w:val="26"/>
            <w:lang w:eastAsia="cs-CZ"/>
          </w:rPr>
          <w:t>Overall</w:t>
        </w:r>
      </w:ins>
      <w:ins w:id="642" w:author="Srholec Martin" w:date="2019-03-07T14:34:00Z">
        <w:r w:rsidR="000E12CC" w:rsidRPr="00634667">
          <w:rPr>
            <w:rFonts w:ascii="Arial" w:eastAsia="Times New Roman" w:hAnsi="Arial" w:cs="Arial"/>
            <w:color w:val="000000"/>
            <w:sz w:val="26"/>
            <w:szCs w:val="26"/>
            <w:lang w:eastAsia="cs-CZ"/>
          </w:rPr>
          <w:t>,</w:t>
        </w:r>
      </w:ins>
      <w:ins w:id="643" w:author="Srholec Martin" w:date="2019-03-05T16:21:00Z">
        <w:r w:rsidR="00755E83" w:rsidRPr="00634667">
          <w:rPr>
            <w:rFonts w:ascii="Arial" w:eastAsia="Times New Roman" w:hAnsi="Arial" w:cs="Arial"/>
            <w:color w:val="000000"/>
            <w:sz w:val="26"/>
            <w:szCs w:val="26"/>
            <w:lang w:eastAsia="cs-CZ"/>
          </w:rPr>
          <w:t xml:space="preserve"> one should be careful </w:t>
        </w:r>
      </w:ins>
      <w:ins w:id="644" w:author="Srholec Martin" w:date="2019-03-07T15:03:00Z">
        <w:r w:rsidR="00F2386A" w:rsidRPr="00634667">
          <w:rPr>
            <w:rFonts w:ascii="Arial" w:eastAsia="Times New Roman" w:hAnsi="Arial" w:cs="Arial"/>
            <w:color w:val="000000"/>
            <w:sz w:val="26"/>
            <w:szCs w:val="26"/>
            <w:lang w:eastAsia="cs-CZ"/>
            <w:rPrChange w:id="645" w:author="Srholec Martin" w:date="2019-03-08T09:27:00Z">
              <w:rPr>
                <w:rFonts w:ascii="Arial" w:eastAsia="Times New Roman" w:hAnsi="Arial" w:cs="Arial"/>
                <w:color w:val="000000"/>
                <w:sz w:val="26"/>
                <w:szCs w:val="26"/>
                <w:highlight w:val="green"/>
                <w:lang w:eastAsia="cs-CZ"/>
              </w:rPr>
            </w:rPrChange>
          </w:rPr>
          <w:t xml:space="preserve">when </w:t>
        </w:r>
      </w:ins>
      <w:ins w:id="646" w:author="Srholec Martin" w:date="2019-03-05T16:21:00Z">
        <w:r w:rsidR="00755E83" w:rsidRPr="001A4F7C">
          <w:rPr>
            <w:rFonts w:ascii="Arial" w:eastAsia="Times New Roman" w:hAnsi="Arial" w:cs="Arial"/>
            <w:color w:val="000000"/>
            <w:sz w:val="26"/>
            <w:szCs w:val="26"/>
            <w:lang w:eastAsia="cs-CZ"/>
          </w:rPr>
          <w:t>interpreting results for small</w:t>
        </w:r>
      </w:ins>
      <w:ins w:id="647" w:author="Srholec Martin" w:date="2019-03-07T15:03:00Z">
        <w:r w:rsidR="004F4566" w:rsidRPr="00634667">
          <w:rPr>
            <w:rFonts w:ascii="Arial" w:eastAsia="Times New Roman" w:hAnsi="Arial" w:cs="Arial"/>
            <w:color w:val="000000"/>
            <w:sz w:val="26"/>
            <w:szCs w:val="26"/>
            <w:lang w:eastAsia="cs-CZ"/>
            <w:rPrChange w:id="648" w:author="Srholec Martin" w:date="2019-03-08T09:27:00Z">
              <w:rPr>
                <w:rFonts w:ascii="Arial" w:eastAsia="Times New Roman" w:hAnsi="Arial" w:cs="Arial"/>
                <w:color w:val="000000"/>
                <w:sz w:val="26"/>
                <w:szCs w:val="26"/>
                <w:highlight w:val="green"/>
                <w:lang w:eastAsia="cs-CZ"/>
              </w:rPr>
            </w:rPrChange>
          </w:rPr>
          <w:t>er</w:t>
        </w:r>
      </w:ins>
      <w:ins w:id="649" w:author="Srholec Martin" w:date="2019-03-05T16:21:00Z">
        <w:r w:rsidR="00755E83" w:rsidRPr="001A4F7C">
          <w:rPr>
            <w:rFonts w:ascii="Arial" w:eastAsia="Times New Roman" w:hAnsi="Arial" w:cs="Arial"/>
            <w:color w:val="000000"/>
            <w:sz w:val="26"/>
            <w:szCs w:val="26"/>
            <w:lang w:eastAsia="cs-CZ"/>
          </w:rPr>
          <w:t xml:space="preserve"> countries </w:t>
        </w:r>
      </w:ins>
      <w:ins w:id="650" w:author="Srholec Martin" w:date="2019-03-07T14:54:00Z">
        <w:r w:rsidRPr="001A4F7C">
          <w:rPr>
            <w:rFonts w:ascii="Arial" w:eastAsia="Times New Roman" w:hAnsi="Arial" w:cs="Arial"/>
            <w:color w:val="000000"/>
            <w:sz w:val="26"/>
            <w:szCs w:val="26"/>
            <w:lang w:eastAsia="cs-CZ"/>
          </w:rPr>
          <w:t>and</w:t>
        </w:r>
      </w:ins>
      <w:ins w:id="651" w:author="Srholec Martin" w:date="2019-03-07T14:34:00Z">
        <w:r w:rsidR="000E12CC" w:rsidRPr="001A4F7C">
          <w:rPr>
            <w:rFonts w:ascii="Arial" w:eastAsia="Times New Roman" w:hAnsi="Arial" w:cs="Arial"/>
            <w:color w:val="000000"/>
            <w:sz w:val="26"/>
            <w:szCs w:val="26"/>
            <w:lang w:eastAsia="cs-CZ"/>
          </w:rPr>
          <w:t xml:space="preserve"> </w:t>
        </w:r>
      </w:ins>
      <w:ins w:id="652" w:author="Srholec Martin" w:date="2019-03-05T16:21:00Z">
        <w:r w:rsidR="00755E83" w:rsidRPr="001A4F7C">
          <w:rPr>
            <w:rFonts w:ascii="Arial" w:eastAsia="Times New Roman" w:hAnsi="Arial" w:cs="Arial"/>
            <w:color w:val="000000"/>
            <w:sz w:val="26"/>
            <w:szCs w:val="26"/>
            <w:lang w:eastAsia="cs-CZ"/>
          </w:rPr>
          <w:t xml:space="preserve">disciplines with </w:t>
        </w:r>
      </w:ins>
      <w:ins w:id="653" w:author="Srholec Martin" w:date="2019-03-07T14:54:00Z">
        <w:r w:rsidRPr="001A4F7C">
          <w:rPr>
            <w:rFonts w:ascii="Arial" w:eastAsia="Times New Roman" w:hAnsi="Arial" w:cs="Arial"/>
            <w:color w:val="000000"/>
            <w:sz w:val="26"/>
            <w:szCs w:val="26"/>
            <w:lang w:eastAsia="cs-CZ"/>
          </w:rPr>
          <w:t xml:space="preserve">relatively </w:t>
        </w:r>
      </w:ins>
      <w:ins w:id="654" w:author="Srholec Martin" w:date="2019-03-05T16:21:00Z">
        <w:r w:rsidR="00755E83" w:rsidRPr="00634667">
          <w:rPr>
            <w:rFonts w:ascii="Arial" w:eastAsia="Times New Roman" w:hAnsi="Arial" w:cs="Arial"/>
            <w:color w:val="000000"/>
            <w:sz w:val="26"/>
            <w:szCs w:val="26"/>
            <w:lang w:eastAsia="cs-CZ"/>
          </w:rPr>
          <w:t>thin data.</w:t>
        </w:r>
      </w:ins>
      <w:ins w:id="655" w:author="Srholec Martin" w:date="2019-03-07T14:19:00Z">
        <w:r w:rsidR="0076486A" w:rsidRPr="00634667">
          <w:rPr>
            <w:rFonts w:ascii="Arial" w:eastAsia="Times New Roman" w:hAnsi="Arial" w:cs="Arial"/>
            <w:color w:val="000000"/>
            <w:sz w:val="26"/>
            <w:szCs w:val="26"/>
            <w:lang w:eastAsia="cs-CZ"/>
          </w:rPr>
          <w:t xml:space="preserve"> </w:t>
        </w:r>
      </w:ins>
    </w:p>
    <w:p w14:paraId="377A6B8B" w14:textId="0A64345F" w:rsidR="00D7321E" w:rsidRPr="001847D7" w:rsidRDefault="00D7321E">
      <w:pPr>
        <w:shd w:val="clear" w:color="auto" w:fill="FFFFFF"/>
        <w:spacing w:before="100" w:beforeAutospacing="1" w:after="100" w:afterAutospacing="1" w:line="240" w:lineRule="auto"/>
        <w:pPrChange w:id="656" w:author="Srholec Martin" w:date="2019-03-08T11:52:00Z">
          <w:pPr/>
        </w:pPrChange>
      </w:pPr>
    </w:p>
    <w:sectPr w:rsidR="00D7321E" w:rsidRPr="001847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9" w:author="Srholec Martin" w:date="2019-03-07T11:30:00Z" w:initials="SM">
    <w:p w14:paraId="64F265EE" w14:textId="15471842" w:rsidR="00496AA1" w:rsidRDefault="00496AA1">
      <w:pPr>
        <w:pStyle w:val="CommentText"/>
      </w:pPr>
      <w:r>
        <w:rPr>
          <w:rStyle w:val="CommentReference"/>
        </w:rPr>
        <w:annotationRef/>
      </w:r>
      <w:r>
        <w:t>Pop-up “Description of indicators”</w:t>
      </w:r>
    </w:p>
  </w:comment>
  <w:comment w:id="153" w:author="Srholec Martin" w:date="2019-03-07T11:30:00Z" w:initials="SM">
    <w:p w14:paraId="637A634E" w14:textId="420AAACD" w:rsidR="00496AA1" w:rsidRDefault="00496AA1">
      <w:pPr>
        <w:pStyle w:val="CommentText"/>
      </w:pPr>
      <w:r>
        <w:rPr>
          <w:rStyle w:val="CommentReference"/>
        </w:rPr>
        <w:annotationRef/>
      </w:r>
      <w:r>
        <w:t>Pop-up co bylo “general framework”</w:t>
      </w:r>
    </w:p>
  </w:comment>
  <w:comment w:id="164" w:author="Srholec Martin" w:date="2019-03-07T11:26:00Z" w:initials="SM">
    <w:p w14:paraId="335C11C3" w14:textId="5A61C903" w:rsidR="00AC20B5" w:rsidRDefault="00AC20B5">
      <w:pPr>
        <w:pStyle w:val="CommentText"/>
      </w:pPr>
      <w:r>
        <w:rPr>
          <w:rStyle w:val="CommentReference"/>
        </w:rPr>
        <w:annotationRef/>
      </w:r>
      <w:r>
        <w:t>Jenom link, ne pop-up</w:t>
      </w:r>
    </w:p>
  </w:comment>
  <w:comment w:id="209" w:author="Srholec Martin" w:date="2019-03-06T17:26:00Z" w:initials="SM">
    <w:p w14:paraId="03F83C4A" w14:textId="0BF0EA8C" w:rsidR="000A2F5F" w:rsidRDefault="000A2F5F">
      <w:pPr>
        <w:pStyle w:val="CommentText"/>
      </w:pPr>
      <w:r>
        <w:rPr>
          <w:rStyle w:val="CommentReference"/>
        </w:rPr>
        <w:annotationRef/>
      </w:r>
      <w:r>
        <w:t>Pop-up, ktery uz tam je pod “IDEA study”</w:t>
      </w:r>
    </w:p>
  </w:comment>
  <w:comment w:id="214" w:author="Srholec Martin" w:date="2019-03-06T17:12:00Z" w:initials="SM">
    <w:p w14:paraId="59A28A61" w14:textId="55CEEFA2" w:rsidR="00344C79" w:rsidRDefault="00344C79">
      <w:pPr>
        <w:pStyle w:val="CommentText"/>
      </w:pPr>
      <w:r>
        <w:rPr>
          <w:rStyle w:val="CommentReference"/>
        </w:rPr>
        <w:annotationRef/>
      </w:r>
      <w:r>
        <w:t>Pop-up</w:t>
      </w:r>
    </w:p>
  </w:comment>
  <w:comment w:id="220" w:author="Srholec Martin" w:date="2019-03-06T17:13:00Z" w:initials="SM">
    <w:p w14:paraId="5B22F246" w14:textId="2CF31157" w:rsidR="00344C79" w:rsidRDefault="00344C79">
      <w:pPr>
        <w:pStyle w:val="CommentText"/>
      </w:pPr>
      <w:r>
        <w:rPr>
          <w:rStyle w:val="CommentReference"/>
        </w:rPr>
        <w:annotationRef/>
      </w:r>
      <w:r>
        <w:t>Proklik?</w:t>
      </w:r>
    </w:p>
  </w:comment>
  <w:comment w:id="312" w:author="Martin Srholec" w:date="2019-01-09T16:25:00Z" w:initials="MS">
    <w:p w14:paraId="73AB49EB" w14:textId="77777777" w:rsidR="0028642C" w:rsidRDefault="0028642C">
      <w:pPr>
        <w:pStyle w:val="CommentText"/>
      </w:pPr>
      <w:r>
        <w:rPr>
          <w:rStyle w:val="CommentReference"/>
        </w:rPr>
        <w:annotationRef/>
      </w:r>
      <w:r>
        <w:t>Přidat Developing Countries!!!</w:t>
      </w:r>
    </w:p>
    <w:p w14:paraId="0D3FAFC4" w14:textId="77777777" w:rsidR="0028642C" w:rsidRDefault="0028642C">
      <w:pPr>
        <w:pStyle w:val="CommentText"/>
      </w:pPr>
    </w:p>
    <w:p w14:paraId="5F469B30" w14:textId="77777777" w:rsidR="0028642C" w:rsidRPr="0028642C" w:rsidRDefault="0028642C">
      <w:pPr>
        <w:pStyle w:val="CommentText"/>
        <w:rPr>
          <w:lang w:val="cs-CZ"/>
        </w:rPr>
      </w:pPr>
      <w:r>
        <w:t xml:space="preserve">Je </w:t>
      </w:r>
      <w:r>
        <w:rPr>
          <w:lang w:val="cs-CZ"/>
        </w:rPr>
        <w:t>podivné, že když jsou tam tři položky vybrané, tak jedna je červeně, jedna oranžově a jedna zeleně. Červená se od oranžové příliš neliší! Proč se tam vybírají podobné barvy?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265EE" w15:done="0"/>
  <w15:commentEx w15:paraId="637A634E" w15:done="0"/>
  <w15:commentEx w15:paraId="335C11C3" w15:done="0"/>
  <w15:commentEx w15:paraId="03F83C4A" w15:done="0"/>
  <w15:commentEx w15:paraId="59A28A61" w15:done="0"/>
  <w15:commentEx w15:paraId="5B22F246" w15:done="0"/>
  <w15:commentEx w15:paraId="5F469B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585"/>
    <w:multiLevelType w:val="hybridMultilevel"/>
    <w:tmpl w:val="5FBC4A9E"/>
    <w:lvl w:ilvl="0" w:tplc="883E1A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1236"/>
    <w:multiLevelType w:val="multilevel"/>
    <w:tmpl w:val="A2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627E"/>
    <w:multiLevelType w:val="multilevel"/>
    <w:tmpl w:val="8B8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C0697"/>
    <w:multiLevelType w:val="multilevel"/>
    <w:tmpl w:val="0AF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Srholec">
    <w15:presenceInfo w15:providerId="Windows Live" w15:userId="525d8447b006c8a8"/>
  </w15:person>
  <w15:person w15:author="Srholec Martin">
    <w15:presenceInfo w15:providerId="None" w15:userId="Srholec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98"/>
    <w:rsid w:val="000A2F5F"/>
    <w:rsid w:val="000A550D"/>
    <w:rsid w:val="000A68C8"/>
    <w:rsid w:val="000B5249"/>
    <w:rsid w:val="000D3BD2"/>
    <w:rsid w:val="000E12CC"/>
    <w:rsid w:val="000E221F"/>
    <w:rsid w:val="000F7298"/>
    <w:rsid w:val="0010443A"/>
    <w:rsid w:val="0010538A"/>
    <w:rsid w:val="00120A4D"/>
    <w:rsid w:val="00174EB1"/>
    <w:rsid w:val="001847D7"/>
    <w:rsid w:val="001A3F7A"/>
    <w:rsid w:val="001A4F7C"/>
    <w:rsid w:val="00224434"/>
    <w:rsid w:val="00251369"/>
    <w:rsid w:val="002701FB"/>
    <w:rsid w:val="0028642C"/>
    <w:rsid w:val="0030170C"/>
    <w:rsid w:val="00320936"/>
    <w:rsid w:val="0033665C"/>
    <w:rsid w:val="00337057"/>
    <w:rsid w:val="00344C79"/>
    <w:rsid w:val="00362768"/>
    <w:rsid w:val="003A7FF5"/>
    <w:rsid w:val="003B0C72"/>
    <w:rsid w:val="003D7C39"/>
    <w:rsid w:val="00467537"/>
    <w:rsid w:val="00496AA1"/>
    <w:rsid w:val="004B79E9"/>
    <w:rsid w:val="004D6C8E"/>
    <w:rsid w:val="004E47F4"/>
    <w:rsid w:val="004F4566"/>
    <w:rsid w:val="00504BF3"/>
    <w:rsid w:val="0052655A"/>
    <w:rsid w:val="00536ECB"/>
    <w:rsid w:val="005900AF"/>
    <w:rsid w:val="006303DF"/>
    <w:rsid w:val="00634667"/>
    <w:rsid w:val="006B6EE7"/>
    <w:rsid w:val="006B73A7"/>
    <w:rsid w:val="006F5BFD"/>
    <w:rsid w:val="006F7AC4"/>
    <w:rsid w:val="0071252F"/>
    <w:rsid w:val="00724E85"/>
    <w:rsid w:val="007304FB"/>
    <w:rsid w:val="007344B6"/>
    <w:rsid w:val="00755E83"/>
    <w:rsid w:val="0076486A"/>
    <w:rsid w:val="00765256"/>
    <w:rsid w:val="00792BDB"/>
    <w:rsid w:val="007A5B73"/>
    <w:rsid w:val="007B1739"/>
    <w:rsid w:val="008057BE"/>
    <w:rsid w:val="008076CC"/>
    <w:rsid w:val="008157A8"/>
    <w:rsid w:val="00826A21"/>
    <w:rsid w:val="008464A6"/>
    <w:rsid w:val="00860C0D"/>
    <w:rsid w:val="008A219F"/>
    <w:rsid w:val="008D6366"/>
    <w:rsid w:val="009376F7"/>
    <w:rsid w:val="00956CF5"/>
    <w:rsid w:val="009736DA"/>
    <w:rsid w:val="00981C25"/>
    <w:rsid w:val="0099268D"/>
    <w:rsid w:val="009C410A"/>
    <w:rsid w:val="009F475B"/>
    <w:rsid w:val="00A2014D"/>
    <w:rsid w:val="00A27703"/>
    <w:rsid w:val="00A54210"/>
    <w:rsid w:val="00AC20B5"/>
    <w:rsid w:val="00AE6FA0"/>
    <w:rsid w:val="00B3316B"/>
    <w:rsid w:val="00B40579"/>
    <w:rsid w:val="00B66DA6"/>
    <w:rsid w:val="00B7108D"/>
    <w:rsid w:val="00C501F0"/>
    <w:rsid w:val="00C774B2"/>
    <w:rsid w:val="00C80DEF"/>
    <w:rsid w:val="00C91ADD"/>
    <w:rsid w:val="00CD53ED"/>
    <w:rsid w:val="00D01CF5"/>
    <w:rsid w:val="00D7321E"/>
    <w:rsid w:val="00D83E8C"/>
    <w:rsid w:val="00DE616F"/>
    <w:rsid w:val="00DF66EE"/>
    <w:rsid w:val="00DF701C"/>
    <w:rsid w:val="00E04507"/>
    <w:rsid w:val="00E222DD"/>
    <w:rsid w:val="00E25F49"/>
    <w:rsid w:val="00E35663"/>
    <w:rsid w:val="00E93ED7"/>
    <w:rsid w:val="00EA1313"/>
    <w:rsid w:val="00ED02CE"/>
    <w:rsid w:val="00F2386A"/>
    <w:rsid w:val="00F43870"/>
    <w:rsid w:val="00F535A1"/>
    <w:rsid w:val="00F661AE"/>
    <w:rsid w:val="00F875FB"/>
    <w:rsid w:val="00FA0957"/>
    <w:rsid w:val="00FA6074"/>
    <w:rsid w:val="00FE00C8"/>
    <w:rsid w:val="00FE4F98"/>
    <w:rsid w:val="00FF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8B9C"/>
  <w15:chartTrackingRefBased/>
  <w15:docId w15:val="{41844E1C-3BA5-4375-85C4-A8BDA88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F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4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E4F98"/>
    <w:pPr>
      <w:spacing w:before="100" w:beforeAutospacing="1" w:after="100" w:afterAutospacing="1" w:line="240" w:lineRule="auto"/>
      <w:outlineLvl w:val="2"/>
    </w:pPr>
    <w:rPr>
      <w:rFonts w:ascii="Times New Roman" w:eastAsia="Times New Roman" w:hAnsi="Times New Roman" w:cs="Times New Roman"/>
      <w:b/>
      <w:bCs/>
      <w:sz w:val="27"/>
      <w:szCs w:val="27"/>
      <w:lang w:val="cs-CZ" w:eastAsia="cs-CZ"/>
    </w:rPr>
  </w:style>
  <w:style w:type="paragraph" w:styleId="Heading4">
    <w:name w:val="heading 4"/>
    <w:basedOn w:val="Normal"/>
    <w:link w:val="Heading4Char"/>
    <w:uiPriority w:val="9"/>
    <w:qFormat/>
    <w:rsid w:val="00FE4F98"/>
    <w:pPr>
      <w:spacing w:before="100" w:beforeAutospacing="1" w:after="100" w:afterAutospacing="1" w:line="240" w:lineRule="auto"/>
      <w:outlineLvl w:val="3"/>
    </w:pPr>
    <w:rPr>
      <w:rFonts w:ascii="Times New Roman" w:eastAsia="Times New Roman" w:hAnsi="Times New Roman" w:cs="Times New Roman"/>
      <w:b/>
      <w:bCs/>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F98"/>
    <w:rPr>
      <w:rFonts w:ascii="Times New Roman" w:eastAsia="Times New Roman" w:hAnsi="Times New Roman" w:cs="Times New Roman"/>
      <w:b/>
      <w:bCs/>
      <w:sz w:val="27"/>
      <w:szCs w:val="27"/>
      <w:lang w:val="cs-CZ" w:eastAsia="cs-CZ"/>
    </w:rPr>
  </w:style>
  <w:style w:type="character" w:customStyle="1" w:styleId="Heading4Char">
    <w:name w:val="Heading 4 Char"/>
    <w:basedOn w:val="DefaultParagraphFont"/>
    <w:link w:val="Heading4"/>
    <w:uiPriority w:val="9"/>
    <w:rsid w:val="00FE4F98"/>
    <w:rPr>
      <w:rFonts w:ascii="Times New Roman" w:eastAsia="Times New Roman" w:hAnsi="Times New Roman" w:cs="Times New Roman"/>
      <w:b/>
      <w:bCs/>
      <w:sz w:val="24"/>
      <w:szCs w:val="24"/>
      <w:lang w:val="cs-CZ" w:eastAsia="cs-CZ"/>
    </w:rPr>
  </w:style>
  <w:style w:type="paragraph" w:styleId="NormalWeb">
    <w:name w:val="Normal (Web)"/>
    <w:basedOn w:val="Normal"/>
    <w:uiPriority w:val="99"/>
    <w:semiHidden/>
    <w:unhideWhenUsed/>
    <w:rsid w:val="00FE4F9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mjx-char">
    <w:name w:val="mjx-char"/>
    <w:basedOn w:val="DefaultParagraphFont"/>
    <w:rsid w:val="00FE4F98"/>
  </w:style>
  <w:style w:type="character" w:customStyle="1" w:styleId="mjxassistivemathml">
    <w:name w:val="mjx_assistive_mathml"/>
    <w:basedOn w:val="DefaultParagraphFont"/>
    <w:rsid w:val="00FE4F98"/>
  </w:style>
  <w:style w:type="paragraph" w:customStyle="1" w:styleId="tip">
    <w:name w:val="tip"/>
    <w:basedOn w:val="Normal"/>
    <w:rsid w:val="00FE4F9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Heading1Char">
    <w:name w:val="Heading 1 Char"/>
    <w:basedOn w:val="DefaultParagraphFont"/>
    <w:link w:val="Heading1"/>
    <w:uiPriority w:val="9"/>
    <w:rsid w:val="00FE4F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E4F9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B6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EE7"/>
    <w:rPr>
      <w:rFonts w:ascii="Segoe UI" w:hAnsi="Segoe UI" w:cs="Segoe UI"/>
      <w:sz w:val="18"/>
      <w:szCs w:val="18"/>
    </w:rPr>
  </w:style>
  <w:style w:type="character" w:styleId="CommentReference">
    <w:name w:val="annotation reference"/>
    <w:basedOn w:val="DefaultParagraphFont"/>
    <w:uiPriority w:val="99"/>
    <w:semiHidden/>
    <w:unhideWhenUsed/>
    <w:rsid w:val="0028642C"/>
    <w:rPr>
      <w:sz w:val="16"/>
      <w:szCs w:val="16"/>
    </w:rPr>
  </w:style>
  <w:style w:type="paragraph" w:styleId="CommentText">
    <w:name w:val="annotation text"/>
    <w:basedOn w:val="Normal"/>
    <w:link w:val="CommentTextChar"/>
    <w:uiPriority w:val="99"/>
    <w:semiHidden/>
    <w:unhideWhenUsed/>
    <w:rsid w:val="0028642C"/>
    <w:pPr>
      <w:spacing w:line="240" w:lineRule="auto"/>
    </w:pPr>
    <w:rPr>
      <w:sz w:val="20"/>
      <w:szCs w:val="20"/>
    </w:rPr>
  </w:style>
  <w:style w:type="character" w:customStyle="1" w:styleId="CommentTextChar">
    <w:name w:val="Comment Text Char"/>
    <w:basedOn w:val="DefaultParagraphFont"/>
    <w:link w:val="CommentText"/>
    <w:uiPriority w:val="99"/>
    <w:semiHidden/>
    <w:rsid w:val="0028642C"/>
    <w:rPr>
      <w:sz w:val="20"/>
      <w:szCs w:val="20"/>
    </w:rPr>
  </w:style>
  <w:style w:type="paragraph" w:styleId="CommentSubject">
    <w:name w:val="annotation subject"/>
    <w:basedOn w:val="CommentText"/>
    <w:next w:val="CommentText"/>
    <w:link w:val="CommentSubjectChar"/>
    <w:uiPriority w:val="99"/>
    <w:semiHidden/>
    <w:unhideWhenUsed/>
    <w:rsid w:val="0028642C"/>
    <w:rPr>
      <w:b/>
      <w:bCs/>
    </w:rPr>
  </w:style>
  <w:style w:type="character" w:customStyle="1" w:styleId="CommentSubjectChar">
    <w:name w:val="Comment Subject Char"/>
    <w:basedOn w:val="CommentTextChar"/>
    <w:link w:val="CommentSubject"/>
    <w:uiPriority w:val="99"/>
    <w:semiHidden/>
    <w:rsid w:val="0028642C"/>
    <w:rPr>
      <w:b/>
      <w:bCs/>
      <w:sz w:val="20"/>
      <w:szCs w:val="20"/>
    </w:rPr>
  </w:style>
  <w:style w:type="paragraph" w:styleId="ListParagraph">
    <w:name w:val="List Paragraph"/>
    <w:basedOn w:val="Normal"/>
    <w:uiPriority w:val="34"/>
    <w:qFormat/>
    <w:rsid w:val="00DE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4290">
      <w:bodyDiv w:val="1"/>
      <w:marLeft w:val="0"/>
      <w:marRight w:val="0"/>
      <w:marTop w:val="0"/>
      <w:marBottom w:val="0"/>
      <w:divBdr>
        <w:top w:val="none" w:sz="0" w:space="0" w:color="auto"/>
        <w:left w:val="none" w:sz="0" w:space="0" w:color="auto"/>
        <w:bottom w:val="none" w:sz="0" w:space="0" w:color="auto"/>
        <w:right w:val="none" w:sz="0" w:space="0" w:color="auto"/>
      </w:divBdr>
      <w:divsChild>
        <w:div w:id="1639988505">
          <w:marLeft w:val="0"/>
          <w:marRight w:val="0"/>
          <w:marTop w:val="0"/>
          <w:marBottom w:val="0"/>
          <w:divBdr>
            <w:top w:val="none" w:sz="0" w:space="0" w:color="auto"/>
            <w:left w:val="none" w:sz="0" w:space="0" w:color="auto"/>
            <w:bottom w:val="none" w:sz="0" w:space="0" w:color="auto"/>
            <w:right w:val="none" w:sz="0" w:space="0" w:color="auto"/>
          </w:divBdr>
          <w:divsChild>
            <w:div w:id="1852991424">
              <w:marLeft w:val="0"/>
              <w:marRight w:val="0"/>
              <w:marTop w:val="100"/>
              <w:marBottom w:val="100"/>
              <w:divBdr>
                <w:top w:val="none" w:sz="0" w:space="0" w:color="auto"/>
                <w:left w:val="none" w:sz="0" w:space="0" w:color="auto"/>
                <w:bottom w:val="none" w:sz="0" w:space="0" w:color="auto"/>
                <w:right w:val="none" w:sz="0" w:space="0" w:color="auto"/>
              </w:divBdr>
              <w:divsChild>
                <w:div w:id="6690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735">
      <w:bodyDiv w:val="1"/>
      <w:marLeft w:val="0"/>
      <w:marRight w:val="0"/>
      <w:marTop w:val="0"/>
      <w:marBottom w:val="0"/>
      <w:divBdr>
        <w:top w:val="none" w:sz="0" w:space="0" w:color="auto"/>
        <w:left w:val="none" w:sz="0" w:space="0" w:color="auto"/>
        <w:bottom w:val="none" w:sz="0" w:space="0" w:color="auto"/>
        <w:right w:val="none" w:sz="0" w:space="0" w:color="auto"/>
      </w:divBdr>
      <w:divsChild>
        <w:div w:id="661853559">
          <w:marLeft w:val="0"/>
          <w:marRight w:val="0"/>
          <w:marTop w:val="100"/>
          <w:marBottom w:val="100"/>
          <w:divBdr>
            <w:top w:val="none" w:sz="0" w:space="0" w:color="auto"/>
            <w:left w:val="none" w:sz="0" w:space="0" w:color="auto"/>
            <w:bottom w:val="none" w:sz="0" w:space="0" w:color="auto"/>
            <w:right w:val="none" w:sz="0" w:space="0" w:color="auto"/>
          </w:divBdr>
          <w:divsChild>
            <w:div w:id="16682910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0238973">
      <w:bodyDiv w:val="1"/>
      <w:marLeft w:val="0"/>
      <w:marRight w:val="0"/>
      <w:marTop w:val="0"/>
      <w:marBottom w:val="0"/>
      <w:divBdr>
        <w:top w:val="none" w:sz="0" w:space="0" w:color="auto"/>
        <w:left w:val="none" w:sz="0" w:space="0" w:color="auto"/>
        <w:bottom w:val="none" w:sz="0" w:space="0" w:color="auto"/>
        <w:right w:val="none" w:sz="0" w:space="0" w:color="auto"/>
      </w:divBdr>
      <w:divsChild>
        <w:div w:id="1551917296">
          <w:marLeft w:val="0"/>
          <w:marRight w:val="0"/>
          <w:marTop w:val="0"/>
          <w:marBottom w:val="0"/>
          <w:divBdr>
            <w:top w:val="none" w:sz="0" w:space="0" w:color="auto"/>
            <w:left w:val="none" w:sz="0" w:space="0" w:color="auto"/>
            <w:bottom w:val="none" w:sz="0" w:space="0" w:color="auto"/>
            <w:right w:val="none" w:sz="0" w:space="0" w:color="auto"/>
          </w:divBdr>
          <w:divsChild>
            <w:div w:id="562301495">
              <w:marLeft w:val="0"/>
              <w:marRight w:val="0"/>
              <w:marTop w:val="100"/>
              <w:marBottom w:val="100"/>
              <w:divBdr>
                <w:top w:val="none" w:sz="0" w:space="0" w:color="auto"/>
                <w:left w:val="none" w:sz="0" w:space="0" w:color="auto"/>
                <w:bottom w:val="none" w:sz="0" w:space="0" w:color="auto"/>
                <w:right w:val="none" w:sz="0" w:space="0" w:color="auto"/>
              </w:divBdr>
              <w:divsChild>
                <w:div w:id="120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7414">
      <w:bodyDiv w:val="1"/>
      <w:marLeft w:val="0"/>
      <w:marRight w:val="0"/>
      <w:marTop w:val="0"/>
      <w:marBottom w:val="0"/>
      <w:divBdr>
        <w:top w:val="none" w:sz="0" w:space="0" w:color="auto"/>
        <w:left w:val="none" w:sz="0" w:space="0" w:color="auto"/>
        <w:bottom w:val="none" w:sz="0" w:space="0" w:color="auto"/>
        <w:right w:val="none" w:sz="0" w:space="0" w:color="auto"/>
      </w:divBdr>
      <w:divsChild>
        <w:div w:id="359476018">
          <w:marLeft w:val="0"/>
          <w:marRight w:val="0"/>
          <w:marTop w:val="100"/>
          <w:marBottom w:val="100"/>
          <w:divBdr>
            <w:top w:val="none" w:sz="0" w:space="0" w:color="auto"/>
            <w:left w:val="none" w:sz="0" w:space="0" w:color="auto"/>
            <w:bottom w:val="none" w:sz="0" w:space="0" w:color="auto"/>
            <w:right w:val="none" w:sz="0" w:space="0" w:color="auto"/>
          </w:divBdr>
          <w:divsChild>
            <w:div w:id="211692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1752504">
      <w:bodyDiv w:val="1"/>
      <w:marLeft w:val="0"/>
      <w:marRight w:val="0"/>
      <w:marTop w:val="0"/>
      <w:marBottom w:val="0"/>
      <w:divBdr>
        <w:top w:val="none" w:sz="0" w:space="0" w:color="auto"/>
        <w:left w:val="none" w:sz="0" w:space="0" w:color="auto"/>
        <w:bottom w:val="none" w:sz="0" w:space="0" w:color="auto"/>
        <w:right w:val="none" w:sz="0" w:space="0" w:color="auto"/>
      </w:divBdr>
    </w:div>
    <w:div w:id="899445461">
      <w:bodyDiv w:val="1"/>
      <w:marLeft w:val="0"/>
      <w:marRight w:val="0"/>
      <w:marTop w:val="0"/>
      <w:marBottom w:val="0"/>
      <w:divBdr>
        <w:top w:val="none" w:sz="0" w:space="0" w:color="auto"/>
        <w:left w:val="none" w:sz="0" w:space="0" w:color="auto"/>
        <w:bottom w:val="none" w:sz="0" w:space="0" w:color="auto"/>
        <w:right w:val="none" w:sz="0" w:space="0" w:color="auto"/>
      </w:divBdr>
      <w:divsChild>
        <w:div w:id="623386554">
          <w:marLeft w:val="0"/>
          <w:marRight w:val="0"/>
          <w:marTop w:val="100"/>
          <w:marBottom w:val="100"/>
          <w:divBdr>
            <w:top w:val="none" w:sz="0" w:space="0" w:color="auto"/>
            <w:left w:val="none" w:sz="0" w:space="0" w:color="auto"/>
            <w:bottom w:val="none" w:sz="0" w:space="0" w:color="auto"/>
            <w:right w:val="none" w:sz="0" w:space="0" w:color="auto"/>
          </w:divBdr>
          <w:divsChild>
            <w:div w:id="836504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9440871">
      <w:bodyDiv w:val="1"/>
      <w:marLeft w:val="0"/>
      <w:marRight w:val="0"/>
      <w:marTop w:val="0"/>
      <w:marBottom w:val="0"/>
      <w:divBdr>
        <w:top w:val="none" w:sz="0" w:space="0" w:color="auto"/>
        <w:left w:val="none" w:sz="0" w:space="0" w:color="auto"/>
        <w:bottom w:val="none" w:sz="0" w:space="0" w:color="auto"/>
        <w:right w:val="none" w:sz="0" w:space="0" w:color="auto"/>
      </w:divBdr>
    </w:div>
    <w:div w:id="1129317906">
      <w:bodyDiv w:val="1"/>
      <w:marLeft w:val="0"/>
      <w:marRight w:val="0"/>
      <w:marTop w:val="0"/>
      <w:marBottom w:val="0"/>
      <w:divBdr>
        <w:top w:val="none" w:sz="0" w:space="0" w:color="auto"/>
        <w:left w:val="none" w:sz="0" w:space="0" w:color="auto"/>
        <w:bottom w:val="none" w:sz="0" w:space="0" w:color="auto"/>
        <w:right w:val="none" w:sz="0" w:space="0" w:color="auto"/>
      </w:divBdr>
      <w:divsChild>
        <w:div w:id="530189932">
          <w:marLeft w:val="0"/>
          <w:marRight w:val="0"/>
          <w:marTop w:val="100"/>
          <w:marBottom w:val="100"/>
          <w:divBdr>
            <w:top w:val="none" w:sz="0" w:space="0" w:color="auto"/>
            <w:left w:val="none" w:sz="0" w:space="0" w:color="auto"/>
            <w:bottom w:val="none" w:sz="0" w:space="0" w:color="auto"/>
            <w:right w:val="none" w:sz="0" w:space="0" w:color="auto"/>
          </w:divBdr>
          <w:divsChild>
            <w:div w:id="10912714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8331406">
      <w:bodyDiv w:val="1"/>
      <w:marLeft w:val="0"/>
      <w:marRight w:val="0"/>
      <w:marTop w:val="0"/>
      <w:marBottom w:val="0"/>
      <w:divBdr>
        <w:top w:val="none" w:sz="0" w:space="0" w:color="auto"/>
        <w:left w:val="none" w:sz="0" w:space="0" w:color="auto"/>
        <w:bottom w:val="none" w:sz="0" w:space="0" w:color="auto"/>
        <w:right w:val="none" w:sz="0" w:space="0" w:color="auto"/>
      </w:divBdr>
    </w:div>
    <w:div w:id="1262448811">
      <w:bodyDiv w:val="1"/>
      <w:marLeft w:val="0"/>
      <w:marRight w:val="0"/>
      <w:marTop w:val="0"/>
      <w:marBottom w:val="0"/>
      <w:divBdr>
        <w:top w:val="none" w:sz="0" w:space="0" w:color="auto"/>
        <w:left w:val="none" w:sz="0" w:space="0" w:color="auto"/>
        <w:bottom w:val="none" w:sz="0" w:space="0" w:color="auto"/>
        <w:right w:val="none" w:sz="0" w:space="0" w:color="auto"/>
      </w:divBdr>
      <w:divsChild>
        <w:div w:id="990643799">
          <w:marLeft w:val="0"/>
          <w:marRight w:val="0"/>
          <w:marTop w:val="100"/>
          <w:marBottom w:val="100"/>
          <w:divBdr>
            <w:top w:val="none" w:sz="0" w:space="0" w:color="auto"/>
            <w:left w:val="none" w:sz="0" w:space="0" w:color="auto"/>
            <w:bottom w:val="none" w:sz="0" w:space="0" w:color="auto"/>
            <w:right w:val="none" w:sz="0" w:space="0" w:color="auto"/>
          </w:divBdr>
          <w:divsChild>
            <w:div w:id="390233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75946607">
      <w:bodyDiv w:val="1"/>
      <w:marLeft w:val="0"/>
      <w:marRight w:val="0"/>
      <w:marTop w:val="0"/>
      <w:marBottom w:val="0"/>
      <w:divBdr>
        <w:top w:val="none" w:sz="0" w:space="0" w:color="auto"/>
        <w:left w:val="none" w:sz="0" w:space="0" w:color="auto"/>
        <w:bottom w:val="none" w:sz="0" w:space="0" w:color="auto"/>
        <w:right w:val="none" w:sz="0" w:space="0" w:color="auto"/>
      </w:divBdr>
      <w:divsChild>
        <w:div w:id="1461994825">
          <w:marLeft w:val="0"/>
          <w:marRight w:val="0"/>
          <w:marTop w:val="0"/>
          <w:marBottom w:val="0"/>
          <w:divBdr>
            <w:top w:val="none" w:sz="0" w:space="0" w:color="auto"/>
            <w:left w:val="none" w:sz="0" w:space="0" w:color="auto"/>
            <w:bottom w:val="none" w:sz="0" w:space="0" w:color="auto"/>
            <w:right w:val="none" w:sz="0" w:space="0" w:color="auto"/>
          </w:divBdr>
          <w:divsChild>
            <w:div w:id="1997561835">
              <w:marLeft w:val="0"/>
              <w:marRight w:val="0"/>
              <w:marTop w:val="100"/>
              <w:marBottom w:val="100"/>
              <w:divBdr>
                <w:top w:val="none" w:sz="0" w:space="0" w:color="auto"/>
                <w:left w:val="none" w:sz="0" w:space="0" w:color="auto"/>
                <w:bottom w:val="none" w:sz="0" w:space="0" w:color="auto"/>
                <w:right w:val="none" w:sz="0" w:space="0" w:color="auto"/>
              </w:divBdr>
              <w:divsChild>
                <w:div w:id="4992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4227">
      <w:bodyDiv w:val="1"/>
      <w:marLeft w:val="0"/>
      <w:marRight w:val="0"/>
      <w:marTop w:val="0"/>
      <w:marBottom w:val="0"/>
      <w:divBdr>
        <w:top w:val="none" w:sz="0" w:space="0" w:color="auto"/>
        <w:left w:val="none" w:sz="0" w:space="0" w:color="auto"/>
        <w:bottom w:val="none" w:sz="0" w:space="0" w:color="auto"/>
        <w:right w:val="none" w:sz="0" w:space="0" w:color="auto"/>
      </w:divBdr>
    </w:div>
    <w:div w:id="1680811825">
      <w:bodyDiv w:val="1"/>
      <w:marLeft w:val="0"/>
      <w:marRight w:val="0"/>
      <w:marTop w:val="0"/>
      <w:marBottom w:val="0"/>
      <w:divBdr>
        <w:top w:val="none" w:sz="0" w:space="0" w:color="auto"/>
        <w:left w:val="none" w:sz="0" w:space="0" w:color="auto"/>
        <w:bottom w:val="none" w:sz="0" w:space="0" w:color="auto"/>
        <w:right w:val="none" w:sz="0" w:space="0" w:color="auto"/>
      </w:divBdr>
      <w:divsChild>
        <w:div w:id="1356271926">
          <w:marLeft w:val="0"/>
          <w:marRight w:val="0"/>
          <w:marTop w:val="100"/>
          <w:marBottom w:val="100"/>
          <w:divBdr>
            <w:top w:val="none" w:sz="0" w:space="0" w:color="auto"/>
            <w:left w:val="none" w:sz="0" w:space="0" w:color="auto"/>
            <w:bottom w:val="none" w:sz="0" w:space="0" w:color="auto"/>
            <w:right w:val="none" w:sz="0" w:space="0" w:color="auto"/>
          </w:divBdr>
          <w:divsChild>
            <w:div w:id="866866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06854138">
      <w:bodyDiv w:val="1"/>
      <w:marLeft w:val="0"/>
      <w:marRight w:val="0"/>
      <w:marTop w:val="0"/>
      <w:marBottom w:val="0"/>
      <w:divBdr>
        <w:top w:val="none" w:sz="0" w:space="0" w:color="auto"/>
        <w:left w:val="none" w:sz="0" w:space="0" w:color="auto"/>
        <w:bottom w:val="none" w:sz="0" w:space="0" w:color="auto"/>
        <w:right w:val="none" w:sz="0" w:space="0" w:color="auto"/>
      </w:divBdr>
    </w:div>
    <w:div w:id="1870101422">
      <w:bodyDiv w:val="1"/>
      <w:marLeft w:val="0"/>
      <w:marRight w:val="0"/>
      <w:marTop w:val="0"/>
      <w:marBottom w:val="0"/>
      <w:divBdr>
        <w:top w:val="none" w:sz="0" w:space="0" w:color="auto"/>
        <w:left w:val="none" w:sz="0" w:space="0" w:color="auto"/>
        <w:bottom w:val="none" w:sz="0" w:space="0" w:color="auto"/>
        <w:right w:val="none" w:sz="0" w:space="0" w:color="auto"/>
      </w:divBdr>
    </w:div>
    <w:div w:id="1895460966">
      <w:bodyDiv w:val="1"/>
      <w:marLeft w:val="0"/>
      <w:marRight w:val="0"/>
      <w:marTop w:val="0"/>
      <w:marBottom w:val="0"/>
      <w:divBdr>
        <w:top w:val="none" w:sz="0" w:space="0" w:color="auto"/>
        <w:left w:val="none" w:sz="0" w:space="0" w:color="auto"/>
        <w:bottom w:val="none" w:sz="0" w:space="0" w:color="auto"/>
        <w:right w:val="none" w:sz="0" w:space="0" w:color="auto"/>
      </w:divBdr>
      <w:divsChild>
        <w:div w:id="1114130840">
          <w:marLeft w:val="0"/>
          <w:marRight w:val="0"/>
          <w:marTop w:val="100"/>
          <w:marBottom w:val="100"/>
          <w:divBdr>
            <w:top w:val="none" w:sz="0" w:space="0" w:color="auto"/>
            <w:left w:val="none" w:sz="0" w:space="0" w:color="auto"/>
            <w:bottom w:val="none" w:sz="0" w:space="0" w:color="auto"/>
            <w:right w:val="none" w:sz="0" w:space="0" w:color="auto"/>
          </w:divBdr>
          <w:divsChild>
            <w:div w:id="7745225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35212588">
      <w:bodyDiv w:val="1"/>
      <w:marLeft w:val="0"/>
      <w:marRight w:val="0"/>
      <w:marTop w:val="0"/>
      <w:marBottom w:val="0"/>
      <w:divBdr>
        <w:top w:val="none" w:sz="0" w:space="0" w:color="auto"/>
        <w:left w:val="none" w:sz="0" w:space="0" w:color="auto"/>
        <w:bottom w:val="none" w:sz="0" w:space="0" w:color="auto"/>
        <w:right w:val="none" w:sz="0" w:space="0" w:color="auto"/>
      </w:divBdr>
      <w:divsChild>
        <w:div w:id="546994221">
          <w:marLeft w:val="0"/>
          <w:marRight w:val="0"/>
          <w:marTop w:val="0"/>
          <w:marBottom w:val="0"/>
          <w:divBdr>
            <w:top w:val="none" w:sz="0" w:space="0" w:color="auto"/>
            <w:left w:val="none" w:sz="0" w:space="0" w:color="auto"/>
            <w:bottom w:val="none" w:sz="0" w:space="0" w:color="auto"/>
            <w:right w:val="none" w:sz="0" w:space="0" w:color="auto"/>
          </w:divBdr>
          <w:divsChild>
            <w:div w:id="681930847">
              <w:marLeft w:val="0"/>
              <w:marRight w:val="0"/>
              <w:marTop w:val="100"/>
              <w:marBottom w:val="100"/>
              <w:divBdr>
                <w:top w:val="none" w:sz="0" w:space="0" w:color="auto"/>
                <w:left w:val="none" w:sz="0" w:space="0" w:color="auto"/>
                <w:bottom w:val="none" w:sz="0" w:space="0" w:color="auto"/>
                <w:right w:val="none" w:sz="0" w:space="0" w:color="auto"/>
              </w:divBdr>
              <w:divsChild>
                <w:div w:id="7389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8935">
      <w:bodyDiv w:val="1"/>
      <w:marLeft w:val="0"/>
      <w:marRight w:val="0"/>
      <w:marTop w:val="0"/>
      <w:marBottom w:val="0"/>
      <w:divBdr>
        <w:top w:val="none" w:sz="0" w:space="0" w:color="auto"/>
        <w:left w:val="none" w:sz="0" w:space="0" w:color="auto"/>
        <w:bottom w:val="none" w:sz="0" w:space="0" w:color="auto"/>
        <w:right w:val="none" w:sz="0" w:space="0" w:color="auto"/>
      </w:divBdr>
      <w:divsChild>
        <w:div w:id="465054212">
          <w:marLeft w:val="0"/>
          <w:marRight w:val="0"/>
          <w:marTop w:val="100"/>
          <w:marBottom w:val="100"/>
          <w:divBdr>
            <w:top w:val="none" w:sz="0" w:space="0" w:color="auto"/>
            <w:left w:val="none" w:sz="0" w:space="0" w:color="auto"/>
            <w:bottom w:val="none" w:sz="0" w:space="0" w:color="auto"/>
            <w:right w:val="none" w:sz="0" w:space="0" w:color="auto"/>
          </w:divBdr>
          <w:divsChild>
            <w:div w:id="10466412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91996959">
      <w:bodyDiv w:val="1"/>
      <w:marLeft w:val="0"/>
      <w:marRight w:val="0"/>
      <w:marTop w:val="0"/>
      <w:marBottom w:val="0"/>
      <w:divBdr>
        <w:top w:val="none" w:sz="0" w:space="0" w:color="auto"/>
        <w:left w:val="none" w:sz="0" w:space="0" w:color="auto"/>
        <w:bottom w:val="none" w:sz="0" w:space="0" w:color="auto"/>
        <w:right w:val="none" w:sz="0" w:space="0" w:color="auto"/>
      </w:divBdr>
      <w:divsChild>
        <w:div w:id="1101267027">
          <w:marLeft w:val="0"/>
          <w:marRight w:val="0"/>
          <w:marTop w:val="100"/>
          <w:marBottom w:val="100"/>
          <w:divBdr>
            <w:top w:val="none" w:sz="0" w:space="0" w:color="auto"/>
            <w:left w:val="none" w:sz="0" w:space="0" w:color="auto"/>
            <w:bottom w:val="none" w:sz="0" w:space="0" w:color="auto"/>
            <w:right w:val="none" w:sz="0" w:space="0" w:color="auto"/>
          </w:divBdr>
          <w:divsChild>
            <w:div w:id="165443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Srholec Martin</cp:lastModifiedBy>
  <cp:revision>50</cp:revision>
  <dcterms:created xsi:type="dcterms:W3CDTF">2019-01-09T12:37:00Z</dcterms:created>
  <dcterms:modified xsi:type="dcterms:W3CDTF">2019-03-08T10:53:00Z</dcterms:modified>
</cp:coreProperties>
</file>